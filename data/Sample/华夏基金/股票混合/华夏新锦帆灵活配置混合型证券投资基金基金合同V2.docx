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D1708" w:rsidRPr="002D1708" w:rsidRDefault="002D1708" w:rsidP="002D1708">
      <w:pPr>
        <w:jc w:val="center"/>
        <w:rPr>
          <w:b/>
          <w:sz w:val="52"/>
          <w:rPrChange w:id="1" w:author="xiaox" w:date="2016-10-26T09:42:00Z">
            <w:rPr>
              <w:sz w:val="44"/>
            </w:rPr>
          </w:rPrChange>
        </w:rPr>
        <w:pPrChange w:id="2" w:author="xiaox" w:date="2016-10-26T09:42:00Z">
          <w:pPr>
            <w:tabs>
              <w:tab w:val="left" w:pos="6660"/>
            </w:tabs>
            <w:spacing w:line="360" w:lineRule="auto"/>
            <w:jc w:val="center"/>
          </w:pPr>
        </w:pPrChange>
      </w:pPr>
    </w:p>
    <w:p w:rsidR="00BE7975" w:rsidRDefault="00BE7975">
      <w:pPr>
        <w:jc w:val="center"/>
        <w:rPr>
          <w:ins w:id="3" w:author="xiaox" w:date="2016-10-26T09:42:00Z"/>
          <w:b/>
          <w:sz w:val="52"/>
        </w:rPr>
      </w:pPr>
    </w:p>
    <w:p w:rsidR="00B92CED" w:rsidRDefault="00B92CED">
      <w:pPr>
        <w:jc w:val="center"/>
        <w:rPr>
          <w:ins w:id="4" w:author="xiaox" w:date="2016-10-26T09:42:00Z"/>
          <w:b/>
          <w:sz w:val="52"/>
        </w:rPr>
      </w:pPr>
    </w:p>
    <w:p w:rsidR="00400F98" w:rsidRDefault="00400F98">
      <w:pPr>
        <w:jc w:val="center"/>
        <w:rPr>
          <w:ins w:id="5" w:author="xiaox" w:date="2016-10-26T09:42:00Z"/>
          <w:b/>
          <w:sz w:val="52"/>
        </w:rPr>
      </w:pPr>
    </w:p>
    <w:p w:rsidR="00400F98" w:rsidRDefault="00400F98">
      <w:pPr>
        <w:rPr>
          <w:ins w:id="6" w:author="xiaox" w:date="2016-10-26T09:42:00Z"/>
          <w:b/>
        </w:rPr>
      </w:pPr>
    </w:p>
    <w:p w:rsidR="00400F98" w:rsidRDefault="00400F98">
      <w:pPr>
        <w:jc w:val="center"/>
        <w:rPr>
          <w:ins w:id="7" w:author="xiaox" w:date="2016-10-26T09:42:00Z"/>
          <w:b/>
          <w:sz w:val="52"/>
        </w:rPr>
      </w:pPr>
    </w:p>
    <w:p w:rsidR="0084694C" w:rsidRDefault="0084694C">
      <w:pPr>
        <w:jc w:val="center"/>
        <w:rPr>
          <w:ins w:id="8" w:author="xiaox" w:date="2016-10-26T09:42:00Z"/>
          <w:b/>
          <w:sz w:val="48"/>
        </w:rPr>
      </w:pPr>
      <w:bookmarkStart w:id="9" w:name="_Toc123112222"/>
      <w:bookmarkStart w:id="10" w:name="_Toc123112261"/>
      <w:bookmarkStart w:id="11" w:name="_Toc123701381"/>
      <w:bookmarkStart w:id="12" w:name="_Toc139991724"/>
      <w:bookmarkStart w:id="13" w:name="_Toc139992299"/>
      <w:ins w:id="14" w:author="xiaox" w:date="2016-10-26T09:42:00Z">
        <w:r>
          <w:rPr>
            <w:rFonts w:hint="eastAsia"/>
            <w:b/>
            <w:sz w:val="48"/>
          </w:rPr>
          <w:t>华夏</w:t>
        </w:r>
        <w:r w:rsidR="008B553A">
          <w:rPr>
            <w:rFonts w:hint="eastAsia"/>
            <w:b/>
            <w:sz w:val="48"/>
          </w:rPr>
          <w:t>新锦帆</w:t>
        </w:r>
        <w:r>
          <w:rPr>
            <w:rFonts w:hint="eastAsia"/>
            <w:b/>
            <w:sz w:val="48"/>
          </w:rPr>
          <w:t>灵活配置</w:t>
        </w:r>
        <w:r w:rsidR="009A7A55">
          <w:rPr>
            <w:rFonts w:hint="eastAsia"/>
            <w:b/>
            <w:sz w:val="48"/>
          </w:rPr>
          <w:t>混合型</w:t>
        </w:r>
      </w:ins>
    </w:p>
    <w:p w:rsidR="002D1708" w:rsidRPr="002D1708" w:rsidRDefault="002D1708" w:rsidP="002D1708">
      <w:pPr>
        <w:jc w:val="center"/>
        <w:rPr>
          <w:b/>
          <w:sz w:val="48"/>
          <w:rPrChange w:id="15" w:author="xiaox" w:date="2016-10-26T09:42:00Z">
            <w:rPr>
              <w:b/>
              <w:sz w:val="52"/>
            </w:rPr>
          </w:rPrChange>
        </w:rPr>
        <w:pPrChange w:id="16" w:author="xiaox" w:date="2016-10-26T09:42:00Z">
          <w:pPr>
            <w:jc w:val="left"/>
          </w:pPr>
        </w:pPrChange>
      </w:pPr>
      <w:r w:rsidRPr="002D1708">
        <w:rPr>
          <w:rFonts w:hint="eastAsia"/>
          <w:b/>
          <w:sz w:val="48"/>
          <w:rPrChange w:id="17" w:author="xiaox" w:date="2016-10-26T09:42:00Z">
            <w:rPr>
              <w:rFonts w:ascii="仿宋_GB2312" w:hint="eastAsia"/>
              <w:sz w:val="28"/>
            </w:rPr>
          </w:rPrChange>
        </w:rPr>
        <w:t>证券投资基金</w:t>
      </w:r>
      <w:bookmarkStart w:id="18" w:name="_Toc123112223"/>
      <w:bookmarkStart w:id="19" w:name="_Toc123112262"/>
      <w:bookmarkStart w:id="20" w:name="_Toc123701382"/>
      <w:bookmarkStart w:id="21" w:name="_Toc139991725"/>
      <w:bookmarkStart w:id="22" w:name="_Toc139992300"/>
      <w:bookmarkEnd w:id="9"/>
      <w:bookmarkEnd w:id="10"/>
      <w:bookmarkEnd w:id="11"/>
      <w:bookmarkEnd w:id="12"/>
      <w:bookmarkEnd w:id="13"/>
      <w:r w:rsidRPr="002D1708">
        <w:rPr>
          <w:rFonts w:hint="eastAsia"/>
          <w:b/>
          <w:sz w:val="48"/>
          <w:rPrChange w:id="23" w:author="xiaox" w:date="2016-10-26T09:42:00Z">
            <w:rPr>
              <w:rFonts w:ascii="仿宋_GB2312" w:hint="eastAsia"/>
              <w:sz w:val="28"/>
            </w:rPr>
          </w:rPrChange>
        </w:rPr>
        <w:t>基金合同</w:t>
      </w:r>
      <w:bookmarkEnd w:id="18"/>
      <w:bookmarkEnd w:id="19"/>
      <w:bookmarkEnd w:id="20"/>
      <w:bookmarkEnd w:id="21"/>
      <w:bookmarkEnd w:id="22"/>
      <w:del w:id="24" w:author="xiaox" w:date="2016-10-26T09:42:00Z">
        <w:r w:rsidR="009E2993">
          <w:rPr>
            <w:rFonts w:ascii="仿宋_GB2312" w:eastAsia="仿宋_GB2312" w:hint="eastAsia"/>
            <w:sz w:val="28"/>
            <w:szCs w:val="28"/>
          </w:rPr>
          <w:delText>填报指引第1号</w:delText>
        </w:r>
      </w:del>
    </w:p>
    <w:p w:rsidR="00400F98" w:rsidRDefault="00400F98">
      <w:pPr>
        <w:jc w:val="center"/>
        <w:rPr>
          <w:b/>
          <w:sz w:val="52"/>
        </w:rPr>
      </w:pPr>
    </w:p>
    <w:p w:rsidR="00821327" w:rsidRDefault="009E2993">
      <w:pPr>
        <w:jc w:val="center"/>
        <w:rPr>
          <w:del w:id="25" w:author="xiaox" w:date="2016-10-26T09:42:00Z"/>
          <w:b/>
          <w:sz w:val="52"/>
        </w:rPr>
      </w:pPr>
      <w:del w:id="26" w:author="xiaox" w:date="2016-10-26T09:42:00Z">
        <w:r>
          <w:rPr>
            <w:b/>
            <w:sz w:val="52"/>
          </w:rPr>
          <w:delText>XX</w:delText>
        </w:r>
        <w:r>
          <w:rPr>
            <w:b/>
            <w:sz w:val="52"/>
          </w:rPr>
          <w:delText>基金管理有限公司</w:delText>
        </w:r>
      </w:del>
    </w:p>
    <w:p w:rsidR="00821327" w:rsidRDefault="00821327">
      <w:pPr>
        <w:rPr>
          <w:del w:id="27" w:author="xiaox" w:date="2016-10-26T09:42:00Z"/>
          <w:b/>
        </w:rPr>
      </w:pPr>
    </w:p>
    <w:p w:rsidR="00821327" w:rsidRDefault="00821327">
      <w:pPr>
        <w:jc w:val="center"/>
        <w:rPr>
          <w:del w:id="28" w:author="xiaox" w:date="2016-10-26T09:42:00Z"/>
          <w:b/>
          <w:sz w:val="52"/>
        </w:rPr>
      </w:pPr>
    </w:p>
    <w:p w:rsidR="00821327" w:rsidRDefault="009E2993">
      <w:pPr>
        <w:jc w:val="center"/>
        <w:rPr>
          <w:del w:id="29" w:author="xiaox" w:date="2016-10-26T09:42:00Z"/>
          <w:b/>
          <w:sz w:val="48"/>
        </w:rPr>
      </w:pPr>
      <w:del w:id="30" w:author="xiaox" w:date="2016-10-26T09:42:00Z">
        <w:r>
          <w:rPr>
            <w:b/>
            <w:sz w:val="48"/>
          </w:rPr>
          <w:delText>XX</w:delText>
        </w:r>
        <w:r>
          <w:rPr>
            <w:rFonts w:hint="eastAsia"/>
            <w:b/>
            <w:sz w:val="48"/>
          </w:rPr>
          <w:delText>股票型（混合型）</w:delText>
        </w:r>
        <w:r>
          <w:rPr>
            <w:b/>
            <w:sz w:val="48"/>
          </w:rPr>
          <w:delText>证券投资基金</w:delText>
        </w:r>
        <w:r>
          <w:rPr>
            <w:rFonts w:hint="eastAsia"/>
            <w:b/>
            <w:sz w:val="48"/>
          </w:rPr>
          <w:delText xml:space="preserve">                  </w:delText>
        </w:r>
        <w:r>
          <w:rPr>
            <w:b/>
            <w:sz w:val="48"/>
          </w:rPr>
          <w:delText>基金合同填报指引</w:delText>
        </w:r>
        <w:r>
          <w:rPr>
            <w:rFonts w:hint="eastAsia"/>
            <w:b/>
            <w:sz w:val="48"/>
          </w:rPr>
          <w:delText>(</w:delText>
        </w:r>
        <w:r>
          <w:rPr>
            <w:rFonts w:hint="eastAsia"/>
            <w:b/>
            <w:sz w:val="48"/>
          </w:rPr>
          <w:delText>试行</w:delText>
        </w:r>
        <w:r>
          <w:rPr>
            <w:rFonts w:hint="eastAsia"/>
            <w:b/>
            <w:sz w:val="48"/>
          </w:rPr>
          <w:delText>)</w:delText>
        </w:r>
      </w:del>
    </w:p>
    <w:p w:rsidR="00400F98" w:rsidRDefault="00400F98">
      <w:pPr>
        <w:jc w:val="center"/>
        <w:rPr>
          <w:ins w:id="31" w:author="xiaox" w:date="2016-10-26T09:42:00Z"/>
          <w:b/>
          <w:sz w:val="52"/>
        </w:rPr>
      </w:pPr>
    </w:p>
    <w:p w:rsidR="00400F98" w:rsidRDefault="00400F98">
      <w:pPr>
        <w:jc w:val="center"/>
        <w:rPr>
          <w:ins w:id="32" w:author="xiaox" w:date="2016-10-26T09:42:00Z"/>
          <w:b/>
          <w:sz w:val="52"/>
        </w:rPr>
      </w:pPr>
    </w:p>
    <w:p w:rsidR="000045D9" w:rsidRDefault="000045D9">
      <w:pPr>
        <w:jc w:val="center"/>
        <w:rPr>
          <w:b/>
          <w:sz w:val="52"/>
        </w:rPr>
      </w:pPr>
    </w:p>
    <w:p w:rsidR="000045D9" w:rsidRDefault="000045D9">
      <w:pPr>
        <w:jc w:val="center"/>
        <w:rPr>
          <w:b/>
          <w:sz w:val="52"/>
        </w:rPr>
      </w:pPr>
    </w:p>
    <w:p w:rsidR="000045D9" w:rsidRDefault="000045D9">
      <w:pPr>
        <w:jc w:val="center"/>
        <w:rPr>
          <w:b/>
          <w:sz w:val="52"/>
        </w:rPr>
      </w:pPr>
    </w:p>
    <w:p w:rsidR="000045D9" w:rsidRDefault="000045D9">
      <w:pPr>
        <w:jc w:val="center"/>
        <w:rPr>
          <w:b/>
          <w:sz w:val="52"/>
        </w:rPr>
      </w:pPr>
    </w:p>
    <w:p w:rsidR="00400F98" w:rsidRDefault="00400F98">
      <w:pPr>
        <w:jc w:val="center"/>
        <w:rPr>
          <w:b/>
          <w:sz w:val="52"/>
        </w:rPr>
      </w:pPr>
    </w:p>
    <w:p w:rsidR="00400F98" w:rsidRDefault="00400F98">
      <w:pPr>
        <w:rPr>
          <w:b/>
        </w:rPr>
      </w:pPr>
    </w:p>
    <w:p w:rsidR="002D1708" w:rsidRPr="002D1708" w:rsidRDefault="002D1708" w:rsidP="002D1708">
      <w:pPr>
        <w:ind w:leftChars="405" w:left="850"/>
        <w:jc w:val="left"/>
        <w:rPr>
          <w:sz w:val="32"/>
          <w:rPrChange w:id="33" w:author="xiaox" w:date="2016-10-26T09:42:00Z">
            <w:rPr>
              <w:b/>
              <w:sz w:val="36"/>
            </w:rPr>
          </w:rPrChange>
        </w:rPr>
        <w:pPrChange w:id="34" w:author="xiaox" w:date="2016-10-26T09:42:00Z">
          <w:pPr>
            <w:jc w:val="center"/>
          </w:pPr>
        </w:pPrChange>
      </w:pPr>
      <w:bookmarkStart w:id="35" w:name="_Toc139992301"/>
      <w:bookmarkStart w:id="36" w:name="_Toc139991726"/>
      <w:bookmarkStart w:id="37" w:name="_Toc123701383"/>
      <w:bookmarkStart w:id="38" w:name="_Toc123112263"/>
      <w:bookmarkStart w:id="39" w:name="_Toc123112224"/>
      <w:r w:rsidRPr="002D1708">
        <w:rPr>
          <w:rFonts w:hint="eastAsia"/>
          <w:sz w:val="32"/>
          <w:rPrChange w:id="40" w:author="xiaox" w:date="2016-10-26T09:42:00Z">
            <w:rPr>
              <w:rFonts w:hint="eastAsia"/>
              <w:b/>
              <w:sz w:val="36"/>
            </w:rPr>
          </w:rPrChange>
        </w:rPr>
        <w:t>基金管理人：</w:t>
      </w:r>
      <w:bookmarkEnd w:id="35"/>
      <w:bookmarkEnd w:id="36"/>
      <w:bookmarkEnd w:id="37"/>
      <w:bookmarkEnd w:id="38"/>
      <w:bookmarkEnd w:id="39"/>
      <w:del w:id="41" w:author="xiaox" w:date="2016-10-26T09:42:00Z">
        <w:r w:rsidR="009E2993">
          <w:rPr>
            <w:b/>
            <w:sz w:val="36"/>
            <w:u w:val="single"/>
          </w:rPr>
          <w:delText xml:space="preserve">      </w:delText>
        </w:r>
        <w:r w:rsidR="009E2993">
          <w:rPr>
            <w:b/>
            <w:sz w:val="36"/>
          </w:rPr>
          <w:delText xml:space="preserve">    </w:delText>
        </w:r>
      </w:del>
      <w:ins w:id="42" w:author="xiaox" w:date="2016-10-26T09:42:00Z">
        <w:r w:rsidR="00473770" w:rsidRPr="00473770">
          <w:rPr>
            <w:rFonts w:hint="eastAsia"/>
            <w:sz w:val="32"/>
          </w:rPr>
          <w:t>华夏基金管理有限公司</w:t>
        </w:r>
      </w:ins>
    </w:p>
    <w:p w:rsidR="002D1708" w:rsidRDefault="002D1708" w:rsidP="002D1708">
      <w:pPr>
        <w:ind w:leftChars="405" w:left="850"/>
        <w:jc w:val="left"/>
        <w:rPr>
          <w:b/>
          <w:sz w:val="36"/>
        </w:rPr>
        <w:pPrChange w:id="43" w:author="xiaox" w:date="2016-10-26T09:42:00Z">
          <w:pPr>
            <w:jc w:val="center"/>
          </w:pPr>
        </w:pPrChange>
      </w:pPr>
      <w:bookmarkStart w:id="44" w:name="_Toc123112225"/>
      <w:bookmarkStart w:id="45" w:name="_Toc123112264"/>
      <w:bookmarkStart w:id="46" w:name="_Toc123701384"/>
      <w:bookmarkStart w:id="47" w:name="_Toc139991727"/>
      <w:bookmarkStart w:id="48" w:name="_Toc139992302"/>
      <w:r w:rsidRPr="002D1708">
        <w:rPr>
          <w:rFonts w:hint="eastAsia"/>
          <w:sz w:val="32"/>
          <w:rPrChange w:id="49" w:author="xiaox" w:date="2016-10-26T09:42:00Z">
            <w:rPr>
              <w:rFonts w:hint="eastAsia"/>
              <w:b/>
              <w:sz w:val="36"/>
            </w:rPr>
          </w:rPrChange>
        </w:rPr>
        <w:t>基金托管人：</w:t>
      </w:r>
      <w:del w:id="50" w:author="xiaox" w:date="2016-10-26T09:42:00Z">
        <w:r w:rsidR="009E2993">
          <w:rPr>
            <w:b/>
            <w:sz w:val="36"/>
            <w:u w:val="single"/>
          </w:rPr>
          <w:delText xml:space="preserve">      </w:delText>
        </w:r>
        <w:r w:rsidR="009E2993">
          <w:rPr>
            <w:b/>
            <w:sz w:val="36"/>
          </w:rPr>
          <w:delText xml:space="preserve">           </w:delText>
        </w:r>
      </w:del>
      <w:ins w:id="51" w:author="xiaox" w:date="2016-10-26T09:42:00Z">
        <w:r w:rsidR="008B553A">
          <w:rPr>
            <w:rFonts w:eastAsiaTheme="minorEastAsia" w:hAnsiTheme="minorEastAsia" w:hint="eastAsia"/>
            <w:sz w:val="32"/>
          </w:rPr>
          <w:t>平安</w:t>
        </w:r>
        <w:r w:rsidR="00473770" w:rsidRPr="00473770">
          <w:rPr>
            <w:rFonts w:eastAsiaTheme="minorEastAsia" w:hAnsiTheme="minorEastAsia"/>
            <w:sz w:val="32"/>
          </w:rPr>
          <w:t>银行股份有限公司</w:t>
        </w:r>
      </w:ins>
      <w:bookmarkEnd w:id="44"/>
      <w:bookmarkEnd w:id="45"/>
      <w:bookmarkEnd w:id="46"/>
      <w:bookmarkEnd w:id="47"/>
      <w:bookmarkEnd w:id="48"/>
    </w:p>
    <w:p w:rsidR="00400F98" w:rsidRDefault="00400F98">
      <w:pPr>
        <w:jc w:val="center"/>
        <w:rPr>
          <w:bCs/>
          <w:sz w:val="32"/>
        </w:rPr>
      </w:pPr>
    </w:p>
    <w:p w:rsidR="00821327" w:rsidRDefault="00821327">
      <w:pPr>
        <w:jc w:val="center"/>
        <w:rPr>
          <w:del w:id="52" w:author="xiaox" w:date="2016-10-26T09:42:00Z"/>
          <w:bCs/>
          <w:sz w:val="28"/>
        </w:rPr>
      </w:pPr>
      <w:bookmarkStart w:id="53" w:name="_Toc123112227"/>
      <w:bookmarkStart w:id="54" w:name="_Toc123112266"/>
      <w:bookmarkStart w:id="55" w:name="_Toc123701386"/>
      <w:bookmarkStart w:id="56" w:name="_Toc139991729"/>
    </w:p>
    <w:p w:rsidR="00400F98" w:rsidRDefault="009E2993">
      <w:pPr>
        <w:jc w:val="center"/>
        <w:rPr>
          <w:bCs/>
          <w:sz w:val="28"/>
        </w:rPr>
        <w:sectPr w:rsidR="00400F98" w:rsidSect="00E038C8">
          <w:headerReference w:type="default" r:id="rId8"/>
          <w:footerReference w:type="default" r:id="rId9"/>
          <w:headerReference w:type="first" r:id="rId10"/>
          <w:footerReference w:type="first" r:id="rId11"/>
          <w:pgSz w:w="11906" w:h="16838"/>
          <w:pgMar w:top="1440" w:right="1800" w:bottom="1440" w:left="1800" w:header="851" w:footer="992" w:gutter="0"/>
          <w:pgNumType w:start="1"/>
          <w:cols w:space="720"/>
          <w:titlePg/>
          <w:docGrid w:type="lines" w:linePitch="312"/>
        </w:sectPr>
      </w:pPr>
      <w:del w:id="57" w:author="xiaox" w:date="2016-10-26T09:42:00Z">
        <w:r>
          <w:rPr>
            <w:rFonts w:ascii="宋体" w:hint="eastAsia"/>
            <w:b/>
            <w:bCs/>
            <w:sz w:val="30"/>
          </w:rPr>
          <w:delText>二零××年× 月</w:delText>
        </w:r>
      </w:del>
    </w:p>
    <w:p w:rsidR="00400F98" w:rsidRPr="00D11470" w:rsidRDefault="002D1708">
      <w:pPr>
        <w:jc w:val="center"/>
        <w:rPr>
          <w:b/>
          <w:rPrChange w:id="58" w:author="xiaox" w:date="2016-10-26T09:42:00Z">
            <w:rPr>
              <w:sz w:val="28"/>
            </w:rPr>
          </w:rPrChange>
        </w:rPr>
      </w:pPr>
      <w:r w:rsidRPr="002D1708">
        <w:rPr>
          <w:rFonts w:hint="eastAsia"/>
          <w:b/>
          <w:rPrChange w:id="59" w:author="xiaox" w:date="2016-10-26T09:42:00Z">
            <w:rPr>
              <w:rFonts w:hint="eastAsia"/>
              <w:sz w:val="28"/>
            </w:rPr>
          </w:rPrChange>
        </w:rPr>
        <w:lastRenderedPageBreak/>
        <w:t>目</w:t>
      </w:r>
      <w:r w:rsidRPr="002D1708">
        <w:rPr>
          <w:b/>
          <w:rPrChange w:id="60" w:author="xiaox" w:date="2016-10-26T09:42:00Z">
            <w:rPr>
              <w:sz w:val="28"/>
            </w:rPr>
          </w:rPrChange>
        </w:rPr>
        <w:t xml:space="preserve">  </w:t>
      </w:r>
      <w:del w:id="61" w:author="xiaox" w:date="2016-10-26T09:42:00Z">
        <w:r w:rsidR="009E2993">
          <w:rPr>
            <w:bCs/>
            <w:sz w:val="28"/>
          </w:rPr>
          <w:delText xml:space="preserve">  </w:delText>
        </w:r>
      </w:del>
      <w:r w:rsidRPr="002D1708">
        <w:rPr>
          <w:rFonts w:hint="eastAsia"/>
          <w:b/>
          <w:rPrChange w:id="62" w:author="xiaox" w:date="2016-10-26T09:42:00Z">
            <w:rPr>
              <w:rFonts w:hint="eastAsia"/>
              <w:sz w:val="28"/>
            </w:rPr>
          </w:rPrChange>
        </w:rPr>
        <w:t>录</w:t>
      </w:r>
      <w:bookmarkEnd w:id="53"/>
      <w:bookmarkEnd w:id="54"/>
      <w:bookmarkEnd w:id="55"/>
      <w:bookmarkEnd w:id="56"/>
    </w:p>
    <w:p w:rsidR="000045D9" w:rsidRPr="000045D9" w:rsidRDefault="000045D9">
      <w:pPr>
        <w:jc w:val="center"/>
        <w:rPr>
          <w:ins w:id="63" w:author="xiaox" w:date="2016-10-26T09:42:00Z"/>
          <w:bCs/>
          <w:szCs w:val="21"/>
        </w:rPr>
      </w:pPr>
    </w:p>
    <w:p w:rsidR="00DD071E" w:rsidRDefault="002D1708">
      <w:pPr>
        <w:pStyle w:val="10"/>
        <w:rPr>
          <w:rFonts w:asciiTheme="minorHAnsi" w:hAnsiTheme="minorHAnsi"/>
          <w:rPrChange w:id="64" w:author="xiaox" w:date="2016-10-26T09:42:00Z">
            <w:rPr>
              <w:rFonts w:ascii="宋体"/>
              <w:color w:val="000000"/>
              <w:kern w:val="0"/>
              <w:sz w:val="24"/>
            </w:rPr>
          </w:rPrChange>
        </w:rPr>
      </w:pPr>
      <w:r w:rsidRPr="002D1708">
        <w:rPr>
          <w:rPrChange w:id="65" w:author="xiaox" w:date="2016-10-26T09:42:00Z">
            <w:rPr>
              <w:sz w:val="24"/>
            </w:rPr>
          </w:rPrChange>
        </w:rPr>
        <w:fldChar w:fldCharType="begin"/>
      </w:r>
      <w:r w:rsidRPr="002D1708">
        <w:rPr>
          <w:rPrChange w:id="66" w:author="xiaox" w:date="2016-10-26T09:42:00Z">
            <w:rPr>
              <w:sz w:val="24"/>
            </w:rPr>
          </w:rPrChange>
        </w:rPr>
        <w:instrText xml:space="preserve"> TOC \o "1-1" \h \z \u </w:instrText>
      </w:r>
      <w:r w:rsidRPr="002D1708">
        <w:rPr>
          <w:rPrChange w:id="67" w:author="xiaox" w:date="2016-10-26T09:42:00Z">
            <w:rPr>
              <w:sz w:val="24"/>
            </w:rPr>
          </w:rPrChange>
        </w:rPr>
        <w:fldChar w:fldCharType="separate"/>
      </w:r>
      <w:r w:rsidRPr="002D1708">
        <w:rPr>
          <w:rPrChange w:id="68" w:author="xiaox" w:date="2016-10-26T09:42:00Z">
            <w:rPr>
              <w:sz w:val="24"/>
            </w:rPr>
          </w:rPrChange>
        </w:rPr>
        <w:fldChar w:fldCharType="begin"/>
      </w:r>
      <w:del w:id="69" w:author="xiaox" w:date="2016-10-26T09:42:00Z">
        <w:r w:rsidR="009E2993">
          <w:rPr>
            <w:rFonts w:hint="eastAsia"/>
            <w:bCs/>
            <w:sz w:val="24"/>
          </w:rPr>
          <w:delInstrText xml:space="preserve"> </w:delInstrText>
        </w:r>
      </w:del>
      <w:r w:rsidRPr="002D1708">
        <w:rPr>
          <w:rPrChange w:id="70" w:author="xiaox" w:date="2016-10-26T09:42:00Z">
            <w:rPr>
              <w:sz w:val="24"/>
            </w:rPr>
          </w:rPrChange>
        </w:rPr>
        <w:instrText xml:space="preserve">HYPERLINK \l </w:instrText>
      </w:r>
      <w:del w:id="71" w:author="xiaox" w:date="2016-10-26T09:42:00Z">
        <w:r w:rsidR="009E2993">
          <w:rPr>
            <w:rFonts w:hint="eastAsia"/>
            <w:bCs/>
            <w:sz w:val="24"/>
          </w:rPr>
          <w:delInstrText xml:space="preserve">_Toc11660 </w:delInstrText>
        </w:r>
      </w:del>
      <w:ins w:id="72" w:author="xiaox" w:date="2016-10-26T09:42:00Z">
        <w:r w:rsidR="00422BB8">
          <w:instrText>"_Toc458581658"</w:instrText>
        </w:r>
      </w:ins>
      <w:r w:rsidRPr="002D1708">
        <w:rPr>
          <w:rPrChange w:id="73" w:author="xiaox" w:date="2016-10-26T09:42:00Z">
            <w:rPr>
              <w:sz w:val="24"/>
            </w:rPr>
          </w:rPrChange>
        </w:rPr>
        <w:fldChar w:fldCharType="separate"/>
      </w:r>
      <w:r w:rsidRPr="002D1708">
        <w:rPr>
          <w:rStyle w:val="a9"/>
          <w:rFonts w:hint="eastAsia"/>
          <w:rPrChange w:id="74" w:author="xiaox" w:date="2016-10-26T09:42:00Z">
            <w:rPr>
              <w:rFonts w:hint="eastAsia"/>
              <w:kern w:val="0"/>
              <w:sz w:val="24"/>
            </w:rPr>
          </w:rPrChange>
        </w:rPr>
        <w:t>第一部分</w:t>
      </w:r>
      <w:r w:rsidRPr="002D1708">
        <w:rPr>
          <w:rStyle w:val="a9"/>
          <w:rPrChange w:id="75" w:author="xiaox" w:date="2016-10-26T09:42:00Z">
            <w:rPr>
              <w:kern w:val="0"/>
              <w:sz w:val="24"/>
            </w:rPr>
          </w:rPrChange>
        </w:rPr>
        <w:t xml:space="preserve">  </w:t>
      </w:r>
      <w:r w:rsidRPr="002D1708">
        <w:rPr>
          <w:rStyle w:val="a9"/>
          <w:rFonts w:hint="eastAsia"/>
          <w:rPrChange w:id="76" w:author="xiaox" w:date="2016-10-26T09:42:00Z">
            <w:rPr>
              <w:rFonts w:hint="eastAsia"/>
              <w:kern w:val="0"/>
              <w:sz w:val="24"/>
            </w:rPr>
          </w:rPrChange>
        </w:rPr>
        <w:t>前言</w:t>
      </w:r>
      <w:r w:rsidRPr="002D1708">
        <w:rPr>
          <w:webHidden/>
          <w:rPrChange w:id="77" w:author="xiaox" w:date="2016-10-26T09:42:00Z">
            <w:rPr>
              <w:rFonts w:ascii="宋体"/>
              <w:webHidden/>
              <w:kern w:val="0"/>
              <w:sz w:val="24"/>
            </w:rPr>
          </w:rPrChange>
        </w:rPr>
        <w:tab/>
      </w:r>
      <w:r w:rsidRPr="002D1708">
        <w:rPr>
          <w:webHidden/>
          <w:rPrChange w:id="78" w:author="xiaox" w:date="2016-10-26T09:42:00Z">
            <w:rPr>
              <w:rFonts w:ascii="宋体"/>
              <w:webHidden/>
              <w:kern w:val="0"/>
              <w:sz w:val="24"/>
            </w:rPr>
          </w:rPrChange>
        </w:rPr>
        <w:fldChar w:fldCharType="begin"/>
      </w:r>
      <w:r w:rsidRPr="002D1708">
        <w:rPr>
          <w:webHidden/>
          <w:rPrChange w:id="79" w:author="xiaox" w:date="2016-10-26T09:42:00Z">
            <w:rPr>
              <w:rFonts w:ascii="宋体"/>
              <w:webHidden/>
              <w:kern w:val="0"/>
              <w:sz w:val="24"/>
            </w:rPr>
          </w:rPrChange>
        </w:rPr>
        <w:instrText xml:space="preserve"> PAGEREF _</w:instrText>
      </w:r>
      <w:del w:id="80" w:author="xiaox" w:date="2016-10-26T09:42:00Z">
        <w:r w:rsidR="009E2993">
          <w:rPr>
            <w:rFonts w:ascii="宋体"/>
            <w:kern w:val="0"/>
            <w:sz w:val="24"/>
          </w:rPr>
          <w:delInstrText xml:space="preserve">Toc11660 </w:delInstrText>
        </w:r>
      </w:del>
      <w:ins w:id="81" w:author="xiaox" w:date="2016-10-26T09:42:00Z">
        <w:r w:rsidR="00DD071E">
          <w:rPr>
            <w:noProof/>
            <w:webHidden/>
          </w:rPr>
          <w:instrText xml:space="preserve">Toc458581658 \h </w:instrText>
        </w:r>
      </w:ins>
      <w:r w:rsidRPr="002D1708">
        <w:rPr>
          <w:webHidden/>
          <w:rPrChange w:id="82" w:author="xiaox" w:date="2016-10-26T09:42:00Z">
            <w:rPr>
              <w:webHidden/>
            </w:rPr>
          </w:rPrChange>
        </w:rPr>
      </w:r>
      <w:r w:rsidRPr="002D1708">
        <w:rPr>
          <w:webHidden/>
          <w:rPrChange w:id="83" w:author="xiaox" w:date="2016-10-26T09:42:00Z">
            <w:rPr>
              <w:rFonts w:ascii="宋体"/>
              <w:webHidden/>
              <w:kern w:val="0"/>
              <w:sz w:val="24"/>
            </w:rPr>
          </w:rPrChange>
        </w:rPr>
        <w:fldChar w:fldCharType="separate"/>
      </w:r>
      <w:r w:rsidRPr="002D1708">
        <w:rPr>
          <w:webHidden/>
          <w:rPrChange w:id="84" w:author="xiaox" w:date="2016-10-26T09:42:00Z">
            <w:rPr>
              <w:rFonts w:ascii="宋体"/>
              <w:webHidden/>
              <w:kern w:val="0"/>
              <w:sz w:val="24"/>
            </w:rPr>
          </w:rPrChange>
        </w:rPr>
        <w:t>1</w:t>
      </w:r>
      <w:r w:rsidRPr="002D1708">
        <w:rPr>
          <w:webHidden/>
          <w:rPrChange w:id="85" w:author="xiaox" w:date="2016-10-26T09:42:00Z">
            <w:rPr>
              <w:rFonts w:ascii="宋体"/>
              <w:webHidden/>
              <w:kern w:val="0"/>
              <w:sz w:val="24"/>
            </w:rPr>
          </w:rPrChange>
        </w:rPr>
        <w:fldChar w:fldCharType="end"/>
      </w:r>
      <w:r w:rsidRPr="002D1708">
        <w:rPr>
          <w:rPrChange w:id="86" w:author="xiaox" w:date="2016-10-26T09:42:00Z">
            <w:rPr>
              <w:sz w:val="24"/>
            </w:rPr>
          </w:rPrChange>
        </w:rPr>
        <w:fldChar w:fldCharType="end"/>
      </w:r>
    </w:p>
    <w:p w:rsidR="00DD071E" w:rsidRDefault="002D1708">
      <w:pPr>
        <w:pStyle w:val="10"/>
        <w:rPr>
          <w:rFonts w:asciiTheme="minorHAnsi" w:hAnsiTheme="minorHAnsi"/>
          <w:rPrChange w:id="87" w:author="xiaox" w:date="2016-10-26T09:42:00Z">
            <w:rPr>
              <w:rFonts w:ascii="宋体"/>
              <w:color w:val="000000"/>
              <w:kern w:val="0"/>
              <w:sz w:val="24"/>
            </w:rPr>
          </w:rPrChange>
        </w:rPr>
      </w:pPr>
      <w:r w:rsidRPr="002D1708">
        <w:rPr>
          <w:rPrChange w:id="88" w:author="xiaox" w:date="2016-10-26T09:42:00Z">
            <w:rPr>
              <w:sz w:val="24"/>
            </w:rPr>
          </w:rPrChange>
        </w:rPr>
        <w:fldChar w:fldCharType="begin"/>
      </w:r>
      <w:del w:id="89" w:author="xiaox" w:date="2016-10-26T09:42:00Z">
        <w:r w:rsidR="009E2993">
          <w:rPr>
            <w:bCs/>
            <w:sz w:val="24"/>
          </w:rPr>
          <w:delInstrText xml:space="preserve"> </w:delInstrText>
        </w:r>
      </w:del>
      <w:r w:rsidRPr="002D1708">
        <w:rPr>
          <w:rPrChange w:id="90" w:author="xiaox" w:date="2016-10-26T09:42:00Z">
            <w:rPr>
              <w:sz w:val="24"/>
            </w:rPr>
          </w:rPrChange>
        </w:rPr>
        <w:instrText xml:space="preserve">HYPERLINK \l </w:instrText>
      </w:r>
      <w:del w:id="91" w:author="xiaox" w:date="2016-10-26T09:42:00Z">
        <w:r w:rsidR="009E2993">
          <w:rPr>
            <w:bCs/>
            <w:sz w:val="24"/>
          </w:rPr>
          <w:delInstrText xml:space="preserve">_Toc31551 </w:delInstrText>
        </w:r>
      </w:del>
      <w:ins w:id="92" w:author="xiaox" w:date="2016-10-26T09:42:00Z">
        <w:r w:rsidR="00422BB8">
          <w:instrText>"_Toc458581659"</w:instrText>
        </w:r>
      </w:ins>
      <w:r w:rsidRPr="002D1708">
        <w:rPr>
          <w:rPrChange w:id="93" w:author="xiaox" w:date="2016-10-26T09:42:00Z">
            <w:rPr>
              <w:sz w:val="24"/>
            </w:rPr>
          </w:rPrChange>
        </w:rPr>
        <w:fldChar w:fldCharType="separate"/>
      </w:r>
      <w:r w:rsidRPr="002D1708">
        <w:rPr>
          <w:rStyle w:val="a9"/>
          <w:rFonts w:hint="eastAsia"/>
          <w:rPrChange w:id="94" w:author="xiaox" w:date="2016-10-26T09:42:00Z">
            <w:rPr>
              <w:rFonts w:hint="eastAsia"/>
              <w:kern w:val="0"/>
              <w:sz w:val="24"/>
            </w:rPr>
          </w:rPrChange>
        </w:rPr>
        <w:t>第二部分</w:t>
      </w:r>
      <w:r w:rsidRPr="002D1708">
        <w:rPr>
          <w:rStyle w:val="a9"/>
          <w:rPrChange w:id="95" w:author="xiaox" w:date="2016-10-26T09:42:00Z">
            <w:rPr>
              <w:kern w:val="0"/>
              <w:sz w:val="24"/>
            </w:rPr>
          </w:rPrChange>
        </w:rPr>
        <w:t xml:space="preserve">  </w:t>
      </w:r>
      <w:r w:rsidRPr="002D1708">
        <w:rPr>
          <w:rStyle w:val="a9"/>
          <w:rFonts w:hint="eastAsia"/>
          <w:rPrChange w:id="96" w:author="xiaox" w:date="2016-10-26T09:42:00Z">
            <w:rPr>
              <w:rFonts w:hint="eastAsia"/>
              <w:kern w:val="0"/>
              <w:sz w:val="24"/>
            </w:rPr>
          </w:rPrChange>
        </w:rPr>
        <w:t>释义</w:t>
      </w:r>
      <w:r w:rsidRPr="002D1708">
        <w:rPr>
          <w:webHidden/>
          <w:rPrChange w:id="97" w:author="xiaox" w:date="2016-10-26T09:42:00Z">
            <w:rPr>
              <w:rFonts w:ascii="宋体"/>
              <w:webHidden/>
              <w:kern w:val="0"/>
              <w:sz w:val="24"/>
            </w:rPr>
          </w:rPrChange>
        </w:rPr>
        <w:tab/>
      </w:r>
      <w:r w:rsidRPr="002D1708">
        <w:rPr>
          <w:webHidden/>
          <w:rPrChange w:id="98" w:author="xiaox" w:date="2016-10-26T09:42:00Z">
            <w:rPr>
              <w:rFonts w:ascii="宋体"/>
              <w:webHidden/>
              <w:kern w:val="0"/>
              <w:sz w:val="24"/>
            </w:rPr>
          </w:rPrChange>
        </w:rPr>
        <w:fldChar w:fldCharType="begin"/>
      </w:r>
      <w:r w:rsidRPr="002D1708">
        <w:rPr>
          <w:webHidden/>
          <w:rPrChange w:id="99" w:author="xiaox" w:date="2016-10-26T09:42:00Z">
            <w:rPr>
              <w:rFonts w:ascii="宋体"/>
              <w:webHidden/>
              <w:kern w:val="0"/>
              <w:sz w:val="24"/>
            </w:rPr>
          </w:rPrChange>
        </w:rPr>
        <w:instrText xml:space="preserve"> PAGEREF _</w:instrText>
      </w:r>
      <w:del w:id="100" w:author="xiaox" w:date="2016-10-26T09:42:00Z">
        <w:r w:rsidR="009E2993">
          <w:rPr>
            <w:rFonts w:ascii="宋体"/>
            <w:kern w:val="0"/>
            <w:sz w:val="24"/>
          </w:rPr>
          <w:delInstrText xml:space="preserve">Toc31551 </w:delInstrText>
        </w:r>
      </w:del>
      <w:ins w:id="101" w:author="xiaox" w:date="2016-10-26T09:42:00Z">
        <w:r w:rsidR="00DD071E">
          <w:rPr>
            <w:noProof/>
            <w:webHidden/>
          </w:rPr>
          <w:instrText xml:space="preserve">Toc458581659 \h </w:instrText>
        </w:r>
      </w:ins>
      <w:r w:rsidRPr="002D1708">
        <w:rPr>
          <w:webHidden/>
          <w:rPrChange w:id="102" w:author="xiaox" w:date="2016-10-26T09:42:00Z">
            <w:rPr>
              <w:webHidden/>
            </w:rPr>
          </w:rPrChange>
        </w:rPr>
      </w:r>
      <w:r w:rsidRPr="002D1708">
        <w:rPr>
          <w:webHidden/>
          <w:rPrChange w:id="103" w:author="xiaox" w:date="2016-10-26T09:42:00Z">
            <w:rPr>
              <w:rFonts w:ascii="宋体"/>
              <w:webHidden/>
              <w:kern w:val="0"/>
              <w:sz w:val="24"/>
            </w:rPr>
          </w:rPrChange>
        </w:rPr>
        <w:fldChar w:fldCharType="separate"/>
      </w:r>
      <w:r w:rsidRPr="002D1708">
        <w:rPr>
          <w:webHidden/>
          <w:rPrChange w:id="104" w:author="xiaox" w:date="2016-10-26T09:42:00Z">
            <w:rPr>
              <w:rFonts w:ascii="宋体"/>
              <w:webHidden/>
              <w:kern w:val="0"/>
              <w:sz w:val="24"/>
            </w:rPr>
          </w:rPrChange>
        </w:rPr>
        <w:t>2</w:t>
      </w:r>
      <w:r w:rsidRPr="002D1708">
        <w:rPr>
          <w:webHidden/>
          <w:rPrChange w:id="105" w:author="xiaox" w:date="2016-10-26T09:42:00Z">
            <w:rPr>
              <w:rFonts w:ascii="宋体"/>
              <w:webHidden/>
              <w:kern w:val="0"/>
              <w:sz w:val="24"/>
            </w:rPr>
          </w:rPrChange>
        </w:rPr>
        <w:fldChar w:fldCharType="end"/>
      </w:r>
      <w:r w:rsidRPr="002D1708">
        <w:rPr>
          <w:rPrChange w:id="106" w:author="xiaox" w:date="2016-10-26T09:42:00Z">
            <w:rPr>
              <w:sz w:val="24"/>
            </w:rPr>
          </w:rPrChange>
        </w:rPr>
        <w:fldChar w:fldCharType="end"/>
      </w:r>
    </w:p>
    <w:p w:rsidR="00DD071E" w:rsidRDefault="002D1708">
      <w:pPr>
        <w:pStyle w:val="10"/>
        <w:rPr>
          <w:rFonts w:asciiTheme="minorHAnsi" w:hAnsiTheme="minorHAnsi"/>
          <w:rPrChange w:id="107" w:author="xiaox" w:date="2016-10-26T09:42:00Z">
            <w:rPr>
              <w:rFonts w:ascii="宋体"/>
              <w:color w:val="000000"/>
              <w:kern w:val="0"/>
              <w:sz w:val="24"/>
            </w:rPr>
          </w:rPrChange>
        </w:rPr>
      </w:pPr>
      <w:r w:rsidRPr="002D1708">
        <w:rPr>
          <w:rPrChange w:id="108" w:author="xiaox" w:date="2016-10-26T09:42:00Z">
            <w:rPr>
              <w:sz w:val="24"/>
            </w:rPr>
          </w:rPrChange>
        </w:rPr>
        <w:fldChar w:fldCharType="begin"/>
      </w:r>
      <w:del w:id="109" w:author="xiaox" w:date="2016-10-26T09:42:00Z">
        <w:r w:rsidR="009E2993">
          <w:rPr>
            <w:bCs/>
            <w:sz w:val="24"/>
          </w:rPr>
          <w:delInstrText xml:space="preserve"> </w:delInstrText>
        </w:r>
      </w:del>
      <w:r w:rsidRPr="002D1708">
        <w:rPr>
          <w:rPrChange w:id="110" w:author="xiaox" w:date="2016-10-26T09:42:00Z">
            <w:rPr>
              <w:sz w:val="24"/>
            </w:rPr>
          </w:rPrChange>
        </w:rPr>
        <w:instrText xml:space="preserve">HYPERLINK \l </w:instrText>
      </w:r>
      <w:del w:id="111" w:author="xiaox" w:date="2016-10-26T09:42:00Z">
        <w:r w:rsidR="009E2993">
          <w:rPr>
            <w:bCs/>
            <w:sz w:val="24"/>
          </w:rPr>
          <w:delInstrText xml:space="preserve">_Toc5246 </w:delInstrText>
        </w:r>
      </w:del>
      <w:ins w:id="112" w:author="xiaox" w:date="2016-10-26T09:42:00Z">
        <w:r w:rsidR="00422BB8">
          <w:instrText>"_Toc458581660"</w:instrText>
        </w:r>
      </w:ins>
      <w:r w:rsidRPr="002D1708">
        <w:rPr>
          <w:rPrChange w:id="113" w:author="xiaox" w:date="2016-10-26T09:42:00Z">
            <w:rPr>
              <w:sz w:val="24"/>
            </w:rPr>
          </w:rPrChange>
        </w:rPr>
        <w:fldChar w:fldCharType="separate"/>
      </w:r>
      <w:r w:rsidRPr="002D1708">
        <w:rPr>
          <w:rStyle w:val="a9"/>
          <w:rFonts w:hint="eastAsia"/>
          <w:rPrChange w:id="114" w:author="xiaox" w:date="2016-10-26T09:42:00Z">
            <w:rPr>
              <w:rFonts w:hint="eastAsia"/>
              <w:kern w:val="0"/>
              <w:sz w:val="24"/>
            </w:rPr>
          </w:rPrChange>
        </w:rPr>
        <w:t>第三部分</w:t>
      </w:r>
      <w:r w:rsidRPr="002D1708">
        <w:rPr>
          <w:rStyle w:val="a9"/>
          <w:rPrChange w:id="115" w:author="xiaox" w:date="2016-10-26T09:42:00Z">
            <w:rPr>
              <w:kern w:val="0"/>
              <w:sz w:val="24"/>
            </w:rPr>
          </w:rPrChange>
        </w:rPr>
        <w:t xml:space="preserve">  </w:t>
      </w:r>
      <w:r w:rsidRPr="002D1708">
        <w:rPr>
          <w:rStyle w:val="a9"/>
          <w:rFonts w:hint="eastAsia"/>
          <w:rPrChange w:id="116" w:author="xiaox" w:date="2016-10-26T09:42:00Z">
            <w:rPr>
              <w:rFonts w:hint="eastAsia"/>
              <w:kern w:val="0"/>
              <w:sz w:val="24"/>
            </w:rPr>
          </w:rPrChange>
        </w:rPr>
        <w:t>基金的基本情况</w:t>
      </w:r>
      <w:r w:rsidRPr="002D1708">
        <w:rPr>
          <w:webHidden/>
          <w:rPrChange w:id="117" w:author="xiaox" w:date="2016-10-26T09:42:00Z">
            <w:rPr>
              <w:rFonts w:ascii="宋体"/>
              <w:webHidden/>
              <w:kern w:val="0"/>
              <w:sz w:val="24"/>
            </w:rPr>
          </w:rPrChange>
        </w:rPr>
        <w:tab/>
      </w:r>
      <w:r w:rsidRPr="002D1708">
        <w:rPr>
          <w:webHidden/>
          <w:rPrChange w:id="118" w:author="xiaox" w:date="2016-10-26T09:42:00Z">
            <w:rPr>
              <w:rFonts w:ascii="宋体"/>
              <w:webHidden/>
              <w:kern w:val="0"/>
              <w:sz w:val="24"/>
            </w:rPr>
          </w:rPrChange>
        </w:rPr>
        <w:fldChar w:fldCharType="begin"/>
      </w:r>
      <w:r w:rsidRPr="002D1708">
        <w:rPr>
          <w:webHidden/>
          <w:rPrChange w:id="119" w:author="xiaox" w:date="2016-10-26T09:42:00Z">
            <w:rPr>
              <w:rFonts w:ascii="宋体"/>
              <w:webHidden/>
              <w:kern w:val="0"/>
              <w:sz w:val="24"/>
            </w:rPr>
          </w:rPrChange>
        </w:rPr>
        <w:instrText xml:space="preserve"> PAGEREF _</w:instrText>
      </w:r>
      <w:del w:id="120" w:author="xiaox" w:date="2016-10-26T09:42:00Z">
        <w:r w:rsidR="009E2993">
          <w:rPr>
            <w:rFonts w:ascii="宋体"/>
            <w:kern w:val="0"/>
            <w:sz w:val="24"/>
          </w:rPr>
          <w:delInstrText xml:space="preserve">Toc5246 </w:delInstrText>
        </w:r>
      </w:del>
      <w:ins w:id="121" w:author="xiaox" w:date="2016-10-26T09:42:00Z">
        <w:r w:rsidR="00DD071E">
          <w:rPr>
            <w:noProof/>
            <w:webHidden/>
          </w:rPr>
          <w:instrText xml:space="preserve">Toc458581660 \h </w:instrText>
        </w:r>
      </w:ins>
      <w:r w:rsidRPr="002D1708">
        <w:rPr>
          <w:webHidden/>
          <w:rPrChange w:id="122" w:author="xiaox" w:date="2016-10-26T09:42:00Z">
            <w:rPr>
              <w:webHidden/>
            </w:rPr>
          </w:rPrChange>
        </w:rPr>
      </w:r>
      <w:r w:rsidRPr="002D1708">
        <w:rPr>
          <w:webHidden/>
          <w:rPrChange w:id="123" w:author="xiaox" w:date="2016-10-26T09:42:00Z">
            <w:rPr>
              <w:rFonts w:ascii="宋体"/>
              <w:webHidden/>
              <w:kern w:val="0"/>
              <w:sz w:val="24"/>
            </w:rPr>
          </w:rPrChange>
        </w:rPr>
        <w:fldChar w:fldCharType="separate"/>
      </w:r>
      <w:r w:rsidR="00DD071E">
        <w:rPr>
          <w:noProof/>
          <w:webHidden/>
        </w:rPr>
        <w:t>5</w:t>
      </w:r>
      <w:r w:rsidRPr="002D1708">
        <w:rPr>
          <w:webHidden/>
          <w:rPrChange w:id="124" w:author="xiaox" w:date="2016-10-26T09:42:00Z">
            <w:rPr>
              <w:rFonts w:ascii="宋体"/>
              <w:webHidden/>
              <w:kern w:val="0"/>
              <w:sz w:val="24"/>
            </w:rPr>
          </w:rPrChange>
        </w:rPr>
        <w:fldChar w:fldCharType="end"/>
      </w:r>
      <w:r w:rsidRPr="002D1708">
        <w:rPr>
          <w:rPrChange w:id="125" w:author="xiaox" w:date="2016-10-26T09:42:00Z">
            <w:rPr>
              <w:sz w:val="24"/>
            </w:rPr>
          </w:rPrChange>
        </w:rPr>
        <w:fldChar w:fldCharType="end"/>
      </w:r>
    </w:p>
    <w:p w:rsidR="00DD071E" w:rsidRDefault="002D1708">
      <w:pPr>
        <w:pStyle w:val="10"/>
        <w:rPr>
          <w:rFonts w:asciiTheme="minorHAnsi" w:hAnsiTheme="minorHAnsi"/>
          <w:rPrChange w:id="126" w:author="xiaox" w:date="2016-10-26T09:42:00Z">
            <w:rPr>
              <w:rFonts w:ascii="宋体"/>
              <w:color w:val="000000"/>
              <w:kern w:val="0"/>
              <w:sz w:val="24"/>
            </w:rPr>
          </w:rPrChange>
        </w:rPr>
      </w:pPr>
      <w:r w:rsidRPr="002D1708">
        <w:rPr>
          <w:rPrChange w:id="127" w:author="xiaox" w:date="2016-10-26T09:42:00Z">
            <w:rPr>
              <w:sz w:val="24"/>
            </w:rPr>
          </w:rPrChange>
        </w:rPr>
        <w:fldChar w:fldCharType="begin"/>
      </w:r>
      <w:del w:id="128" w:author="xiaox" w:date="2016-10-26T09:42:00Z">
        <w:r w:rsidR="009E2993">
          <w:rPr>
            <w:bCs/>
            <w:sz w:val="24"/>
          </w:rPr>
          <w:delInstrText xml:space="preserve"> </w:delInstrText>
        </w:r>
      </w:del>
      <w:r w:rsidRPr="002D1708">
        <w:rPr>
          <w:rPrChange w:id="129" w:author="xiaox" w:date="2016-10-26T09:42:00Z">
            <w:rPr>
              <w:sz w:val="24"/>
            </w:rPr>
          </w:rPrChange>
        </w:rPr>
        <w:instrText xml:space="preserve">HYPERLINK \l </w:instrText>
      </w:r>
      <w:del w:id="130" w:author="xiaox" w:date="2016-10-26T09:42:00Z">
        <w:r w:rsidR="009E2993">
          <w:rPr>
            <w:bCs/>
            <w:sz w:val="24"/>
          </w:rPr>
          <w:delInstrText xml:space="preserve">_Toc24682 </w:delInstrText>
        </w:r>
      </w:del>
      <w:ins w:id="131" w:author="xiaox" w:date="2016-10-26T09:42:00Z">
        <w:r w:rsidR="00422BB8">
          <w:instrText>"_Toc458581661"</w:instrText>
        </w:r>
      </w:ins>
      <w:r w:rsidRPr="002D1708">
        <w:rPr>
          <w:rPrChange w:id="132" w:author="xiaox" w:date="2016-10-26T09:42:00Z">
            <w:rPr>
              <w:sz w:val="24"/>
            </w:rPr>
          </w:rPrChange>
        </w:rPr>
        <w:fldChar w:fldCharType="separate"/>
      </w:r>
      <w:r w:rsidRPr="002D1708">
        <w:rPr>
          <w:rStyle w:val="a9"/>
          <w:rFonts w:hint="eastAsia"/>
          <w:rPrChange w:id="133" w:author="xiaox" w:date="2016-10-26T09:42:00Z">
            <w:rPr>
              <w:rFonts w:hint="eastAsia"/>
              <w:kern w:val="0"/>
              <w:sz w:val="24"/>
            </w:rPr>
          </w:rPrChange>
        </w:rPr>
        <w:t>第四部分</w:t>
      </w:r>
      <w:r w:rsidRPr="002D1708">
        <w:rPr>
          <w:rStyle w:val="a9"/>
          <w:rPrChange w:id="134" w:author="xiaox" w:date="2016-10-26T09:42:00Z">
            <w:rPr>
              <w:kern w:val="0"/>
              <w:sz w:val="24"/>
            </w:rPr>
          </w:rPrChange>
        </w:rPr>
        <w:t xml:space="preserve">  </w:t>
      </w:r>
      <w:r w:rsidRPr="002D1708">
        <w:rPr>
          <w:rStyle w:val="a9"/>
          <w:rFonts w:hint="eastAsia"/>
          <w:rPrChange w:id="135" w:author="xiaox" w:date="2016-10-26T09:42:00Z">
            <w:rPr>
              <w:rFonts w:hint="eastAsia"/>
              <w:kern w:val="0"/>
              <w:sz w:val="24"/>
            </w:rPr>
          </w:rPrChange>
        </w:rPr>
        <w:t>基金份额的发售</w:t>
      </w:r>
      <w:r w:rsidRPr="002D1708">
        <w:rPr>
          <w:webHidden/>
          <w:rPrChange w:id="136" w:author="xiaox" w:date="2016-10-26T09:42:00Z">
            <w:rPr>
              <w:rFonts w:ascii="宋体"/>
              <w:webHidden/>
              <w:kern w:val="0"/>
              <w:sz w:val="24"/>
            </w:rPr>
          </w:rPrChange>
        </w:rPr>
        <w:tab/>
      </w:r>
      <w:r w:rsidRPr="002D1708">
        <w:rPr>
          <w:webHidden/>
          <w:rPrChange w:id="137" w:author="xiaox" w:date="2016-10-26T09:42:00Z">
            <w:rPr>
              <w:rFonts w:ascii="宋体"/>
              <w:webHidden/>
              <w:kern w:val="0"/>
              <w:sz w:val="24"/>
            </w:rPr>
          </w:rPrChange>
        </w:rPr>
        <w:fldChar w:fldCharType="begin"/>
      </w:r>
      <w:r w:rsidRPr="002D1708">
        <w:rPr>
          <w:webHidden/>
          <w:rPrChange w:id="138" w:author="xiaox" w:date="2016-10-26T09:42:00Z">
            <w:rPr>
              <w:rFonts w:ascii="宋体"/>
              <w:webHidden/>
              <w:kern w:val="0"/>
              <w:sz w:val="24"/>
            </w:rPr>
          </w:rPrChange>
        </w:rPr>
        <w:instrText xml:space="preserve"> PAGEREF _</w:instrText>
      </w:r>
      <w:del w:id="139" w:author="xiaox" w:date="2016-10-26T09:42:00Z">
        <w:r w:rsidR="009E2993">
          <w:rPr>
            <w:rFonts w:ascii="宋体"/>
            <w:kern w:val="0"/>
            <w:sz w:val="24"/>
          </w:rPr>
          <w:delInstrText xml:space="preserve">Toc24682 </w:delInstrText>
        </w:r>
      </w:del>
      <w:ins w:id="140" w:author="xiaox" w:date="2016-10-26T09:42:00Z">
        <w:r w:rsidR="00DD071E">
          <w:rPr>
            <w:noProof/>
            <w:webHidden/>
          </w:rPr>
          <w:instrText xml:space="preserve">Toc458581661 \h </w:instrText>
        </w:r>
      </w:ins>
      <w:r w:rsidRPr="002D1708">
        <w:rPr>
          <w:webHidden/>
          <w:rPrChange w:id="141" w:author="xiaox" w:date="2016-10-26T09:42:00Z">
            <w:rPr>
              <w:webHidden/>
            </w:rPr>
          </w:rPrChange>
        </w:rPr>
      </w:r>
      <w:r w:rsidRPr="002D1708">
        <w:rPr>
          <w:webHidden/>
          <w:rPrChange w:id="142" w:author="xiaox" w:date="2016-10-26T09:42:00Z">
            <w:rPr>
              <w:rFonts w:ascii="宋体"/>
              <w:webHidden/>
              <w:kern w:val="0"/>
              <w:sz w:val="24"/>
            </w:rPr>
          </w:rPrChange>
        </w:rPr>
        <w:fldChar w:fldCharType="separate"/>
      </w:r>
      <w:r w:rsidR="00DD071E">
        <w:rPr>
          <w:noProof/>
          <w:webHidden/>
        </w:rPr>
        <w:t>6</w:t>
      </w:r>
      <w:r w:rsidRPr="002D1708">
        <w:rPr>
          <w:webHidden/>
          <w:rPrChange w:id="143" w:author="xiaox" w:date="2016-10-26T09:42:00Z">
            <w:rPr>
              <w:rFonts w:ascii="宋体"/>
              <w:webHidden/>
              <w:kern w:val="0"/>
              <w:sz w:val="24"/>
            </w:rPr>
          </w:rPrChange>
        </w:rPr>
        <w:fldChar w:fldCharType="end"/>
      </w:r>
      <w:r w:rsidRPr="002D1708">
        <w:rPr>
          <w:rPrChange w:id="144" w:author="xiaox" w:date="2016-10-26T09:42:00Z">
            <w:rPr>
              <w:sz w:val="24"/>
            </w:rPr>
          </w:rPrChange>
        </w:rPr>
        <w:fldChar w:fldCharType="end"/>
      </w:r>
    </w:p>
    <w:p w:rsidR="00DD071E" w:rsidRDefault="002D1708">
      <w:pPr>
        <w:pStyle w:val="10"/>
        <w:rPr>
          <w:rFonts w:asciiTheme="minorHAnsi" w:hAnsiTheme="minorHAnsi"/>
          <w:rPrChange w:id="145" w:author="xiaox" w:date="2016-10-26T09:42:00Z">
            <w:rPr>
              <w:rFonts w:ascii="宋体"/>
              <w:color w:val="000000"/>
              <w:kern w:val="0"/>
              <w:sz w:val="24"/>
            </w:rPr>
          </w:rPrChange>
        </w:rPr>
      </w:pPr>
      <w:r w:rsidRPr="002D1708">
        <w:rPr>
          <w:rPrChange w:id="146" w:author="xiaox" w:date="2016-10-26T09:42:00Z">
            <w:rPr>
              <w:sz w:val="24"/>
            </w:rPr>
          </w:rPrChange>
        </w:rPr>
        <w:fldChar w:fldCharType="begin"/>
      </w:r>
      <w:del w:id="147" w:author="xiaox" w:date="2016-10-26T09:42:00Z">
        <w:r w:rsidR="009E2993">
          <w:rPr>
            <w:bCs/>
            <w:sz w:val="24"/>
          </w:rPr>
          <w:delInstrText xml:space="preserve"> </w:delInstrText>
        </w:r>
      </w:del>
      <w:r w:rsidRPr="002D1708">
        <w:rPr>
          <w:rPrChange w:id="148" w:author="xiaox" w:date="2016-10-26T09:42:00Z">
            <w:rPr>
              <w:sz w:val="24"/>
            </w:rPr>
          </w:rPrChange>
        </w:rPr>
        <w:instrText xml:space="preserve">HYPERLINK \l </w:instrText>
      </w:r>
      <w:del w:id="149" w:author="xiaox" w:date="2016-10-26T09:42:00Z">
        <w:r w:rsidR="009E2993">
          <w:rPr>
            <w:bCs/>
            <w:sz w:val="24"/>
          </w:rPr>
          <w:delInstrText xml:space="preserve">_Toc6559 </w:delInstrText>
        </w:r>
      </w:del>
      <w:ins w:id="150" w:author="xiaox" w:date="2016-10-26T09:42:00Z">
        <w:r w:rsidR="00422BB8">
          <w:instrText>"_Toc458581662"</w:instrText>
        </w:r>
      </w:ins>
      <w:r w:rsidRPr="002D1708">
        <w:rPr>
          <w:rPrChange w:id="151" w:author="xiaox" w:date="2016-10-26T09:42:00Z">
            <w:rPr>
              <w:sz w:val="24"/>
            </w:rPr>
          </w:rPrChange>
        </w:rPr>
        <w:fldChar w:fldCharType="separate"/>
      </w:r>
      <w:r w:rsidRPr="002D1708">
        <w:rPr>
          <w:rStyle w:val="a9"/>
          <w:rFonts w:hint="eastAsia"/>
          <w:rPrChange w:id="152" w:author="xiaox" w:date="2016-10-26T09:42:00Z">
            <w:rPr>
              <w:rFonts w:hint="eastAsia"/>
              <w:kern w:val="0"/>
              <w:sz w:val="24"/>
            </w:rPr>
          </w:rPrChange>
        </w:rPr>
        <w:t>第五部分</w:t>
      </w:r>
      <w:r w:rsidRPr="002D1708">
        <w:rPr>
          <w:rStyle w:val="a9"/>
          <w:rPrChange w:id="153" w:author="xiaox" w:date="2016-10-26T09:42:00Z">
            <w:rPr>
              <w:kern w:val="0"/>
              <w:sz w:val="24"/>
            </w:rPr>
          </w:rPrChange>
        </w:rPr>
        <w:t xml:space="preserve">  </w:t>
      </w:r>
      <w:r w:rsidRPr="002D1708">
        <w:rPr>
          <w:rStyle w:val="a9"/>
          <w:rFonts w:hint="eastAsia"/>
          <w:rPrChange w:id="154" w:author="xiaox" w:date="2016-10-26T09:42:00Z">
            <w:rPr>
              <w:rFonts w:hint="eastAsia"/>
              <w:kern w:val="0"/>
              <w:sz w:val="24"/>
            </w:rPr>
          </w:rPrChange>
        </w:rPr>
        <w:t>基金备案</w:t>
      </w:r>
      <w:r w:rsidRPr="002D1708">
        <w:rPr>
          <w:webHidden/>
          <w:rPrChange w:id="155" w:author="xiaox" w:date="2016-10-26T09:42:00Z">
            <w:rPr>
              <w:rFonts w:ascii="宋体"/>
              <w:webHidden/>
              <w:kern w:val="0"/>
              <w:sz w:val="24"/>
            </w:rPr>
          </w:rPrChange>
        </w:rPr>
        <w:tab/>
      </w:r>
      <w:r w:rsidRPr="002D1708">
        <w:rPr>
          <w:webHidden/>
          <w:rPrChange w:id="156" w:author="xiaox" w:date="2016-10-26T09:42:00Z">
            <w:rPr>
              <w:rFonts w:ascii="宋体"/>
              <w:webHidden/>
              <w:kern w:val="0"/>
              <w:sz w:val="24"/>
            </w:rPr>
          </w:rPrChange>
        </w:rPr>
        <w:fldChar w:fldCharType="begin"/>
      </w:r>
      <w:r w:rsidRPr="002D1708">
        <w:rPr>
          <w:webHidden/>
          <w:rPrChange w:id="157" w:author="xiaox" w:date="2016-10-26T09:42:00Z">
            <w:rPr>
              <w:rFonts w:ascii="宋体"/>
              <w:webHidden/>
              <w:kern w:val="0"/>
              <w:sz w:val="24"/>
            </w:rPr>
          </w:rPrChange>
        </w:rPr>
        <w:instrText xml:space="preserve"> PAGEREF _</w:instrText>
      </w:r>
      <w:del w:id="158" w:author="xiaox" w:date="2016-10-26T09:42:00Z">
        <w:r w:rsidR="009E2993">
          <w:rPr>
            <w:rFonts w:ascii="宋体"/>
            <w:kern w:val="0"/>
            <w:sz w:val="24"/>
          </w:rPr>
          <w:delInstrText xml:space="preserve">Toc6559 </w:delInstrText>
        </w:r>
      </w:del>
      <w:ins w:id="159" w:author="xiaox" w:date="2016-10-26T09:42:00Z">
        <w:r w:rsidR="00DD071E">
          <w:rPr>
            <w:noProof/>
            <w:webHidden/>
          </w:rPr>
          <w:instrText xml:space="preserve">Toc458581662 \h </w:instrText>
        </w:r>
      </w:ins>
      <w:r w:rsidRPr="002D1708">
        <w:rPr>
          <w:webHidden/>
          <w:rPrChange w:id="160" w:author="xiaox" w:date="2016-10-26T09:42:00Z">
            <w:rPr>
              <w:webHidden/>
            </w:rPr>
          </w:rPrChange>
        </w:rPr>
      </w:r>
      <w:r w:rsidRPr="002D1708">
        <w:rPr>
          <w:webHidden/>
          <w:rPrChange w:id="161" w:author="xiaox" w:date="2016-10-26T09:42:00Z">
            <w:rPr>
              <w:rFonts w:ascii="宋体"/>
              <w:webHidden/>
              <w:kern w:val="0"/>
              <w:sz w:val="24"/>
            </w:rPr>
          </w:rPrChange>
        </w:rPr>
        <w:fldChar w:fldCharType="separate"/>
      </w:r>
      <w:r w:rsidR="00DD071E">
        <w:rPr>
          <w:noProof/>
          <w:webHidden/>
        </w:rPr>
        <w:t>7</w:t>
      </w:r>
      <w:r w:rsidRPr="002D1708">
        <w:rPr>
          <w:webHidden/>
          <w:rPrChange w:id="162" w:author="xiaox" w:date="2016-10-26T09:42:00Z">
            <w:rPr>
              <w:rFonts w:ascii="宋体"/>
              <w:webHidden/>
              <w:kern w:val="0"/>
              <w:sz w:val="24"/>
            </w:rPr>
          </w:rPrChange>
        </w:rPr>
        <w:fldChar w:fldCharType="end"/>
      </w:r>
      <w:r w:rsidRPr="002D1708">
        <w:rPr>
          <w:rPrChange w:id="163" w:author="xiaox" w:date="2016-10-26T09:42:00Z">
            <w:rPr>
              <w:sz w:val="24"/>
            </w:rPr>
          </w:rPrChange>
        </w:rPr>
        <w:fldChar w:fldCharType="end"/>
      </w:r>
    </w:p>
    <w:p w:rsidR="00DD071E" w:rsidRDefault="002D1708">
      <w:pPr>
        <w:pStyle w:val="10"/>
        <w:rPr>
          <w:rFonts w:asciiTheme="minorHAnsi" w:hAnsiTheme="minorHAnsi"/>
          <w:rPrChange w:id="164" w:author="xiaox" w:date="2016-10-26T09:42:00Z">
            <w:rPr>
              <w:rFonts w:ascii="宋体"/>
              <w:color w:val="000000"/>
              <w:kern w:val="0"/>
              <w:sz w:val="24"/>
            </w:rPr>
          </w:rPrChange>
        </w:rPr>
      </w:pPr>
      <w:r w:rsidRPr="002D1708">
        <w:rPr>
          <w:rPrChange w:id="165" w:author="xiaox" w:date="2016-10-26T09:42:00Z">
            <w:rPr>
              <w:sz w:val="24"/>
            </w:rPr>
          </w:rPrChange>
        </w:rPr>
        <w:fldChar w:fldCharType="begin"/>
      </w:r>
      <w:del w:id="166" w:author="xiaox" w:date="2016-10-26T09:42:00Z">
        <w:r w:rsidR="009E2993">
          <w:rPr>
            <w:bCs/>
            <w:sz w:val="24"/>
          </w:rPr>
          <w:delInstrText xml:space="preserve"> </w:delInstrText>
        </w:r>
      </w:del>
      <w:r w:rsidRPr="002D1708">
        <w:rPr>
          <w:rPrChange w:id="167" w:author="xiaox" w:date="2016-10-26T09:42:00Z">
            <w:rPr>
              <w:sz w:val="24"/>
            </w:rPr>
          </w:rPrChange>
        </w:rPr>
        <w:instrText xml:space="preserve">HYPERLINK \l </w:instrText>
      </w:r>
      <w:del w:id="168" w:author="xiaox" w:date="2016-10-26T09:42:00Z">
        <w:r w:rsidR="009E2993">
          <w:rPr>
            <w:bCs/>
            <w:sz w:val="24"/>
          </w:rPr>
          <w:delInstrText xml:space="preserve">_Toc11081 </w:delInstrText>
        </w:r>
      </w:del>
      <w:ins w:id="169" w:author="xiaox" w:date="2016-10-26T09:42:00Z">
        <w:r w:rsidR="00422BB8">
          <w:instrText>"_Toc458581663"</w:instrText>
        </w:r>
      </w:ins>
      <w:r w:rsidRPr="002D1708">
        <w:rPr>
          <w:rPrChange w:id="170" w:author="xiaox" w:date="2016-10-26T09:42:00Z">
            <w:rPr>
              <w:sz w:val="24"/>
            </w:rPr>
          </w:rPrChange>
        </w:rPr>
        <w:fldChar w:fldCharType="separate"/>
      </w:r>
      <w:r w:rsidRPr="002D1708">
        <w:rPr>
          <w:rStyle w:val="a9"/>
          <w:rFonts w:hint="eastAsia"/>
          <w:rPrChange w:id="171" w:author="xiaox" w:date="2016-10-26T09:42:00Z">
            <w:rPr>
              <w:rFonts w:hint="eastAsia"/>
              <w:kern w:val="0"/>
              <w:sz w:val="24"/>
            </w:rPr>
          </w:rPrChange>
        </w:rPr>
        <w:t>第六部分</w:t>
      </w:r>
      <w:r w:rsidRPr="002D1708">
        <w:rPr>
          <w:rStyle w:val="a9"/>
          <w:rPrChange w:id="172" w:author="xiaox" w:date="2016-10-26T09:42:00Z">
            <w:rPr>
              <w:kern w:val="0"/>
              <w:sz w:val="24"/>
            </w:rPr>
          </w:rPrChange>
        </w:rPr>
        <w:t xml:space="preserve">  </w:t>
      </w:r>
      <w:r w:rsidRPr="002D1708">
        <w:rPr>
          <w:rStyle w:val="a9"/>
          <w:rFonts w:hint="eastAsia"/>
          <w:rPrChange w:id="173" w:author="xiaox" w:date="2016-10-26T09:42:00Z">
            <w:rPr>
              <w:rFonts w:hint="eastAsia"/>
              <w:kern w:val="0"/>
              <w:sz w:val="24"/>
            </w:rPr>
          </w:rPrChange>
        </w:rPr>
        <w:t>基金份额的申购与赎回</w:t>
      </w:r>
      <w:r w:rsidRPr="002D1708">
        <w:rPr>
          <w:webHidden/>
          <w:rPrChange w:id="174" w:author="xiaox" w:date="2016-10-26T09:42:00Z">
            <w:rPr>
              <w:rFonts w:ascii="宋体"/>
              <w:webHidden/>
              <w:kern w:val="0"/>
              <w:sz w:val="24"/>
            </w:rPr>
          </w:rPrChange>
        </w:rPr>
        <w:tab/>
      </w:r>
      <w:r w:rsidRPr="002D1708">
        <w:rPr>
          <w:webHidden/>
          <w:rPrChange w:id="175" w:author="xiaox" w:date="2016-10-26T09:42:00Z">
            <w:rPr>
              <w:rFonts w:ascii="宋体"/>
              <w:webHidden/>
              <w:kern w:val="0"/>
              <w:sz w:val="24"/>
            </w:rPr>
          </w:rPrChange>
        </w:rPr>
        <w:fldChar w:fldCharType="begin"/>
      </w:r>
      <w:r w:rsidRPr="002D1708">
        <w:rPr>
          <w:webHidden/>
          <w:rPrChange w:id="176" w:author="xiaox" w:date="2016-10-26T09:42:00Z">
            <w:rPr>
              <w:rFonts w:ascii="宋体"/>
              <w:webHidden/>
              <w:kern w:val="0"/>
              <w:sz w:val="24"/>
            </w:rPr>
          </w:rPrChange>
        </w:rPr>
        <w:instrText xml:space="preserve"> PAGEREF _</w:instrText>
      </w:r>
      <w:del w:id="177" w:author="xiaox" w:date="2016-10-26T09:42:00Z">
        <w:r w:rsidR="009E2993">
          <w:rPr>
            <w:rFonts w:ascii="宋体"/>
            <w:kern w:val="0"/>
            <w:sz w:val="24"/>
          </w:rPr>
          <w:delInstrText xml:space="preserve">Toc11081 </w:delInstrText>
        </w:r>
      </w:del>
      <w:ins w:id="178" w:author="xiaox" w:date="2016-10-26T09:42:00Z">
        <w:r w:rsidR="00DD071E">
          <w:rPr>
            <w:noProof/>
            <w:webHidden/>
          </w:rPr>
          <w:instrText xml:space="preserve">Toc458581663 \h </w:instrText>
        </w:r>
      </w:ins>
      <w:r w:rsidRPr="002D1708">
        <w:rPr>
          <w:webHidden/>
          <w:rPrChange w:id="179" w:author="xiaox" w:date="2016-10-26T09:42:00Z">
            <w:rPr>
              <w:webHidden/>
            </w:rPr>
          </w:rPrChange>
        </w:rPr>
      </w:r>
      <w:r w:rsidRPr="002D1708">
        <w:rPr>
          <w:webHidden/>
          <w:rPrChange w:id="180" w:author="xiaox" w:date="2016-10-26T09:42:00Z">
            <w:rPr>
              <w:rFonts w:ascii="宋体"/>
              <w:webHidden/>
              <w:kern w:val="0"/>
              <w:sz w:val="24"/>
            </w:rPr>
          </w:rPrChange>
        </w:rPr>
        <w:fldChar w:fldCharType="separate"/>
      </w:r>
      <w:r w:rsidR="00DD071E">
        <w:rPr>
          <w:noProof/>
          <w:webHidden/>
        </w:rPr>
        <w:t>7</w:t>
      </w:r>
      <w:r w:rsidRPr="002D1708">
        <w:rPr>
          <w:webHidden/>
          <w:rPrChange w:id="181" w:author="xiaox" w:date="2016-10-26T09:42:00Z">
            <w:rPr>
              <w:rFonts w:ascii="宋体"/>
              <w:webHidden/>
              <w:kern w:val="0"/>
              <w:sz w:val="24"/>
            </w:rPr>
          </w:rPrChange>
        </w:rPr>
        <w:fldChar w:fldCharType="end"/>
      </w:r>
      <w:r w:rsidRPr="002D1708">
        <w:rPr>
          <w:rPrChange w:id="182" w:author="xiaox" w:date="2016-10-26T09:42:00Z">
            <w:rPr>
              <w:sz w:val="24"/>
            </w:rPr>
          </w:rPrChange>
        </w:rPr>
        <w:fldChar w:fldCharType="end"/>
      </w:r>
    </w:p>
    <w:p w:rsidR="00DD071E" w:rsidRDefault="002D1708">
      <w:pPr>
        <w:pStyle w:val="10"/>
        <w:rPr>
          <w:rFonts w:asciiTheme="minorHAnsi" w:hAnsiTheme="minorHAnsi"/>
          <w:rPrChange w:id="183" w:author="xiaox" w:date="2016-10-26T09:42:00Z">
            <w:rPr>
              <w:rFonts w:ascii="宋体"/>
              <w:color w:val="000000"/>
              <w:kern w:val="0"/>
              <w:sz w:val="24"/>
            </w:rPr>
          </w:rPrChange>
        </w:rPr>
      </w:pPr>
      <w:r w:rsidRPr="002D1708">
        <w:rPr>
          <w:rPrChange w:id="184" w:author="xiaox" w:date="2016-10-26T09:42:00Z">
            <w:rPr>
              <w:sz w:val="24"/>
            </w:rPr>
          </w:rPrChange>
        </w:rPr>
        <w:fldChar w:fldCharType="begin"/>
      </w:r>
      <w:del w:id="185" w:author="xiaox" w:date="2016-10-26T09:42:00Z">
        <w:r w:rsidR="009E2993">
          <w:rPr>
            <w:bCs/>
            <w:sz w:val="24"/>
          </w:rPr>
          <w:delInstrText xml:space="preserve"> </w:delInstrText>
        </w:r>
      </w:del>
      <w:r w:rsidRPr="002D1708">
        <w:rPr>
          <w:rPrChange w:id="186" w:author="xiaox" w:date="2016-10-26T09:42:00Z">
            <w:rPr>
              <w:sz w:val="24"/>
            </w:rPr>
          </w:rPrChange>
        </w:rPr>
        <w:instrText xml:space="preserve">HYPERLINK \l </w:instrText>
      </w:r>
      <w:del w:id="187" w:author="xiaox" w:date="2016-10-26T09:42:00Z">
        <w:r w:rsidR="009E2993">
          <w:rPr>
            <w:bCs/>
            <w:sz w:val="24"/>
          </w:rPr>
          <w:delInstrText xml:space="preserve">_Toc16859 </w:delInstrText>
        </w:r>
      </w:del>
      <w:ins w:id="188" w:author="xiaox" w:date="2016-10-26T09:42:00Z">
        <w:r w:rsidR="00422BB8">
          <w:instrText>"_Toc458581664"</w:instrText>
        </w:r>
      </w:ins>
      <w:r w:rsidRPr="002D1708">
        <w:rPr>
          <w:rPrChange w:id="189" w:author="xiaox" w:date="2016-10-26T09:42:00Z">
            <w:rPr>
              <w:sz w:val="24"/>
            </w:rPr>
          </w:rPrChange>
        </w:rPr>
        <w:fldChar w:fldCharType="separate"/>
      </w:r>
      <w:r w:rsidRPr="002D1708">
        <w:rPr>
          <w:rStyle w:val="a9"/>
          <w:rFonts w:hint="eastAsia"/>
          <w:rPrChange w:id="190" w:author="xiaox" w:date="2016-10-26T09:42:00Z">
            <w:rPr>
              <w:rFonts w:hint="eastAsia"/>
              <w:kern w:val="0"/>
              <w:sz w:val="24"/>
            </w:rPr>
          </w:rPrChange>
        </w:rPr>
        <w:t>第七部分</w:t>
      </w:r>
      <w:r w:rsidRPr="002D1708">
        <w:rPr>
          <w:rStyle w:val="a9"/>
          <w:rPrChange w:id="191" w:author="xiaox" w:date="2016-10-26T09:42:00Z">
            <w:rPr>
              <w:kern w:val="0"/>
              <w:sz w:val="24"/>
            </w:rPr>
          </w:rPrChange>
        </w:rPr>
        <w:t xml:space="preserve">  </w:t>
      </w:r>
      <w:r w:rsidRPr="002D1708">
        <w:rPr>
          <w:rStyle w:val="a9"/>
          <w:rFonts w:hint="eastAsia"/>
          <w:rPrChange w:id="192" w:author="xiaox" w:date="2016-10-26T09:42:00Z">
            <w:rPr>
              <w:rFonts w:hint="eastAsia"/>
              <w:kern w:val="0"/>
              <w:sz w:val="24"/>
            </w:rPr>
          </w:rPrChange>
        </w:rPr>
        <w:t>基金合同当事人及权利义务</w:t>
      </w:r>
      <w:r w:rsidRPr="002D1708">
        <w:rPr>
          <w:webHidden/>
          <w:rPrChange w:id="193" w:author="xiaox" w:date="2016-10-26T09:42:00Z">
            <w:rPr>
              <w:rFonts w:ascii="宋体"/>
              <w:webHidden/>
              <w:kern w:val="0"/>
              <w:sz w:val="24"/>
            </w:rPr>
          </w:rPrChange>
        </w:rPr>
        <w:tab/>
      </w:r>
      <w:r w:rsidRPr="002D1708">
        <w:rPr>
          <w:webHidden/>
          <w:rPrChange w:id="194" w:author="xiaox" w:date="2016-10-26T09:42:00Z">
            <w:rPr>
              <w:rFonts w:ascii="宋体"/>
              <w:webHidden/>
              <w:kern w:val="0"/>
              <w:sz w:val="24"/>
            </w:rPr>
          </w:rPrChange>
        </w:rPr>
        <w:fldChar w:fldCharType="begin"/>
      </w:r>
      <w:r w:rsidRPr="002D1708">
        <w:rPr>
          <w:webHidden/>
          <w:rPrChange w:id="195" w:author="xiaox" w:date="2016-10-26T09:42:00Z">
            <w:rPr>
              <w:rFonts w:ascii="宋体"/>
              <w:webHidden/>
              <w:kern w:val="0"/>
              <w:sz w:val="24"/>
            </w:rPr>
          </w:rPrChange>
        </w:rPr>
        <w:instrText xml:space="preserve"> PAGEREF _</w:instrText>
      </w:r>
      <w:del w:id="196" w:author="xiaox" w:date="2016-10-26T09:42:00Z">
        <w:r w:rsidR="009E2993">
          <w:rPr>
            <w:rFonts w:ascii="宋体"/>
            <w:kern w:val="0"/>
            <w:sz w:val="24"/>
          </w:rPr>
          <w:delInstrText xml:space="preserve">Toc16859 </w:delInstrText>
        </w:r>
      </w:del>
      <w:ins w:id="197" w:author="xiaox" w:date="2016-10-26T09:42:00Z">
        <w:r w:rsidR="00DD071E">
          <w:rPr>
            <w:noProof/>
            <w:webHidden/>
          </w:rPr>
          <w:instrText xml:space="preserve">Toc458581664 \h </w:instrText>
        </w:r>
      </w:ins>
      <w:r w:rsidRPr="002D1708">
        <w:rPr>
          <w:webHidden/>
          <w:rPrChange w:id="198" w:author="xiaox" w:date="2016-10-26T09:42:00Z">
            <w:rPr>
              <w:webHidden/>
            </w:rPr>
          </w:rPrChange>
        </w:rPr>
      </w:r>
      <w:r w:rsidRPr="002D1708">
        <w:rPr>
          <w:webHidden/>
          <w:rPrChange w:id="199" w:author="xiaox" w:date="2016-10-26T09:42:00Z">
            <w:rPr>
              <w:rFonts w:ascii="宋体"/>
              <w:webHidden/>
              <w:kern w:val="0"/>
              <w:sz w:val="24"/>
            </w:rPr>
          </w:rPrChange>
        </w:rPr>
        <w:fldChar w:fldCharType="separate"/>
      </w:r>
      <w:r w:rsidR="00DD071E">
        <w:rPr>
          <w:noProof/>
          <w:webHidden/>
        </w:rPr>
        <w:t>14</w:t>
      </w:r>
      <w:r w:rsidRPr="002D1708">
        <w:rPr>
          <w:webHidden/>
          <w:rPrChange w:id="200" w:author="xiaox" w:date="2016-10-26T09:42:00Z">
            <w:rPr>
              <w:rFonts w:ascii="宋体"/>
              <w:webHidden/>
              <w:kern w:val="0"/>
              <w:sz w:val="24"/>
            </w:rPr>
          </w:rPrChange>
        </w:rPr>
        <w:fldChar w:fldCharType="end"/>
      </w:r>
      <w:r w:rsidRPr="002D1708">
        <w:rPr>
          <w:rPrChange w:id="201" w:author="xiaox" w:date="2016-10-26T09:42:00Z">
            <w:rPr>
              <w:sz w:val="24"/>
            </w:rPr>
          </w:rPrChange>
        </w:rPr>
        <w:fldChar w:fldCharType="end"/>
      </w:r>
    </w:p>
    <w:p w:rsidR="00DD071E" w:rsidRDefault="002D1708">
      <w:pPr>
        <w:pStyle w:val="10"/>
        <w:rPr>
          <w:rFonts w:asciiTheme="minorHAnsi" w:hAnsiTheme="minorHAnsi"/>
          <w:rPrChange w:id="202" w:author="xiaox" w:date="2016-10-26T09:42:00Z">
            <w:rPr>
              <w:rFonts w:ascii="宋体"/>
              <w:color w:val="000000"/>
              <w:kern w:val="0"/>
              <w:sz w:val="24"/>
            </w:rPr>
          </w:rPrChange>
        </w:rPr>
      </w:pPr>
      <w:r w:rsidRPr="002D1708">
        <w:rPr>
          <w:rPrChange w:id="203" w:author="xiaox" w:date="2016-10-26T09:42:00Z">
            <w:rPr>
              <w:sz w:val="24"/>
            </w:rPr>
          </w:rPrChange>
        </w:rPr>
        <w:fldChar w:fldCharType="begin"/>
      </w:r>
      <w:del w:id="204" w:author="xiaox" w:date="2016-10-26T09:42:00Z">
        <w:r w:rsidR="009E2993">
          <w:rPr>
            <w:bCs/>
            <w:sz w:val="24"/>
          </w:rPr>
          <w:delInstrText xml:space="preserve"> </w:delInstrText>
        </w:r>
      </w:del>
      <w:r w:rsidRPr="002D1708">
        <w:rPr>
          <w:rPrChange w:id="205" w:author="xiaox" w:date="2016-10-26T09:42:00Z">
            <w:rPr>
              <w:sz w:val="24"/>
            </w:rPr>
          </w:rPrChange>
        </w:rPr>
        <w:instrText xml:space="preserve">HYPERLINK \l </w:instrText>
      </w:r>
      <w:del w:id="206" w:author="xiaox" w:date="2016-10-26T09:42:00Z">
        <w:r w:rsidR="009E2993">
          <w:rPr>
            <w:bCs/>
            <w:sz w:val="24"/>
          </w:rPr>
          <w:delInstrText xml:space="preserve">_Toc20768 </w:delInstrText>
        </w:r>
      </w:del>
      <w:ins w:id="207" w:author="xiaox" w:date="2016-10-26T09:42:00Z">
        <w:r w:rsidR="00422BB8">
          <w:instrText>"_Toc458581665"</w:instrText>
        </w:r>
      </w:ins>
      <w:r w:rsidRPr="002D1708">
        <w:rPr>
          <w:rPrChange w:id="208" w:author="xiaox" w:date="2016-10-26T09:42:00Z">
            <w:rPr>
              <w:sz w:val="24"/>
            </w:rPr>
          </w:rPrChange>
        </w:rPr>
        <w:fldChar w:fldCharType="separate"/>
      </w:r>
      <w:r w:rsidRPr="002D1708">
        <w:rPr>
          <w:rStyle w:val="a9"/>
          <w:rFonts w:hint="eastAsia"/>
          <w:rPrChange w:id="209" w:author="xiaox" w:date="2016-10-26T09:42:00Z">
            <w:rPr>
              <w:rFonts w:hint="eastAsia"/>
              <w:kern w:val="0"/>
              <w:sz w:val="24"/>
            </w:rPr>
          </w:rPrChange>
        </w:rPr>
        <w:t>第八部分</w:t>
      </w:r>
      <w:r w:rsidRPr="002D1708">
        <w:rPr>
          <w:rStyle w:val="a9"/>
          <w:rPrChange w:id="210" w:author="xiaox" w:date="2016-10-26T09:42:00Z">
            <w:rPr>
              <w:kern w:val="0"/>
              <w:sz w:val="24"/>
            </w:rPr>
          </w:rPrChange>
        </w:rPr>
        <w:t xml:space="preserve">  </w:t>
      </w:r>
      <w:r w:rsidRPr="002D1708">
        <w:rPr>
          <w:rStyle w:val="a9"/>
          <w:rFonts w:hint="eastAsia"/>
          <w:rPrChange w:id="211" w:author="xiaox" w:date="2016-10-26T09:42:00Z">
            <w:rPr>
              <w:rFonts w:hint="eastAsia"/>
              <w:kern w:val="0"/>
              <w:sz w:val="24"/>
            </w:rPr>
          </w:rPrChange>
        </w:rPr>
        <w:t>基金份额持有人大会</w:t>
      </w:r>
      <w:r w:rsidRPr="002D1708">
        <w:rPr>
          <w:webHidden/>
          <w:rPrChange w:id="212" w:author="xiaox" w:date="2016-10-26T09:42:00Z">
            <w:rPr>
              <w:rFonts w:ascii="宋体"/>
              <w:webHidden/>
              <w:kern w:val="0"/>
              <w:sz w:val="24"/>
            </w:rPr>
          </w:rPrChange>
        </w:rPr>
        <w:tab/>
      </w:r>
      <w:r w:rsidRPr="002D1708">
        <w:rPr>
          <w:webHidden/>
          <w:rPrChange w:id="213" w:author="xiaox" w:date="2016-10-26T09:42:00Z">
            <w:rPr>
              <w:rFonts w:ascii="宋体"/>
              <w:webHidden/>
              <w:kern w:val="0"/>
              <w:sz w:val="24"/>
            </w:rPr>
          </w:rPrChange>
        </w:rPr>
        <w:fldChar w:fldCharType="begin"/>
      </w:r>
      <w:r w:rsidRPr="002D1708">
        <w:rPr>
          <w:webHidden/>
          <w:rPrChange w:id="214" w:author="xiaox" w:date="2016-10-26T09:42:00Z">
            <w:rPr>
              <w:rFonts w:ascii="宋体"/>
              <w:webHidden/>
              <w:kern w:val="0"/>
              <w:sz w:val="24"/>
            </w:rPr>
          </w:rPrChange>
        </w:rPr>
        <w:instrText xml:space="preserve"> PAGEREF _</w:instrText>
      </w:r>
      <w:del w:id="215" w:author="xiaox" w:date="2016-10-26T09:42:00Z">
        <w:r w:rsidR="009E2993">
          <w:rPr>
            <w:rFonts w:ascii="宋体"/>
            <w:kern w:val="0"/>
            <w:sz w:val="24"/>
          </w:rPr>
          <w:delInstrText xml:space="preserve">Toc20768 </w:delInstrText>
        </w:r>
      </w:del>
      <w:ins w:id="216" w:author="xiaox" w:date="2016-10-26T09:42:00Z">
        <w:r w:rsidR="00DD071E">
          <w:rPr>
            <w:noProof/>
            <w:webHidden/>
          </w:rPr>
          <w:instrText xml:space="preserve">Toc458581665 \h </w:instrText>
        </w:r>
      </w:ins>
      <w:r w:rsidRPr="002D1708">
        <w:rPr>
          <w:webHidden/>
          <w:rPrChange w:id="217" w:author="xiaox" w:date="2016-10-26T09:42:00Z">
            <w:rPr>
              <w:webHidden/>
            </w:rPr>
          </w:rPrChange>
        </w:rPr>
      </w:r>
      <w:r w:rsidRPr="002D1708">
        <w:rPr>
          <w:webHidden/>
          <w:rPrChange w:id="218" w:author="xiaox" w:date="2016-10-26T09:42:00Z">
            <w:rPr>
              <w:rFonts w:ascii="宋体"/>
              <w:webHidden/>
              <w:kern w:val="0"/>
              <w:sz w:val="24"/>
            </w:rPr>
          </w:rPrChange>
        </w:rPr>
        <w:fldChar w:fldCharType="separate"/>
      </w:r>
      <w:r w:rsidR="00DD071E">
        <w:rPr>
          <w:noProof/>
          <w:webHidden/>
        </w:rPr>
        <w:t>20</w:t>
      </w:r>
      <w:r w:rsidRPr="002D1708">
        <w:rPr>
          <w:webHidden/>
          <w:rPrChange w:id="219" w:author="xiaox" w:date="2016-10-26T09:42:00Z">
            <w:rPr>
              <w:rFonts w:ascii="宋体"/>
              <w:webHidden/>
              <w:kern w:val="0"/>
              <w:sz w:val="24"/>
            </w:rPr>
          </w:rPrChange>
        </w:rPr>
        <w:fldChar w:fldCharType="end"/>
      </w:r>
      <w:r w:rsidRPr="002D1708">
        <w:rPr>
          <w:rPrChange w:id="220" w:author="xiaox" w:date="2016-10-26T09:42:00Z">
            <w:rPr>
              <w:sz w:val="24"/>
            </w:rPr>
          </w:rPrChange>
        </w:rPr>
        <w:fldChar w:fldCharType="end"/>
      </w:r>
    </w:p>
    <w:p w:rsidR="00DD071E" w:rsidRDefault="002D1708">
      <w:pPr>
        <w:pStyle w:val="10"/>
        <w:rPr>
          <w:rFonts w:asciiTheme="minorHAnsi" w:hAnsiTheme="minorHAnsi"/>
          <w:rPrChange w:id="221" w:author="xiaox" w:date="2016-10-26T09:42:00Z">
            <w:rPr>
              <w:rFonts w:ascii="宋体"/>
              <w:color w:val="000000"/>
              <w:kern w:val="0"/>
              <w:sz w:val="24"/>
            </w:rPr>
          </w:rPrChange>
        </w:rPr>
      </w:pPr>
      <w:r w:rsidRPr="002D1708">
        <w:rPr>
          <w:rPrChange w:id="222" w:author="xiaox" w:date="2016-10-26T09:42:00Z">
            <w:rPr>
              <w:sz w:val="24"/>
            </w:rPr>
          </w:rPrChange>
        </w:rPr>
        <w:fldChar w:fldCharType="begin"/>
      </w:r>
      <w:del w:id="223" w:author="xiaox" w:date="2016-10-26T09:42:00Z">
        <w:r w:rsidR="009E2993">
          <w:rPr>
            <w:bCs/>
            <w:sz w:val="24"/>
          </w:rPr>
          <w:delInstrText xml:space="preserve"> </w:delInstrText>
        </w:r>
      </w:del>
      <w:r w:rsidRPr="002D1708">
        <w:rPr>
          <w:rPrChange w:id="224" w:author="xiaox" w:date="2016-10-26T09:42:00Z">
            <w:rPr>
              <w:sz w:val="24"/>
            </w:rPr>
          </w:rPrChange>
        </w:rPr>
        <w:instrText xml:space="preserve">HYPERLINK \l </w:instrText>
      </w:r>
      <w:del w:id="225" w:author="xiaox" w:date="2016-10-26T09:42:00Z">
        <w:r w:rsidR="009E2993">
          <w:rPr>
            <w:bCs/>
            <w:sz w:val="24"/>
          </w:rPr>
          <w:delInstrText xml:space="preserve">_Toc18769 </w:delInstrText>
        </w:r>
      </w:del>
      <w:ins w:id="226" w:author="xiaox" w:date="2016-10-26T09:42:00Z">
        <w:r w:rsidR="00422BB8">
          <w:instrText>"_Toc458581666"</w:instrText>
        </w:r>
      </w:ins>
      <w:r w:rsidRPr="002D1708">
        <w:rPr>
          <w:rPrChange w:id="227" w:author="xiaox" w:date="2016-10-26T09:42:00Z">
            <w:rPr>
              <w:sz w:val="24"/>
            </w:rPr>
          </w:rPrChange>
        </w:rPr>
        <w:fldChar w:fldCharType="separate"/>
      </w:r>
      <w:r w:rsidRPr="002D1708">
        <w:rPr>
          <w:rStyle w:val="a9"/>
          <w:rFonts w:hint="eastAsia"/>
          <w:rPrChange w:id="228" w:author="xiaox" w:date="2016-10-26T09:42:00Z">
            <w:rPr>
              <w:rFonts w:hint="eastAsia"/>
              <w:kern w:val="0"/>
              <w:sz w:val="24"/>
            </w:rPr>
          </w:rPrChange>
        </w:rPr>
        <w:t>第九部分</w:t>
      </w:r>
      <w:r w:rsidRPr="002D1708">
        <w:rPr>
          <w:rStyle w:val="a9"/>
          <w:rPrChange w:id="229" w:author="xiaox" w:date="2016-10-26T09:42:00Z">
            <w:rPr>
              <w:kern w:val="0"/>
              <w:sz w:val="24"/>
            </w:rPr>
          </w:rPrChange>
        </w:rPr>
        <w:t xml:space="preserve">  </w:t>
      </w:r>
      <w:r w:rsidRPr="002D1708">
        <w:rPr>
          <w:rStyle w:val="a9"/>
          <w:rFonts w:hint="eastAsia"/>
          <w:rPrChange w:id="230" w:author="xiaox" w:date="2016-10-26T09:42:00Z">
            <w:rPr>
              <w:rFonts w:hint="eastAsia"/>
              <w:kern w:val="0"/>
              <w:sz w:val="24"/>
            </w:rPr>
          </w:rPrChange>
        </w:rPr>
        <w:t>基金管理人、基金托管人的更换条件和程序</w:t>
      </w:r>
      <w:r w:rsidRPr="002D1708">
        <w:rPr>
          <w:webHidden/>
          <w:rPrChange w:id="231" w:author="xiaox" w:date="2016-10-26T09:42:00Z">
            <w:rPr>
              <w:rFonts w:ascii="宋体"/>
              <w:webHidden/>
              <w:kern w:val="0"/>
              <w:sz w:val="24"/>
            </w:rPr>
          </w:rPrChange>
        </w:rPr>
        <w:tab/>
      </w:r>
      <w:r w:rsidRPr="002D1708">
        <w:rPr>
          <w:webHidden/>
          <w:rPrChange w:id="232" w:author="xiaox" w:date="2016-10-26T09:42:00Z">
            <w:rPr>
              <w:rFonts w:ascii="宋体"/>
              <w:webHidden/>
              <w:kern w:val="0"/>
              <w:sz w:val="24"/>
            </w:rPr>
          </w:rPrChange>
        </w:rPr>
        <w:fldChar w:fldCharType="begin"/>
      </w:r>
      <w:r w:rsidRPr="002D1708">
        <w:rPr>
          <w:webHidden/>
          <w:rPrChange w:id="233" w:author="xiaox" w:date="2016-10-26T09:42:00Z">
            <w:rPr>
              <w:rFonts w:ascii="宋体"/>
              <w:webHidden/>
              <w:kern w:val="0"/>
              <w:sz w:val="24"/>
            </w:rPr>
          </w:rPrChange>
        </w:rPr>
        <w:instrText xml:space="preserve"> PAGEREF _</w:instrText>
      </w:r>
      <w:del w:id="234" w:author="xiaox" w:date="2016-10-26T09:42:00Z">
        <w:r w:rsidR="009E2993">
          <w:rPr>
            <w:rFonts w:ascii="宋体"/>
            <w:kern w:val="0"/>
            <w:sz w:val="24"/>
          </w:rPr>
          <w:delInstrText xml:space="preserve">Toc18769 </w:delInstrText>
        </w:r>
      </w:del>
      <w:ins w:id="235" w:author="xiaox" w:date="2016-10-26T09:42:00Z">
        <w:r w:rsidR="00DD071E">
          <w:rPr>
            <w:noProof/>
            <w:webHidden/>
          </w:rPr>
          <w:instrText xml:space="preserve">Toc458581666 \h </w:instrText>
        </w:r>
      </w:ins>
      <w:r w:rsidRPr="002D1708">
        <w:rPr>
          <w:webHidden/>
          <w:rPrChange w:id="236" w:author="xiaox" w:date="2016-10-26T09:42:00Z">
            <w:rPr>
              <w:webHidden/>
            </w:rPr>
          </w:rPrChange>
        </w:rPr>
      </w:r>
      <w:r w:rsidRPr="002D1708">
        <w:rPr>
          <w:webHidden/>
          <w:rPrChange w:id="237" w:author="xiaox" w:date="2016-10-26T09:42:00Z">
            <w:rPr>
              <w:rFonts w:ascii="宋体"/>
              <w:webHidden/>
              <w:kern w:val="0"/>
              <w:sz w:val="24"/>
            </w:rPr>
          </w:rPrChange>
        </w:rPr>
        <w:fldChar w:fldCharType="separate"/>
      </w:r>
      <w:r w:rsidR="00DD071E">
        <w:rPr>
          <w:noProof/>
          <w:webHidden/>
        </w:rPr>
        <w:t>26</w:t>
      </w:r>
      <w:r w:rsidRPr="002D1708">
        <w:rPr>
          <w:webHidden/>
          <w:rPrChange w:id="238" w:author="xiaox" w:date="2016-10-26T09:42:00Z">
            <w:rPr>
              <w:rFonts w:ascii="宋体"/>
              <w:webHidden/>
              <w:kern w:val="0"/>
              <w:sz w:val="24"/>
            </w:rPr>
          </w:rPrChange>
        </w:rPr>
        <w:fldChar w:fldCharType="end"/>
      </w:r>
      <w:r w:rsidRPr="002D1708">
        <w:rPr>
          <w:rPrChange w:id="239" w:author="xiaox" w:date="2016-10-26T09:42:00Z">
            <w:rPr>
              <w:sz w:val="24"/>
            </w:rPr>
          </w:rPrChange>
        </w:rPr>
        <w:fldChar w:fldCharType="end"/>
      </w:r>
    </w:p>
    <w:p w:rsidR="00DD071E" w:rsidRDefault="002D1708">
      <w:pPr>
        <w:pStyle w:val="10"/>
        <w:rPr>
          <w:rFonts w:asciiTheme="minorHAnsi" w:hAnsiTheme="minorHAnsi"/>
          <w:rPrChange w:id="240" w:author="xiaox" w:date="2016-10-26T09:42:00Z">
            <w:rPr>
              <w:rFonts w:ascii="宋体"/>
              <w:color w:val="000000"/>
              <w:kern w:val="0"/>
              <w:sz w:val="24"/>
            </w:rPr>
          </w:rPrChange>
        </w:rPr>
      </w:pPr>
      <w:r w:rsidRPr="002D1708">
        <w:rPr>
          <w:rPrChange w:id="241" w:author="xiaox" w:date="2016-10-26T09:42:00Z">
            <w:rPr>
              <w:sz w:val="24"/>
            </w:rPr>
          </w:rPrChange>
        </w:rPr>
        <w:fldChar w:fldCharType="begin"/>
      </w:r>
      <w:del w:id="242" w:author="xiaox" w:date="2016-10-26T09:42:00Z">
        <w:r w:rsidR="009E2993">
          <w:rPr>
            <w:bCs/>
            <w:sz w:val="24"/>
          </w:rPr>
          <w:delInstrText xml:space="preserve"> </w:delInstrText>
        </w:r>
      </w:del>
      <w:r w:rsidRPr="002D1708">
        <w:rPr>
          <w:rPrChange w:id="243" w:author="xiaox" w:date="2016-10-26T09:42:00Z">
            <w:rPr>
              <w:sz w:val="24"/>
            </w:rPr>
          </w:rPrChange>
        </w:rPr>
        <w:instrText xml:space="preserve">HYPERLINK \l </w:instrText>
      </w:r>
      <w:del w:id="244" w:author="xiaox" w:date="2016-10-26T09:42:00Z">
        <w:r w:rsidR="009E2993">
          <w:rPr>
            <w:bCs/>
            <w:sz w:val="24"/>
          </w:rPr>
          <w:delInstrText xml:space="preserve">_Toc20976 </w:delInstrText>
        </w:r>
      </w:del>
      <w:ins w:id="245" w:author="xiaox" w:date="2016-10-26T09:42:00Z">
        <w:r w:rsidR="00422BB8">
          <w:instrText>"_Toc458581667"</w:instrText>
        </w:r>
      </w:ins>
      <w:r w:rsidRPr="002D1708">
        <w:rPr>
          <w:rPrChange w:id="246" w:author="xiaox" w:date="2016-10-26T09:42:00Z">
            <w:rPr>
              <w:sz w:val="24"/>
            </w:rPr>
          </w:rPrChange>
        </w:rPr>
        <w:fldChar w:fldCharType="separate"/>
      </w:r>
      <w:r w:rsidRPr="002D1708">
        <w:rPr>
          <w:rStyle w:val="a9"/>
          <w:rFonts w:hint="eastAsia"/>
          <w:rPrChange w:id="247" w:author="xiaox" w:date="2016-10-26T09:42:00Z">
            <w:rPr>
              <w:rFonts w:hint="eastAsia"/>
              <w:kern w:val="0"/>
              <w:sz w:val="24"/>
            </w:rPr>
          </w:rPrChange>
        </w:rPr>
        <w:t>第十部分</w:t>
      </w:r>
      <w:r w:rsidRPr="002D1708">
        <w:rPr>
          <w:rStyle w:val="a9"/>
          <w:rPrChange w:id="248" w:author="xiaox" w:date="2016-10-26T09:42:00Z">
            <w:rPr>
              <w:kern w:val="0"/>
              <w:sz w:val="24"/>
            </w:rPr>
          </w:rPrChange>
        </w:rPr>
        <w:t xml:space="preserve">  </w:t>
      </w:r>
      <w:r w:rsidRPr="002D1708">
        <w:rPr>
          <w:rStyle w:val="a9"/>
          <w:rFonts w:hint="eastAsia"/>
          <w:rPrChange w:id="249" w:author="xiaox" w:date="2016-10-26T09:42:00Z">
            <w:rPr>
              <w:rFonts w:hint="eastAsia"/>
              <w:kern w:val="0"/>
              <w:sz w:val="24"/>
            </w:rPr>
          </w:rPrChange>
        </w:rPr>
        <w:t>基金的托管</w:t>
      </w:r>
      <w:r w:rsidRPr="002D1708">
        <w:rPr>
          <w:webHidden/>
          <w:rPrChange w:id="250" w:author="xiaox" w:date="2016-10-26T09:42:00Z">
            <w:rPr>
              <w:rFonts w:ascii="宋体"/>
              <w:webHidden/>
              <w:kern w:val="0"/>
              <w:sz w:val="24"/>
            </w:rPr>
          </w:rPrChange>
        </w:rPr>
        <w:tab/>
      </w:r>
      <w:r w:rsidRPr="002D1708">
        <w:rPr>
          <w:webHidden/>
          <w:rPrChange w:id="251" w:author="xiaox" w:date="2016-10-26T09:42:00Z">
            <w:rPr>
              <w:rFonts w:ascii="宋体"/>
              <w:webHidden/>
              <w:kern w:val="0"/>
              <w:sz w:val="24"/>
            </w:rPr>
          </w:rPrChange>
        </w:rPr>
        <w:fldChar w:fldCharType="begin"/>
      </w:r>
      <w:r w:rsidRPr="002D1708">
        <w:rPr>
          <w:webHidden/>
          <w:rPrChange w:id="252" w:author="xiaox" w:date="2016-10-26T09:42:00Z">
            <w:rPr>
              <w:rFonts w:ascii="宋体"/>
              <w:webHidden/>
              <w:kern w:val="0"/>
              <w:sz w:val="24"/>
            </w:rPr>
          </w:rPrChange>
        </w:rPr>
        <w:instrText xml:space="preserve"> PAGEREF _</w:instrText>
      </w:r>
      <w:del w:id="253" w:author="xiaox" w:date="2016-10-26T09:42:00Z">
        <w:r w:rsidR="009E2993">
          <w:rPr>
            <w:rFonts w:ascii="宋体"/>
            <w:kern w:val="0"/>
            <w:sz w:val="24"/>
          </w:rPr>
          <w:delInstrText xml:space="preserve">Toc20976 </w:delInstrText>
        </w:r>
      </w:del>
      <w:ins w:id="254" w:author="xiaox" w:date="2016-10-26T09:42:00Z">
        <w:r w:rsidR="00DD071E">
          <w:rPr>
            <w:noProof/>
            <w:webHidden/>
          </w:rPr>
          <w:instrText xml:space="preserve">Toc458581667 \h </w:instrText>
        </w:r>
      </w:ins>
      <w:r w:rsidRPr="002D1708">
        <w:rPr>
          <w:webHidden/>
          <w:rPrChange w:id="255" w:author="xiaox" w:date="2016-10-26T09:42:00Z">
            <w:rPr>
              <w:webHidden/>
            </w:rPr>
          </w:rPrChange>
        </w:rPr>
      </w:r>
      <w:r w:rsidRPr="002D1708">
        <w:rPr>
          <w:webHidden/>
          <w:rPrChange w:id="256" w:author="xiaox" w:date="2016-10-26T09:42:00Z">
            <w:rPr>
              <w:rFonts w:ascii="宋体"/>
              <w:webHidden/>
              <w:kern w:val="0"/>
              <w:sz w:val="24"/>
            </w:rPr>
          </w:rPrChange>
        </w:rPr>
        <w:fldChar w:fldCharType="separate"/>
      </w:r>
      <w:r w:rsidR="00DD071E">
        <w:rPr>
          <w:noProof/>
          <w:webHidden/>
        </w:rPr>
        <w:t>28</w:t>
      </w:r>
      <w:r w:rsidRPr="002D1708">
        <w:rPr>
          <w:webHidden/>
          <w:rPrChange w:id="257" w:author="xiaox" w:date="2016-10-26T09:42:00Z">
            <w:rPr>
              <w:rFonts w:ascii="宋体"/>
              <w:webHidden/>
              <w:kern w:val="0"/>
              <w:sz w:val="24"/>
            </w:rPr>
          </w:rPrChange>
        </w:rPr>
        <w:fldChar w:fldCharType="end"/>
      </w:r>
      <w:r w:rsidRPr="002D1708">
        <w:rPr>
          <w:rPrChange w:id="258" w:author="xiaox" w:date="2016-10-26T09:42:00Z">
            <w:rPr>
              <w:sz w:val="24"/>
            </w:rPr>
          </w:rPrChange>
        </w:rPr>
        <w:fldChar w:fldCharType="end"/>
      </w:r>
    </w:p>
    <w:p w:rsidR="00DD071E" w:rsidRDefault="002D1708">
      <w:pPr>
        <w:pStyle w:val="10"/>
        <w:rPr>
          <w:rFonts w:asciiTheme="minorHAnsi" w:hAnsiTheme="minorHAnsi"/>
          <w:rPrChange w:id="259" w:author="xiaox" w:date="2016-10-26T09:42:00Z">
            <w:rPr>
              <w:rFonts w:ascii="宋体"/>
              <w:color w:val="000000"/>
              <w:kern w:val="0"/>
              <w:sz w:val="24"/>
            </w:rPr>
          </w:rPrChange>
        </w:rPr>
      </w:pPr>
      <w:r w:rsidRPr="002D1708">
        <w:rPr>
          <w:rPrChange w:id="260" w:author="xiaox" w:date="2016-10-26T09:42:00Z">
            <w:rPr>
              <w:sz w:val="24"/>
            </w:rPr>
          </w:rPrChange>
        </w:rPr>
        <w:fldChar w:fldCharType="begin"/>
      </w:r>
      <w:del w:id="261" w:author="xiaox" w:date="2016-10-26T09:42:00Z">
        <w:r w:rsidR="009E2993">
          <w:rPr>
            <w:bCs/>
            <w:sz w:val="24"/>
          </w:rPr>
          <w:delInstrText xml:space="preserve"> </w:delInstrText>
        </w:r>
      </w:del>
      <w:r w:rsidRPr="002D1708">
        <w:rPr>
          <w:rPrChange w:id="262" w:author="xiaox" w:date="2016-10-26T09:42:00Z">
            <w:rPr>
              <w:sz w:val="24"/>
            </w:rPr>
          </w:rPrChange>
        </w:rPr>
        <w:instrText xml:space="preserve">HYPERLINK \l </w:instrText>
      </w:r>
      <w:del w:id="263" w:author="xiaox" w:date="2016-10-26T09:42:00Z">
        <w:r w:rsidR="009E2993">
          <w:rPr>
            <w:bCs/>
            <w:sz w:val="24"/>
          </w:rPr>
          <w:delInstrText xml:space="preserve">_Toc31469 </w:delInstrText>
        </w:r>
      </w:del>
      <w:ins w:id="264" w:author="xiaox" w:date="2016-10-26T09:42:00Z">
        <w:r w:rsidR="00422BB8">
          <w:instrText>"_Toc458581668"</w:instrText>
        </w:r>
      </w:ins>
      <w:r w:rsidRPr="002D1708">
        <w:rPr>
          <w:rPrChange w:id="265" w:author="xiaox" w:date="2016-10-26T09:42:00Z">
            <w:rPr>
              <w:sz w:val="24"/>
            </w:rPr>
          </w:rPrChange>
        </w:rPr>
        <w:fldChar w:fldCharType="separate"/>
      </w:r>
      <w:r w:rsidRPr="002D1708">
        <w:rPr>
          <w:rStyle w:val="a9"/>
          <w:rFonts w:hint="eastAsia"/>
          <w:rPrChange w:id="266" w:author="xiaox" w:date="2016-10-26T09:42:00Z">
            <w:rPr>
              <w:rFonts w:hint="eastAsia"/>
              <w:kern w:val="0"/>
              <w:sz w:val="24"/>
            </w:rPr>
          </w:rPrChange>
        </w:rPr>
        <w:t>第十一部分</w:t>
      </w:r>
      <w:r w:rsidRPr="002D1708">
        <w:rPr>
          <w:rStyle w:val="a9"/>
          <w:rPrChange w:id="267" w:author="xiaox" w:date="2016-10-26T09:42:00Z">
            <w:rPr>
              <w:kern w:val="0"/>
              <w:sz w:val="24"/>
            </w:rPr>
          </w:rPrChange>
        </w:rPr>
        <w:t xml:space="preserve">  </w:t>
      </w:r>
      <w:r w:rsidRPr="002D1708">
        <w:rPr>
          <w:rStyle w:val="a9"/>
          <w:rFonts w:hint="eastAsia"/>
          <w:rPrChange w:id="268" w:author="xiaox" w:date="2016-10-26T09:42:00Z">
            <w:rPr>
              <w:rFonts w:hint="eastAsia"/>
              <w:kern w:val="0"/>
              <w:sz w:val="24"/>
            </w:rPr>
          </w:rPrChange>
        </w:rPr>
        <w:t>基金份额的登记</w:t>
      </w:r>
      <w:r w:rsidRPr="002D1708">
        <w:rPr>
          <w:webHidden/>
          <w:rPrChange w:id="269" w:author="xiaox" w:date="2016-10-26T09:42:00Z">
            <w:rPr>
              <w:rFonts w:ascii="宋体"/>
              <w:webHidden/>
              <w:kern w:val="0"/>
              <w:sz w:val="24"/>
            </w:rPr>
          </w:rPrChange>
        </w:rPr>
        <w:tab/>
      </w:r>
      <w:r w:rsidRPr="002D1708">
        <w:rPr>
          <w:webHidden/>
          <w:rPrChange w:id="270" w:author="xiaox" w:date="2016-10-26T09:42:00Z">
            <w:rPr>
              <w:rFonts w:ascii="宋体"/>
              <w:webHidden/>
              <w:kern w:val="0"/>
              <w:sz w:val="24"/>
            </w:rPr>
          </w:rPrChange>
        </w:rPr>
        <w:fldChar w:fldCharType="begin"/>
      </w:r>
      <w:r w:rsidRPr="002D1708">
        <w:rPr>
          <w:webHidden/>
          <w:rPrChange w:id="271" w:author="xiaox" w:date="2016-10-26T09:42:00Z">
            <w:rPr>
              <w:rFonts w:ascii="宋体"/>
              <w:webHidden/>
              <w:kern w:val="0"/>
              <w:sz w:val="24"/>
            </w:rPr>
          </w:rPrChange>
        </w:rPr>
        <w:instrText xml:space="preserve"> PAGEREF _</w:instrText>
      </w:r>
      <w:del w:id="272" w:author="xiaox" w:date="2016-10-26T09:42:00Z">
        <w:r w:rsidR="009E2993">
          <w:rPr>
            <w:rFonts w:ascii="宋体"/>
            <w:kern w:val="0"/>
            <w:sz w:val="24"/>
          </w:rPr>
          <w:delInstrText xml:space="preserve">Toc31469 </w:delInstrText>
        </w:r>
      </w:del>
      <w:ins w:id="273" w:author="xiaox" w:date="2016-10-26T09:42:00Z">
        <w:r w:rsidR="00DD071E">
          <w:rPr>
            <w:noProof/>
            <w:webHidden/>
          </w:rPr>
          <w:instrText xml:space="preserve">Toc458581668 \h </w:instrText>
        </w:r>
      </w:ins>
      <w:r w:rsidRPr="002D1708">
        <w:rPr>
          <w:webHidden/>
          <w:rPrChange w:id="274" w:author="xiaox" w:date="2016-10-26T09:42:00Z">
            <w:rPr>
              <w:webHidden/>
            </w:rPr>
          </w:rPrChange>
        </w:rPr>
      </w:r>
      <w:r w:rsidRPr="002D1708">
        <w:rPr>
          <w:webHidden/>
          <w:rPrChange w:id="275" w:author="xiaox" w:date="2016-10-26T09:42:00Z">
            <w:rPr>
              <w:rFonts w:ascii="宋体"/>
              <w:webHidden/>
              <w:kern w:val="0"/>
              <w:sz w:val="24"/>
            </w:rPr>
          </w:rPrChange>
        </w:rPr>
        <w:fldChar w:fldCharType="separate"/>
      </w:r>
      <w:r w:rsidR="00DD071E">
        <w:rPr>
          <w:noProof/>
          <w:webHidden/>
        </w:rPr>
        <w:t>28</w:t>
      </w:r>
      <w:r w:rsidRPr="002D1708">
        <w:rPr>
          <w:webHidden/>
          <w:rPrChange w:id="276" w:author="xiaox" w:date="2016-10-26T09:42:00Z">
            <w:rPr>
              <w:rFonts w:ascii="宋体"/>
              <w:webHidden/>
              <w:kern w:val="0"/>
              <w:sz w:val="24"/>
            </w:rPr>
          </w:rPrChange>
        </w:rPr>
        <w:fldChar w:fldCharType="end"/>
      </w:r>
      <w:r w:rsidRPr="002D1708">
        <w:rPr>
          <w:rPrChange w:id="277" w:author="xiaox" w:date="2016-10-26T09:42:00Z">
            <w:rPr>
              <w:sz w:val="24"/>
            </w:rPr>
          </w:rPrChange>
        </w:rPr>
        <w:fldChar w:fldCharType="end"/>
      </w:r>
    </w:p>
    <w:p w:rsidR="00DD071E" w:rsidRDefault="002D1708">
      <w:pPr>
        <w:pStyle w:val="10"/>
        <w:rPr>
          <w:rFonts w:asciiTheme="minorHAnsi" w:hAnsiTheme="minorHAnsi"/>
          <w:rPrChange w:id="278" w:author="xiaox" w:date="2016-10-26T09:42:00Z">
            <w:rPr>
              <w:rFonts w:ascii="宋体"/>
              <w:color w:val="000000"/>
              <w:kern w:val="0"/>
              <w:sz w:val="24"/>
            </w:rPr>
          </w:rPrChange>
        </w:rPr>
      </w:pPr>
      <w:r w:rsidRPr="002D1708">
        <w:rPr>
          <w:rPrChange w:id="279" w:author="xiaox" w:date="2016-10-26T09:42:00Z">
            <w:rPr>
              <w:sz w:val="24"/>
            </w:rPr>
          </w:rPrChange>
        </w:rPr>
        <w:fldChar w:fldCharType="begin"/>
      </w:r>
      <w:del w:id="280" w:author="xiaox" w:date="2016-10-26T09:42:00Z">
        <w:r w:rsidR="009E2993">
          <w:rPr>
            <w:bCs/>
            <w:sz w:val="24"/>
          </w:rPr>
          <w:delInstrText xml:space="preserve"> </w:delInstrText>
        </w:r>
      </w:del>
      <w:r w:rsidRPr="002D1708">
        <w:rPr>
          <w:rPrChange w:id="281" w:author="xiaox" w:date="2016-10-26T09:42:00Z">
            <w:rPr>
              <w:sz w:val="24"/>
            </w:rPr>
          </w:rPrChange>
        </w:rPr>
        <w:instrText xml:space="preserve">HYPERLINK \l </w:instrText>
      </w:r>
      <w:del w:id="282" w:author="xiaox" w:date="2016-10-26T09:42:00Z">
        <w:r w:rsidR="009E2993">
          <w:rPr>
            <w:bCs/>
            <w:sz w:val="24"/>
          </w:rPr>
          <w:delInstrText xml:space="preserve">_Toc13343 </w:delInstrText>
        </w:r>
      </w:del>
      <w:ins w:id="283" w:author="xiaox" w:date="2016-10-26T09:42:00Z">
        <w:r w:rsidR="00422BB8">
          <w:instrText>"_Toc458581669"</w:instrText>
        </w:r>
      </w:ins>
      <w:r w:rsidRPr="002D1708">
        <w:rPr>
          <w:rPrChange w:id="284" w:author="xiaox" w:date="2016-10-26T09:42:00Z">
            <w:rPr>
              <w:sz w:val="24"/>
            </w:rPr>
          </w:rPrChange>
        </w:rPr>
        <w:fldChar w:fldCharType="separate"/>
      </w:r>
      <w:r w:rsidRPr="002D1708">
        <w:rPr>
          <w:rStyle w:val="a9"/>
          <w:rFonts w:hint="eastAsia"/>
          <w:rPrChange w:id="285" w:author="xiaox" w:date="2016-10-26T09:42:00Z">
            <w:rPr>
              <w:rFonts w:hint="eastAsia"/>
              <w:kern w:val="0"/>
              <w:sz w:val="24"/>
            </w:rPr>
          </w:rPrChange>
        </w:rPr>
        <w:t>第十二部分</w:t>
      </w:r>
      <w:r w:rsidRPr="002D1708">
        <w:rPr>
          <w:rStyle w:val="a9"/>
          <w:rPrChange w:id="286" w:author="xiaox" w:date="2016-10-26T09:42:00Z">
            <w:rPr>
              <w:kern w:val="0"/>
              <w:sz w:val="24"/>
            </w:rPr>
          </w:rPrChange>
        </w:rPr>
        <w:t xml:space="preserve">  </w:t>
      </w:r>
      <w:r w:rsidRPr="002D1708">
        <w:rPr>
          <w:rStyle w:val="a9"/>
          <w:rFonts w:hint="eastAsia"/>
          <w:rPrChange w:id="287" w:author="xiaox" w:date="2016-10-26T09:42:00Z">
            <w:rPr>
              <w:rFonts w:hint="eastAsia"/>
              <w:kern w:val="0"/>
              <w:sz w:val="24"/>
            </w:rPr>
          </w:rPrChange>
        </w:rPr>
        <w:t>基金的投资</w:t>
      </w:r>
      <w:r w:rsidRPr="002D1708">
        <w:rPr>
          <w:webHidden/>
          <w:rPrChange w:id="288" w:author="xiaox" w:date="2016-10-26T09:42:00Z">
            <w:rPr>
              <w:rFonts w:ascii="宋体"/>
              <w:webHidden/>
              <w:kern w:val="0"/>
              <w:sz w:val="24"/>
            </w:rPr>
          </w:rPrChange>
        </w:rPr>
        <w:tab/>
      </w:r>
      <w:r w:rsidRPr="002D1708">
        <w:rPr>
          <w:webHidden/>
          <w:rPrChange w:id="289" w:author="xiaox" w:date="2016-10-26T09:42:00Z">
            <w:rPr>
              <w:rFonts w:ascii="宋体"/>
              <w:webHidden/>
              <w:kern w:val="0"/>
              <w:sz w:val="24"/>
            </w:rPr>
          </w:rPrChange>
        </w:rPr>
        <w:fldChar w:fldCharType="begin"/>
      </w:r>
      <w:r w:rsidRPr="002D1708">
        <w:rPr>
          <w:webHidden/>
          <w:rPrChange w:id="290" w:author="xiaox" w:date="2016-10-26T09:42:00Z">
            <w:rPr>
              <w:rFonts w:ascii="宋体"/>
              <w:webHidden/>
              <w:kern w:val="0"/>
              <w:sz w:val="24"/>
            </w:rPr>
          </w:rPrChange>
        </w:rPr>
        <w:instrText xml:space="preserve"> PAGEREF _</w:instrText>
      </w:r>
      <w:del w:id="291" w:author="xiaox" w:date="2016-10-26T09:42:00Z">
        <w:r w:rsidR="009E2993">
          <w:rPr>
            <w:rFonts w:ascii="宋体"/>
            <w:kern w:val="0"/>
            <w:sz w:val="24"/>
          </w:rPr>
          <w:delInstrText xml:space="preserve">Toc13343 </w:delInstrText>
        </w:r>
      </w:del>
      <w:ins w:id="292" w:author="xiaox" w:date="2016-10-26T09:42:00Z">
        <w:r w:rsidR="00DD071E">
          <w:rPr>
            <w:noProof/>
            <w:webHidden/>
          </w:rPr>
          <w:instrText xml:space="preserve">Toc458581669 \h </w:instrText>
        </w:r>
      </w:ins>
      <w:r w:rsidRPr="002D1708">
        <w:rPr>
          <w:webHidden/>
          <w:rPrChange w:id="293" w:author="xiaox" w:date="2016-10-26T09:42:00Z">
            <w:rPr>
              <w:webHidden/>
            </w:rPr>
          </w:rPrChange>
        </w:rPr>
      </w:r>
      <w:r w:rsidRPr="002D1708">
        <w:rPr>
          <w:webHidden/>
          <w:rPrChange w:id="294" w:author="xiaox" w:date="2016-10-26T09:42:00Z">
            <w:rPr>
              <w:rFonts w:ascii="宋体"/>
              <w:webHidden/>
              <w:kern w:val="0"/>
              <w:sz w:val="24"/>
            </w:rPr>
          </w:rPrChange>
        </w:rPr>
        <w:fldChar w:fldCharType="separate"/>
      </w:r>
      <w:r w:rsidR="00DD071E">
        <w:rPr>
          <w:noProof/>
          <w:webHidden/>
        </w:rPr>
        <w:t>29</w:t>
      </w:r>
      <w:r w:rsidRPr="002D1708">
        <w:rPr>
          <w:webHidden/>
          <w:rPrChange w:id="295" w:author="xiaox" w:date="2016-10-26T09:42:00Z">
            <w:rPr>
              <w:rFonts w:ascii="宋体"/>
              <w:webHidden/>
              <w:kern w:val="0"/>
              <w:sz w:val="24"/>
            </w:rPr>
          </w:rPrChange>
        </w:rPr>
        <w:fldChar w:fldCharType="end"/>
      </w:r>
      <w:r w:rsidRPr="002D1708">
        <w:rPr>
          <w:rPrChange w:id="296" w:author="xiaox" w:date="2016-10-26T09:42:00Z">
            <w:rPr>
              <w:sz w:val="24"/>
            </w:rPr>
          </w:rPrChange>
        </w:rPr>
        <w:fldChar w:fldCharType="end"/>
      </w:r>
    </w:p>
    <w:p w:rsidR="00DD071E" w:rsidRDefault="002D1708">
      <w:pPr>
        <w:pStyle w:val="10"/>
        <w:rPr>
          <w:rFonts w:asciiTheme="minorHAnsi" w:hAnsiTheme="minorHAnsi"/>
          <w:rPrChange w:id="297" w:author="xiaox" w:date="2016-10-26T09:42:00Z">
            <w:rPr>
              <w:rFonts w:ascii="宋体"/>
              <w:color w:val="000000"/>
              <w:kern w:val="0"/>
              <w:sz w:val="24"/>
            </w:rPr>
          </w:rPrChange>
        </w:rPr>
      </w:pPr>
      <w:r w:rsidRPr="002D1708">
        <w:rPr>
          <w:rPrChange w:id="298" w:author="xiaox" w:date="2016-10-26T09:42:00Z">
            <w:rPr>
              <w:sz w:val="24"/>
            </w:rPr>
          </w:rPrChange>
        </w:rPr>
        <w:fldChar w:fldCharType="begin"/>
      </w:r>
      <w:del w:id="299" w:author="xiaox" w:date="2016-10-26T09:42:00Z">
        <w:r w:rsidR="009E2993">
          <w:rPr>
            <w:bCs/>
            <w:sz w:val="24"/>
          </w:rPr>
          <w:delInstrText xml:space="preserve"> </w:delInstrText>
        </w:r>
      </w:del>
      <w:r w:rsidRPr="002D1708">
        <w:rPr>
          <w:rPrChange w:id="300" w:author="xiaox" w:date="2016-10-26T09:42:00Z">
            <w:rPr>
              <w:sz w:val="24"/>
            </w:rPr>
          </w:rPrChange>
        </w:rPr>
        <w:instrText xml:space="preserve">HYPERLINK \l </w:instrText>
      </w:r>
      <w:del w:id="301" w:author="xiaox" w:date="2016-10-26T09:42:00Z">
        <w:r w:rsidR="009E2993">
          <w:rPr>
            <w:bCs/>
            <w:sz w:val="24"/>
          </w:rPr>
          <w:delInstrText xml:space="preserve">_Toc13819 </w:delInstrText>
        </w:r>
      </w:del>
      <w:ins w:id="302" w:author="xiaox" w:date="2016-10-26T09:42:00Z">
        <w:r w:rsidR="00422BB8">
          <w:instrText>"_Toc458581670"</w:instrText>
        </w:r>
      </w:ins>
      <w:r w:rsidRPr="002D1708">
        <w:rPr>
          <w:rPrChange w:id="303" w:author="xiaox" w:date="2016-10-26T09:42:00Z">
            <w:rPr>
              <w:sz w:val="24"/>
            </w:rPr>
          </w:rPrChange>
        </w:rPr>
        <w:fldChar w:fldCharType="separate"/>
      </w:r>
      <w:r w:rsidRPr="002D1708">
        <w:rPr>
          <w:rStyle w:val="a9"/>
          <w:rFonts w:hint="eastAsia"/>
          <w:rPrChange w:id="304" w:author="xiaox" w:date="2016-10-26T09:42:00Z">
            <w:rPr>
              <w:rFonts w:hint="eastAsia"/>
              <w:kern w:val="0"/>
              <w:sz w:val="24"/>
            </w:rPr>
          </w:rPrChange>
        </w:rPr>
        <w:t>第十三部分</w:t>
      </w:r>
      <w:r w:rsidRPr="002D1708">
        <w:rPr>
          <w:rStyle w:val="a9"/>
          <w:rPrChange w:id="305" w:author="xiaox" w:date="2016-10-26T09:42:00Z">
            <w:rPr>
              <w:kern w:val="0"/>
              <w:sz w:val="24"/>
            </w:rPr>
          </w:rPrChange>
        </w:rPr>
        <w:t xml:space="preserve">  </w:t>
      </w:r>
      <w:r w:rsidRPr="002D1708">
        <w:rPr>
          <w:rStyle w:val="a9"/>
          <w:rFonts w:hint="eastAsia"/>
          <w:rPrChange w:id="306" w:author="xiaox" w:date="2016-10-26T09:42:00Z">
            <w:rPr>
              <w:rFonts w:hint="eastAsia"/>
              <w:kern w:val="0"/>
              <w:sz w:val="24"/>
            </w:rPr>
          </w:rPrChange>
        </w:rPr>
        <w:t>基金的财产</w:t>
      </w:r>
      <w:r w:rsidRPr="002D1708">
        <w:rPr>
          <w:webHidden/>
          <w:rPrChange w:id="307" w:author="xiaox" w:date="2016-10-26T09:42:00Z">
            <w:rPr>
              <w:rFonts w:ascii="宋体"/>
              <w:webHidden/>
              <w:kern w:val="0"/>
              <w:sz w:val="24"/>
            </w:rPr>
          </w:rPrChange>
        </w:rPr>
        <w:tab/>
      </w:r>
      <w:r w:rsidRPr="002D1708">
        <w:rPr>
          <w:webHidden/>
          <w:rPrChange w:id="308" w:author="xiaox" w:date="2016-10-26T09:42:00Z">
            <w:rPr>
              <w:rFonts w:ascii="宋体"/>
              <w:webHidden/>
              <w:kern w:val="0"/>
              <w:sz w:val="24"/>
            </w:rPr>
          </w:rPrChange>
        </w:rPr>
        <w:fldChar w:fldCharType="begin"/>
      </w:r>
      <w:r w:rsidRPr="002D1708">
        <w:rPr>
          <w:webHidden/>
          <w:rPrChange w:id="309" w:author="xiaox" w:date="2016-10-26T09:42:00Z">
            <w:rPr>
              <w:rFonts w:ascii="宋体"/>
              <w:webHidden/>
              <w:kern w:val="0"/>
              <w:sz w:val="24"/>
            </w:rPr>
          </w:rPrChange>
        </w:rPr>
        <w:instrText xml:space="preserve"> PAGEREF _</w:instrText>
      </w:r>
      <w:del w:id="310" w:author="xiaox" w:date="2016-10-26T09:42:00Z">
        <w:r w:rsidR="009E2993">
          <w:rPr>
            <w:rFonts w:ascii="宋体"/>
            <w:kern w:val="0"/>
            <w:sz w:val="24"/>
          </w:rPr>
          <w:delInstrText xml:space="preserve">Toc13819 </w:delInstrText>
        </w:r>
      </w:del>
      <w:ins w:id="311" w:author="xiaox" w:date="2016-10-26T09:42:00Z">
        <w:r w:rsidR="00DD071E">
          <w:rPr>
            <w:noProof/>
            <w:webHidden/>
          </w:rPr>
          <w:instrText xml:space="preserve">Toc458581670 \h </w:instrText>
        </w:r>
      </w:ins>
      <w:r w:rsidRPr="002D1708">
        <w:rPr>
          <w:webHidden/>
          <w:rPrChange w:id="312" w:author="xiaox" w:date="2016-10-26T09:42:00Z">
            <w:rPr>
              <w:webHidden/>
            </w:rPr>
          </w:rPrChange>
        </w:rPr>
      </w:r>
      <w:r w:rsidRPr="002D1708">
        <w:rPr>
          <w:webHidden/>
          <w:rPrChange w:id="313" w:author="xiaox" w:date="2016-10-26T09:42:00Z">
            <w:rPr>
              <w:rFonts w:ascii="宋体"/>
              <w:webHidden/>
              <w:kern w:val="0"/>
              <w:sz w:val="24"/>
            </w:rPr>
          </w:rPrChange>
        </w:rPr>
        <w:fldChar w:fldCharType="separate"/>
      </w:r>
      <w:r w:rsidR="00DD071E">
        <w:rPr>
          <w:noProof/>
          <w:webHidden/>
        </w:rPr>
        <w:t>35</w:t>
      </w:r>
      <w:r w:rsidRPr="002D1708">
        <w:rPr>
          <w:webHidden/>
          <w:rPrChange w:id="314" w:author="xiaox" w:date="2016-10-26T09:42:00Z">
            <w:rPr>
              <w:rFonts w:ascii="宋体"/>
              <w:webHidden/>
              <w:kern w:val="0"/>
              <w:sz w:val="24"/>
            </w:rPr>
          </w:rPrChange>
        </w:rPr>
        <w:fldChar w:fldCharType="end"/>
      </w:r>
      <w:r w:rsidRPr="002D1708">
        <w:rPr>
          <w:rPrChange w:id="315" w:author="xiaox" w:date="2016-10-26T09:42:00Z">
            <w:rPr>
              <w:sz w:val="24"/>
            </w:rPr>
          </w:rPrChange>
        </w:rPr>
        <w:fldChar w:fldCharType="end"/>
      </w:r>
    </w:p>
    <w:p w:rsidR="00DD071E" w:rsidRDefault="002D1708">
      <w:pPr>
        <w:pStyle w:val="10"/>
        <w:rPr>
          <w:rFonts w:asciiTheme="minorHAnsi" w:hAnsiTheme="minorHAnsi"/>
          <w:rPrChange w:id="316" w:author="xiaox" w:date="2016-10-26T09:42:00Z">
            <w:rPr>
              <w:rFonts w:ascii="宋体"/>
              <w:color w:val="000000"/>
              <w:kern w:val="0"/>
              <w:sz w:val="24"/>
            </w:rPr>
          </w:rPrChange>
        </w:rPr>
      </w:pPr>
      <w:r w:rsidRPr="002D1708">
        <w:rPr>
          <w:rPrChange w:id="317" w:author="xiaox" w:date="2016-10-26T09:42:00Z">
            <w:rPr>
              <w:sz w:val="24"/>
            </w:rPr>
          </w:rPrChange>
        </w:rPr>
        <w:fldChar w:fldCharType="begin"/>
      </w:r>
      <w:del w:id="318" w:author="xiaox" w:date="2016-10-26T09:42:00Z">
        <w:r w:rsidR="009E2993">
          <w:rPr>
            <w:bCs/>
            <w:sz w:val="24"/>
          </w:rPr>
          <w:delInstrText xml:space="preserve"> </w:delInstrText>
        </w:r>
      </w:del>
      <w:r w:rsidRPr="002D1708">
        <w:rPr>
          <w:rPrChange w:id="319" w:author="xiaox" w:date="2016-10-26T09:42:00Z">
            <w:rPr>
              <w:sz w:val="24"/>
            </w:rPr>
          </w:rPrChange>
        </w:rPr>
        <w:instrText xml:space="preserve">HYPERLINK \l </w:instrText>
      </w:r>
      <w:del w:id="320" w:author="xiaox" w:date="2016-10-26T09:42:00Z">
        <w:r w:rsidR="009E2993">
          <w:rPr>
            <w:bCs/>
            <w:sz w:val="24"/>
          </w:rPr>
          <w:delInstrText xml:space="preserve">_Toc2623 </w:delInstrText>
        </w:r>
      </w:del>
      <w:ins w:id="321" w:author="xiaox" w:date="2016-10-26T09:42:00Z">
        <w:r w:rsidR="00422BB8">
          <w:instrText>"_Toc458581671"</w:instrText>
        </w:r>
      </w:ins>
      <w:r w:rsidRPr="002D1708">
        <w:rPr>
          <w:rPrChange w:id="322" w:author="xiaox" w:date="2016-10-26T09:42:00Z">
            <w:rPr>
              <w:sz w:val="24"/>
            </w:rPr>
          </w:rPrChange>
        </w:rPr>
        <w:fldChar w:fldCharType="separate"/>
      </w:r>
      <w:r w:rsidRPr="002D1708">
        <w:rPr>
          <w:rStyle w:val="a9"/>
          <w:rFonts w:hint="eastAsia"/>
          <w:rPrChange w:id="323" w:author="xiaox" w:date="2016-10-26T09:42:00Z">
            <w:rPr>
              <w:rFonts w:hint="eastAsia"/>
              <w:kern w:val="0"/>
              <w:sz w:val="24"/>
            </w:rPr>
          </w:rPrChange>
        </w:rPr>
        <w:t>第十四部分</w:t>
      </w:r>
      <w:r w:rsidRPr="002D1708">
        <w:rPr>
          <w:rStyle w:val="a9"/>
          <w:rPrChange w:id="324" w:author="xiaox" w:date="2016-10-26T09:42:00Z">
            <w:rPr>
              <w:kern w:val="0"/>
              <w:sz w:val="24"/>
            </w:rPr>
          </w:rPrChange>
        </w:rPr>
        <w:t xml:space="preserve">  </w:t>
      </w:r>
      <w:r w:rsidRPr="002D1708">
        <w:rPr>
          <w:rStyle w:val="a9"/>
          <w:rFonts w:hint="eastAsia"/>
          <w:rPrChange w:id="325" w:author="xiaox" w:date="2016-10-26T09:42:00Z">
            <w:rPr>
              <w:rFonts w:hint="eastAsia"/>
              <w:kern w:val="0"/>
              <w:sz w:val="24"/>
            </w:rPr>
          </w:rPrChange>
        </w:rPr>
        <w:t>基金资产估值</w:t>
      </w:r>
      <w:r w:rsidRPr="002D1708">
        <w:rPr>
          <w:webHidden/>
          <w:rPrChange w:id="326" w:author="xiaox" w:date="2016-10-26T09:42:00Z">
            <w:rPr>
              <w:rFonts w:ascii="宋体"/>
              <w:webHidden/>
              <w:kern w:val="0"/>
              <w:sz w:val="24"/>
            </w:rPr>
          </w:rPrChange>
        </w:rPr>
        <w:tab/>
      </w:r>
      <w:r w:rsidRPr="002D1708">
        <w:rPr>
          <w:webHidden/>
          <w:rPrChange w:id="327" w:author="xiaox" w:date="2016-10-26T09:42:00Z">
            <w:rPr>
              <w:rFonts w:ascii="宋体"/>
              <w:webHidden/>
              <w:kern w:val="0"/>
              <w:sz w:val="24"/>
            </w:rPr>
          </w:rPrChange>
        </w:rPr>
        <w:fldChar w:fldCharType="begin"/>
      </w:r>
      <w:r w:rsidRPr="002D1708">
        <w:rPr>
          <w:webHidden/>
          <w:rPrChange w:id="328" w:author="xiaox" w:date="2016-10-26T09:42:00Z">
            <w:rPr>
              <w:rFonts w:ascii="宋体"/>
              <w:webHidden/>
              <w:kern w:val="0"/>
              <w:sz w:val="24"/>
            </w:rPr>
          </w:rPrChange>
        </w:rPr>
        <w:instrText xml:space="preserve"> PAGEREF _</w:instrText>
      </w:r>
      <w:del w:id="329" w:author="xiaox" w:date="2016-10-26T09:42:00Z">
        <w:r w:rsidR="009E2993">
          <w:rPr>
            <w:rFonts w:ascii="宋体"/>
            <w:kern w:val="0"/>
            <w:sz w:val="24"/>
          </w:rPr>
          <w:delInstrText xml:space="preserve">Toc2623 </w:delInstrText>
        </w:r>
      </w:del>
      <w:ins w:id="330" w:author="xiaox" w:date="2016-10-26T09:42:00Z">
        <w:r w:rsidR="00DD071E">
          <w:rPr>
            <w:noProof/>
            <w:webHidden/>
          </w:rPr>
          <w:instrText xml:space="preserve">Toc458581671 \h </w:instrText>
        </w:r>
      </w:ins>
      <w:r w:rsidRPr="002D1708">
        <w:rPr>
          <w:webHidden/>
          <w:rPrChange w:id="331" w:author="xiaox" w:date="2016-10-26T09:42:00Z">
            <w:rPr>
              <w:webHidden/>
            </w:rPr>
          </w:rPrChange>
        </w:rPr>
      </w:r>
      <w:r w:rsidRPr="002D1708">
        <w:rPr>
          <w:webHidden/>
          <w:rPrChange w:id="332" w:author="xiaox" w:date="2016-10-26T09:42:00Z">
            <w:rPr>
              <w:rFonts w:ascii="宋体"/>
              <w:webHidden/>
              <w:kern w:val="0"/>
              <w:sz w:val="24"/>
            </w:rPr>
          </w:rPrChange>
        </w:rPr>
        <w:fldChar w:fldCharType="separate"/>
      </w:r>
      <w:r w:rsidR="00DD071E">
        <w:rPr>
          <w:noProof/>
          <w:webHidden/>
        </w:rPr>
        <w:t>35</w:t>
      </w:r>
      <w:r w:rsidRPr="002D1708">
        <w:rPr>
          <w:webHidden/>
          <w:rPrChange w:id="333" w:author="xiaox" w:date="2016-10-26T09:42:00Z">
            <w:rPr>
              <w:rFonts w:ascii="宋体"/>
              <w:webHidden/>
              <w:kern w:val="0"/>
              <w:sz w:val="24"/>
            </w:rPr>
          </w:rPrChange>
        </w:rPr>
        <w:fldChar w:fldCharType="end"/>
      </w:r>
      <w:r w:rsidRPr="002D1708">
        <w:rPr>
          <w:rPrChange w:id="334" w:author="xiaox" w:date="2016-10-26T09:42:00Z">
            <w:rPr>
              <w:sz w:val="24"/>
            </w:rPr>
          </w:rPrChange>
        </w:rPr>
        <w:fldChar w:fldCharType="end"/>
      </w:r>
    </w:p>
    <w:p w:rsidR="00DD071E" w:rsidRDefault="002D1708">
      <w:pPr>
        <w:pStyle w:val="10"/>
        <w:rPr>
          <w:rFonts w:asciiTheme="minorHAnsi" w:hAnsiTheme="minorHAnsi"/>
          <w:rPrChange w:id="335" w:author="xiaox" w:date="2016-10-26T09:42:00Z">
            <w:rPr>
              <w:rFonts w:ascii="宋体"/>
              <w:color w:val="000000"/>
              <w:kern w:val="0"/>
              <w:sz w:val="24"/>
            </w:rPr>
          </w:rPrChange>
        </w:rPr>
      </w:pPr>
      <w:r w:rsidRPr="002D1708">
        <w:rPr>
          <w:rPrChange w:id="336" w:author="xiaox" w:date="2016-10-26T09:42:00Z">
            <w:rPr>
              <w:sz w:val="24"/>
            </w:rPr>
          </w:rPrChange>
        </w:rPr>
        <w:fldChar w:fldCharType="begin"/>
      </w:r>
      <w:del w:id="337" w:author="xiaox" w:date="2016-10-26T09:42:00Z">
        <w:r w:rsidR="009E2993">
          <w:rPr>
            <w:bCs/>
            <w:sz w:val="24"/>
          </w:rPr>
          <w:delInstrText xml:space="preserve"> </w:delInstrText>
        </w:r>
      </w:del>
      <w:r w:rsidRPr="002D1708">
        <w:rPr>
          <w:rPrChange w:id="338" w:author="xiaox" w:date="2016-10-26T09:42:00Z">
            <w:rPr>
              <w:sz w:val="24"/>
            </w:rPr>
          </w:rPrChange>
        </w:rPr>
        <w:instrText xml:space="preserve">HYPERLINK \l </w:instrText>
      </w:r>
      <w:del w:id="339" w:author="xiaox" w:date="2016-10-26T09:42:00Z">
        <w:r w:rsidR="009E2993">
          <w:rPr>
            <w:bCs/>
            <w:sz w:val="24"/>
          </w:rPr>
          <w:delInstrText xml:space="preserve">_Toc6493 </w:delInstrText>
        </w:r>
      </w:del>
      <w:ins w:id="340" w:author="xiaox" w:date="2016-10-26T09:42:00Z">
        <w:r w:rsidR="00422BB8">
          <w:instrText>"_Toc458581672"</w:instrText>
        </w:r>
      </w:ins>
      <w:r w:rsidRPr="002D1708">
        <w:rPr>
          <w:rPrChange w:id="341" w:author="xiaox" w:date="2016-10-26T09:42:00Z">
            <w:rPr>
              <w:sz w:val="24"/>
            </w:rPr>
          </w:rPrChange>
        </w:rPr>
        <w:fldChar w:fldCharType="separate"/>
      </w:r>
      <w:r w:rsidRPr="002D1708">
        <w:rPr>
          <w:rStyle w:val="a9"/>
          <w:rFonts w:hint="eastAsia"/>
          <w:rPrChange w:id="342" w:author="xiaox" w:date="2016-10-26T09:42:00Z">
            <w:rPr>
              <w:rFonts w:hint="eastAsia"/>
              <w:kern w:val="0"/>
              <w:sz w:val="24"/>
            </w:rPr>
          </w:rPrChange>
        </w:rPr>
        <w:t>第十五部分</w:t>
      </w:r>
      <w:r w:rsidRPr="002D1708">
        <w:rPr>
          <w:rStyle w:val="a9"/>
          <w:rPrChange w:id="343" w:author="xiaox" w:date="2016-10-26T09:42:00Z">
            <w:rPr>
              <w:kern w:val="0"/>
              <w:sz w:val="24"/>
            </w:rPr>
          </w:rPrChange>
        </w:rPr>
        <w:t xml:space="preserve">  </w:t>
      </w:r>
      <w:r w:rsidRPr="002D1708">
        <w:rPr>
          <w:rStyle w:val="a9"/>
          <w:rFonts w:hint="eastAsia"/>
          <w:rPrChange w:id="344" w:author="xiaox" w:date="2016-10-26T09:42:00Z">
            <w:rPr>
              <w:rFonts w:hint="eastAsia"/>
              <w:kern w:val="0"/>
              <w:sz w:val="24"/>
            </w:rPr>
          </w:rPrChange>
        </w:rPr>
        <w:t>基金费用与税收</w:t>
      </w:r>
      <w:r w:rsidRPr="002D1708">
        <w:rPr>
          <w:webHidden/>
          <w:rPrChange w:id="345" w:author="xiaox" w:date="2016-10-26T09:42:00Z">
            <w:rPr>
              <w:rFonts w:ascii="宋体"/>
              <w:webHidden/>
              <w:kern w:val="0"/>
              <w:sz w:val="24"/>
            </w:rPr>
          </w:rPrChange>
        </w:rPr>
        <w:tab/>
      </w:r>
      <w:r w:rsidRPr="002D1708">
        <w:rPr>
          <w:webHidden/>
          <w:rPrChange w:id="346" w:author="xiaox" w:date="2016-10-26T09:42:00Z">
            <w:rPr>
              <w:rFonts w:ascii="宋体"/>
              <w:webHidden/>
              <w:kern w:val="0"/>
              <w:sz w:val="24"/>
            </w:rPr>
          </w:rPrChange>
        </w:rPr>
        <w:fldChar w:fldCharType="begin"/>
      </w:r>
      <w:r w:rsidRPr="002D1708">
        <w:rPr>
          <w:webHidden/>
          <w:rPrChange w:id="347" w:author="xiaox" w:date="2016-10-26T09:42:00Z">
            <w:rPr>
              <w:rFonts w:ascii="宋体"/>
              <w:webHidden/>
              <w:kern w:val="0"/>
              <w:sz w:val="24"/>
            </w:rPr>
          </w:rPrChange>
        </w:rPr>
        <w:instrText xml:space="preserve"> PAGEREF _</w:instrText>
      </w:r>
      <w:del w:id="348" w:author="xiaox" w:date="2016-10-26T09:42:00Z">
        <w:r w:rsidR="009E2993">
          <w:rPr>
            <w:rFonts w:ascii="宋体"/>
            <w:kern w:val="0"/>
            <w:sz w:val="24"/>
          </w:rPr>
          <w:delInstrText xml:space="preserve">Toc6493 </w:delInstrText>
        </w:r>
      </w:del>
      <w:ins w:id="349" w:author="xiaox" w:date="2016-10-26T09:42:00Z">
        <w:r w:rsidR="00DD071E">
          <w:rPr>
            <w:noProof/>
            <w:webHidden/>
          </w:rPr>
          <w:instrText xml:space="preserve">Toc458581672 \h </w:instrText>
        </w:r>
      </w:ins>
      <w:r w:rsidRPr="002D1708">
        <w:rPr>
          <w:webHidden/>
          <w:rPrChange w:id="350" w:author="xiaox" w:date="2016-10-26T09:42:00Z">
            <w:rPr>
              <w:webHidden/>
            </w:rPr>
          </w:rPrChange>
        </w:rPr>
      </w:r>
      <w:r w:rsidRPr="002D1708">
        <w:rPr>
          <w:webHidden/>
          <w:rPrChange w:id="351" w:author="xiaox" w:date="2016-10-26T09:42:00Z">
            <w:rPr>
              <w:rFonts w:ascii="宋体"/>
              <w:webHidden/>
              <w:kern w:val="0"/>
              <w:sz w:val="24"/>
            </w:rPr>
          </w:rPrChange>
        </w:rPr>
        <w:fldChar w:fldCharType="separate"/>
      </w:r>
      <w:r w:rsidR="00DD071E">
        <w:rPr>
          <w:noProof/>
          <w:webHidden/>
        </w:rPr>
        <w:t>40</w:t>
      </w:r>
      <w:r w:rsidRPr="002D1708">
        <w:rPr>
          <w:webHidden/>
          <w:rPrChange w:id="352" w:author="xiaox" w:date="2016-10-26T09:42:00Z">
            <w:rPr>
              <w:rFonts w:ascii="宋体"/>
              <w:webHidden/>
              <w:kern w:val="0"/>
              <w:sz w:val="24"/>
            </w:rPr>
          </w:rPrChange>
        </w:rPr>
        <w:fldChar w:fldCharType="end"/>
      </w:r>
      <w:r w:rsidRPr="002D1708">
        <w:rPr>
          <w:rPrChange w:id="353" w:author="xiaox" w:date="2016-10-26T09:42:00Z">
            <w:rPr>
              <w:sz w:val="24"/>
            </w:rPr>
          </w:rPrChange>
        </w:rPr>
        <w:fldChar w:fldCharType="end"/>
      </w:r>
    </w:p>
    <w:p w:rsidR="00DD071E" w:rsidRDefault="002D1708">
      <w:pPr>
        <w:pStyle w:val="10"/>
        <w:rPr>
          <w:rFonts w:asciiTheme="minorHAnsi" w:hAnsiTheme="minorHAnsi"/>
          <w:rPrChange w:id="354" w:author="xiaox" w:date="2016-10-26T09:42:00Z">
            <w:rPr>
              <w:rFonts w:ascii="宋体"/>
              <w:color w:val="000000"/>
              <w:kern w:val="0"/>
              <w:sz w:val="24"/>
            </w:rPr>
          </w:rPrChange>
        </w:rPr>
      </w:pPr>
      <w:r w:rsidRPr="002D1708">
        <w:rPr>
          <w:rPrChange w:id="355" w:author="xiaox" w:date="2016-10-26T09:42:00Z">
            <w:rPr>
              <w:sz w:val="24"/>
            </w:rPr>
          </w:rPrChange>
        </w:rPr>
        <w:fldChar w:fldCharType="begin"/>
      </w:r>
      <w:del w:id="356" w:author="xiaox" w:date="2016-10-26T09:42:00Z">
        <w:r w:rsidR="009E2993">
          <w:rPr>
            <w:bCs/>
            <w:sz w:val="24"/>
          </w:rPr>
          <w:delInstrText xml:space="preserve"> </w:delInstrText>
        </w:r>
      </w:del>
      <w:r w:rsidRPr="002D1708">
        <w:rPr>
          <w:rPrChange w:id="357" w:author="xiaox" w:date="2016-10-26T09:42:00Z">
            <w:rPr>
              <w:sz w:val="24"/>
            </w:rPr>
          </w:rPrChange>
        </w:rPr>
        <w:instrText xml:space="preserve">HYPERLINK \l </w:instrText>
      </w:r>
      <w:del w:id="358" w:author="xiaox" w:date="2016-10-26T09:42:00Z">
        <w:r w:rsidR="009E2993">
          <w:rPr>
            <w:bCs/>
            <w:sz w:val="24"/>
          </w:rPr>
          <w:delInstrText xml:space="preserve">_Toc15351 </w:delInstrText>
        </w:r>
      </w:del>
      <w:ins w:id="359" w:author="xiaox" w:date="2016-10-26T09:42:00Z">
        <w:r w:rsidR="00422BB8">
          <w:instrText>"_Toc458581673"</w:instrText>
        </w:r>
      </w:ins>
      <w:r w:rsidRPr="002D1708">
        <w:rPr>
          <w:rPrChange w:id="360" w:author="xiaox" w:date="2016-10-26T09:42:00Z">
            <w:rPr>
              <w:sz w:val="24"/>
            </w:rPr>
          </w:rPrChange>
        </w:rPr>
        <w:fldChar w:fldCharType="separate"/>
      </w:r>
      <w:r w:rsidRPr="002D1708">
        <w:rPr>
          <w:rStyle w:val="a9"/>
          <w:rFonts w:hint="eastAsia"/>
          <w:rPrChange w:id="361" w:author="xiaox" w:date="2016-10-26T09:42:00Z">
            <w:rPr>
              <w:rFonts w:hint="eastAsia"/>
              <w:kern w:val="0"/>
              <w:sz w:val="24"/>
            </w:rPr>
          </w:rPrChange>
        </w:rPr>
        <w:t>第十六部分</w:t>
      </w:r>
      <w:r w:rsidRPr="002D1708">
        <w:rPr>
          <w:rStyle w:val="a9"/>
          <w:rPrChange w:id="362" w:author="xiaox" w:date="2016-10-26T09:42:00Z">
            <w:rPr>
              <w:kern w:val="0"/>
              <w:sz w:val="24"/>
            </w:rPr>
          </w:rPrChange>
        </w:rPr>
        <w:t xml:space="preserve">  </w:t>
      </w:r>
      <w:r w:rsidRPr="002D1708">
        <w:rPr>
          <w:rStyle w:val="a9"/>
          <w:rFonts w:hint="eastAsia"/>
          <w:rPrChange w:id="363" w:author="xiaox" w:date="2016-10-26T09:42:00Z">
            <w:rPr>
              <w:rFonts w:hint="eastAsia"/>
              <w:kern w:val="0"/>
              <w:sz w:val="24"/>
            </w:rPr>
          </w:rPrChange>
        </w:rPr>
        <w:t>基金的收益与分配</w:t>
      </w:r>
      <w:r w:rsidRPr="002D1708">
        <w:rPr>
          <w:webHidden/>
          <w:rPrChange w:id="364" w:author="xiaox" w:date="2016-10-26T09:42:00Z">
            <w:rPr>
              <w:rFonts w:ascii="宋体"/>
              <w:webHidden/>
              <w:kern w:val="0"/>
              <w:sz w:val="24"/>
            </w:rPr>
          </w:rPrChange>
        </w:rPr>
        <w:tab/>
      </w:r>
      <w:r w:rsidRPr="002D1708">
        <w:rPr>
          <w:webHidden/>
          <w:rPrChange w:id="365" w:author="xiaox" w:date="2016-10-26T09:42:00Z">
            <w:rPr>
              <w:rFonts w:ascii="宋体"/>
              <w:webHidden/>
              <w:kern w:val="0"/>
              <w:sz w:val="24"/>
            </w:rPr>
          </w:rPrChange>
        </w:rPr>
        <w:fldChar w:fldCharType="begin"/>
      </w:r>
      <w:r w:rsidRPr="002D1708">
        <w:rPr>
          <w:webHidden/>
          <w:rPrChange w:id="366" w:author="xiaox" w:date="2016-10-26T09:42:00Z">
            <w:rPr>
              <w:rFonts w:ascii="宋体"/>
              <w:webHidden/>
              <w:kern w:val="0"/>
              <w:sz w:val="24"/>
            </w:rPr>
          </w:rPrChange>
        </w:rPr>
        <w:instrText xml:space="preserve"> PAGEREF _</w:instrText>
      </w:r>
      <w:del w:id="367" w:author="xiaox" w:date="2016-10-26T09:42:00Z">
        <w:r w:rsidR="009E2993">
          <w:rPr>
            <w:rFonts w:ascii="宋体"/>
            <w:kern w:val="0"/>
            <w:sz w:val="24"/>
          </w:rPr>
          <w:delInstrText xml:space="preserve">Toc15351 </w:delInstrText>
        </w:r>
      </w:del>
      <w:ins w:id="368" w:author="xiaox" w:date="2016-10-26T09:42:00Z">
        <w:r w:rsidR="00DD071E">
          <w:rPr>
            <w:noProof/>
            <w:webHidden/>
          </w:rPr>
          <w:instrText xml:space="preserve">Toc458581673 \h </w:instrText>
        </w:r>
      </w:ins>
      <w:r w:rsidRPr="002D1708">
        <w:rPr>
          <w:webHidden/>
          <w:rPrChange w:id="369" w:author="xiaox" w:date="2016-10-26T09:42:00Z">
            <w:rPr>
              <w:webHidden/>
            </w:rPr>
          </w:rPrChange>
        </w:rPr>
      </w:r>
      <w:r w:rsidRPr="002D1708">
        <w:rPr>
          <w:webHidden/>
          <w:rPrChange w:id="370" w:author="xiaox" w:date="2016-10-26T09:42:00Z">
            <w:rPr>
              <w:rFonts w:ascii="宋体"/>
              <w:webHidden/>
              <w:kern w:val="0"/>
              <w:sz w:val="24"/>
            </w:rPr>
          </w:rPrChange>
        </w:rPr>
        <w:fldChar w:fldCharType="separate"/>
      </w:r>
      <w:r w:rsidR="00DD071E">
        <w:rPr>
          <w:noProof/>
          <w:webHidden/>
        </w:rPr>
        <w:t>42</w:t>
      </w:r>
      <w:r w:rsidRPr="002D1708">
        <w:rPr>
          <w:webHidden/>
          <w:rPrChange w:id="371" w:author="xiaox" w:date="2016-10-26T09:42:00Z">
            <w:rPr>
              <w:rFonts w:ascii="宋体"/>
              <w:webHidden/>
              <w:kern w:val="0"/>
              <w:sz w:val="24"/>
            </w:rPr>
          </w:rPrChange>
        </w:rPr>
        <w:fldChar w:fldCharType="end"/>
      </w:r>
      <w:r w:rsidRPr="002D1708">
        <w:rPr>
          <w:rPrChange w:id="372" w:author="xiaox" w:date="2016-10-26T09:42:00Z">
            <w:rPr>
              <w:sz w:val="24"/>
            </w:rPr>
          </w:rPrChange>
        </w:rPr>
        <w:fldChar w:fldCharType="end"/>
      </w:r>
    </w:p>
    <w:p w:rsidR="00DD071E" w:rsidRDefault="002D1708">
      <w:pPr>
        <w:pStyle w:val="10"/>
        <w:rPr>
          <w:rFonts w:asciiTheme="minorHAnsi" w:hAnsiTheme="minorHAnsi"/>
          <w:rPrChange w:id="373" w:author="xiaox" w:date="2016-10-26T09:42:00Z">
            <w:rPr>
              <w:rFonts w:ascii="宋体"/>
              <w:color w:val="000000"/>
              <w:kern w:val="0"/>
              <w:sz w:val="24"/>
            </w:rPr>
          </w:rPrChange>
        </w:rPr>
      </w:pPr>
      <w:r w:rsidRPr="002D1708">
        <w:rPr>
          <w:rPrChange w:id="374" w:author="xiaox" w:date="2016-10-26T09:42:00Z">
            <w:rPr>
              <w:sz w:val="24"/>
            </w:rPr>
          </w:rPrChange>
        </w:rPr>
        <w:fldChar w:fldCharType="begin"/>
      </w:r>
      <w:del w:id="375" w:author="xiaox" w:date="2016-10-26T09:42:00Z">
        <w:r w:rsidR="009E2993">
          <w:rPr>
            <w:bCs/>
            <w:sz w:val="24"/>
          </w:rPr>
          <w:delInstrText xml:space="preserve"> </w:delInstrText>
        </w:r>
      </w:del>
      <w:r w:rsidRPr="002D1708">
        <w:rPr>
          <w:rPrChange w:id="376" w:author="xiaox" w:date="2016-10-26T09:42:00Z">
            <w:rPr>
              <w:sz w:val="24"/>
            </w:rPr>
          </w:rPrChange>
        </w:rPr>
        <w:instrText xml:space="preserve">HYPERLINK \l </w:instrText>
      </w:r>
      <w:del w:id="377" w:author="xiaox" w:date="2016-10-26T09:42:00Z">
        <w:r w:rsidR="009E2993">
          <w:rPr>
            <w:bCs/>
            <w:sz w:val="24"/>
          </w:rPr>
          <w:delInstrText xml:space="preserve">_Toc18747 </w:delInstrText>
        </w:r>
      </w:del>
      <w:ins w:id="378" w:author="xiaox" w:date="2016-10-26T09:42:00Z">
        <w:r w:rsidR="00422BB8">
          <w:instrText>"_Toc458581674"</w:instrText>
        </w:r>
      </w:ins>
      <w:r w:rsidRPr="002D1708">
        <w:rPr>
          <w:rPrChange w:id="379" w:author="xiaox" w:date="2016-10-26T09:42:00Z">
            <w:rPr>
              <w:sz w:val="24"/>
            </w:rPr>
          </w:rPrChange>
        </w:rPr>
        <w:fldChar w:fldCharType="separate"/>
      </w:r>
      <w:r w:rsidRPr="002D1708">
        <w:rPr>
          <w:rStyle w:val="a9"/>
          <w:rFonts w:hint="eastAsia"/>
          <w:rPrChange w:id="380" w:author="xiaox" w:date="2016-10-26T09:42:00Z">
            <w:rPr>
              <w:rFonts w:hint="eastAsia"/>
              <w:kern w:val="0"/>
              <w:sz w:val="24"/>
            </w:rPr>
          </w:rPrChange>
        </w:rPr>
        <w:t>第十七部分</w:t>
      </w:r>
      <w:r w:rsidRPr="002D1708">
        <w:rPr>
          <w:rStyle w:val="a9"/>
          <w:rPrChange w:id="381" w:author="xiaox" w:date="2016-10-26T09:42:00Z">
            <w:rPr>
              <w:kern w:val="0"/>
              <w:sz w:val="24"/>
            </w:rPr>
          </w:rPrChange>
        </w:rPr>
        <w:t xml:space="preserve">  </w:t>
      </w:r>
      <w:r w:rsidRPr="002D1708">
        <w:rPr>
          <w:rStyle w:val="a9"/>
          <w:rFonts w:hint="eastAsia"/>
          <w:rPrChange w:id="382" w:author="xiaox" w:date="2016-10-26T09:42:00Z">
            <w:rPr>
              <w:rFonts w:hint="eastAsia"/>
              <w:kern w:val="0"/>
              <w:sz w:val="24"/>
            </w:rPr>
          </w:rPrChange>
        </w:rPr>
        <w:t>基金的会计与审计</w:t>
      </w:r>
      <w:r w:rsidRPr="002D1708">
        <w:rPr>
          <w:webHidden/>
          <w:rPrChange w:id="383" w:author="xiaox" w:date="2016-10-26T09:42:00Z">
            <w:rPr>
              <w:rFonts w:ascii="宋体"/>
              <w:webHidden/>
              <w:kern w:val="0"/>
              <w:sz w:val="24"/>
            </w:rPr>
          </w:rPrChange>
        </w:rPr>
        <w:tab/>
      </w:r>
      <w:r w:rsidRPr="002D1708">
        <w:rPr>
          <w:webHidden/>
          <w:rPrChange w:id="384" w:author="xiaox" w:date="2016-10-26T09:42:00Z">
            <w:rPr>
              <w:rFonts w:ascii="宋体"/>
              <w:webHidden/>
              <w:kern w:val="0"/>
              <w:sz w:val="24"/>
            </w:rPr>
          </w:rPrChange>
        </w:rPr>
        <w:fldChar w:fldCharType="begin"/>
      </w:r>
      <w:r w:rsidRPr="002D1708">
        <w:rPr>
          <w:webHidden/>
          <w:rPrChange w:id="385" w:author="xiaox" w:date="2016-10-26T09:42:00Z">
            <w:rPr>
              <w:rFonts w:ascii="宋体"/>
              <w:webHidden/>
              <w:kern w:val="0"/>
              <w:sz w:val="24"/>
            </w:rPr>
          </w:rPrChange>
        </w:rPr>
        <w:instrText xml:space="preserve"> PAGEREF _</w:instrText>
      </w:r>
      <w:del w:id="386" w:author="xiaox" w:date="2016-10-26T09:42:00Z">
        <w:r w:rsidR="009E2993">
          <w:rPr>
            <w:rFonts w:ascii="宋体"/>
            <w:kern w:val="0"/>
            <w:sz w:val="24"/>
          </w:rPr>
          <w:delInstrText xml:space="preserve">Toc18747 </w:delInstrText>
        </w:r>
      </w:del>
      <w:ins w:id="387" w:author="xiaox" w:date="2016-10-26T09:42:00Z">
        <w:r w:rsidR="00DD071E">
          <w:rPr>
            <w:noProof/>
            <w:webHidden/>
          </w:rPr>
          <w:instrText xml:space="preserve">Toc458581674 \h </w:instrText>
        </w:r>
      </w:ins>
      <w:r w:rsidRPr="002D1708">
        <w:rPr>
          <w:webHidden/>
          <w:rPrChange w:id="388" w:author="xiaox" w:date="2016-10-26T09:42:00Z">
            <w:rPr>
              <w:webHidden/>
            </w:rPr>
          </w:rPrChange>
        </w:rPr>
      </w:r>
      <w:r w:rsidRPr="002D1708">
        <w:rPr>
          <w:webHidden/>
          <w:rPrChange w:id="389" w:author="xiaox" w:date="2016-10-26T09:42:00Z">
            <w:rPr>
              <w:rFonts w:ascii="宋体"/>
              <w:webHidden/>
              <w:kern w:val="0"/>
              <w:sz w:val="24"/>
            </w:rPr>
          </w:rPrChange>
        </w:rPr>
        <w:fldChar w:fldCharType="separate"/>
      </w:r>
      <w:r w:rsidR="00DD071E">
        <w:rPr>
          <w:noProof/>
          <w:webHidden/>
        </w:rPr>
        <w:t>43</w:t>
      </w:r>
      <w:r w:rsidRPr="002D1708">
        <w:rPr>
          <w:webHidden/>
          <w:rPrChange w:id="390" w:author="xiaox" w:date="2016-10-26T09:42:00Z">
            <w:rPr>
              <w:rFonts w:ascii="宋体"/>
              <w:webHidden/>
              <w:kern w:val="0"/>
              <w:sz w:val="24"/>
            </w:rPr>
          </w:rPrChange>
        </w:rPr>
        <w:fldChar w:fldCharType="end"/>
      </w:r>
      <w:r w:rsidRPr="002D1708">
        <w:rPr>
          <w:rPrChange w:id="391" w:author="xiaox" w:date="2016-10-26T09:42:00Z">
            <w:rPr>
              <w:sz w:val="24"/>
            </w:rPr>
          </w:rPrChange>
        </w:rPr>
        <w:fldChar w:fldCharType="end"/>
      </w:r>
    </w:p>
    <w:p w:rsidR="00DD071E" w:rsidRDefault="002D1708">
      <w:pPr>
        <w:pStyle w:val="10"/>
        <w:rPr>
          <w:rFonts w:asciiTheme="minorHAnsi" w:hAnsiTheme="minorHAnsi"/>
          <w:rPrChange w:id="392" w:author="xiaox" w:date="2016-10-26T09:42:00Z">
            <w:rPr>
              <w:rFonts w:ascii="宋体"/>
              <w:color w:val="000000"/>
              <w:kern w:val="0"/>
              <w:sz w:val="24"/>
            </w:rPr>
          </w:rPrChange>
        </w:rPr>
      </w:pPr>
      <w:r w:rsidRPr="002D1708">
        <w:rPr>
          <w:rPrChange w:id="393" w:author="xiaox" w:date="2016-10-26T09:42:00Z">
            <w:rPr>
              <w:sz w:val="24"/>
            </w:rPr>
          </w:rPrChange>
        </w:rPr>
        <w:fldChar w:fldCharType="begin"/>
      </w:r>
      <w:del w:id="394" w:author="xiaox" w:date="2016-10-26T09:42:00Z">
        <w:r w:rsidR="009E2993">
          <w:rPr>
            <w:bCs/>
            <w:sz w:val="24"/>
          </w:rPr>
          <w:delInstrText xml:space="preserve"> </w:delInstrText>
        </w:r>
      </w:del>
      <w:r w:rsidRPr="002D1708">
        <w:rPr>
          <w:rPrChange w:id="395" w:author="xiaox" w:date="2016-10-26T09:42:00Z">
            <w:rPr>
              <w:sz w:val="24"/>
            </w:rPr>
          </w:rPrChange>
        </w:rPr>
        <w:instrText xml:space="preserve">HYPERLINK \l </w:instrText>
      </w:r>
      <w:del w:id="396" w:author="xiaox" w:date="2016-10-26T09:42:00Z">
        <w:r w:rsidR="009E2993">
          <w:rPr>
            <w:bCs/>
            <w:sz w:val="24"/>
          </w:rPr>
          <w:delInstrText xml:space="preserve">_Toc21351 </w:delInstrText>
        </w:r>
      </w:del>
      <w:ins w:id="397" w:author="xiaox" w:date="2016-10-26T09:42:00Z">
        <w:r w:rsidR="00422BB8">
          <w:instrText>"_Toc458581675"</w:instrText>
        </w:r>
      </w:ins>
      <w:r w:rsidRPr="002D1708">
        <w:rPr>
          <w:rPrChange w:id="398" w:author="xiaox" w:date="2016-10-26T09:42:00Z">
            <w:rPr>
              <w:sz w:val="24"/>
            </w:rPr>
          </w:rPrChange>
        </w:rPr>
        <w:fldChar w:fldCharType="separate"/>
      </w:r>
      <w:r w:rsidRPr="002D1708">
        <w:rPr>
          <w:rStyle w:val="a9"/>
          <w:rFonts w:hint="eastAsia"/>
          <w:rPrChange w:id="399" w:author="xiaox" w:date="2016-10-26T09:42:00Z">
            <w:rPr>
              <w:rFonts w:hint="eastAsia"/>
              <w:kern w:val="0"/>
              <w:sz w:val="24"/>
            </w:rPr>
          </w:rPrChange>
        </w:rPr>
        <w:t>第十八部分</w:t>
      </w:r>
      <w:r w:rsidRPr="002D1708">
        <w:rPr>
          <w:rStyle w:val="a9"/>
          <w:rPrChange w:id="400" w:author="xiaox" w:date="2016-10-26T09:42:00Z">
            <w:rPr>
              <w:kern w:val="0"/>
              <w:sz w:val="24"/>
            </w:rPr>
          </w:rPrChange>
        </w:rPr>
        <w:t xml:space="preserve">  </w:t>
      </w:r>
      <w:r w:rsidRPr="002D1708">
        <w:rPr>
          <w:rStyle w:val="a9"/>
          <w:rFonts w:hint="eastAsia"/>
          <w:rPrChange w:id="401" w:author="xiaox" w:date="2016-10-26T09:42:00Z">
            <w:rPr>
              <w:rFonts w:hint="eastAsia"/>
              <w:kern w:val="0"/>
              <w:sz w:val="24"/>
            </w:rPr>
          </w:rPrChange>
        </w:rPr>
        <w:t>基金的信息披露</w:t>
      </w:r>
      <w:r w:rsidRPr="002D1708">
        <w:rPr>
          <w:webHidden/>
          <w:rPrChange w:id="402" w:author="xiaox" w:date="2016-10-26T09:42:00Z">
            <w:rPr>
              <w:rFonts w:ascii="宋体"/>
              <w:webHidden/>
              <w:kern w:val="0"/>
              <w:sz w:val="24"/>
            </w:rPr>
          </w:rPrChange>
        </w:rPr>
        <w:tab/>
      </w:r>
      <w:r w:rsidRPr="002D1708">
        <w:rPr>
          <w:webHidden/>
          <w:rPrChange w:id="403" w:author="xiaox" w:date="2016-10-26T09:42:00Z">
            <w:rPr>
              <w:rFonts w:ascii="宋体"/>
              <w:webHidden/>
              <w:kern w:val="0"/>
              <w:sz w:val="24"/>
            </w:rPr>
          </w:rPrChange>
        </w:rPr>
        <w:fldChar w:fldCharType="begin"/>
      </w:r>
      <w:r w:rsidRPr="002D1708">
        <w:rPr>
          <w:webHidden/>
          <w:rPrChange w:id="404" w:author="xiaox" w:date="2016-10-26T09:42:00Z">
            <w:rPr>
              <w:rFonts w:ascii="宋体"/>
              <w:webHidden/>
              <w:kern w:val="0"/>
              <w:sz w:val="24"/>
            </w:rPr>
          </w:rPrChange>
        </w:rPr>
        <w:instrText xml:space="preserve"> PAGEREF _</w:instrText>
      </w:r>
      <w:del w:id="405" w:author="xiaox" w:date="2016-10-26T09:42:00Z">
        <w:r w:rsidR="009E2993">
          <w:rPr>
            <w:rFonts w:ascii="宋体"/>
            <w:kern w:val="0"/>
            <w:sz w:val="24"/>
          </w:rPr>
          <w:delInstrText xml:space="preserve">Toc21351 </w:delInstrText>
        </w:r>
      </w:del>
      <w:ins w:id="406" w:author="xiaox" w:date="2016-10-26T09:42:00Z">
        <w:r w:rsidR="00DD071E">
          <w:rPr>
            <w:noProof/>
            <w:webHidden/>
          </w:rPr>
          <w:instrText xml:space="preserve">Toc458581675 \h </w:instrText>
        </w:r>
      </w:ins>
      <w:r w:rsidRPr="002D1708">
        <w:rPr>
          <w:webHidden/>
          <w:rPrChange w:id="407" w:author="xiaox" w:date="2016-10-26T09:42:00Z">
            <w:rPr>
              <w:webHidden/>
            </w:rPr>
          </w:rPrChange>
        </w:rPr>
      </w:r>
      <w:r w:rsidRPr="002D1708">
        <w:rPr>
          <w:webHidden/>
          <w:rPrChange w:id="408" w:author="xiaox" w:date="2016-10-26T09:42:00Z">
            <w:rPr>
              <w:rFonts w:ascii="宋体"/>
              <w:webHidden/>
              <w:kern w:val="0"/>
              <w:sz w:val="24"/>
            </w:rPr>
          </w:rPrChange>
        </w:rPr>
        <w:fldChar w:fldCharType="separate"/>
      </w:r>
      <w:r w:rsidR="00DD071E">
        <w:rPr>
          <w:noProof/>
          <w:webHidden/>
        </w:rPr>
        <w:t>44</w:t>
      </w:r>
      <w:r w:rsidRPr="002D1708">
        <w:rPr>
          <w:webHidden/>
          <w:rPrChange w:id="409" w:author="xiaox" w:date="2016-10-26T09:42:00Z">
            <w:rPr>
              <w:rFonts w:ascii="宋体"/>
              <w:webHidden/>
              <w:kern w:val="0"/>
              <w:sz w:val="24"/>
            </w:rPr>
          </w:rPrChange>
        </w:rPr>
        <w:fldChar w:fldCharType="end"/>
      </w:r>
      <w:r w:rsidRPr="002D1708">
        <w:rPr>
          <w:rPrChange w:id="410" w:author="xiaox" w:date="2016-10-26T09:42:00Z">
            <w:rPr>
              <w:sz w:val="24"/>
            </w:rPr>
          </w:rPrChange>
        </w:rPr>
        <w:fldChar w:fldCharType="end"/>
      </w:r>
    </w:p>
    <w:p w:rsidR="00DD071E" w:rsidRDefault="002D1708">
      <w:pPr>
        <w:pStyle w:val="10"/>
        <w:rPr>
          <w:rFonts w:asciiTheme="minorHAnsi" w:hAnsiTheme="minorHAnsi"/>
          <w:rPrChange w:id="411" w:author="xiaox" w:date="2016-10-26T09:42:00Z">
            <w:rPr>
              <w:rFonts w:ascii="宋体"/>
              <w:color w:val="000000"/>
              <w:kern w:val="0"/>
              <w:sz w:val="24"/>
            </w:rPr>
          </w:rPrChange>
        </w:rPr>
      </w:pPr>
      <w:r w:rsidRPr="002D1708">
        <w:rPr>
          <w:rPrChange w:id="412" w:author="xiaox" w:date="2016-10-26T09:42:00Z">
            <w:rPr>
              <w:sz w:val="24"/>
            </w:rPr>
          </w:rPrChange>
        </w:rPr>
        <w:fldChar w:fldCharType="begin"/>
      </w:r>
      <w:del w:id="413" w:author="xiaox" w:date="2016-10-26T09:42:00Z">
        <w:r w:rsidR="009E2993">
          <w:rPr>
            <w:bCs/>
            <w:sz w:val="24"/>
          </w:rPr>
          <w:delInstrText xml:space="preserve"> </w:delInstrText>
        </w:r>
      </w:del>
      <w:r w:rsidRPr="002D1708">
        <w:rPr>
          <w:rPrChange w:id="414" w:author="xiaox" w:date="2016-10-26T09:42:00Z">
            <w:rPr>
              <w:sz w:val="24"/>
            </w:rPr>
          </w:rPrChange>
        </w:rPr>
        <w:instrText xml:space="preserve">HYPERLINK \l </w:instrText>
      </w:r>
      <w:del w:id="415" w:author="xiaox" w:date="2016-10-26T09:42:00Z">
        <w:r w:rsidR="009E2993">
          <w:rPr>
            <w:bCs/>
            <w:sz w:val="24"/>
          </w:rPr>
          <w:delInstrText xml:space="preserve">_Toc11113 </w:delInstrText>
        </w:r>
      </w:del>
      <w:ins w:id="416" w:author="xiaox" w:date="2016-10-26T09:42:00Z">
        <w:r w:rsidR="00422BB8">
          <w:instrText>"_Toc458581676"</w:instrText>
        </w:r>
      </w:ins>
      <w:r w:rsidRPr="002D1708">
        <w:rPr>
          <w:rPrChange w:id="417" w:author="xiaox" w:date="2016-10-26T09:42:00Z">
            <w:rPr>
              <w:sz w:val="24"/>
            </w:rPr>
          </w:rPrChange>
        </w:rPr>
        <w:fldChar w:fldCharType="separate"/>
      </w:r>
      <w:r w:rsidRPr="002D1708">
        <w:rPr>
          <w:rStyle w:val="a9"/>
          <w:rFonts w:hint="eastAsia"/>
          <w:rPrChange w:id="418" w:author="xiaox" w:date="2016-10-26T09:42:00Z">
            <w:rPr>
              <w:rFonts w:hint="eastAsia"/>
              <w:kern w:val="0"/>
              <w:sz w:val="24"/>
            </w:rPr>
          </w:rPrChange>
        </w:rPr>
        <w:t>第十九部分</w:t>
      </w:r>
      <w:r w:rsidRPr="002D1708">
        <w:rPr>
          <w:rStyle w:val="a9"/>
          <w:rPrChange w:id="419" w:author="xiaox" w:date="2016-10-26T09:42:00Z">
            <w:rPr>
              <w:kern w:val="0"/>
              <w:sz w:val="24"/>
            </w:rPr>
          </w:rPrChange>
        </w:rPr>
        <w:t xml:space="preserve">  </w:t>
      </w:r>
      <w:r w:rsidRPr="002D1708">
        <w:rPr>
          <w:rStyle w:val="a9"/>
          <w:rFonts w:hint="eastAsia"/>
          <w:rPrChange w:id="420" w:author="xiaox" w:date="2016-10-26T09:42:00Z">
            <w:rPr>
              <w:rFonts w:hint="eastAsia"/>
              <w:kern w:val="0"/>
              <w:sz w:val="24"/>
            </w:rPr>
          </w:rPrChange>
        </w:rPr>
        <w:t>基金合同的变更、终止与基金财产的清算</w:t>
      </w:r>
      <w:r w:rsidRPr="002D1708">
        <w:rPr>
          <w:webHidden/>
          <w:rPrChange w:id="421" w:author="xiaox" w:date="2016-10-26T09:42:00Z">
            <w:rPr>
              <w:rFonts w:ascii="宋体"/>
              <w:webHidden/>
              <w:kern w:val="0"/>
              <w:sz w:val="24"/>
            </w:rPr>
          </w:rPrChange>
        </w:rPr>
        <w:tab/>
      </w:r>
      <w:r w:rsidRPr="002D1708">
        <w:rPr>
          <w:webHidden/>
          <w:rPrChange w:id="422" w:author="xiaox" w:date="2016-10-26T09:42:00Z">
            <w:rPr>
              <w:rFonts w:ascii="宋体"/>
              <w:webHidden/>
              <w:kern w:val="0"/>
              <w:sz w:val="24"/>
            </w:rPr>
          </w:rPrChange>
        </w:rPr>
        <w:fldChar w:fldCharType="begin"/>
      </w:r>
      <w:r w:rsidRPr="002D1708">
        <w:rPr>
          <w:webHidden/>
          <w:rPrChange w:id="423" w:author="xiaox" w:date="2016-10-26T09:42:00Z">
            <w:rPr>
              <w:rFonts w:ascii="宋体"/>
              <w:webHidden/>
              <w:kern w:val="0"/>
              <w:sz w:val="24"/>
            </w:rPr>
          </w:rPrChange>
        </w:rPr>
        <w:instrText xml:space="preserve"> PAGEREF _</w:instrText>
      </w:r>
      <w:del w:id="424" w:author="xiaox" w:date="2016-10-26T09:42:00Z">
        <w:r w:rsidR="009E2993">
          <w:rPr>
            <w:rFonts w:ascii="宋体"/>
            <w:kern w:val="0"/>
            <w:sz w:val="24"/>
          </w:rPr>
          <w:delInstrText xml:space="preserve">Toc11113 </w:delInstrText>
        </w:r>
      </w:del>
      <w:ins w:id="425" w:author="xiaox" w:date="2016-10-26T09:42:00Z">
        <w:r w:rsidR="00DD071E">
          <w:rPr>
            <w:noProof/>
            <w:webHidden/>
          </w:rPr>
          <w:instrText xml:space="preserve">Toc458581676 \h </w:instrText>
        </w:r>
      </w:ins>
      <w:r w:rsidRPr="002D1708">
        <w:rPr>
          <w:webHidden/>
          <w:rPrChange w:id="426" w:author="xiaox" w:date="2016-10-26T09:42:00Z">
            <w:rPr>
              <w:webHidden/>
            </w:rPr>
          </w:rPrChange>
        </w:rPr>
      </w:r>
      <w:r w:rsidRPr="002D1708">
        <w:rPr>
          <w:webHidden/>
          <w:rPrChange w:id="427" w:author="xiaox" w:date="2016-10-26T09:42:00Z">
            <w:rPr>
              <w:rFonts w:ascii="宋体"/>
              <w:webHidden/>
              <w:kern w:val="0"/>
              <w:sz w:val="24"/>
            </w:rPr>
          </w:rPrChange>
        </w:rPr>
        <w:fldChar w:fldCharType="separate"/>
      </w:r>
      <w:r w:rsidR="00DD071E">
        <w:rPr>
          <w:noProof/>
          <w:webHidden/>
        </w:rPr>
        <w:t>49</w:t>
      </w:r>
      <w:r w:rsidRPr="002D1708">
        <w:rPr>
          <w:webHidden/>
          <w:rPrChange w:id="428" w:author="xiaox" w:date="2016-10-26T09:42:00Z">
            <w:rPr>
              <w:rFonts w:ascii="宋体"/>
              <w:webHidden/>
              <w:kern w:val="0"/>
              <w:sz w:val="24"/>
            </w:rPr>
          </w:rPrChange>
        </w:rPr>
        <w:fldChar w:fldCharType="end"/>
      </w:r>
      <w:r w:rsidRPr="002D1708">
        <w:rPr>
          <w:rPrChange w:id="429" w:author="xiaox" w:date="2016-10-26T09:42:00Z">
            <w:rPr>
              <w:sz w:val="24"/>
            </w:rPr>
          </w:rPrChange>
        </w:rPr>
        <w:fldChar w:fldCharType="end"/>
      </w:r>
    </w:p>
    <w:p w:rsidR="00DD071E" w:rsidRDefault="002D1708">
      <w:pPr>
        <w:pStyle w:val="10"/>
        <w:rPr>
          <w:rFonts w:asciiTheme="minorHAnsi" w:hAnsiTheme="minorHAnsi"/>
          <w:rPrChange w:id="430" w:author="xiaox" w:date="2016-10-26T09:42:00Z">
            <w:rPr>
              <w:rFonts w:ascii="宋体"/>
              <w:color w:val="000000"/>
              <w:kern w:val="0"/>
              <w:sz w:val="24"/>
            </w:rPr>
          </w:rPrChange>
        </w:rPr>
      </w:pPr>
      <w:r w:rsidRPr="002D1708">
        <w:rPr>
          <w:rPrChange w:id="431" w:author="xiaox" w:date="2016-10-26T09:42:00Z">
            <w:rPr>
              <w:sz w:val="24"/>
            </w:rPr>
          </w:rPrChange>
        </w:rPr>
        <w:fldChar w:fldCharType="begin"/>
      </w:r>
      <w:del w:id="432" w:author="xiaox" w:date="2016-10-26T09:42:00Z">
        <w:r w:rsidR="009E2993">
          <w:rPr>
            <w:bCs/>
            <w:sz w:val="24"/>
          </w:rPr>
          <w:delInstrText xml:space="preserve"> </w:delInstrText>
        </w:r>
      </w:del>
      <w:r w:rsidRPr="002D1708">
        <w:rPr>
          <w:rPrChange w:id="433" w:author="xiaox" w:date="2016-10-26T09:42:00Z">
            <w:rPr>
              <w:sz w:val="24"/>
            </w:rPr>
          </w:rPrChange>
        </w:rPr>
        <w:instrText xml:space="preserve">HYPERLINK \l </w:instrText>
      </w:r>
      <w:del w:id="434" w:author="xiaox" w:date="2016-10-26T09:42:00Z">
        <w:r w:rsidR="009E2993">
          <w:rPr>
            <w:bCs/>
            <w:sz w:val="24"/>
          </w:rPr>
          <w:delInstrText xml:space="preserve">_Toc23166 </w:delInstrText>
        </w:r>
      </w:del>
      <w:ins w:id="435" w:author="xiaox" w:date="2016-10-26T09:42:00Z">
        <w:r w:rsidR="00422BB8">
          <w:instrText>"_Toc458581677"</w:instrText>
        </w:r>
      </w:ins>
      <w:r w:rsidRPr="002D1708">
        <w:rPr>
          <w:rPrChange w:id="436" w:author="xiaox" w:date="2016-10-26T09:42:00Z">
            <w:rPr>
              <w:sz w:val="24"/>
            </w:rPr>
          </w:rPrChange>
        </w:rPr>
        <w:fldChar w:fldCharType="separate"/>
      </w:r>
      <w:r w:rsidRPr="002D1708">
        <w:rPr>
          <w:rStyle w:val="a9"/>
          <w:rFonts w:hint="eastAsia"/>
          <w:rPrChange w:id="437" w:author="xiaox" w:date="2016-10-26T09:42:00Z">
            <w:rPr>
              <w:rFonts w:hint="eastAsia"/>
              <w:kern w:val="0"/>
              <w:sz w:val="24"/>
            </w:rPr>
          </w:rPrChange>
        </w:rPr>
        <w:t>第二十部分</w:t>
      </w:r>
      <w:r w:rsidRPr="002D1708">
        <w:rPr>
          <w:rStyle w:val="a9"/>
          <w:rPrChange w:id="438" w:author="xiaox" w:date="2016-10-26T09:42:00Z">
            <w:rPr>
              <w:kern w:val="0"/>
              <w:sz w:val="24"/>
            </w:rPr>
          </w:rPrChange>
        </w:rPr>
        <w:t xml:space="preserve">  </w:t>
      </w:r>
      <w:r w:rsidRPr="002D1708">
        <w:rPr>
          <w:rStyle w:val="a9"/>
          <w:rFonts w:hint="eastAsia"/>
          <w:rPrChange w:id="439" w:author="xiaox" w:date="2016-10-26T09:42:00Z">
            <w:rPr>
              <w:rFonts w:hint="eastAsia"/>
              <w:kern w:val="0"/>
              <w:sz w:val="24"/>
            </w:rPr>
          </w:rPrChange>
        </w:rPr>
        <w:t>违约责任</w:t>
      </w:r>
      <w:r w:rsidRPr="002D1708">
        <w:rPr>
          <w:webHidden/>
          <w:rPrChange w:id="440" w:author="xiaox" w:date="2016-10-26T09:42:00Z">
            <w:rPr>
              <w:rFonts w:ascii="宋体"/>
              <w:webHidden/>
              <w:kern w:val="0"/>
              <w:sz w:val="24"/>
            </w:rPr>
          </w:rPrChange>
        </w:rPr>
        <w:tab/>
      </w:r>
      <w:r w:rsidRPr="002D1708">
        <w:rPr>
          <w:webHidden/>
          <w:rPrChange w:id="441" w:author="xiaox" w:date="2016-10-26T09:42:00Z">
            <w:rPr>
              <w:rFonts w:ascii="宋体"/>
              <w:webHidden/>
              <w:kern w:val="0"/>
              <w:sz w:val="24"/>
            </w:rPr>
          </w:rPrChange>
        </w:rPr>
        <w:fldChar w:fldCharType="begin"/>
      </w:r>
      <w:r w:rsidRPr="002D1708">
        <w:rPr>
          <w:webHidden/>
          <w:rPrChange w:id="442" w:author="xiaox" w:date="2016-10-26T09:42:00Z">
            <w:rPr>
              <w:rFonts w:ascii="宋体"/>
              <w:webHidden/>
              <w:kern w:val="0"/>
              <w:sz w:val="24"/>
            </w:rPr>
          </w:rPrChange>
        </w:rPr>
        <w:instrText xml:space="preserve"> PAGEREF _</w:instrText>
      </w:r>
      <w:del w:id="443" w:author="xiaox" w:date="2016-10-26T09:42:00Z">
        <w:r w:rsidR="009E2993">
          <w:rPr>
            <w:rFonts w:ascii="宋体"/>
            <w:kern w:val="0"/>
            <w:sz w:val="24"/>
          </w:rPr>
          <w:delInstrText xml:space="preserve">Toc23166 </w:delInstrText>
        </w:r>
      </w:del>
      <w:ins w:id="444" w:author="xiaox" w:date="2016-10-26T09:42:00Z">
        <w:r w:rsidR="00DD071E">
          <w:rPr>
            <w:noProof/>
            <w:webHidden/>
          </w:rPr>
          <w:instrText xml:space="preserve">Toc458581677 \h </w:instrText>
        </w:r>
      </w:ins>
      <w:r w:rsidRPr="002D1708">
        <w:rPr>
          <w:webHidden/>
          <w:rPrChange w:id="445" w:author="xiaox" w:date="2016-10-26T09:42:00Z">
            <w:rPr>
              <w:webHidden/>
            </w:rPr>
          </w:rPrChange>
        </w:rPr>
      </w:r>
      <w:r w:rsidRPr="002D1708">
        <w:rPr>
          <w:webHidden/>
          <w:rPrChange w:id="446" w:author="xiaox" w:date="2016-10-26T09:42:00Z">
            <w:rPr>
              <w:rFonts w:ascii="宋体"/>
              <w:webHidden/>
              <w:kern w:val="0"/>
              <w:sz w:val="24"/>
            </w:rPr>
          </w:rPrChange>
        </w:rPr>
        <w:fldChar w:fldCharType="separate"/>
      </w:r>
      <w:r w:rsidR="00DD071E">
        <w:rPr>
          <w:noProof/>
          <w:webHidden/>
        </w:rPr>
        <w:t>50</w:t>
      </w:r>
      <w:r w:rsidRPr="002D1708">
        <w:rPr>
          <w:webHidden/>
          <w:rPrChange w:id="447" w:author="xiaox" w:date="2016-10-26T09:42:00Z">
            <w:rPr>
              <w:rFonts w:ascii="宋体"/>
              <w:webHidden/>
              <w:kern w:val="0"/>
              <w:sz w:val="24"/>
            </w:rPr>
          </w:rPrChange>
        </w:rPr>
        <w:fldChar w:fldCharType="end"/>
      </w:r>
      <w:r w:rsidRPr="002D1708">
        <w:rPr>
          <w:rPrChange w:id="448" w:author="xiaox" w:date="2016-10-26T09:42:00Z">
            <w:rPr>
              <w:sz w:val="24"/>
            </w:rPr>
          </w:rPrChange>
        </w:rPr>
        <w:fldChar w:fldCharType="end"/>
      </w:r>
    </w:p>
    <w:p w:rsidR="00DD071E" w:rsidRDefault="002D1708">
      <w:pPr>
        <w:pStyle w:val="10"/>
        <w:rPr>
          <w:rFonts w:asciiTheme="minorHAnsi" w:hAnsiTheme="minorHAnsi"/>
          <w:rPrChange w:id="449" w:author="xiaox" w:date="2016-10-26T09:42:00Z">
            <w:rPr>
              <w:rFonts w:ascii="宋体"/>
              <w:color w:val="000000"/>
              <w:kern w:val="0"/>
              <w:sz w:val="24"/>
            </w:rPr>
          </w:rPrChange>
        </w:rPr>
      </w:pPr>
      <w:r w:rsidRPr="002D1708">
        <w:rPr>
          <w:rPrChange w:id="450" w:author="xiaox" w:date="2016-10-26T09:42:00Z">
            <w:rPr>
              <w:sz w:val="24"/>
            </w:rPr>
          </w:rPrChange>
        </w:rPr>
        <w:fldChar w:fldCharType="begin"/>
      </w:r>
      <w:del w:id="451" w:author="xiaox" w:date="2016-10-26T09:42:00Z">
        <w:r w:rsidR="009E2993">
          <w:rPr>
            <w:bCs/>
            <w:sz w:val="24"/>
          </w:rPr>
          <w:delInstrText xml:space="preserve"> </w:delInstrText>
        </w:r>
      </w:del>
      <w:r w:rsidRPr="002D1708">
        <w:rPr>
          <w:rPrChange w:id="452" w:author="xiaox" w:date="2016-10-26T09:42:00Z">
            <w:rPr>
              <w:sz w:val="24"/>
            </w:rPr>
          </w:rPrChange>
        </w:rPr>
        <w:instrText xml:space="preserve">HYPERLINK \l </w:instrText>
      </w:r>
      <w:del w:id="453" w:author="xiaox" w:date="2016-10-26T09:42:00Z">
        <w:r w:rsidR="009E2993">
          <w:rPr>
            <w:bCs/>
            <w:sz w:val="24"/>
          </w:rPr>
          <w:delInstrText xml:space="preserve">_Toc6110 </w:delInstrText>
        </w:r>
      </w:del>
      <w:ins w:id="454" w:author="xiaox" w:date="2016-10-26T09:42:00Z">
        <w:r w:rsidR="00422BB8">
          <w:instrText>"_Toc458581678"</w:instrText>
        </w:r>
      </w:ins>
      <w:r w:rsidRPr="002D1708">
        <w:rPr>
          <w:rPrChange w:id="455" w:author="xiaox" w:date="2016-10-26T09:42:00Z">
            <w:rPr>
              <w:sz w:val="24"/>
            </w:rPr>
          </w:rPrChange>
        </w:rPr>
        <w:fldChar w:fldCharType="separate"/>
      </w:r>
      <w:r w:rsidRPr="002D1708">
        <w:rPr>
          <w:rStyle w:val="a9"/>
          <w:rFonts w:hint="eastAsia"/>
          <w:rPrChange w:id="456" w:author="xiaox" w:date="2016-10-26T09:42:00Z">
            <w:rPr>
              <w:rFonts w:hint="eastAsia"/>
              <w:kern w:val="0"/>
              <w:sz w:val="24"/>
            </w:rPr>
          </w:rPrChange>
        </w:rPr>
        <w:t>第二十一部分</w:t>
      </w:r>
      <w:r w:rsidRPr="002D1708">
        <w:rPr>
          <w:rStyle w:val="a9"/>
          <w:rPrChange w:id="457" w:author="xiaox" w:date="2016-10-26T09:42:00Z">
            <w:rPr>
              <w:kern w:val="0"/>
              <w:sz w:val="24"/>
            </w:rPr>
          </w:rPrChange>
        </w:rPr>
        <w:t xml:space="preserve">  </w:t>
      </w:r>
      <w:r w:rsidRPr="002D1708">
        <w:rPr>
          <w:rStyle w:val="a9"/>
          <w:rFonts w:hint="eastAsia"/>
          <w:rPrChange w:id="458" w:author="xiaox" w:date="2016-10-26T09:42:00Z">
            <w:rPr>
              <w:rFonts w:hint="eastAsia"/>
              <w:kern w:val="0"/>
              <w:sz w:val="24"/>
            </w:rPr>
          </w:rPrChange>
        </w:rPr>
        <w:t>争议的处理和适用的法律</w:t>
      </w:r>
      <w:r w:rsidRPr="002D1708">
        <w:rPr>
          <w:webHidden/>
          <w:rPrChange w:id="459" w:author="xiaox" w:date="2016-10-26T09:42:00Z">
            <w:rPr>
              <w:rFonts w:ascii="宋体"/>
              <w:webHidden/>
              <w:kern w:val="0"/>
              <w:sz w:val="24"/>
            </w:rPr>
          </w:rPrChange>
        </w:rPr>
        <w:tab/>
      </w:r>
      <w:r w:rsidRPr="002D1708">
        <w:rPr>
          <w:webHidden/>
          <w:rPrChange w:id="460" w:author="xiaox" w:date="2016-10-26T09:42:00Z">
            <w:rPr>
              <w:rFonts w:ascii="宋体"/>
              <w:webHidden/>
              <w:kern w:val="0"/>
              <w:sz w:val="24"/>
            </w:rPr>
          </w:rPrChange>
        </w:rPr>
        <w:fldChar w:fldCharType="begin"/>
      </w:r>
      <w:r w:rsidRPr="002D1708">
        <w:rPr>
          <w:webHidden/>
          <w:rPrChange w:id="461" w:author="xiaox" w:date="2016-10-26T09:42:00Z">
            <w:rPr>
              <w:rFonts w:ascii="宋体"/>
              <w:webHidden/>
              <w:kern w:val="0"/>
              <w:sz w:val="24"/>
            </w:rPr>
          </w:rPrChange>
        </w:rPr>
        <w:instrText xml:space="preserve"> PAGEREF _</w:instrText>
      </w:r>
      <w:del w:id="462" w:author="xiaox" w:date="2016-10-26T09:42:00Z">
        <w:r w:rsidR="009E2993">
          <w:rPr>
            <w:rFonts w:ascii="宋体"/>
            <w:kern w:val="0"/>
            <w:sz w:val="24"/>
          </w:rPr>
          <w:delInstrText xml:space="preserve">Toc6110 </w:delInstrText>
        </w:r>
      </w:del>
      <w:ins w:id="463" w:author="xiaox" w:date="2016-10-26T09:42:00Z">
        <w:r w:rsidR="00DD071E">
          <w:rPr>
            <w:noProof/>
            <w:webHidden/>
          </w:rPr>
          <w:instrText xml:space="preserve">Toc458581678 \h </w:instrText>
        </w:r>
      </w:ins>
      <w:r w:rsidRPr="002D1708">
        <w:rPr>
          <w:webHidden/>
          <w:rPrChange w:id="464" w:author="xiaox" w:date="2016-10-26T09:42:00Z">
            <w:rPr>
              <w:webHidden/>
            </w:rPr>
          </w:rPrChange>
        </w:rPr>
      </w:r>
      <w:r w:rsidRPr="002D1708">
        <w:rPr>
          <w:webHidden/>
          <w:rPrChange w:id="465" w:author="xiaox" w:date="2016-10-26T09:42:00Z">
            <w:rPr>
              <w:rFonts w:ascii="宋体"/>
              <w:webHidden/>
              <w:kern w:val="0"/>
              <w:sz w:val="24"/>
            </w:rPr>
          </w:rPrChange>
        </w:rPr>
        <w:fldChar w:fldCharType="separate"/>
      </w:r>
      <w:r w:rsidR="00DD071E">
        <w:rPr>
          <w:noProof/>
          <w:webHidden/>
        </w:rPr>
        <w:t>51</w:t>
      </w:r>
      <w:r w:rsidRPr="002D1708">
        <w:rPr>
          <w:webHidden/>
          <w:rPrChange w:id="466" w:author="xiaox" w:date="2016-10-26T09:42:00Z">
            <w:rPr>
              <w:rFonts w:ascii="宋体"/>
              <w:webHidden/>
              <w:kern w:val="0"/>
              <w:sz w:val="24"/>
            </w:rPr>
          </w:rPrChange>
        </w:rPr>
        <w:fldChar w:fldCharType="end"/>
      </w:r>
      <w:r w:rsidRPr="002D1708">
        <w:rPr>
          <w:rPrChange w:id="467" w:author="xiaox" w:date="2016-10-26T09:42:00Z">
            <w:rPr>
              <w:sz w:val="24"/>
            </w:rPr>
          </w:rPrChange>
        </w:rPr>
        <w:fldChar w:fldCharType="end"/>
      </w:r>
    </w:p>
    <w:p w:rsidR="00DD071E" w:rsidRDefault="002D1708">
      <w:pPr>
        <w:pStyle w:val="10"/>
        <w:rPr>
          <w:rFonts w:asciiTheme="minorHAnsi" w:hAnsiTheme="minorHAnsi"/>
          <w:rPrChange w:id="468" w:author="xiaox" w:date="2016-10-26T09:42:00Z">
            <w:rPr>
              <w:rFonts w:ascii="宋体"/>
              <w:color w:val="000000"/>
              <w:kern w:val="0"/>
              <w:sz w:val="24"/>
            </w:rPr>
          </w:rPrChange>
        </w:rPr>
      </w:pPr>
      <w:r w:rsidRPr="002D1708">
        <w:rPr>
          <w:rPrChange w:id="469" w:author="xiaox" w:date="2016-10-26T09:42:00Z">
            <w:rPr>
              <w:sz w:val="24"/>
            </w:rPr>
          </w:rPrChange>
        </w:rPr>
        <w:fldChar w:fldCharType="begin"/>
      </w:r>
      <w:del w:id="470" w:author="xiaox" w:date="2016-10-26T09:42:00Z">
        <w:r w:rsidR="009E2993">
          <w:rPr>
            <w:bCs/>
            <w:sz w:val="24"/>
          </w:rPr>
          <w:delInstrText xml:space="preserve"> </w:delInstrText>
        </w:r>
      </w:del>
      <w:r w:rsidRPr="002D1708">
        <w:rPr>
          <w:rPrChange w:id="471" w:author="xiaox" w:date="2016-10-26T09:42:00Z">
            <w:rPr>
              <w:sz w:val="24"/>
            </w:rPr>
          </w:rPrChange>
        </w:rPr>
        <w:instrText xml:space="preserve">HYPERLINK \l </w:instrText>
      </w:r>
      <w:del w:id="472" w:author="xiaox" w:date="2016-10-26T09:42:00Z">
        <w:r w:rsidR="009E2993">
          <w:rPr>
            <w:bCs/>
            <w:sz w:val="24"/>
          </w:rPr>
          <w:delInstrText xml:space="preserve">_Toc28690 </w:delInstrText>
        </w:r>
      </w:del>
      <w:ins w:id="473" w:author="xiaox" w:date="2016-10-26T09:42:00Z">
        <w:r w:rsidR="00422BB8">
          <w:instrText>"_Toc458581679"</w:instrText>
        </w:r>
      </w:ins>
      <w:r w:rsidRPr="002D1708">
        <w:rPr>
          <w:rPrChange w:id="474" w:author="xiaox" w:date="2016-10-26T09:42:00Z">
            <w:rPr>
              <w:sz w:val="24"/>
            </w:rPr>
          </w:rPrChange>
        </w:rPr>
        <w:fldChar w:fldCharType="separate"/>
      </w:r>
      <w:r w:rsidRPr="002D1708">
        <w:rPr>
          <w:rStyle w:val="a9"/>
          <w:rFonts w:hint="eastAsia"/>
          <w:rPrChange w:id="475" w:author="xiaox" w:date="2016-10-26T09:42:00Z">
            <w:rPr>
              <w:rFonts w:hint="eastAsia"/>
              <w:kern w:val="0"/>
              <w:sz w:val="24"/>
            </w:rPr>
          </w:rPrChange>
        </w:rPr>
        <w:t>第二十二部分</w:t>
      </w:r>
      <w:r w:rsidRPr="002D1708">
        <w:rPr>
          <w:rStyle w:val="a9"/>
          <w:rPrChange w:id="476" w:author="xiaox" w:date="2016-10-26T09:42:00Z">
            <w:rPr>
              <w:kern w:val="0"/>
              <w:sz w:val="24"/>
            </w:rPr>
          </w:rPrChange>
        </w:rPr>
        <w:t xml:space="preserve">  </w:t>
      </w:r>
      <w:r w:rsidRPr="002D1708">
        <w:rPr>
          <w:rStyle w:val="a9"/>
          <w:rFonts w:hint="eastAsia"/>
          <w:rPrChange w:id="477" w:author="xiaox" w:date="2016-10-26T09:42:00Z">
            <w:rPr>
              <w:rFonts w:hint="eastAsia"/>
              <w:kern w:val="0"/>
              <w:sz w:val="24"/>
            </w:rPr>
          </w:rPrChange>
        </w:rPr>
        <w:t>基金合同的效力</w:t>
      </w:r>
      <w:r w:rsidRPr="002D1708">
        <w:rPr>
          <w:webHidden/>
          <w:rPrChange w:id="478" w:author="xiaox" w:date="2016-10-26T09:42:00Z">
            <w:rPr>
              <w:rFonts w:ascii="宋体"/>
              <w:webHidden/>
              <w:kern w:val="0"/>
              <w:sz w:val="24"/>
            </w:rPr>
          </w:rPrChange>
        </w:rPr>
        <w:tab/>
      </w:r>
      <w:r w:rsidRPr="002D1708">
        <w:rPr>
          <w:webHidden/>
          <w:rPrChange w:id="479" w:author="xiaox" w:date="2016-10-26T09:42:00Z">
            <w:rPr>
              <w:rFonts w:ascii="宋体"/>
              <w:webHidden/>
              <w:kern w:val="0"/>
              <w:sz w:val="24"/>
            </w:rPr>
          </w:rPrChange>
        </w:rPr>
        <w:fldChar w:fldCharType="begin"/>
      </w:r>
      <w:r w:rsidRPr="002D1708">
        <w:rPr>
          <w:webHidden/>
          <w:rPrChange w:id="480" w:author="xiaox" w:date="2016-10-26T09:42:00Z">
            <w:rPr>
              <w:rFonts w:ascii="宋体"/>
              <w:webHidden/>
              <w:kern w:val="0"/>
              <w:sz w:val="24"/>
            </w:rPr>
          </w:rPrChange>
        </w:rPr>
        <w:instrText xml:space="preserve"> PAGEREF _</w:instrText>
      </w:r>
      <w:del w:id="481" w:author="xiaox" w:date="2016-10-26T09:42:00Z">
        <w:r w:rsidR="009E2993">
          <w:rPr>
            <w:rFonts w:ascii="宋体"/>
            <w:kern w:val="0"/>
            <w:sz w:val="24"/>
          </w:rPr>
          <w:delInstrText xml:space="preserve">Toc28690 </w:delInstrText>
        </w:r>
      </w:del>
      <w:ins w:id="482" w:author="xiaox" w:date="2016-10-26T09:42:00Z">
        <w:r w:rsidR="00DD071E">
          <w:rPr>
            <w:noProof/>
            <w:webHidden/>
          </w:rPr>
          <w:instrText xml:space="preserve">Toc458581679 \h </w:instrText>
        </w:r>
      </w:ins>
      <w:r w:rsidRPr="002D1708">
        <w:rPr>
          <w:webHidden/>
          <w:rPrChange w:id="483" w:author="xiaox" w:date="2016-10-26T09:42:00Z">
            <w:rPr>
              <w:webHidden/>
            </w:rPr>
          </w:rPrChange>
        </w:rPr>
      </w:r>
      <w:r w:rsidRPr="002D1708">
        <w:rPr>
          <w:webHidden/>
          <w:rPrChange w:id="484" w:author="xiaox" w:date="2016-10-26T09:42:00Z">
            <w:rPr>
              <w:rFonts w:ascii="宋体"/>
              <w:webHidden/>
              <w:kern w:val="0"/>
              <w:sz w:val="24"/>
            </w:rPr>
          </w:rPrChange>
        </w:rPr>
        <w:fldChar w:fldCharType="separate"/>
      </w:r>
      <w:r w:rsidR="00DD071E">
        <w:rPr>
          <w:noProof/>
          <w:webHidden/>
        </w:rPr>
        <w:t>51</w:t>
      </w:r>
      <w:r w:rsidRPr="002D1708">
        <w:rPr>
          <w:webHidden/>
          <w:rPrChange w:id="485" w:author="xiaox" w:date="2016-10-26T09:42:00Z">
            <w:rPr>
              <w:rFonts w:ascii="宋体"/>
              <w:webHidden/>
              <w:kern w:val="0"/>
              <w:sz w:val="24"/>
            </w:rPr>
          </w:rPrChange>
        </w:rPr>
        <w:fldChar w:fldCharType="end"/>
      </w:r>
      <w:r w:rsidRPr="002D1708">
        <w:rPr>
          <w:rPrChange w:id="486" w:author="xiaox" w:date="2016-10-26T09:42:00Z">
            <w:rPr>
              <w:sz w:val="24"/>
            </w:rPr>
          </w:rPrChange>
        </w:rPr>
        <w:fldChar w:fldCharType="end"/>
      </w:r>
    </w:p>
    <w:p w:rsidR="00DD071E" w:rsidRDefault="002D1708">
      <w:pPr>
        <w:pStyle w:val="10"/>
        <w:rPr>
          <w:rFonts w:asciiTheme="minorHAnsi" w:hAnsiTheme="minorHAnsi"/>
          <w:rPrChange w:id="487" w:author="xiaox" w:date="2016-10-26T09:42:00Z">
            <w:rPr>
              <w:rFonts w:ascii="宋体"/>
              <w:color w:val="000000"/>
              <w:kern w:val="0"/>
              <w:sz w:val="24"/>
            </w:rPr>
          </w:rPrChange>
        </w:rPr>
      </w:pPr>
      <w:r w:rsidRPr="002D1708">
        <w:rPr>
          <w:rPrChange w:id="488" w:author="xiaox" w:date="2016-10-26T09:42:00Z">
            <w:rPr>
              <w:sz w:val="24"/>
            </w:rPr>
          </w:rPrChange>
        </w:rPr>
        <w:fldChar w:fldCharType="begin"/>
      </w:r>
      <w:del w:id="489" w:author="xiaox" w:date="2016-10-26T09:42:00Z">
        <w:r w:rsidR="009E2993">
          <w:rPr>
            <w:bCs/>
            <w:sz w:val="24"/>
          </w:rPr>
          <w:delInstrText xml:space="preserve"> </w:delInstrText>
        </w:r>
      </w:del>
      <w:r w:rsidRPr="002D1708">
        <w:rPr>
          <w:rPrChange w:id="490" w:author="xiaox" w:date="2016-10-26T09:42:00Z">
            <w:rPr>
              <w:sz w:val="24"/>
            </w:rPr>
          </w:rPrChange>
        </w:rPr>
        <w:instrText xml:space="preserve">HYPERLINK \l </w:instrText>
      </w:r>
      <w:del w:id="491" w:author="xiaox" w:date="2016-10-26T09:42:00Z">
        <w:r w:rsidR="009E2993">
          <w:rPr>
            <w:bCs/>
            <w:sz w:val="24"/>
          </w:rPr>
          <w:delInstrText xml:space="preserve">_Toc9704 </w:delInstrText>
        </w:r>
      </w:del>
      <w:ins w:id="492" w:author="xiaox" w:date="2016-10-26T09:42:00Z">
        <w:r w:rsidR="00422BB8">
          <w:instrText>"_Toc458581680"</w:instrText>
        </w:r>
      </w:ins>
      <w:r w:rsidRPr="002D1708">
        <w:rPr>
          <w:rPrChange w:id="493" w:author="xiaox" w:date="2016-10-26T09:42:00Z">
            <w:rPr>
              <w:sz w:val="24"/>
            </w:rPr>
          </w:rPrChange>
        </w:rPr>
        <w:fldChar w:fldCharType="separate"/>
      </w:r>
      <w:r w:rsidRPr="002D1708">
        <w:rPr>
          <w:rStyle w:val="a9"/>
          <w:rFonts w:hint="eastAsia"/>
          <w:rPrChange w:id="494" w:author="xiaox" w:date="2016-10-26T09:42:00Z">
            <w:rPr>
              <w:rFonts w:hint="eastAsia"/>
              <w:kern w:val="0"/>
              <w:sz w:val="24"/>
            </w:rPr>
          </w:rPrChange>
        </w:rPr>
        <w:t>第二十三部分</w:t>
      </w:r>
      <w:r w:rsidRPr="002D1708">
        <w:rPr>
          <w:rStyle w:val="a9"/>
          <w:rPrChange w:id="495" w:author="xiaox" w:date="2016-10-26T09:42:00Z">
            <w:rPr>
              <w:kern w:val="0"/>
              <w:sz w:val="24"/>
            </w:rPr>
          </w:rPrChange>
        </w:rPr>
        <w:t xml:space="preserve">  </w:t>
      </w:r>
      <w:r w:rsidRPr="002D1708">
        <w:rPr>
          <w:rStyle w:val="a9"/>
          <w:rFonts w:hint="eastAsia"/>
          <w:rPrChange w:id="496" w:author="xiaox" w:date="2016-10-26T09:42:00Z">
            <w:rPr>
              <w:rFonts w:hint="eastAsia"/>
              <w:kern w:val="0"/>
              <w:sz w:val="24"/>
            </w:rPr>
          </w:rPrChange>
        </w:rPr>
        <w:t>其他事项</w:t>
      </w:r>
      <w:r w:rsidRPr="002D1708">
        <w:rPr>
          <w:webHidden/>
          <w:rPrChange w:id="497" w:author="xiaox" w:date="2016-10-26T09:42:00Z">
            <w:rPr>
              <w:rFonts w:ascii="宋体"/>
              <w:webHidden/>
              <w:kern w:val="0"/>
              <w:sz w:val="24"/>
            </w:rPr>
          </w:rPrChange>
        </w:rPr>
        <w:tab/>
      </w:r>
      <w:r w:rsidRPr="002D1708">
        <w:rPr>
          <w:webHidden/>
          <w:rPrChange w:id="498" w:author="xiaox" w:date="2016-10-26T09:42:00Z">
            <w:rPr>
              <w:rFonts w:ascii="宋体"/>
              <w:webHidden/>
              <w:kern w:val="0"/>
              <w:sz w:val="24"/>
            </w:rPr>
          </w:rPrChange>
        </w:rPr>
        <w:fldChar w:fldCharType="begin"/>
      </w:r>
      <w:r w:rsidRPr="002D1708">
        <w:rPr>
          <w:webHidden/>
          <w:rPrChange w:id="499" w:author="xiaox" w:date="2016-10-26T09:42:00Z">
            <w:rPr>
              <w:rFonts w:ascii="宋体"/>
              <w:webHidden/>
              <w:kern w:val="0"/>
              <w:sz w:val="24"/>
            </w:rPr>
          </w:rPrChange>
        </w:rPr>
        <w:instrText xml:space="preserve"> PAGEREF _</w:instrText>
      </w:r>
      <w:del w:id="500" w:author="xiaox" w:date="2016-10-26T09:42:00Z">
        <w:r w:rsidR="009E2993">
          <w:rPr>
            <w:rFonts w:ascii="宋体"/>
            <w:kern w:val="0"/>
            <w:sz w:val="24"/>
          </w:rPr>
          <w:delInstrText xml:space="preserve">Toc9704 </w:delInstrText>
        </w:r>
      </w:del>
      <w:ins w:id="501" w:author="xiaox" w:date="2016-10-26T09:42:00Z">
        <w:r w:rsidR="00DD071E">
          <w:rPr>
            <w:noProof/>
            <w:webHidden/>
          </w:rPr>
          <w:instrText xml:space="preserve">Toc458581680 \h </w:instrText>
        </w:r>
      </w:ins>
      <w:r w:rsidRPr="002D1708">
        <w:rPr>
          <w:webHidden/>
          <w:rPrChange w:id="502" w:author="xiaox" w:date="2016-10-26T09:42:00Z">
            <w:rPr>
              <w:webHidden/>
            </w:rPr>
          </w:rPrChange>
        </w:rPr>
      </w:r>
      <w:r w:rsidRPr="002D1708">
        <w:rPr>
          <w:webHidden/>
          <w:rPrChange w:id="503" w:author="xiaox" w:date="2016-10-26T09:42:00Z">
            <w:rPr>
              <w:rFonts w:ascii="宋体"/>
              <w:webHidden/>
              <w:kern w:val="0"/>
              <w:sz w:val="24"/>
            </w:rPr>
          </w:rPrChange>
        </w:rPr>
        <w:fldChar w:fldCharType="separate"/>
      </w:r>
      <w:r w:rsidR="00DD071E">
        <w:rPr>
          <w:noProof/>
          <w:webHidden/>
        </w:rPr>
        <w:t>52</w:t>
      </w:r>
      <w:r w:rsidRPr="002D1708">
        <w:rPr>
          <w:webHidden/>
          <w:rPrChange w:id="504" w:author="xiaox" w:date="2016-10-26T09:42:00Z">
            <w:rPr>
              <w:rFonts w:ascii="宋体"/>
              <w:webHidden/>
              <w:kern w:val="0"/>
              <w:sz w:val="24"/>
            </w:rPr>
          </w:rPrChange>
        </w:rPr>
        <w:fldChar w:fldCharType="end"/>
      </w:r>
      <w:r w:rsidRPr="002D1708">
        <w:rPr>
          <w:rPrChange w:id="505" w:author="xiaox" w:date="2016-10-26T09:42:00Z">
            <w:rPr>
              <w:sz w:val="24"/>
            </w:rPr>
          </w:rPrChange>
        </w:rPr>
        <w:fldChar w:fldCharType="end"/>
      </w:r>
    </w:p>
    <w:p w:rsidR="00821327" w:rsidRDefault="002D1708">
      <w:pPr>
        <w:pStyle w:val="10"/>
        <w:tabs>
          <w:tab w:val="clear" w:pos="8296"/>
          <w:tab w:val="right" w:leader="dot" w:pos="8306"/>
        </w:tabs>
        <w:rPr>
          <w:del w:id="506" w:author="xiaox" w:date="2016-10-26T09:42:00Z"/>
          <w:rFonts w:ascii="宋体"/>
          <w:color w:val="000000"/>
          <w:kern w:val="0"/>
          <w:sz w:val="24"/>
        </w:rPr>
      </w:pPr>
      <w:del w:id="507" w:author="xiaox" w:date="2016-10-26T09:42:00Z">
        <w:r>
          <w:rPr>
            <w:bCs/>
            <w:sz w:val="24"/>
          </w:rPr>
          <w:fldChar w:fldCharType="begin"/>
        </w:r>
        <w:r w:rsidR="009E2993">
          <w:rPr>
            <w:bCs/>
            <w:sz w:val="24"/>
          </w:rPr>
          <w:delInstrText xml:space="preserve"> HYPERLINK \l _Toc15045 </w:delInstrText>
        </w:r>
        <w:r>
          <w:rPr>
            <w:bCs/>
            <w:sz w:val="24"/>
          </w:rPr>
          <w:fldChar w:fldCharType="separate"/>
        </w:r>
        <w:r w:rsidR="009E2993">
          <w:rPr>
            <w:kern w:val="0"/>
            <w:sz w:val="24"/>
          </w:rPr>
          <w:delText>第二十四部分</w:delText>
        </w:r>
        <w:r w:rsidR="009E2993">
          <w:rPr>
            <w:kern w:val="0"/>
            <w:sz w:val="24"/>
          </w:rPr>
          <w:delText xml:space="preserve">  </w:delText>
        </w:r>
        <w:r w:rsidR="009E2993">
          <w:rPr>
            <w:kern w:val="0"/>
            <w:sz w:val="24"/>
          </w:rPr>
          <w:delText>基金合同内容摘要</w:delText>
        </w:r>
        <w:r w:rsidR="009E2993">
          <w:rPr>
            <w:rFonts w:ascii="宋体"/>
            <w:kern w:val="0"/>
            <w:sz w:val="24"/>
          </w:rPr>
          <w:tab/>
        </w:r>
        <w:r>
          <w:rPr>
            <w:rFonts w:ascii="宋体"/>
            <w:kern w:val="0"/>
            <w:sz w:val="24"/>
          </w:rPr>
          <w:fldChar w:fldCharType="begin"/>
        </w:r>
        <w:r w:rsidR="009E2993">
          <w:rPr>
            <w:rFonts w:ascii="宋体"/>
            <w:kern w:val="0"/>
            <w:sz w:val="24"/>
          </w:rPr>
          <w:delInstrText xml:space="preserve"> PAGEREF _Toc15045 </w:delInstrText>
        </w:r>
        <w:r>
          <w:rPr>
            <w:rFonts w:ascii="宋体"/>
            <w:kern w:val="0"/>
            <w:sz w:val="24"/>
          </w:rPr>
          <w:fldChar w:fldCharType="separate"/>
        </w:r>
        <w:r w:rsidR="009E2993">
          <w:rPr>
            <w:rFonts w:ascii="宋体"/>
            <w:kern w:val="0"/>
            <w:sz w:val="24"/>
          </w:rPr>
          <w:delText>60</w:delText>
        </w:r>
        <w:r>
          <w:rPr>
            <w:rFonts w:ascii="宋体"/>
            <w:kern w:val="0"/>
            <w:sz w:val="24"/>
          </w:rPr>
          <w:fldChar w:fldCharType="end"/>
        </w:r>
        <w:r>
          <w:rPr>
            <w:bCs/>
            <w:sz w:val="24"/>
          </w:rPr>
          <w:fldChar w:fldCharType="end"/>
        </w:r>
      </w:del>
    </w:p>
    <w:p w:rsidR="00400F98" w:rsidRPr="000045D9" w:rsidRDefault="002D1708">
      <w:pPr>
        <w:pStyle w:val="1"/>
        <w:spacing w:before="0" w:after="0"/>
        <w:jc w:val="left"/>
        <w:rPr>
          <w:rFonts w:ascii="Times New Roman"/>
          <w:b w:val="0"/>
          <w:color w:val="auto"/>
          <w:kern w:val="2"/>
          <w:sz w:val="21"/>
        </w:rPr>
        <w:sectPr w:rsidR="00400F98" w:rsidRPr="000045D9" w:rsidSect="00E038C8">
          <w:headerReference w:type="default" r:id="rId12"/>
          <w:pgSz w:w="11906" w:h="16838"/>
          <w:pgMar w:top="1440" w:right="1800" w:bottom="1440" w:left="1800" w:header="851" w:footer="992" w:gutter="0"/>
          <w:pgNumType w:start="1"/>
          <w:cols w:space="720"/>
          <w:docGrid w:type="lines" w:linePitch="312"/>
        </w:sectPr>
      </w:pPr>
      <w:r w:rsidRPr="002D1708">
        <w:rPr>
          <w:rFonts w:ascii="Times New Roman"/>
          <w:b w:val="0"/>
          <w:color w:val="auto"/>
          <w:kern w:val="2"/>
          <w:sz w:val="21"/>
          <w:rPrChange w:id="513" w:author="xiaox" w:date="2016-10-26T09:42:00Z">
            <w:rPr>
              <w:rFonts w:ascii="Times New Roman"/>
              <w:b w:val="0"/>
              <w:color w:val="auto"/>
              <w:kern w:val="2"/>
            </w:rPr>
          </w:rPrChange>
        </w:rPr>
        <w:fldChar w:fldCharType="end"/>
      </w:r>
      <w:bookmarkStart w:id="514" w:name="_Toc23386"/>
      <w:bookmarkStart w:id="515" w:name="_Toc141703880"/>
      <w:bookmarkStart w:id="516" w:name="_Toc139991730"/>
      <w:bookmarkStart w:id="517" w:name="_Toc4867"/>
      <w:bookmarkStart w:id="518" w:name="_Toc6306"/>
      <w:bookmarkStart w:id="519" w:name="_Toc8727"/>
      <w:bookmarkStart w:id="520" w:name="_Toc30935"/>
      <w:bookmarkStart w:id="521" w:name="_Toc32639"/>
      <w:bookmarkStart w:id="522" w:name="_Toc15517"/>
      <w:bookmarkStart w:id="523" w:name="_Toc29629"/>
      <w:bookmarkStart w:id="524" w:name="_Toc26897"/>
      <w:bookmarkStart w:id="525" w:name="_Toc4966"/>
      <w:bookmarkStart w:id="526" w:name="_Toc123701389"/>
      <w:bookmarkStart w:id="527" w:name="_Toc123112268"/>
      <w:bookmarkStart w:id="528" w:name="_Toc123112229"/>
      <w:bookmarkStart w:id="529" w:name="_Toc233456271"/>
    </w:p>
    <w:p w:rsidR="002D1708" w:rsidRPr="002D1708" w:rsidRDefault="002D1708" w:rsidP="00D67100">
      <w:pPr>
        <w:pStyle w:val="1"/>
        <w:spacing w:beforeLines="50" w:afterLines="50"/>
        <w:jc w:val="center"/>
        <w:rPr>
          <w:rFonts w:ascii="Times New Roman"/>
          <w:color w:val="auto"/>
          <w:sz w:val="21"/>
          <w:rPrChange w:id="530" w:author="xiaox" w:date="2016-10-26T09:42:00Z">
            <w:rPr>
              <w:rFonts w:ascii="Times New Roman"/>
              <w:color w:val="auto"/>
              <w:sz w:val="30"/>
            </w:rPr>
          </w:rPrChange>
        </w:rPr>
        <w:pPrChange w:id="531" w:author="xiaox" w:date="2016-11-24T11:12:00Z">
          <w:pPr>
            <w:pStyle w:val="1"/>
            <w:spacing w:beforeLines="50" w:afterLines="50"/>
            <w:jc w:val="center"/>
          </w:pPr>
        </w:pPrChange>
      </w:pPr>
      <w:bookmarkStart w:id="532" w:name="_Toc11660"/>
      <w:bookmarkStart w:id="533" w:name="_Toc458581658"/>
      <w:r w:rsidRPr="002D1708">
        <w:rPr>
          <w:rFonts w:ascii="Times New Roman" w:hint="eastAsia"/>
          <w:color w:val="auto"/>
          <w:sz w:val="21"/>
          <w:rPrChange w:id="534" w:author="xiaox" w:date="2016-10-26T09:42:00Z">
            <w:rPr>
              <w:rFonts w:ascii="Times New Roman" w:hint="eastAsia"/>
              <w:color w:val="auto"/>
              <w:sz w:val="30"/>
            </w:rPr>
          </w:rPrChange>
        </w:rPr>
        <w:lastRenderedPageBreak/>
        <w:t>第一部分</w:t>
      </w:r>
      <w:r w:rsidRPr="002D1708">
        <w:rPr>
          <w:rFonts w:ascii="Times New Roman"/>
          <w:color w:val="auto"/>
          <w:sz w:val="21"/>
          <w:rPrChange w:id="535" w:author="xiaox" w:date="2016-10-26T09:42:00Z">
            <w:rPr>
              <w:rFonts w:ascii="Times New Roman"/>
              <w:color w:val="auto"/>
              <w:sz w:val="30"/>
            </w:rPr>
          </w:rPrChange>
        </w:rPr>
        <w:t xml:space="preserve">  </w:t>
      </w:r>
      <w:r w:rsidRPr="002D1708">
        <w:rPr>
          <w:rFonts w:ascii="Times New Roman" w:hint="eastAsia"/>
          <w:color w:val="auto"/>
          <w:sz w:val="21"/>
          <w:rPrChange w:id="536" w:author="xiaox" w:date="2016-10-26T09:42:00Z">
            <w:rPr>
              <w:rFonts w:ascii="Times New Roman" w:hint="eastAsia"/>
              <w:color w:val="auto"/>
              <w:sz w:val="30"/>
            </w:rPr>
          </w:rPrChange>
        </w:rPr>
        <w:t>前言</w:t>
      </w:r>
      <w:bookmarkEnd w:id="514"/>
      <w:bookmarkEnd w:id="515"/>
      <w:bookmarkEnd w:id="516"/>
      <w:bookmarkEnd w:id="517"/>
      <w:bookmarkEnd w:id="518"/>
      <w:bookmarkEnd w:id="519"/>
      <w:bookmarkEnd w:id="520"/>
      <w:bookmarkEnd w:id="521"/>
      <w:bookmarkEnd w:id="522"/>
      <w:bookmarkEnd w:id="523"/>
      <w:bookmarkEnd w:id="524"/>
      <w:bookmarkEnd w:id="525"/>
      <w:bookmarkEnd w:id="532"/>
      <w:bookmarkEnd w:id="533"/>
    </w:p>
    <w:p w:rsidR="00821327" w:rsidRDefault="00821327">
      <w:pPr>
        <w:rPr>
          <w:del w:id="537" w:author="xiaox" w:date="2016-10-26T09:42:00Z"/>
          <w:bCs/>
        </w:rPr>
      </w:pPr>
      <w:bookmarkStart w:id="538" w:name="_Toc139991731"/>
      <w:bookmarkStart w:id="539" w:name="_Toc258829399"/>
      <w:bookmarkEnd w:id="526"/>
      <w:bookmarkEnd w:id="527"/>
      <w:bookmarkEnd w:id="528"/>
    </w:p>
    <w:bookmarkEnd w:id="538"/>
    <w:p w:rsidR="002D1708" w:rsidRPr="002D1708" w:rsidRDefault="002D1708" w:rsidP="002D1708">
      <w:pPr>
        <w:spacing w:line="360" w:lineRule="auto"/>
        <w:ind w:firstLineChars="200" w:firstLine="420"/>
        <w:rPr>
          <w:rPrChange w:id="540" w:author="xiaox" w:date="2016-10-26T09:42:00Z">
            <w:rPr>
              <w:sz w:val="24"/>
            </w:rPr>
          </w:rPrChange>
        </w:rPr>
        <w:pPrChange w:id="541" w:author="xiaox" w:date="2016-10-26T09:42:00Z">
          <w:pPr>
            <w:spacing w:line="360" w:lineRule="auto"/>
            <w:ind w:firstLineChars="200" w:firstLine="480"/>
          </w:pPr>
        </w:pPrChange>
      </w:pPr>
      <w:r w:rsidRPr="002D1708">
        <w:rPr>
          <w:rFonts w:hint="eastAsia"/>
          <w:rPrChange w:id="542" w:author="xiaox" w:date="2016-10-26T09:42:00Z">
            <w:rPr>
              <w:rFonts w:hint="eastAsia"/>
              <w:sz w:val="24"/>
            </w:rPr>
          </w:rPrChange>
        </w:rPr>
        <w:t>一、订立本基金合同的目的、依据和原则</w:t>
      </w:r>
    </w:p>
    <w:p w:rsidR="002D1708" w:rsidRPr="002D1708" w:rsidRDefault="002D1708" w:rsidP="002D1708">
      <w:pPr>
        <w:spacing w:line="360" w:lineRule="auto"/>
        <w:ind w:firstLineChars="200" w:firstLine="420"/>
        <w:rPr>
          <w:rPrChange w:id="543" w:author="xiaox" w:date="2016-10-26T09:42:00Z">
            <w:rPr>
              <w:sz w:val="24"/>
            </w:rPr>
          </w:rPrChange>
        </w:rPr>
        <w:pPrChange w:id="544" w:author="xiaox" w:date="2016-10-26T09:42:00Z">
          <w:pPr>
            <w:spacing w:line="360" w:lineRule="auto"/>
            <w:ind w:firstLineChars="200" w:firstLine="480"/>
          </w:pPr>
        </w:pPrChange>
      </w:pPr>
      <w:r w:rsidRPr="002D1708">
        <w:rPr>
          <w:rPrChange w:id="545" w:author="xiaox" w:date="2016-10-26T09:42:00Z">
            <w:rPr>
              <w:sz w:val="24"/>
            </w:rPr>
          </w:rPrChange>
        </w:rPr>
        <w:t>1</w:t>
      </w:r>
      <w:r w:rsidRPr="002D1708">
        <w:rPr>
          <w:rFonts w:hint="eastAsia"/>
          <w:rPrChange w:id="546" w:author="xiaox" w:date="2016-10-26T09:42:00Z">
            <w:rPr>
              <w:rFonts w:hint="eastAsia"/>
              <w:sz w:val="24"/>
            </w:rPr>
          </w:rPrChange>
        </w:rPr>
        <w:t>、订立本基金合同的目的是保护投资人合法权益，明确基金合同当事人的权利义务，规范基金运作。</w:t>
      </w:r>
    </w:p>
    <w:p w:rsidR="002D1708" w:rsidRPr="002D1708" w:rsidRDefault="002D1708" w:rsidP="002D1708">
      <w:pPr>
        <w:spacing w:line="360" w:lineRule="auto"/>
        <w:ind w:firstLineChars="200" w:firstLine="420"/>
        <w:rPr>
          <w:rPrChange w:id="547" w:author="xiaox" w:date="2016-10-26T09:42:00Z">
            <w:rPr>
              <w:sz w:val="24"/>
            </w:rPr>
          </w:rPrChange>
        </w:rPr>
        <w:pPrChange w:id="548" w:author="xiaox" w:date="2016-10-26T09:42:00Z">
          <w:pPr>
            <w:spacing w:line="360" w:lineRule="auto"/>
            <w:ind w:firstLineChars="200" w:firstLine="480"/>
          </w:pPr>
        </w:pPrChange>
      </w:pPr>
      <w:r w:rsidRPr="002D1708">
        <w:rPr>
          <w:rPrChange w:id="549" w:author="xiaox" w:date="2016-10-26T09:42:00Z">
            <w:rPr>
              <w:sz w:val="24"/>
            </w:rPr>
          </w:rPrChange>
        </w:rPr>
        <w:t>2</w:t>
      </w:r>
      <w:r w:rsidRPr="002D1708">
        <w:rPr>
          <w:rFonts w:hint="eastAsia"/>
          <w:rPrChange w:id="550" w:author="xiaox" w:date="2016-10-26T09:42:00Z">
            <w:rPr>
              <w:rFonts w:hint="eastAsia"/>
              <w:sz w:val="24"/>
            </w:rPr>
          </w:rPrChange>
        </w:rPr>
        <w:t>、订立本基金合同的依据是《中华人民共和国合同法》</w:t>
      </w:r>
      <w:del w:id="551" w:author="xiaox" w:date="2016-10-26T09:42:00Z">
        <w:r w:rsidR="009E2993">
          <w:rPr>
            <w:bCs/>
            <w:sz w:val="24"/>
          </w:rPr>
          <w:delText>(</w:delText>
        </w:r>
      </w:del>
      <w:ins w:id="552" w:author="xiaox" w:date="2016-10-26T09:42:00Z">
        <w:r w:rsidR="000045D9">
          <w:rPr>
            <w:bCs/>
            <w:szCs w:val="21"/>
          </w:rPr>
          <w:t>（</w:t>
        </w:r>
      </w:ins>
      <w:r w:rsidRPr="002D1708">
        <w:rPr>
          <w:rFonts w:hint="eastAsia"/>
          <w:rPrChange w:id="553" w:author="xiaox" w:date="2016-10-26T09:42:00Z">
            <w:rPr>
              <w:rFonts w:hint="eastAsia"/>
              <w:sz w:val="24"/>
            </w:rPr>
          </w:rPrChange>
        </w:rPr>
        <w:t>以下简称</w:t>
      </w:r>
      <w:r w:rsidRPr="002D1708">
        <w:rPr>
          <w:rPrChange w:id="554" w:author="xiaox" w:date="2016-10-26T09:42:00Z">
            <w:rPr>
              <w:sz w:val="24"/>
            </w:rPr>
          </w:rPrChange>
        </w:rPr>
        <w:t>“</w:t>
      </w:r>
      <w:r w:rsidRPr="002D1708">
        <w:rPr>
          <w:rFonts w:hint="eastAsia"/>
          <w:rPrChange w:id="555" w:author="xiaox" w:date="2016-10-26T09:42:00Z">
            <w:rPr>
              <w:rFonts w:hint="eastAsia"/>
              <w:sz w:val="24"/>
            </w:rPr>
          </w:rPrChange>
        </w:rPr>
        <w:t>《合同法》</w:t>
      </w:r>
      <w:r w:rsidRPr="002D1708">
        <w:rPr>
          <w:rPrChange w:id="556" w:author="xiaox" w:date="2016-10-26T09:42:00Z">
            <w:rPr>
              <w:sz w:val="24"/>
            </w:rPr>
          </w:rPrChange>
        </w:rPr>
        <w:t>”</w:t>
      </w:r>
      <w:del w:id="557" w:author="xiaox" w:date="2016-10-26T09:42:00Z">
        <w:r w:rsidR="009E2993">
          <w:rPr>
            <w:bCs/>
            <w:sz w:val="24"/>
          </w:rPr>
          <w:delText>)</w:delText>
        </w:r>
      </w:del>
      <w:ins w:id="558" w:author="xiaox" w:date="2016-10-26T09:42:00Z">
        <w:r w:rsidR="000045D9">
          <w:rPr>
            <w:bCs/>
            <w:szCs w:val="21"/>
          </w:rPr>
          <w:t>）</w:t>
        </w:r>
      </w:ins>
      <w:r w:rsidRPr="002D1708">
        <w:rPr>
          <w:rFonts w:hint="eastAsia"/>
          <w:rPrChange w:id="559" w:author="xiaox" w:date="2016-10-26T09:42:00Z">
            <w:rPr>
              <w:rFonts w:hint="eastAsia"/>
              <w:sz w:val="24"/>
            </w:rPr>
          </w:rPrChange>
        </w:rPr>
        <w:t>、《中华人民共和国证券投资基金法》</w:t>
      </w:r>
      <w:del w:id="560" w:author="xiaox" w:date="2016-10-26T09:42:00Z">
        <w:r w:rsidR="009E2993">
          <w:rPr>
            <w:bCs/>
            <w:sz w:val="24"/>
          </w:rPr>
          <w:delText>(</w:delText>
        </w:r>
      </w:del>
      <w:ins w:id="561" w:author="xiaox" w:date="2016-10-26T09:42:00Z">
        <w:r w:rsidR="000045D9">
          <w:rPr>
            <w:bCs/>
            <w:szCs w:val="21"/>
          </w:rPr>
          <w:t>（</w:t>
        </w:r>
      </w:ins>
      <w:r w:rsidRPr="002D1708">
        <w:rPr>
          <w:rFonts w:hint="eastAsia"/>
          <w:rPrChange w:id="562" w:author="xiaox" w:date="2016-10-26T09:42:00Z">
            <w:rPr>
              <w:rFonts w:hint="eastAsia"/>
              <w:sz w:val="24"/>
            </w:rPr>
          </w:rPrChange>
        </w:rPr>
        <w:t>以下简称</w:t>
      </w:r>
      <w:r w:rsidRPr="002D1708">
        <w:rPr>
          <w:rPrChange w:id="563" w:author="xiaox" w:date="2016-10-26T09:42:00Z">
            <w:rPr>
              <w:sz w:val="24"/>
            </w:rPr>
          </w:rPrChange>
        </w:rPr>
        <w:t>“</w:t>
      </w:r>
      <w:r w:rsidRPr="002D1708">
        <w:rPr>
          <w:rFonts w:hint="eastAsia"/>
          <w:rPrChange w:id="564" w:author="xiaox" w:date="2016-10-26T09:42:00Z">
            <w:rPr>
              <w:rFonts w:hint="eastAsia"/>
              <w:sz w:val="24"/>
            </w:rPr>
          </w:rPrChange>
        </w:rPr>
        <w:t>《基金法》</w:t>
      </w:r>
      <w:r w:rsidRPr="002D1708">
        <w:rPr>
          <w:rPrChange w:id="565" w:author="xiaox" w:date="2016-10-26T09:42:00Z">
            <w:rPr>
              <w:sz w:val="24"/>
            </w:rPr>
          </w:rPrChange>
        </w:rPr>
        <w:t>”</w:t>
      </w:r>
      <w:del w:id="566" w:author="xiaox" w:date="2016-10-26T09:42:00Z">
        <w:r w:rsidR="009E2993">
          <w:rPr>
            <w:bCs/>
            <w:sz w:val="24"/>
          </w:rPr>
          <w:delText>)</w:delText>
        </w:r>
        <w:r w:rsidR="009E2993">
          <w:rPr>
            <w:bCs/>
            <w:sz w:val="24"/>
          </w:rPr>
          <w:delText>、《证券投资基金运作管理办法》</w:delText>
        </w:r>
        <w:r w:rsidR="009E2993">
          <w:rPr>
            <w:bCs/>
            <w:sz w:val="24"/>
          </w:rPr>
          <w:delText>(</w:delText>
        </w:r>
      </w:del>
      <w:ins w:id="567" w:author="xiaox" w:date="2016-10-26T09:42:00Z">
        <w:r w:rsidR="000045D9">
          <w:rPr>
            <w:bCs/>
            <w:szCs w:val="21"/>
          </w:rPr>
          <w:t>）</w:t>
        </w:r>
        <w:r w:rsidR="00473770" w:rsidRPr="00473770">
          <w:rPr>
            <w:rFonts w:hint="eastAsia"/>
            <w:bCs/>
            <w:szCs w:val="21"/>
          </w:rPr>
          <w:t>、《公开募集证券投资基金运作管理办法》</w:t>
        </w:r>
        <w:r w:rsidR="000045D9">
          <w:rPr>
            <w:bCs/>
            <w:szCs w:val="21"/>
          </w:rPr>
          <w:t>（</w:t>
        </w:r>
      </w:ins>
      <w:r w:rsidRPr="002D1708">
        <w:rPr>
          <w:rFonts w:hint="eastAsia"/>
          <w:rPrChange w:id="568" w:author="xiaox" w:date="2016-10-26T09:42:00Z">
            <w:rPr>
              <w:rFonts w:hint="eastAsia"/>
              <w:sz w:val="24"/>
            </w:rPr>
          </w:rPrChange>
        </w:rPr>
        <w:t>以下简称</w:t>
      </w:r>
      <w:r w:rsidRPr="002D1708">
        <w:rPr>
          <w:rPrChange w:id="569" w:author="xiaox" w:date="2016-10-26T09:42:00Z">
            <w:rPr>
              <w:sz w:val="24"/>
            </w:rPr>
          </w:rPrChange>
        </w:rPr>
        <w:t>“</w:t>
      </w:r>
      <w:r w:rsidRPr="002D1708">
        <w:rPr>
          <w:rFonts w:hint="eastAsia"/>
          <w:rPrChange w:id="570" w:author="xiaox" w:date="2016-10-26T09:42:00Z">
            <w:rPr>
              <w:rFonts w:hint="eastAsia"/>
              <w:sz w:val="24"/>
            </w:rPr>
          </w:rPrChange>
        </w:rPr>
        <w:t>《运作办法》</w:t>
      </w:r>
      <w:r w:rsidRPr="002D1708">
        <w:rPr>
          <w:rPrChange w:id="571" w:author="xiaox" w:date="2016-10-26T09:42:00Z">
            <w:rPr>
              <w:sz w:val="24"/>
            </w:rPr>
          </w:rPrChange>
        </w:rPr>
        <w:t>”</w:t>
      </w:r>
      <w:del w:id="572" w:author="xiaox" w:date="2016-10-26T09:42:00Z">
        <w:r w:rsidR="009E2993">
          <w:rPr>
            <w:bCs/>
            <w:sz w:val="24"/>
          </w:rPr>
          <w:delText>)</w:delText>
        </w:r>
      </w:del>
      <w:ins w:id="573" w:author="xiaox" w:date="2016-10-26T09:42:00Z">
        <w:r w:rsidR="000045D9">
          <w:rPr>
            <w:bCs/>
            <w:szCs w:val="21"/>
          </w:rPr>
          <w:t>）</w:t>
        </w:r>
      </w:ins>
      <w:r w:rsidRPr="002D1708">
        <w:rPr>
          <w:rFonts w:hint="eastAsia"/>
          <w:rPrChange w:id="574" w:author="xiaox" w:date="2016-10-26T09:42:00Z">
            <w:rPr>
              <w:rFonts w:hint="eastAsia"/>
              <w:sz w:val="24"/>
            </w:rPr>
          </w:rPrChange>
        </w:rPr>
        <w:t>、《证券投资基金销售管理办法》</w:t>
      </w:r>
      <w:del w:id="575" w:author="xiaox" w:date="2016-10-26T09:42:00Z">
        <w:r w:rsidR="009E2993">
          <w:rPr>
            <w:bCs/>
            <w:sz w:val="24"/>
          </w:rPr>
          <w:delText>(</w:delText>
        </w:r>
      </w:del>
      <w:ins w:id="576" w:author="xiaox" w:date="2016-10-26T09:42:00Z">
        <w:r w:rsidR="000045D9">
          <w:rPr>
            <w:bCs/>
            <w:szCs w:val="21"/>
          </w:rPr>
          <w:t>（</w:t>
        </w:r>
      </w:ins>
      <w:r w:rsidRPr="002D1708">
        <w:rPr>
          <w:rFonts w:hint="eastAsia"/>
          <w:rPrChange w:id="577" w:author="xiaox" w:date="2016-10-26T09:42:00Z">
            <w:rPr>
              <w:rFonts w:hint="eastAsia"/>
              <w:sz w:val="24"/>
            </w:rPr>
          </w:rPrChange>
        </w:rPr>
        <w:t>以下简称</w:t>
      </w:r>
      <w:r w:rsidRPr="002D1708">
        <w:rPr>
          <w:rPrChange w:id="578" w:author="xiaox" w:date="2016-10-26T09:42:00Z">
            <w:rPr>
              <w:sz w:val="24"/>
            </w:rPr>
          </w:rPrChange>
        </w:rPr>
        <w:t>“</w:t>
      </w:r>
      <w:r w:rsidRPr="002D1708">
        <w:rPr>
          <w:rFonts w:hint="eastAsia"/>
          <w:rPrChange w:id="579" w:author="xiaox" w:date="2016-10-26T09:42:00Z">
            <w:rPr>
              <w:rFonts w:hint="eastAsia"/>
              <w:sz w:val="24"/>
            </w:rPr>
          </w:rPrChange>
        </w:rPr>
        <w:t>《销售办法》</w:t>
      </w:r>
      <w:r w:rsidRPr="002D1708">
        <w:rPr>
          <w:rPrChange w:id="580" w:author="xiaox" w:date="2016-10-26T09:42:00Z">
            <w:rPr>
              <w:sz w:val="24"/>
            </w:rPr>
          </w:rPrChange>
        </w:rPr>
        <w:t>”</w:t>
      </w:r>
      <w:del w:id="581" w:author="xiaox" w:date="2016-10-26T09:42:00Z">
        <w:r w:rsidR="009E2993">
          <w:rPr>
            <w:bCs/>
            <w:sz w:val="24"/>
          </w:rPr>
          <w:delText>)</w:delText>
        </w:r>
      </w:del>
      <w:ins w:id="582" w:author="xiaox" w:date="2016-10-26T09:42:00Z">
        <w:r w:rsidR="000045D9">
          <w:rPr>
            <w:bCs/>
            <w:szCs w:val="21"/>
          </w:rPr>
          <w:t>）</w:t>
        </w:r>
      </w:ins>
      <w:r w:rsidRPr="002D1708">
        <w:rPr>
          <w:rFonts w:hint="eastAsia"/>
          <w:rPrChange w:id="583" w:author="xiaox" w:date="2016-10-26T09:42:00Z">
            <w:rPr>
              <w:rFonts w:hint="eastAsia"/>
              <w:sz w:val="24"/>
            </w:rPr>
          </w:rPrChange>
        </w:rPr>
        <w:t>、《证券投资基金信息披露管理办法》</w:t>
      </w:r>
      <w:del w:id="584" w:author="xiaox" w:date="2016-10-26T09:42:00Z">
        <w:r w:rsidR="009E2993">
          <w:rPr>
            <w:bCs/>
            <w:sz w:val="24"/>
          </w:rPr>
          <w:delText>(</w:delText>
        </w:r>
      </w:del>
      <w:ins w:id="585" w:author="xiaox" w:date="2016-10-26T09:42:00Z">
        <w:r w:rsidR="000045D9">
          <w:rPr>
            <w:bCs/>
            <w:szCs w:val="21"/>
          </w:rPr>
          <w:t>（</w:t>
        </w:r>
      </w:ins>
      <w:r w:rsidRPr="002D1708">
        <w:rPr>
          <w:rFonts w:hint="eastAsia"/>
          <w:rPrChange w:id="586" w:author="xiaox" w:date="2016-10-26T09:42:00Z">
            <w:rPr>
              <w:rFonts w:hint="eastAsia"/>
              <w:sz w:val="24"/>
            </w:rPr>
          </w:rPrChange>
        </w:rPr>
        <w:t>以下简称</w:t>
      </w:r>
      <w:r w:rsidRPr="002D1708">
        <w:rPr>
          <w:rPrChange w:id="587" w:author="xiaox" w:date="2016-10-26T09:42:00Z">
            <w:rPr>
              <w:sz w:val="24"/>
            </w:rPr>
          </w:rPrChange>
        </w:rPr>
        <w:t>“</w:t>
      </w:r>
      <w:r w:rsidRPr="002D1708">
        <w:rPr>
          <w:rFonts w:hint="eastAsia"/>
          <w:rPrChange w:id="588" w:author="xiaox" w:date="2016-10-26T09:42:00Z">
            <w:rPr>
              <w:rFonts w:hint="eastAsia"/>
              <w:sz w:val="24"/>
            </w:rPr>
          </w:rPrChange>
        </w:rPr>
        <w:t>《信息披露办法》</w:t>
      </w:r>
      <w:r w:rsidRPr="002D1708">
        <w:rPr>
          <w:rPrChange w:id="589" w:author="xiaox" w:date="2016-10-26T09:42:00Z">
            <w:rPr>
              <w:sz w:val="24"/>
            </w:rPr>
          </w:rPrChange>
        </w:rPr>
        <w:t>”</w:t>
      </w:r>
      <w:del w:id="590" w:author="xiaox" w:date="2016-10-26T09:42:00Z">
        <w:r w:rsidR="009E2993">
          <w:rPr>
            <w:bCs/>
            <w:sz w:val="24"/>
          </w:rPr>
          <w:delText>)</w:delText>
        </w:r>
      </w:del>
      <w:ins w:id="591" w:author="xiaox" w:date="2016-10-26T09:42:00Z">
        <w:r w:rsidR="000045D9">
          <w:rPr>
            <w:bCs/>
            <w:szCs w:val="21"/>
          </w:rPr>
          <w:t>）</w:t>
        </w:r>
      </w:ins>
      <w:r w:rsidRPr="002D1708">
        <w:rPr>
          <w:rFonts w:hint="eastAsia"/>
          <w:rPrChange w:id="592" w:author="xiaox" w:date="2016-10-26T09:42:00Z">
            <w:rPr>
              <w:rFonts w:hint="eastAsia"/>
              <w:sz w:val="24"/>
            </w:rPr>
          </w:rPrChange>
        </w:rPr>
        <w:t>和其他有关法律法规。</w:t>
      </w:r>
    </w:p>
    <w:p w:rsidR="002D1708" w:rsidRPr="002D1708" w:rsidRDefault="002D1708" w:rsidP="002D1708">
      <w:pPr>
        <w:spacing w:line="360" w:lineRule="auto"/>
        <w:ind w:firstLineChars="200" w:firstLine="420"/>
        <w:rPr>
          <w:rPrChange w:id="593" w:author="xiaox" w:date="2016-10-26T09:42:00Z">
            <w:rPr>
              <w:sz w:val="24"/>
            </w:rPr>
          </w:rPrChange>
        </w:rPr>
        <w:pPrChange w:id="594" w:author="xiaox" w:date="2016-10-26T09:42:00Z">
          <w:pPr>
            <w:spacing w:line="360" w:lineRule="auto"/>
            <w:ind w:firstLineChars="200" w:firstLine="480"/>
          </w:pPr>
        </w:pPrChange>
      </w:pPr>
      <w:r w:rsidRPr="002D1708">
        <w:rPr>
          <w:rPrChange w:id="595" w:author="xiaox" w:date="2016-10-26T09:42:00Z">
            <w:rPr>
              <w:sz w:val="24"/>
            </w:rPr>
          </w:rPrChange>
        </w:rPr>
        <w:t>3</w:t>
      </w:r>
      <w:r w:rsidRPr="002D1708">
        <w:rPr>
          <w:rFonts w:hint="eastAsia"/>
          <w:rPrChange w:id="596" w:author="xiaox" w:date="2016-10-26T09:42:00Z">
            <w:rPr>
              <w:rFonts w:hint="eastAsia"/>
              <w:sz w:val="24"/>
            </w:rPr>
          </w:rPrChange>
        </w:rPr>
        <w:t>、订立本基金合同的原则是平等自愿、诚实信用、充分保护投资人合法权益。</w:t>
      </w:r>
    </w:p>
    <w:p w:rsidR="002D1708" w:rsidRPr="002D1708" w:rsidRDefault="002D1708" w:rsidP="002D1708">
      <w:pPr>
        <w:spacing w:line="360" w:lineRule="auto"/>
        <w:ind w:firstLineChars="200" w:firstLine="420"/>
        <w:rPr>
          <w:rPrChange w:id="597" w:author="xiaox" w:date="2016-10-26T09:42:00Z">
            <w:rPr>
              <w:sz w:val="24"/>
            </w:rPr>
          </w:rPrChange>
        </w:rPr>
        <w:pPrChange w:id="598" w:author="xiaox" w:date="2016-10-26T09:42:00Z">
          <w:pPr>
            <w:spacing w:line="360" w:lineRule="auto"/>
            <w:ind w:firstLineChars="200" w:firstLine="480"/>
          </w:pPr>
        </w:pPrChange>
      </w:pPr>
      <w:r w:rsidRPr="002D1708">
        <w:rPr>
          <w:rFonts w:hint="eastAsia"/>
          <w:rPrChange w:id="599" w:author="xiaox" w:date="2016-10-26T09:42:00Z">
            <w:rPr>
              <w:rFonts w:hint="eastAsia"/>
              <w:sz w:val="24"/>
            </w:rPr>
          </w:rPrChange>
        </w:rPr>
        <w:t>二、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2D1708" w:rsidRDefault="002D1708" w:rsidP="002D1708">
      <w:pPr>
        <w:spacing w:line="360" w:lineRule="auto"/>
        <w:ind w:firstLineChars="200" w:firstLine="420"/>
        <w:rPr>
          <w:bCs/>
          <w:szCs w:val="21"/>
        </w:rPr>
        <w:pPrChange w:id="600" w:author="xiaox" w:date="2016-10-26T09:42:00Z">
          <w:pPr>
            <w:spacing w:line="360" w:lineRule="auto"/>
            <w:ind w:firstLineChars="200" w:firstLine="480"/>
          </w:pPr>
        </w:pPrChange>
      </w:pPr>
      <w:r w:rsidRPr="002D1708">
        <w:rPr>
          <w:rFonts w:hint="eastAsia"/>
          <w:rPrChange w:id="601" w:author="xiaox" w:date="2016-10-26T09:42:00Z">
            <w:rPr>
              <w:rFonts w:hint="eastAsia"/>
              <w:sz w:val="24"/>
            </w:rPr>
          </w:rPrChange>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2D1708" w:rsidRPr="002D1708" w:rsidRDefault="002D1708" w:rsidP="002D1708">
      <w:pPr>
        <w:spacing w:line="360" w:lineRule="auto"/>
        <w:ind w:firstLineChars="200" w:firstLine="420"/>
        <w:rPr>
          <w:rPrChange w:id="602" w:author="xiaox" w:date="2016-10-26T09:42:00Z">
            <w:rPr>
              <w:sz w:val="24"/>
            </w:rPr>
          </w:rPrChange>
        </w:rPr>
        <w:pPrChange w:id="603" w:author="xiaox" w:date="2016-10-26T09:42:00Z">
          <w:pPr>
            <w:spacing w:line="360" w:lineRule="auto"/>
            <w:ind w:firstLineChars="200" w:firstLine="480"/>
          </w:pPr>
        </w:pPrChange>
      </w:pPr>
      <w:r w:rsidRPr="002D1708">
        <w:rPr>
          <w:rFonts w:hint="eastAsia"/>
          <w:rPrChange w:id="604" w:author="xiaox" w:date="2016-10-26T09:42:00Z">
            <w:rPr>
              <w:rFonts w:hint="eastAsia"/>
              <w:sz w:val="24"/>
            </w:rPr>
          </w:rPrChange>
        </w:rPr>
        <w:t>三、</w:t>
      </w:r>
      <w:ins w:id="605" w:author="xiaox" w:date="2016-10-26T09:42:00Z">
        <w:r w:rsidR="00473770" w:rsidRPr="00473770">
          <w:rPr>
            <w:rFonts w:hint="eastAsia"/>
            <w:bCs/>
            <w:szCs w:val="21"/>
          </w:rPr>
          <w:t>华夏</w:t>
        </w:r>
        <w:r w:rsidR="008B553A">
          <w:rPr>
            <w:rFonts w:hint="eastAsia"/>
            <w:bCs/>
            <w:szCs w:val="21"/>
          </w:rPr>
          <w:t>新锦帆</w:t>
        </w:r>
        <w:r w:rsidR="00473770" w:rsidRPr="00473770">
          <w:rPr>
            <w:rFonts w:hint="eastAsia"/>
            <w:bCs/>
            <w:szCs w:val="21"/>
          </w:rPr>
          <w:t>灵活配置混合型</w:t>
        </w:r>
      </w:ins>
      <w:r w:rsidRPr="002D1708">
        <w:rPr>
          <w:rFonts w:hint="eastAsia"/>
          <w:rPrChange w:id="606" w:author="xiaox" w:date="2016-10-26T09:42:00Z">
            <w:rPr>
              <w:rFonts w:hint="eastAsia"/>
              <w:sz w:val="24"/>
            </w:rPr>
          </w:rPrChange>
        </w:rPr>
        <w:t>证券投资基金由基金管理人依照《基金法》、基金合同及其他有关规定募集，并经中国证券监督管理委员会</w:t>
      </w:r>
      <w:del w:id="607" w:author="xiaox" w:date="2016-10-26T09:42:00Z">
        <w:r w:rsidR="009E2993">
          <w:rPr>
            <w:bCs/>
            <w:sz w:val="24"/>
          </w:rPr>
          <w:delText>(</w:delText>
        </w:r>
      </w:del>
      <w:ins w:id="608" w:author="xiaox" w:date="2016-10-26T09:42:00Z">
        <w:r w:rsidR="000045D9">
          <w:rPr>
            <w:bCs/>
            <w:szCs w:val="21"/>
          </w:rPr>
          <w:t>（</w:t>
        </w:r>
      </w:ins>
      <w:r w:rsidRPr="002D1708">
        <w:rPr>
          <w:rFonts w:hint="eastAsia"/>
          <w:rPrChange w:id="609" w:author="xiaox" w:date="2016-10-26T09:42:00Z">
            <w:rPr>
              <w:rFonts w:hint="eastAsia"/>
              <w:sz w:val="24"/>
            </w:rPr>
          </w:rPrChange>
        </w:rPr>
        <w:t>以下简称</w:t>
      </w:r>
      <w:r w:rsidRPr="002D1708">
        <w:rPr>
          <w:rPrChange w:id="610" w:author="xiaox" w:date="2016-10-26T09:42:00Z">
            <w:rPr>
              <w:sz w:val="24"/>
            </w:rPr>
          </w:rPrChange>
        </w:rPr>
        <w:t>“</w:t>
      </w:r>
      <w:r w:rsidRPr="002D1708">
        <w:rPr>
          <w:rFonts w:hint="eastAsia"/>
          <w:rPrChange w:id="611" w:author="xiaox" w:date="2016-10-26T09:42:00Z">
            <w:rPr>
              <w:rFonts w:hint="eastAsia"/>
              <w:sz w:val="24"/>
            </w:rPr>
          </w:rPrChange>
        </w:rPr>
        <w:t>中国证监会</w:t>
      </w:r>
      <w:r w:rsidRPr="002D1708">
        <w:rPr>
          <w:rPrChange w:id="612" w:author="xiaox" w:date="2016-10-26T09:42:00Z">
            <w:rPr>
              <w:sz w:val="24"/>
            </w:rPr>
          </w:rPrChange>
        </w:rPr>
        <w:t>”</w:t>
      </w:r>
      <w:del w:id="613" w:author="xiaox" w:date="2016-10-26T09:42:00Z">
        <w:r w:rsidR="009E2993">
          <w:rPr>
            <w:bCs/>
            <w:sz w:val="24"/>
          </w:rPr>
          <w:delText>)</w:delText>
        </w:r>
        <w:r w:rsidR="009E2993">
          <w:rPr>
            <w:bCs/>
            <w:sz w:val="24"/>
          </w:rPr>
          <w:delText>核准</w:delText>
        </w:r>
      </w:del>
      <w:ins w:id="614" w:author="xiaox" w:date="2016-10-26T09:42:00Z">
        <w:r w:rsidR="000045D9">
          <w:rPr>
            <w:bCs/>
            <w:szCs w:val="21"/>
          </w:rPr>
          <w:t>）</w:t>
        </w:r>
        <w:r w:rsidR="00473770" w:rsidRPr="00473770">
          <w:rPr>
            <w:rFonts w:hint="eastAsia"/>
            <w:bCs/>
            <w:szCs w:val="21"/>
          </w:rPr>
          <w:t>注册</w:t>
        </w:r>
      </w:ins>
      <w:r w:rsidRPr="002D1708">
        <w:rPr>
          <w:rFonts w:hint="eastAsia"/>
          <w:rPrChange w:id="615" w:author="xiaox" w:date="2016-10-26T09:42:00Z">
            <w:rPr>
              <w:rFonts w:hint="eastAsia"/>
              <w:sz w:val="24"/>
            </w:rPr>
          </w:rPrChange>
        </w:rPr>
        <w:t>。</w:t>
      </w:r>
    </w:p>
    <w:p w:rsidR="002D1708" w:rsidRPr="002D1708" w:rsidRDefault="002D1708" w:rsidP="002D1708">
      <w:pPr>
        <w:spacing w:line="360" w:lineRule="auto"/>
        <w:ind w:firstLineChars="200" w:firstLine="420"/>
        <w:rPr>
          <w:rPrChange w:id="616" w:author="xiaox" w:date="2016-10-26T09:42:00Z">
            <w:rPr>
              <w:sz w:val="24"/>
            </w:rPr>
          </w:rPrChange>
        </w:rPr>
        <w:pPrChange w:id="617" w:author="xiaox" w:date="2016-10-26T09:42:00Z">
          <w:pPr>
            <w:spacing w:line="360" w:lineRule="auto"/>
            <w:ind w:firstLineChars="200" w:firstLine="480"/>
          </w:pPr>
        </w:pPrChange>
      </w:pPr>
      <w:r w:rsidRPr="002D1708">
        <w:rPr>
          <w:rFonts w:hint="eastAsia"/>
          <w:rPrChange w:id="618" w:author="xiaox" w:date="2016-10-26T09:42:00Z">
            <w:rPr>
              <w:rFonts w:hint="eastAsia"/>
              <w:sz w:val="24"/>
            </w:rPr>
          </w:rPrChange>
        </w:rPr>
        <w:t>中国证监会对本基金募</w:t>
      </w:r>
      <w:del w:id="619" w:author="xiaox" w:date="2016-10-26T09:42:00Z">
        <w:r w:rsidR="009E2993">
          <w:rPr>
            <w:bCs/>
            <w:sz w:val="24"/>
          </w:rPr>
          <w:delText>集的核准</w:delText>
        </w:r>
      </w:del>
      <w:ins w:id="620" w:author="xiaox" w:date="2016-10-26T09:42:00Z">
        <w:r w:rsidR="00473770" w:rsidRPr="00473770">
          <w:rPr>
            <w:rFonts w:hint="eastAsia"/>
            <w:bCs/>
            <w:szCs w:val="21"/>
          </w:rPr>
          <w:t>集的注册</w:t>
        </w:r>
      </w:ins>
      <w:r w:rsidRPr="002D1708">
        <w:rPr>
          <w:rFonts w:hint="eastAsia"/>
          <w:rPrChange w:id="621" w:author="xiaox" w:date="2016-10-26T09:42:00Z">
            <w:rPr>
              <w:rFonts w:hint="eastAsia"/>
              <w:sz w:val="24"/>
            </w:rPr>
          </w:rPrChange>
        </w:rPr>
        <w:t>，并不表明其对本基金的价值和收益做出实质性判断或保证，也不表明投资于本基金没有风险。</w:t>
      </w:r>
    </w:p>
    <w:p w:rsidR="002D1708" w:rsidRPr="002D1708" w:rsidRDefault="002D1708" w:rsidP="002D1708">
      <w:pPr>
        <w:spacing w:line="360" w:lineRule="auto"/>
        <w:ind w:firstLineChars="200" w:firstLine="420"/>
        <w:rPr>
          <w:rPrChange w:id="622" w:author="xiaox" w:date="2016-10-26T09:42:00Z">
            <w:rPr>
              <w:sz w:val="24"/>
            </w:rPr>
          </w:rPrChange>
        </w:rPr>
        <w:pPrChange w:id="623" w:author="xiaox" w:date="2016-10-26T09:42:00Z">
          <w:pPr>
            <w:spacing w:line="360" w:lineRule="auto"/>
            <w:ind w:firstLineChars="200" w:firstLine="480"/>
          </w:pPr>
        </w:pPrChange>
      </w:pPr>
      <w:r w:rsidRPr="002D1708">
        <w:rPr>
          <w:rFonts w:hint="eastAsia"/>
          <w:rPrChange w:id="624" w:author="xiaox" w:date="2016-10-26T09:42:00Z">
            <w:rPr>
              <w:rFonts w:hint="eastAsia"/>
              <w:sz w:val="24"/>
            </w:rPr>
          </w:rPrChange>
        </w:rPr>
        <w:t>基金管理人依照恪尽职守、诚实信用、谨慎勤勉的原则管理和运用基金财产，但不保证投资于本基金一定盈利，也不保证最低收益。</w:t>
      </w:r>
    </w:p>
    <w:p w:rsidR="002D1708" w:rsidRPr="002D1708" w:rsidRDefault="002D1708" w:rsidP="002D1708">
      <w:pPr>
        <w:numPr>
          <w:ilvl w:val="0"/>
          <w:numId w:val="2"/>
        </w:numPr>
        <w:spacing w:line="360" w:lineRule="auto"/>
        <w:ind w:firstLineChars="200" w:firstLine="420"/>
        <w:rPr>
          <w:rPrChange w:id="625" w:author="xiaox" w:date="2016-10-26T09:42:00Z">
            <w:rPr>
              <w:sz w:val="24"/>
            </w:rPr>
          </w:rPrChange>
        </w:rPr>
        <w:pPrChange w:id="626" w:author="xiaox" w:date="2016-10-26T09:42:00Z">
          <w:pPr>
            <w:numPr>
              <w:numId w:val="2"/>
            </w:numPr>
            <w:spacing w:line="360" w:lineRule="auto"/>
            <w:ind w:firstLineChars="200" w:firstLine="480"/>
          </w:pPr>
        </w:pPrChange>
      </w:pPr>
      <w:r w:rsidRPr="002D1708">
        <w:rPr>
          <w:rFonts w:hint="eastAsia"/>
          <w:rPrChange w:id="627" w:author="xiaox" w:date="2016-10-26T09:42:00Z">
            <w:rPr>
              <w:rFonts w:hint="eastAsia"/>
              <w:sz w:val="24"/>
            </w:rPr>
          </w:rPrChange>
        </w:rPr>
        <w:t>基金管理人、基金托管人在本基金合同之外披露涉及本基金的信息，其内容涉及界定基金合同当事人之间权利义务关系的，如与基金合同有冲突，以基金合同为准。</w:t>
      </w:r>
    </w:p>
    <w:p w:rsidR="002D1708" w:rsidRPr="002D1708" w:rsidRDefault="002D1708" w:rsidP="002D1708">
      <w:pPr>
        <w:numPr>
          <w:ilvl w:val="0"/>
          <w:numId w:val="2"/>
        </w:numPr>
        <w:spacing w:line="360" w:lineRule="auto"/>
        <w:ind w:firstLineChars="200" w:firstLine="420"/>
        <w:rPr>
          <w:rPrChange w:id="628" w:author="xiaox" w:date="2016-10-26T09:42:00Z">
            <w:rPr>
              <w:sz w:val="24"/>
            </w:rPr>
          </w:rPrChange>
        </w:rPr>
        <w:pPrChange w:id="629" w:author="xiaox" w:date="2016-10-26T09:42:00Z">
          <w:pPr>
            <w:numPr>
              <w:numId w:val="2"/>
            </w:numPr>
            <w:spacing w:line="360" w:lineRule="auto"/>
            <w:ind w:firstLineChars="200" w:firstLine="480"/>
          </w:pPr>
        </w:pPrChange>
      </w:pPr>
      <w:r w:rsidRPr="002D1708">
        <w:rPr>
          <w:rFonts w:hint="eastAsia"/>
          <w:rPrChange w:id="630" w:author="xiaox" w:date="2016-10-26T09:42:00Z">
            <w:rPr>
              <w:rFonts w:hint="eastAsia"/>
              <w:sz w:val="24"/>
            </w:rPr>
          </w:rPrChange>
        </w:rPr>
        <w:t>本基金按照中国法律法规成立并运作，若基金合同的内容与届时有效的法律法规的强制性规定不一致，应当以届时有效的法律法规的规定为准。</w:t>
      </w:r>
    </w:p>
    <w:p w:rsidR="00105D40" w:rsidRPr="00105D40" w:rsidRDefault="009E2993" w:rsidP="00D67100">
      <w:pPr>
        <w:pStyle w:val="1"/>
        <w:spacing w:beforeLines="50" w:afterLines="50"/>
        <w:jc w:val="center"/>
        <w:rPr>
          <w:rFonts w:ascii="Times New Roman"/>
          <w:color w:val="auto"/>
          <w:sz w:val="21"/>
          <w:rPrChange w:id="631" w:author="xiaox" w:date="2016-10-26T09:42:00Z">
            <w:rPr>
              <w:rFonts w:ascii="Times New Roman"/>
              <w:color w:val="auto"/>
              <w:sz w:val="30"/>
            </w:rPr>
          </w:rPrChange>
        </w:rPr>
      </w:pPr>
      <w:bookmarkStart w:id="632" w:name="_Toc6617"/>
      <w:bookmarkStart w:id="633" w:name="_Toc15067"/>
      <w:bookmarkStart w:id="634" w:name="_Toc3224"/>
      <w:bookmarkStart w:id="635" w:name="_Toc2465"/>
      <w:bookmarkStart w:id="636" w:name="_Toc19592"/>
      <w:bookmarkStart w:id="637" w:name="_Toc819"/>
      <w:bookmarkStart w:id="638" w:name="_Toc13020"/>
      <w:bookmarkStart w:id="639" w:name="_Toc24860"/>
      <w:bookmarkStart w:id="640" w:name="_Toc22864"/>
      <w:bookmarkStart w:id="641" w:name="_Toc21301"/>
      <w:bookmarkStart w:id="642" w:name="_Toc31551"/>
      <w:bookmarkStart w:id="643" w:name="_Toc458581659"/>
      <w:del w:id="644" w:author="xiaox" w:date="2016-10-26T09:42:00Z">
        <w:r>
          <w:rPr>
            <w:rFonts w:ascii="Times New Roman"/>
            <w:b w:val="0"/>
            <w:bCs/>
            <w:color w:val="auto"/>
            <w:kern w:val="44"/>
            <w:sz w:val="21"/>
          </w:rPr>
          <w:lastRenderedPageBreak/>
          <w:br w:type="page"/>
        </w:r>
      </w:del>
      <w:r w:rsidR="002D1708" w:rsidRPr="002D1708">
        <w:rPr>
          <w:rFonts w:ascii="Times New Roman" w:hint="eastAsia"/>
          <w:color w:val="auto"/>
          <w:sz w:val="21"/>
          <w:rPrChange w:id="645" w:author="xiaox" w:date="2016-10-26T09:42:00Z">
            <w:rPr>
              <w:rFonts w:ascii="Times New Roman" w:hint="eastAsia"/>
              <w:color w:val="auto"/>
              <w:sz w:val="30"/>
            </w:rPr>
          </w:rPrChange>
        </w:rPr>
        <w:t>第二部分</w:t>
      </w:r>
      <w:r w:rsidR="002D1708" w:rsidRPr="002D1708">
        <w:rPr>
          <w:rFonts w:ascii="Times New Roman"/>
          <w:color w:val="auto"/>
          <w:sz w:val="21"/>
          <w:rPrChange w:id="646" w:author="xiaox" w:date="2016-10-26T09:42:00Z">
            <w:rPr>
              <w:rFonts w:ascii="Times New Roman"/>
              <w:color w:val="auto"/>
              <w:sz w:val="30"/>
            </w:rPr>
          </w:rPrChange>
        </w:rPr>
        <w:t xml:space="preserve"> </w:t>
      </w:r>
      <w:ins w:id="647" w:author="xiaox" w:date="2016-10-26T09:42:00Z">
        <w:r w:rsidR="00795FB6">
          <w:rPr>
            <w:rFonts w:ascii="Times New Roman" w:hint="eastAsia"/>
            <w:color w:val="auto"/>
            <w:sz w:val="21"/>
            <w:szCs w:val="21"/>
          </w:rPr>
          <w:t xml:space="preserve"> </w:t>
        </w:r>
      </w:ins>
      <w:r w:rsidR="002D1708" w:rsidRPr="002D1708">
        <w:rPr>
          <w:rFonts w:ascii="Times New Roman" w:hint="eastAsia"/>
          <w:color w:val="auto"/>
          <w:sz w:val="21"/>
          <w:rPrChange w:id="648" w:author="xiaox" w:date="2016-10-26T09:42:00Z">
            <w:rPr>
              <w:rFonts w:ascii="Times New Roman" w:hint="eastAsia"/>
              <w:color w:val="auto"/>
              <w:sz w:val="30"/>
            </w:rPr>
          </w:rPrChange>
        </w:rPr>
        <w:t>释义</w:t>
      </w:r>
      <w:bookmarkEnd w:id="529"/>
      <w:bookmarkEnd w:id="539"/>
      <w:bookmarkEnd w:id="632"/>
      <w:bookmarkEnd w:id="633"/>
      <w:bookmarkEnd w:id="634"/>
      <w:bookmarkEnd w:id="635"/>
      <w:bookmarkEnd w:id="636"/>
      <w:bookmarkEnd w:id="637"/>
      <w:bookmarkEnd w:id="638"/>
      <w:bookmarkEnd w:id="639"/>
      <w:bookmarkEnd w:id="640"/>
      <w:bookmarkEnd w:id="641"/>
      <w:bookmarkEnd w:id="642"/>
      <w:bookmarkEnd w:id="643"/>
    </w:p>
    <w:p w:rsidR="00821327" w:rsidRDefault="00821327">
      <w:pPr>
        <w:autoSpaceDE w:val="0"/>
        <w:autoSpaceDN w:val="0"/>
        <w:adjustRightInd w:val="0"/>
        <w:spacing w:line="360" w:lineRule="auto"/>
        <w:ind w:firstLineChars="200" w:firstLine="420"/>
        <w:rPr>
          <w:del w:id="649" w:author="xiaox" w:date="2016-10-26T09:42:00Z"/>
          <w:bCs/>
        </w:rPr>
      </w:pPr>
    </w:p>
    <w:p w:rsidR="002D1708" w:rsidRPr="002D1708" w:rsidRDefault="002D1708" w:rsidP="002D1708">
      <w:pPr>
        <w:spacing w:line="360" w:lineRule="auto"/>
        <w:ind w:firstLineChars="200" w:firstLine="420"/>
        <w:rPr>
          <w:rPrChange w:id="650" w:author="xiaox" w:date="2016-10-26T09:42:00Z">
            <w:rPr>
              <w:sz w:val="24"/>
            </w:rPr>
          </w:rPrChange>
        </w:rPr>
        <w:pPrChange w:id="651" w:author="xiaox" w:date="2016-10-26T09:42:00Z">
          <w:pPr>
            <w:spacing w:line="360" w:lineRule="auto"/>
            <w:ind w:firstLineChars="200" w:firstLine="480"/>
          </w:pPr>
        </w:pPrChange>
      </w:pPr>
      <w:r w:rsidRPr="002D1708">
        <w:rPr>
          <w:rFonts w:hint="eastAsia"/>
          <w:rPrChange w:id="652" w:author="xiaox" w:date="2016-10-26T09:42:00Z">
            <w:rPr>
              <w:rFonts w:hint="eastAsia"/>
              <w:sz w:val="24"/>
            </w:rPr>
          </w:rPrChange>
        </w:rPr>
        <w:t>在本基金合同中，除非文意另有所指，下列词语或简称具有如下含义：</w:t>
      </w:r>
    </w:p>
    <w:p w:rsidR="002D1708" w:rsidRPr="002D1708" w:rsidRDefault="002D1708" w:rsidP="002D1708">
      <w:pPr>
        <w:spacing w:line="360" w:lineRule="auto"/>
        <w:ind w:firstLineChars="200" w:firstLine="420"/>
        <w:rPr>
          <w:rPrChange w:id="653" w:author="xiaox" w:date="2016-10-26T09:42:00Z">
            <w:rPr>
              <w:sz w:val="24"/>
            </w:rPr>
          </w:rPrChange>
        </w:rPr>
        <w:pPrChange w:id="654" w:author="xiaox" w:date="2016-10-26T09:42:00Z">
          <w:pPr>
            <w:spacing w:line="360" w:lineRule="auto"/>
            <w:ind w:firstLineChars="200" w:firstLine="480"/>
          </w:pPr>
        </w:pPrChange>
      </w:pPr>
      <w:r w:rsidRPr="002D1708">
        <w:rPr>
          <w:rPrChange w:id="655" w:author="xiaox" w:date="2016-10-26T09:42:00Z">
            <w:rPr>
              <w:sz w:val="24"/>
            </w:rPr>
          </w:rPrChange>
        </w:rPr>
        <w:t>1</w:t>
      </w:r>
      <w:r w:rsidRPr="002D1708">
        <w:rPr>
          <w:rFonts w:hint="eastAsia"/>
          <w:rPrChange w:id="656" w:author="xiaox" w:date="2016-10-26T09:42:00Z">
            <w:rPr>
              <w:rFonts w:hint="eastAsia"/>
              <w:sz w:val="24"/>
            </w:rPr>
          </w:rPrChange>
        </w:rPr>
        <w:t>、基金或本基金：指</w:t>
      </w:r>
      <w:del w:id="657" w:author="xiaox" w:date="2016-10-26T09:42:00Z">
        <w:r w:rsidR="009E2993">
          <w:rPr>
            <w:bCs/>
            <w:sz w:val="24"/>
            <w:highlight w:val="yellow"/>
          </w:rPr>
          <w:delText xml:space="preserve">    </w:delText>
        </w:r>
      </w:del>
      <w:ins w:id="658" w:author="xiaox" w:date="2016-10-26T09:42:00Z">
        <w:r w:rsidR="00473770" w:rsidRPr="00473770">
          <w:rPr>
            <w:rFonts w:hint="eastAsia"/>
            <w:bCs/>
            <w:szCs w:val="21"/>
          </w:rPr>
          <w:t>华夏</w:t>
        </w:r>
        <w:r w:rsidR="008B553A">
          <w:rPr>
            <w:rFonts w:hint="eastAsia"/>
            <w:bCs/>
            <w:szCs w:val="21"/>
          </w:rPr>
          <w:t>新锦帆</w:t>
        </w:r>
        <w:r w:rsidR="00473770" w:rsidRPr="00473770">
          <w:rPr>
            <w:rFonts w:hint="eastAsia"/>
            <w:bCs/>
            <w:szCs w:val="21"/>
          </w:rPr>
          <w:t>灵活配置混合型</w:t>
        </w:r>
      </w:ins>
      <w:r w:rsidRPr="002D1708">
        <w:rPr>
          <w:rFonts w:hint="eastAsia"/>
          <w:rPrChange w:id="659" w:author="xiaox" w:date="2016-10-26T09:42:00Z">
            <w:rPr>
              <w:rFonts w:hint="eastAsia"/>
              <w:sz w:val="24"/>
            </w:rPr>
          </w:rPrChange>
        </w:rPr>
        <w:t>证券投资基金</w:t>
      </w:r>
      <w:ins w:id="660"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661" w:author="xiaox" w:date="2016-10-26T09:42:00Z">
            <w:rPr>
              <w:sz w:val="24"/>
            </w:rPr>
          </w:rPrChange>
        </w:rPr>
        <w:pPrChange w:id="662" w:author="xiaox" w:date="2016-10-26T09:42:00Z">
          <w:pPr>
            <w:spacing w:line="360" w:lineRule="auto"/>
            <w:ind w:firstLineChars="200" w:firstLine="480"/>
          </w:pPr>
        </w:pPrChange>
      </w:pPr>
      <w:r w:rsidRPr="002D1708">
        <w:rPr>
          <w:rPrChange w:id="663" w:author="xiaox" w:date="2016-10-26T09:42:00Z">
            <w:rPr>
              <w:sz w:val="24"/>
            </w:rPr>
          </w:rPrChange>
        </w:rPr>
        <w:t>2</w:t>
      </w:r>
      <w:r w:rsidRPr="002D1708">
        <w:rPr>
          <w:rFonts w:hint="eastAsia"/>
          <w:rPrChange w:id="664" w:author="xiaox" w:date="2016-10-26T09:42:00Z">
            <w:rPr>
              <w:rFonts w:hint="eastAsia"/>
              <w:sz w:val="24"/>
            </w:rPr>
          </w:rPrChange>
        </w:rPr>
        <w:t>、基金管理人：指</w:t>
      </w:r>
      <w:del w:id="665" w:author="xiaox" w:date="2016-10-26T09:42:00Z">
        <w:r w:rsidR="009E2993">
          <w:rPr>
            <w:bCs/>
            <w:sz w:val="24"/>
            <w:highlight w:val="yellow"/>
          </w:rPr>
          <w:delText xml:space="preserve">  </w:delText>
        </w:r>
        <w:r w:rsidR="009E2993">
          <w:rPr>
            <w:bCs/>
            <w:sz w:val="24"/>
          </w:rPr>
          <w:delText xml:space="preserve">        </w:delText>
        </w:r>
      </w:del>
      <w:ins w:id="666" w:author="xiaox" w:date="2016-10-26T09:42:00Z">
        <w:r w:rsidR="00473770" w:rsidRPr="00473770">
          <w:rPr>
            <w:rFonts w:hint="eastAsia"/>
            <w:bCs/>
            <w:szCs w:val="21"/>
          </w:rPr>
          <w:t>华夏基金管理有限公司</w:t>
        </w:r>
        <w:r w:rsidR="000045D9">
          <w:rPr>
            <w:rFonts w:hint="eastAsia"/>
            <w:bCs/>
            <w:szCs w:val="21"/>
          </w:rPr>
          <w:t>。</w:t>
        </w:r>
      </w:ins>
    </w:p>
    <w:p w:rsidR="002D1708" w:rsidRPr="002D1708" w:rsidRDefault="002D1708" w:rsidP="002D1708">
      <w:pPr>
        <w:spacing w:line="360" w:lineRule="auto"/>
        <w:ind w:firstLineChars="200" w:firstLine="420"/>
        <w:rPr>
          <w:rPrChange w:id="667" w:author="xiaox" w:date="2016-10-26T09:42:00Z">
            <w:rPr>
              <w:sz w:val="24"/>
            </w:rPr>
          </w:rPrChange>
        </w:rPr>
        <w:pPrChange w:id="668" w:author="xiaox" w:date="2016-10-26T09:42:00Z">
          <w:pPr>
            <w:spacing w:line="360" w:lineRule="auto"/>
            <w:ind w:firstLineChars="200" w:firstLine="480"/>
          </w:pPr>
        </w:pPrChange>
      </w:pPr>
      <w:r w:rsidRPr="002D1708">
        <w:rPr>
          <w:rPrChange w:id="669" w:author="xiaox" w:date="2016-10-26T09:42:00Z">
            <w:rPr>
              <w:sz w:val="24"/>
            </w:rPr>
          </w:rPrChange>
        </w:rPr>
        <w:t>3</w:t>
      </w:r>
      <w:r w:rsidRPr="002D1708">
        <w:rPr>
          <w:rFonts w:hint="eastAsia"/>
          <w:rPrChange w:id="670" w:author="xiaox" w:date="2016-10-26T09:42:00Z">
            <w:rPr>
              <w:rFonts w:hint="eastAsia"/>
              <w:sz w:val="24"/>
            </w:rPr>
          </w:rPrChange>
        </w:rPr>
        <w:t>、基金托管人：指</w:t>
      </w:r>
      <w:del w:id="671" w:author="xiaox" w:date="2016-10-26T09:42:00Z">
        <w:r w:rsidR="009E2993">
          <w:rPr>
            <w:bCs/>
            <w:sz w:val="24"/>
            <w:highlight w:val="yellow"/>
          </w:rPr>
          <w:delText xml:space="preserve">   </w:delText>
        </w:r>
        <w:r w:rsidR="009E2993">
          <w:rPr>
            <w:bCs/>
            <w:sz w:val="24"/>
          </w:rPr>
          <w:delText xml:space="preserve">       </w:delText>
        </w:r>
      </w:del>
      <w:ins w:id="672" w:author="xiaox" w:date="2016-10-26T09:42:00Z">
        <w:r w:rsidR="008B553A">
          <w:rPr>
            <w:rFonts w:hint="eastAsia"/>
            <w:bCs/>
            <w:szCs w:val="21"/>
          </w:rPr>
          <w:t>平安银行</w:t>
        </w:r>
        <w:r w:rsidR="00473770" w:rsidRPr="00473770">
          <w:rPr>
            <w:rFonts w:hint="eastAsia"/>
            <w:bCs/>
            <w:szCs w:val="21"/>
          </w:rPr>
          <w:t>股份有限公司</w:t>
        </w:r>
        <w:r w:rsidR="000045D9">
          <w:rPr>
            <w:rFonts w:hint="eastAsia"/>
            <w:bCs/>
            <w:szCs w:val="21"/>
          </w:rPr>
          <w:t>。</w:t>
        </w:r>
      </w:ins>
    </w:p>
    <w:p w:rsidR="002D1708" w:rsidRPr="002D1708" w:rsidRDefault="002D1708" w:rsidP="002D1708">
      <w:pPr>
        <w:spacing w:line="360" w:lineRule="auto"/>
        <w:ind w:firstLineChars="200" w:firstLine="420"/>
        <w:rPr>
          <w:rPrChange w:id="673" w:author="xiaox" w:date="2016-10-26T09:42:00Z">
            <w:rPr>
              <w:sz w:val="24"/>
            </w:rPr>
          </w:rPrChange>
        </w:rPr>
        <w:pPrChange w:id="674" w:author="xiaox" w:date="2016-10-26T09:42:00Z">
          <w:pPr>
            <w:spacing w:line="360" w:lineRule="auto"/>
            <w:ind w:firstLineChars="200" w:firstLine="480"/>
          </w:pPr>
        </w:pPrChange>
      </w:pPr>
      <w:r w:rsidRPr="002D1708">
        <w:rPr>
          <w:rPrChange w:id="675" w:author="xiaox" w:date="2016-10-26T09:42:00Z">
            <w:rPr>
              <w:sz w:val="24"/>
            </w:rPr>
          </w:rPrChange>
        </w:rPr>
        <w:t>4</w:t>
      </w:r>
      <w:r w:rsidRPr="002D1708">
        <w:rPr>
          <w:rFonts w:hint="eastAsia"/>
          <w:rPrChange w:id="676" w:author="xiaox" w:date="2016-10-26T09:42:00Z">
            <w:rPr>
              <w:rFonts w:hint="eastAsia"/>
              <w:sz w:val="24"/>
            </w:rPr>
          </w:rPrChange>
        </w:rPr>
        <w:t>、基金合同</w:t>
      </w:r>
      <w:ins w:id="677" w:author="xiaox" w:date="2016-10-26T09:42:00Z">
        <w:r w:rsidR="00473770" w:rsidRPr="00473770">
          <w:rPr>
            <w:rFonts w:hint="eastAsia"/>
            <w:bCs/>
            <w:szCs w:val="21"/>
          </w:rPr>
          <w:t>、《基金合同》</w:t>
        </w:r>
      </w:ins>
      <w:r w:rsidRPr="002D1708">
        <w:rPr>
          <w:rFonts w:hint="eastAsia"/>
          <w:rPrChange w:id="678" w:author="xiaox" w:date="2016-10-26T09:42:00Z">
            <w:rPr>
              <w:rFonts w:hint="eastAsia"/>
              <w:sz w:val="24"/>
            </w:rPr>
          </w:rPrChange>
        </w:rPr>
        <w:t>或本基金合同：指</w:t>
      </w:r>
      <w:del w:id="679" w:author="xiaox" w:date="2016-10-26T09:42:00Z">
        <w:r w:rsidR="009E2993">
          <w:rPr>
            <w:bCs/>
            <w:sz w:val="24"/>
          </w:rPr>
          <w:delText>《</w:delText>
        </w:r>
        <w:r w:rsidR="009E2993">
          <w:rPr>
            <w:bCs/>
            <w:sz w:val="24"/>
            <w:highlight w:val="yellow"/>
          </w:rPr>
          <w:delText xml:space="preserve">    </w:delText>
        </w:r>
        <w:r w:rsidR="009E2993">
          <w:rPr>
            <w:bCs/>
            <w:sz w:val="24"/>
          </w:rPr>
          <w:delText>证券投资基金基金合同》</w:delText>
        </w:r>
      </w:del>
      <w:ins w:id="680" w:author="xiaox" w:date="2016-10-26T09:42:00Z">
        <w:r w:rsidR="00473770" w:rsidRPr="00473770">
          <w:rPr>
            <w:rFonts w:hint="eastAsia"/>
            <w:bCs/>
            <w:szCs w:val="21"/>
          </w:rPr>
          <w:t>《华夏</w:t>
        </w:r>
        <w:r w:rsidR="008B553A">
          <w:rPr>
            <w:rFonts w:hint="eastAsia"/>
            <w:bCs/>
            <w:szCs w:val="21"/>
          </w:rPr>
          <w:t>新锦帆</w:t>
        </w:r>
        <w:r w:rsidR="00473770" w:rsidRPr="00473770">
          <w:rPr>
            <w:rFonts w:hint="eastAsia"/>
            <w:bCs/>
            <w:szCs w:val="21"/>
          </w:rPr>
          <w:t>灵活配置混合型证券投资基金基金合同》</w:t>
        </w:r>
      </w:ins>
      <w:r w:rsidRPr="002D1708">
        <w:rPr>
          <w:rFonts w:hint="eastAsia"/>
          <w:rPrChange w:id="681" w:author="xiaox" w:date="2016-10-26T09:42:00Z">
            <w:rPr>
              <w:rFonts w:hint="eastAsia"/>
              <w:sz w:val="24"/>
            </w:rPr>
          </w:rPrChange>
        </w:rPr>
        <w:t>及对本基金合同的任何有效修订和补充</w:t>
      </w:r>
      <w:ins w:id="682"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683" w:author="xiaox" w:date="2016-10-26T09:42:00Z">
            <w:rPr>
              <w:sz w:val="24"/>
            </w:rPr>
          </w:rPrChange>
        </w:rPr>
        <w:pPrChange w:id="684" w:author="xiaox" w:date="2016-10-26T09:42:00Z">
          <w:pPr>
            <w:spacing w:line="360" w:lineRule="auto"/>
            <w:ind w:firstLineChars="200" w:firstLine="480"/>
          </w:pPr>
        </w:pPrChange>
      </w:pPr>
      <w:r w:rsidRPr="002D1708">
        <w:rPr>
          <w:rPrChange w:id="685" w:author="xiaox" w:date="2016-10-26T09:42:00Z">
            <w:rPr>
              <w:sz w:val="24"/>
            </w:rPr>
          </w:rPrChange>
        </w:rPr>
        <w:t>5</w:t>
      </w:r>
      <w:r w:rsidRPr="002D1708">
        <w:rPr>
          <w:rFonts w:hint="eastAsia"/>
          <w:rPrChange w:id="686" w:author="xiaox" w:date="2016-10-26T09:42:00Z">
            <w:rPr>
              <w:rFonts w:hint="eastAsia"/>
              <w:sz w:val="24"/>
            </w:rPr>
          </w:rPrChange>
        </w:rPr>
        <w:t>、托管协议：指基金管理人与基金托管人就本基金签订之</w:t>
      </w:r>
      <w:del w:id="687" w:author="xiaox" w:date="2016-10-26T09:42:00Z">
        <w:r w:rsidR="009E2993">
          <w:rPr>
            <w:bCs/>
            <w:sz w:val="24"/>
          </w:rPr>
          <w:delText>《</w:delText>
        </w:r>
        <w:r w:rsidR="009E2993">
          <w:rPr>
            <w:bCs/>
            <w:sz w:val="24"/>
            <w:highlight w:val="yellow"/>
          </w:rPr>
          <w:delText xml:space="preserve">    </w:delText>
        </w:r>
        <w:r w:rsidR="009E2993">
          <w:rPr>
            <w:bCs/>
            <w:sz w:val="24"/>
          </w:rPr>
          <w:delText>证券投资基金托管协议》</w:delText>
        </w:r>
      </w:del>
      <w:ins w:id="688" w:author="xiaox" w:date="2016-10-26T09:42:00Z">
        <w:r w:rsidR="00473770" w:rsidRPr="00473770">
          <w:rPr>
            <w:rFonts w:hint="eastAsia"/>
            <w:bCs/>
            <w:szCs w:val="21"/>
          </w:rPr>
          <w:t>《华夏</w:t>
        </w:r>
        <w:r w:rsidR="008B553A">
          <w:rPr>
            <w:rFonts w:hint="eastAsia"/>
            <w:bCs/>
            <w:szCs w:val="21"/>
          </w:rPr>
          <w:t>新锦帆</w:t>
        </w:r>
        <w:r w:rsidR="00473770" w:rsidRPr="00473770">
          <w:rPr>
            <w:rFonts w:hint="eastAsia"/>
            <w:bCs/>
            <w:szCs w:val="21"/>
          </w:rPr>
          <w:t>灵活配置混合型证券投资基金托管协议》</w:t>
        </w:r>
      </w:ins>
      <w:r w:rsidRPr="002D1708">
        <w:rPr>
          <w:rFonts w:hint="eastAsia"/>
          <w:rPrChange w:id="689" w:author="xiaox" w:date="2016-10-26T09:42:00Z">
            <w:rPr>
              <w:rFonts w:hint="eastAsia"/>
              <w:sz w:val="24"/>
            </w:rPr>
          </w:rPrChange>
        </w:rPr>
        <w:t>及对该托管协议的任何有效修订和补充</w:t>
      </w:r>
      <w:ins w:id="690"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691" w:author="xiaox" w:date="2016-10-26T09:42:00Z">
            <w:rPr>
              <w:sz w:val="24"/>
            </w:rPr>
          </w:rPrChange>
        </w:rPr>
        <w:pPrChange w:id="692" w:author="xiaox" w:date="2016-10-26T09:42:00Z">
          <w:pPr>
            <w:spacing w:line="360" w:lineRule="auto"/>
            <w:ind w:firstLineChars="200" w:firstLine="480"/>
          </w:pPr>
        </w:pPrChange>
      </w:pPr>
      <w:r w:rsidRPr="002D1708">
        <w:rPr>
          <w:rPrChange w:id="693" w:author="xiaox" w:date="2016-10-26T09:42:00Z">
            <w:rPr>
              <w:sz w:val="24"/>
            </w:rPr>
          </w:rPrChange>
        </w:rPr>
        <w:t>6</w:t>
      </w:r>
      <w:r w:rsidRPr="002D1708">
        <w:rPr>
          <w:rFonts w:hint="eastAsia"/>
          <w:rPrChange w:id="694" w:author="xiaox" w:date="2016-10-26T09:42:00Z">
            <w:rPr>
              <w:rFonts w:hint="eastAsia"/>
              <w:sz w:val="24"/>
            </w:rPr>
          </w:rPrChange>
        </w:rPr>
        <w:t>、招募说明书：指</w:t>
      </w:r>
      <w:del w:id="695" w:author="xiaox" w:date="2016-10-26T09:42:00Z">
        <w:r w:rsidR="009E2993">
          <w:rPr>
            <w:bCs/>
            <w:sz w:val="24"/>
          </w:rPr>
          <w:delText>《</w:delText>
        </w:r>
        <w:r w:rsidR="009E2993">
          <w:rPr>
            <w:bCs/>
            <w:sz w:val="24"/>
            <w:highlight w:val="yellow"/>
          </w:rPr>
          <w:delText xml:space="preserve">    </w:delText>
        </w:r>
        <w:r w:rsidR="009E2993">
          <w:rPr>
            <w:bCs/>
            <w:sz w:val="24"/>
          </w:rPr>
          <w:delText>证券投资基金招募说明书》</w:delText>
        </w:r>
      </w:del>
      <w:ins w:id="696" w:author="xiaox" w:date="2016-10-26T09:42:00Z">
        <w:r w:rsidR="00473770" w:rsidRPr="00473770">
          <w:rPr>
            <w:rFonts w:hint="eastAsia"/>
            <w:bCs/>
            <w:szCs w:val="21"/>
          </w:rPr>
          <w:t>《华夏</w:t>
        </w:r>
        <w:r w:rsidR="008B553A">
          <w:rPr>
            <w:rFonts w:hint="eastAsia"/>
            <w:bCs/>
            <w:szCs w:val="21"/>
          </w:rPr>
          <w:t>新锦帆</w:t>
        </w:r>
        <w:r w:rsidR="00473770" w:rsidRPr="00473770">
          <w:rPr>
            <w:rFonts w:hint="eastAsia"/>
            <w:bCs/>
            <w:szCs w:val="21"/>
          </w:rPr>
          <w:t>灵活配置混合型证券投资基金招募说明书》</w:t>
        </w:r>
      </w:ins>
      <w:r w:rsidRPr="002D1708">
        <w:rPr>
          <w:rFonts w:hint="eastAsia"/>
          <w:rPrChange w:id="697" w:author="xiaox" w:date="2016-10-26T09:42:00Z">
            <w:rPr>
              <w:rFonts w:hint="eastAsia"/>
              <w:sz w:val="24"/>
            </w:rPr>
          </w:rPrChange>
        </w:rPr>
        <w:t>及其定期的更新</w:t>
      </w:r>
      <w:ins w:id="698"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699" w:author="xiaox" w:date="2016-10-26T09:42:00Z">
            <w:rPr>
              <w:sz w:val="24"/>
            </w:rPr>
          </w:rPrChange>
        </w:rPr>
        <w:pPrChange w:id="700" w:author="xiaox" w:date="2016-10-26T09:42:00Z">
          <w:pPr>
            <w:spacing w:line="360" w:lineRule="auto"/>
            <w:ind w:firstLineChars="200" w:firstLine="480"/>
          </w:pPr>
        </w:pPrChange>
      </w:pPr>
      <w:r w:rsidRPr="002D1708">
        <w:rPr>
          <w:rPrChange w:id="701" w:author="xiaox" w:date="2016-10-26T09:42:00Z">
            <w:rPr>
              <w:sz w:val="24"/>
            </w:rPr>
          </w:rPrChange>
        </w:rPr>
        <w:t>7</w:t>
      </w:r>
      <w:r w:rsidRPr="002D1708">
        <w:rPr>
          <w:rFonts w:hint="eastAsia"/>
          <w:rPrChange w:id="702" w:author="xiaox" w:date="2016-10-26T09:42:00Z">
            <w:rPr>
              <w:rFonts w:hint="eastAsia"/>
              <w:sz w:val="24"/>
            </w:rPr>
          </w:rPrChange>
        </w:rPr>
        <w:t>、基金份额发售公告：指</w:t>
      </w:r>
      <w:del w:id="703" w:author="xiaox" w:date="2016-10-26T09:42:00Z">
        <w:r w:rsidR="009E2993">
          <w:rPr>
            <w:bCs/>
            <w:sz w:val="24"/>
          </w:rPr>
          <w:delText>《</w:delText>
        </w:r>
        <w:r w:rsidR="009E2993">
          <w:rPr>
            <w:bCs/>
            <w:sz w:val="24"/>
          </w:rPr>
          <w:delText xml:space="preserve"> </w:delText>
        </w:r>
        <w:r w:rsidR="009E2993">
          <w:rPr>
            <w:bCs/>
            <w:sz w:val="24"/>
            <w:highlight w:val="yellow"/>
          </w:rPr>
          <w:delText xml:space="preserve">   </w:delText>
        </w:r>
        <w:r w:rsidR="009E2993">
          <w:rPr>
            <w:bCs/>
            <w:sz w:val="24"/>
          </w:rPr>
          <w:delText>证券投资基金基金份额发售公告》</w:delText>
        </w:r>
      </w:del>
      <w:ins w:id="704" w:author="xiaox" w:date="2016-10-26T09:42:00Z">
        <w:r w:rsidR="00473770" w:rsidRPr="00473770">
          <w:rPr>
            <w:rFonts w:hint="eastAsia"/>
            <w:bCs/>
            <w:szCs w:val="21"/>
          </w:rPr>
          <w:t>《华夏</w:t>
        </w:r>
        <w:r w:rsidR="008B553A">
          <w:rPr>
            <w:rFonts w:hint="eastAsia"/>
            <w:bCs/>
            <w:szCs w:val="21"/>
          </w:rPr>
          <w:t>新锦帆</w:t>
        </w:r>
        <w:r w:rsidR="00473770" w:rsidRPr="00473770">
          <w:rPr>
            <w:rFonts w:hint="eastAsia"/>
            <w:bCs/>
            <w:szCs w:val="21"/>
          </w:rPr>
          <w:t>灵活配置混合型证券投资基金基金份额发售公告》</w:t>
        </w:r>
        <w:r w:rsidR="000045D9">
          <w:rPr>
            <w:rFonts w:hint="eastAsia"/>
            <w:bCs/>
            <w:szCs w:val="21"/>
          </w:rPr>
          <w:t>。</w:t>
        </w:r>
      </w:ins>
    </w:p>
    <w:p w:rsidR="002D1708" w:rsidRPr="002D1708" w:rsidRDefault="002D1708" w:rsidP="002D1708">
      <w:pPr>
        <w:spacing w:line="360" w:lineRule="auto"/>
        <w:ind w:firstLineChars="200" w:firstLine="420"/>
        <w:rPr>
          <w:rPrChange w:id="705" w:author="xiaox" w:date="2016-10-26T09:42:00Z">
            <w:rPr>
              <w:sz w:val="24"/>
            </w:rPr>
          </w:rPrChange>
        </w:rPr>
        <w:pPrChange w:id="706" w:author="xiaox" w:date="2016-10-26T09:42:00Z">
          <w:pPr>
            <w:spacing w:line="360" w:lineRule="auto"/>
            <w:ind w:firstLineChars="200" w:firstLine="480"/>
          </w:pPr>
        </w:pPrChange>
      </w:pPr>
      <w:r w:rsidRPr="002D1708">
        <w:rPr>
          <w:rPrChange w:id="707" w:author="xiaox" w:date="2016-10-26T09:42:00Z">
            <w:rPr>
              <w:sz w:val="24"/>
            </w:rPr>
          </w:rPrChange>
        </w:rPr>
        <w:t>8</w:t>
      </w:r>
      <w:r w:rsidRPr="002D1708">
        <w:rPr>
          <w:rFonts w:hint="eastAsia"/>
          <w:rPrChange w:id="708" w:author="xiaox" w:date="2016-10-26T09:42:00Z">
            <w:rPr>
              <w:rFonts w:hint="eastAsia"/>
              <w:sz w:val="24"/>
            </w:rPr>
          </w:rPrChange>
        </w:rPr>
        <w:t>、法律法规：指中国现行有效并公布实施的法律、行政法规、规范性文件、司法解释、行政规章以及其他对基金合同当事人有约束力的决定、决议、通知等</w:t>
      </w:r>
      <w:ins w:id="709"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710" w:author="xiaox" w:date="2016-10-26T09:42:00Z">
            <w:rPr>
              <w:sz w:val="24"/>
            </w:rPr>
          </w:rPrChange>
        </w:rPr>
        <w:pPrChange w:id="711" w:author="xiaox" w:date="2016-10-26T09:42:00Z">
          <w:pPr>
            <w:spacing w:line="360" w:lineRule="auto"/>
            <w:ind w:firstLineChars="200" w:firstLine="480"/>
          </w:pPr>
        </w:pPrChange>
      </w:pPr>
      <w:r w:rsidRPr="002D1708">
        <w:rPr>
          <w:rPrChange w:id="712" w:author="xiaox" w:date="2016-10-26T09:42:00Z">
            <w:rPr>
              <w:sz w:val="24"/>
            </w:rPr>
          </w:rPrChange>
        </w:rPr>
        <w:t>9</w:t>
      </w:r>
      <w:r w:rsidRPr="002D1708">
        <w:rPr>
          <w:rFonts w:hint="eastAsia"/>
          <w:rPrChange w:id="713" w:author="xiaox" w:date="2016-10-26T09:42:00Z">
            <w:rPr>
              <w:rFonts w:hint="eastAsia"/>
              <w:sz w:val="24"/>
            </w:rPr>
          </w:rPrChange>
        </w:rPr>
        <w:t>、《基金法》：指</w:t>
      </w:r>
      <w:del w:id="714" w:author="xiaox" w:date="2016-10-26T09:42:00Z">
        <w:r w:rsidR="009E2993">
          <w:rPr>
            <w:bCs/>
            <w:sz w:val="24"/>
          </w:rPr>
          <w:delText>2003</w:delText>
        </w:r>
        <w:r w:rsidR="009E2993">
          <w:rPr>
            <w:bCs/>
            <w:sz w:val="24"/>
          </w:rPr>
          <w:delText>年</w:delText>
        </w:r>
        <w:r w:rsidR="009E2993">
          <w:rPr>
            <w:bCs/>
            <w:sz w:val="24"/>
          </w:rPr>
          <w:delText>10</w:delText>
        </w:r>
        <w:r w:rsidR="009E2993">
          <w:rPr>
            <w:bCs/>
            <w:sz w:val="24"/>
          </w:rPr>
          <w:delText>月</w:delText>
        </w:r>
        <w:r w:rsidR="009E2993">
          <w:rPr>
            <w:bCs/>
            <w:sz w:val="24"/>
          </w:rPr>
          <w:delText>28</w:delText>
        </w:r>
        <w:r w:rsidR="009E2993">
          <w:rPr>
            <w:bCs/>
            <w:sz w:val="24"/>
          </w:rPr>
          <w:delText>日经第十届全国人民代表大会常务委员会第五次会议通过，自</w:delText>
        </w:r>
        <w:r w:rsidR="009E2993">
          <w:rPr>
            <w:bCs/>
            <w:sz w:val="24"/>
          </w:rPr>
          <w:delText>2004</w:delText>
        </w:r>
        <w:r w:rsidR="009E2993">
          <w:rPr>
            <w:bCs/>
            <w:sz w:val="24"/>
          </w:rPr>
          <w:delText>年</w:delText>
        </w:r>
        <w:r w:rsidR="009E2993">
          <w:rPr>
            <w:bCs/>
            <w:sz w:val="24"/>
          </w:rPr>
          <w:delText>6</w:delText>
        </w:r>
        <w:r w:rsidR="009E2993">
          <w:rPr>
            <w:bCs/>
            <w:sz w:val="24"/>
          </w:rPr>
          <w:delText>月</w:delText>
        </w:r>
        <w:r w:rsidR="009E2993">
          <w:rPr>
            <w:bCs/>
            <w:sz w:val="24"/>
          </w:rPr>
          <w:delText>1</w:delText>
        </w:r>
        <w:r w:rsidR="009E2993">
          <w:rPr>
            <w:bCs/>
            <w:sz w:val="24"/>
          </w:rPr>
          <w:delText>日起实施的</w:delText>
        </w:r>
      </w:del>
      <w:r w:rsidRPr="002D1708">
        <w:rPr>
          <w:rFonts w:hint="eastAsia"/>
          <w:rPrChange w:id="715" w:author="xiaox" w:date="2016-10-26T09:42:00Z">
            <w:rPr>
              <w:rFonts w:hint="eastAsia"/>
              <w:sz w:val="24"/>
            </w:rPr>
          </w:rPrChange>
        </w:rPr>
        <w:t>《中华人民共和国证券投资基金法》及颁布机关对其不时做出的修订</w:t>
      </w:r>
      <w:ins w:id="716"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717" w:author="xiaox" w:date="2016-10-26T09:42:00Z">
            <w:rPr>
              <w:sz w:val="24"/>
            </w:rPr>
          </w:rPrChange>
        </w:rPr>
        <w:pPrChange w:id="718" w:author="xiaox" w:date="2016-10-26T09:42:00Z">
          <w:pPr>
            <w:spacing w:line="360" w:lineRule="auto"/>
            <w:ind w:firstLineChars="200" w:firstLine="480"/>
          </w:pPr>
        </w:pPrChange>
      </w:pPr>
      <w:r w:rsidRPr="002D1708">
        <w:rPr>
          <w:rPrChange w:id="719" w:author="xiaox" w:date="2016-10-26T09:42:00Z">
            <w:rPr>
              <w:sz w:val="24"/>
            </w:rPr>
          </w:rPrChange>
        </w:rPr>
        <w:t>10</w:t>
      </w:r>
      <w:r w:rsidRPr="002D1708">
        <w:rPr>
          <w:rFonts w:hint="eastAsia"/>
          <w:rPrChange w:id="720" w:author="xiaox" w:date="2016-10-26T09:42:00Z">
            <w:rPr>
              <w:rFonts w:hint="eastAsia"/>
              <w:sz w:val="24"/>
            </w:rPr>
          </w:rPrChange>
        </w:rPr>
        <w:t>、《销售办法》：指</w:t>
      </w:r>
      <w:del w:id="721" w:author="xiaox" w:date="2016-10-26T09:42:00Z">
        <w:r w:rsidR="009E2993">
          <w:rPr>
            <w:bCs/>
            <w:sz w:val="24"/>
          </w:rPr>
          <w:delText>中国证监会</w:delText>
        </w:r>
        <w:r w:rsidR="009E2993">
          <w:rPr>
            <w:bCs/>
            <w:sz w:val="24"/>
          </w:rPr>
          <w:delText>2011</w:delText>
        </w:r>
        <w:r w:rsidR="009E2993">
          <w:rPr>
            <w:bCs/>
            <w:sz w:val="24"/>
          </w:rPr>
          <w:delText>年</w:delText>
        </w:r>
        <w:r w:rsidR="009E2993">
          <w:rPr>
            <w:bCs/>
            <w:sz w:val="24"/>
          </w:rPr>
          <w:delText>6</w:delText>
        </w:r>
        <w:r w:rsidR="009E2993">
          <w:rPr>
            <w:bCs/>
            <w:sz w:val="24"/>
          </w:rPr>
          <w:delText>月</w:delText>
        </w:r>
        <w:r w:rsidR="009E2993">
          <w:rPr>
            <w:bCs/>
            <w:sz w:val="24"/>
          </w:rPr>
          <w:delText>9</w:delText>
        </w:r>
        <w:r w:rsidR="009E2993">
          <w:rPr>
            <w:bCs/>
            <w:sz w:val="24"/>
          </w:rPr>
          <w:delText>日颁布、同年</w:delText>
        </w:r>
        <w:r w:rsidR="009E2993">
          <w:rPr>
            <w:bCs/>
            <w:sz w:val="24"/>
          </w:rPr>
          <w:delText>10</w:delText>
        </w:r>
        <w:r w:rsidR="009E2993">
          <w:rPr>
            <w:bCs/>
            <w:sz w:val="24"/>
          </w:rPr>
          <w:delText>月</w:delText>
        </w:r>
        <w:r w:rsidR="009E2993">
          <w:rPr>
            <w:bCs/>
            <w:sz w:val="24"/>
          </w:rPr>
          <w:delText>1</w:delText>
        </w:r>
        <w:r w:rsidR="009E2993">
          <w:rPr>
            <w:bCs/>
            <w:sz w:val="24"/>
          </w:rPr>
          <w:delText>日实施的</w:delText>
        </w:r>
      </w:del>
      <w:r w:rsidRPr="002D1708">
        <w:rPr>
          <w:rFonts w:hint="eastAsia"/>
          <w:rPrChange w:id="722" w:author="xiaox" w:date="2016-10-26T09:42:00Z">
            <w:rPr>
              <w:rFonts w:hint="eastAsia"/>
              <w:sz w:val="24"/>
            </w:rPr>
          </w:rPrChange>
        </w:rPr>
        <w:t>《证券投资基金销售管理办法》及颁布机关对其不时做出的修订</w:t>
      </w:r>
      <w:ins w:id="723"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724" w:author="xiaox" w:date="2016-10-26T09:42:00Z">
            <w:rPr>
              <w:sz w:val="24"/>
            </w:rPr>
          </w:rPrChange>
        </w:rPr>
        <w:pPrChange w:id="725" w:author="xiaox" w:date="2016-10-26T09:42:00Z">
          <w:pPr>
            <w:spacing w:line="360" w:lineRule="auto"/>
            <w:ind w:firstLineChars="200" w:firstLine="480"/>
          </w:pPr>
        </w:pPrChange>
      </w:pPr>
      <w:r w:rsidRPr="002D1708">
        <w:rPr>
          <w:rPrChange w:id="726" w:author="xiaox" w:date="2016-10-26T09:42:00Z">
            <w:rPr>
              <w:sz w:val="24"/>
            </w:rPr>
          </w:rPrChange>
        </w:rPr>
        <w:t>11</w:t>
      </w:r>
      <w:r w:rsidRPr="002D1708">
        <w:rPr>
          <w:rFonts w:hint="eastAsia"/>
          <w:rPrChange w:id="727" w:author="xiaox" w:date="2016-10-26T09:42:00Z">
            <w:rPr>
              <w:rFonts w:hint="eastAsia"/>
              <w:sz w:val="24"/>
            </w:rPr>
          </w:rPrChange>
        </w:rPr>
        <w:t>、《信息披露办法》：指</w:t>
      </w:r>
      <w:del w:id="728" w:author="xiaox" w:date="2016-10-26T09:42:00Z">
        <w:r w:rsidR="009E2993">
          <w:rPr>
            <w:bCs/>
            <w:sz w:val="24"/>
          </w:rPr>
          <w:delText>中国证监会</w:delText>
        </w:r>
        <w:r w:rsidR="009E2993">
          <w:rPr>
            <w:bCs/>
            <w:sz w:val="24"/>
          </w:rPr>
          <w:delText>2004</w:delText>
        </w:r>
        <w:r w:rsidR="009E2993">
          <w:rPr>
            <w:bCs/>
            <w:sz w:val="24"/>
          </w:rPr>
          <w:delText>年</w:delText>
        </w:r>
        <w:r w:rsidR="009E2993">
          <w:rPr>
            <w:bCs/>
            <w:sz w:val="24"/>
          </w:rPr>
          <w:delText>6</w:delText>
        </w:r>
        <w:r w:rsidR="009E2993">
          <w:rPr>
            <w:bCs/>
            <w:sz w:val="24"/>
          </w:rPr>
          <w:delText>月</w:delText>
        </w:r>
        <w:r w:rsidR="009E2993">
          <w:rPr>
            <w:bCs/>
            <w:sz w:val="24"/>
          </w:rPr>
          <w:delText>8</w:delText>
        </w:r>
        <w:r w:rsidR="009E2993">
          <w:rPr>
            <w:bCs/>
            <w:sz w:val="24"/>
          </w:rPr>
          <w:delText>日颁布、同年</w:delText>
        </w:r>
        <w:r w:rsidR="009E2993">
          <w:rPr>
            <w:bCs/>
            <w:sz w:val="24"/>
          </w:rPr>
          <w:delText>7</w:delText>
        </w:r>
        <w:r w:rsidR="009E2993">
          <w:rPr>
            <w:bCs/>
            <w:sz w:val="24"/>
          </w:rPr>
          <w:delText>月</w:delText>
        </w:r>
        <w:r w:rsidR="009E2993">
          <w:rPr>
            <w:bCs/>
            <w:sz w:val="24"/>
          </w:rPr>
          <w:delText>1</w:delText>
        </w:r>
        <w:r w:rsidR="009E2993">
          <w:rPr>
            <w:bCs/>
            <w:sz w:val="24"/>
          </w:rPr>
          <w:delText>日实施的</w:delText>
        </w:r>
      </w:del>
      <w:r w:rsidRPr="002D1708">
        <w:rPr>
          <w:rFonts w:hint="eastAsia"/>
          <w:rPrChange w:id="729" w:author="xiaox" w:date="2016-10-26T09:42:00Z">
            <w:rPr>
              <w:rFonts w:hint="eastAsia"/>
              <w:sz w:val="24"/>
            </w:rPr>
          </w:rPrChange>
        </w:rPr>
        <w:t>《证券投资基金信息披露管理办法》及颁布机关对其不时做出的修订</w:t>
      </w:r>
      <w:ins w:id="730"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731" w:author="xiaox" w:date="2016-10-26T09:42:00Z">
            <w:rPr>
              <w:sz w:val="24"/>
            </w:rPr>
          </w:rPrChange>
        </w:rPr>
        <w:pPrChange w:id="732" w:author="xiaox" w:date="2016-10-26T09:42:00Z">
          <w:pPr>
            <w:spacing w:line="360" w:lineRule="auto"/>
            <w:ind w:firstLineChars="200" w:firstLine="480"/>
          </w:pPr>
        </w:pPrChange>
      </w:pPr>
      <w:r w:rsidRPr="002D1708">
        <w:rPr>
          <w:rPrChange w:id="733" w:author="xiaox" w:date="2016-10-26T09:42:00Z">
            <w:rPr>
              <w:sz w:val="24"/>
            </w:rPr>
          </w:rPrChange>
        </w:rPr>
        <w:t>12</w:t>
      </w:r>
      <w:r w:rsidRPr="002D1708">
        <w:rPr>
          <w:rFonts w:hint="eastAsia"/>
          <w:rPrChange w:id="734" w:author="xiaox" w:date="2016-10-26T09:42:00Z">
            <w:rPr>
              <w:rFonts w:hint="eastAsia"/>
              <w:sz w:val="24"/>
            </w:rPr>
          </w:rPrChange>
        </w:rPr>
        <w:t>、《运作办法》：指</w:t>
      </w:r>
      <w:del w:id="735" w:author="xiaox" w:date="2016-10-26T09:42:00Z">
        <w:r w:rsidR="009E2993">
          <w:rPr>
            <w:bCs/>
            <w:sz w:val="24"/>
          </w:rPr>
          <w:delText>中国证监会</w:delText>
        </w:r>
        <w:r w:rsidR="009E2993">
          <w:rPr>
            <w:bCs/>
            <w:sz w:val="24"/>
          </w:rPr>
          <w:delText>2004</w:delText>
        </w:r>
        <w:r w:rsidR="009E2993">
          <w:rPr>
            <w:bCs/>
            <w:sz w:val="24"/>
          </w:rPr>
          <w:delText>年</w:delText>
        </w:r>
        <w:r w:rsidR="009E2993">
          <w:rPr>
            <w:bCs/>
            <w:sz w:val="24"/>
          </w:rPr>
          <w:delText>6</w:delText>
        </w:r>
        <w:r w:rsidR="009E2993">
          <w:rPr>
            <w:bCs/>
            <w:sz w:val="24"/>
          </w:rPr>
          <w:delText>月</w:delText>
        </w:r>
        <w:r w:rsidR="009E2993">
          <w:rPr>
            <w:bCs/>
            <w:sz w:val="24"/>
          </w:rPr>
          <w:delText>29</w:delText>
        </w:r>
        <w:r w:rsidR="009E2993">
          <w:rPr>
            <w:bCs/>
            <w:sz w:val="24"/>
          </w:rPr>
          <w:delText>日颁布、同年</w:delText>
        </w:r>
        <w:r w:rsidR="009E2993">
          <w:rPr>
            <w:bCs/>
            <w:sz w:val="24"/>
          </w:rPr>
          <w:delText>7</w:delText>
        </w:r>
        <w:r w:rsidR="009E2993">
          <w:rPr>
            <w:bCs/>
            <w:sz w:val="24"/>
          </w:rPr>
          <w:delText>月</w:delText>
        </w:r>
        <w:r w:rsidR="009E2993">
          <w:rPr>
            <w:bCs/>
            <w:sz w:val="24"/>
          </w:rPr>
          <w:delText>1</w:delText>
        </w:r>
        <w:r w:rsidR="009E2993">
          <w:rPr>
            <w:bCs/>
            <w:sz w:val="24"/>
          </w:rPr>
          <w:delText>日实施的《证券投资基金运作管理办法》</w:delText>
        </w:r>
      </w:del>
      <w:ins w:id="736" w:author="xiaox" w:date="2016-10-26T09:42:00Z">
        <w:r w:rsidR="00473770" w:rsidRPr="00473770">
          <w:rPr>
            <w:rFonts w:hint="eastAsia"/>
            <w:bCs/>
            <w:szCs w:val="21"/>
          </w:rPr>
          <w:t>《公开募集证券投资基金运作管理办法》</w:t>
        </w:r>
      </w:ins>
      <w:r w:rsidRPr="002D1708">
        <w:rPr>
          <w:rFonts w:hint="eastAsia"/>
          <w:rPrChange w:id="737" w:author="xiaox" w:date="2016-10-26T09:42:00Z">
            <w:rPr>
              <w:rFonts w:hint="eastAsia"/>
              <w:sz w:val="24"/>
            </w:rPr>
          </w:rPrChange>
        </w:rPr>
        <w:t>及颁布机关对其不时做出的修订</w:t>
      </w:r>
      <w:ins w:id="738"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739" w:author="xiaox" w:date="2016-10-26T09:42:00Z">
            <w:rPr>
              <w:sz w:val="24"/>
            </w:rPr>
          </w:rPrChange>
        </w:rPr>
        <w:pPrChange w:id="740" w:author="xiaox" w:date="2016-10-26T09:42:00Z">
          <w:pPr>
            <w:spacing w:line="360" w:lineRule="auto"/>
            <w:ind w:firstLineChars="200" w:firstLine="480"/>
          </w:pPr>
        </w:pPrChange>
      </w:pPr>
      <w:r w:rsidRPr="002D1708">
        <w:rPr>
          <w:rPrChange w:id="741" w:author="xiaox" w:date="2016-10-26T09:42:00Z">
            <w:rPr>
              <w:sz w:val="24"/>
            </w:rPr>
          </w:rPrChange>
        </w:rPr>
        <w:t>13</w:t>
      </w:r>
      <w:r w:rsidRPr="002D1708">
        <w:rPr>
          <w:rFonts w:hint="eastAsia"/>
          <w:rPrChange w:id="742" w:author="xiaox" w:date="2016-10-26T09:42:00Z">
            <w:rPr>
              <w:rFonts w:hint="eastAsia"/>
              <w:sz w:val="24"/>
            </w:rPr>
          </w:rPrChange>
        </w:rPr>
        <w:t>、中国证监会：指中国证券监督管理委员会</w:t>
      </w:r>
      <w:ins w:id="743"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744" w:author="xiaox" w:date="2016-10-26T09:42:00Z">
            <w:rPr>
              <w:sz w:val="24"/>
            </w:rPr>
          </w:rPrChange>
        </w:rPr>
        <w:pPrChange w:id="745" w:author="xiaox" w:date="2016-10-26T09:42:00Z">
          <w:pPr>
            <w:spacing w:line="360" w:lineRule="auto"/>
            <w:ind w:firstLineChars="200" w:firstLine="480"/>
          </w:pPr>
        </w:pPrChange>
      </w:pPr>
      <w:r w:rsidRPr="002D1708">
        <w:rPr>
          <w:rPrChange w:id="746" w:author="xiaox" w:date="2016-10-26T09:42:00Z">
            <w:rPr>
              <w:sz w:val="24"/>
            </w:rPr>
          </w:rPrChange>
        </w:rPr>
        <w:t>14</w:t>
      </w:r>
      <w:r w:rsidRPr="002D1708">
        <w:rPr>
          <w:rFonts w:hint="eastAsia"/>
          <w:rPrChange w:id="747" w:author="xiaox" w:date="2016-10-26T09:42:00Z">
            <w:rPr>
              <w:rFonts w:hint="eastAsia"/>
              <w:sz w:val="24"/>
            </w:rPr>
          </w:rPrChange>
        </w:rPr>
        <w:t>、银行业监督管理机构：指中国人民银行和</w:t>
      </w:r>
      <w:r w:rsidRPr="002D1708">
        <w:rPr>
          <w:rPrChange w:id="748" w:author="xiaox" w:date="2016-10-26T09:42:00Z">
            <w:rPr>
              <w:sz w:val="24"/>
            </w:rPr>
          </w:rPrChange>
        </w:rPr>
        <w:t>/</w:t>
      </w:r>
      <w:r w:rsidRPr="002D1708">
        <w:rPr>
          <w:rFonts w:hint="eastAsia"/>
          <w:rPrChange w:id="749" w:author="xiaox" w:date="2016-10-26T09:42:00Z">
            <w:rPr>
              <w:rFonts w:hint="eastAsia"/>
              <w:sz w:val="24"/>
            </w:rPr>
          </w:rPrChange>
        </w:rPr>
        <w:t>或中国银行业监督管理委员会</w:t>
      </w:r>
      <w:ins w:id="750"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751" w:author="xiaox" w:date="2016-10-26T09:42:00Z">
            <w:rPr>
              <w:sz w:val="24"/>
            </w:rPr>
          </w:rPrChange>
        </w:rPr>
        <w:pPrChange w:id="752" w:author="xiaox" w:date="2016-10-26T09:42:00Z">
          <w:pPr>
            <w:spacing w:line="360" w:lineRule="auto"/>
            <w:ind w:firstLineChars="200" w:firstLine="480"/>
          </w:pPr>
        </w:pPrChange>
      </w:pPr>
      <w:r w:rsidRPr="002D1708">
        <w:rPr>
          <w:rPrChange w:id="753" w:author="xiaox" w:date="2016-10-26T09:42:00Z">
            <w:rPr>
              <w:sz w:val="24"/>
            </w:rPr>
          </w:rPrChange>
        </w:rPr>
        <w:t>15</w:t>
      </w:r>
      <w:r w:rsidRPr="002D1708">
        <w:rPr>
          <w:rFonts w:hint="eastAsia"/>
          <w:rPrChange w:id="754" w:author="xiaox" w:date="2016-10-26T09:42:00Z">
            <w:rPr>
              <w:rFonts w:hint="eastAsia"/>
              <w:sz w:val="24"/>
            </w:rPr>
          </w:rPrChange>
        </w:rPr>
        <w:t>、基金合同当事人：指受基金合同约束，根据基金合同享有权利并承担义务的法律主体，包括基金管理人、基金托管人和基金份额持有人</w:t>
      </w:r>
      <w:ins w:id="755"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756" w:author="xiaox" w:date="2016-10-26T09:42:00Z">
            <w:rPr>
              <w:sz w:val="24"/>
            </w:rPr>
          </w:rPrChange>
        </w:rPr>
        <w:pPrChange w:id="757" w:author="xiaox" w:date="2016-10-26T09:42:00Z">
          <w:pPr>
            <w:spacing w:line="360" w:lineRule="auto"/>
            <w:ind w:firstLineChars="200" w:firstLine="480"/>
          </w:pPr>
        </w:pPrChange>
      </w:pPr>
      <w:r w:rsidRPr="002D1708">
        <w:rPr>
          <w:rPrChange w:id="758" w:author="xiaox" w:date="2016-10-26T09:42:00Z">
            <w:rPr>
              <w:sz w:val="24"/>
            </w:rPr>
          </w:rPrChange>
        </w:rPr>
        <w:t>16</w:t>
      </w:r>
      <w:r w:rsidRPr="002D1708">
        <w:rPr>
          <w:rFonts w:hint="eastAsia"/>
          <w:rPrChange w:id="759" w:author="xiaox" w:date="2016-10-26T09:42:00Z">
            <w:rPr>
              <w:rFonts w:hint="eastAsia"/>
              <w:sz w:val="24"/>
            </w:rPr>
          </w:rPrChange>
        </w:rPr>
        <w:t>、个人投资者：指依据有关法律法规规定可投资于证券投资基金的自然人</w:t>
      </w:r>
      <w:ins w:id="760"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761" w:author="xiaox" w:date="2016-10-26T09:42:00Z">
            <w:rPr>
              <w:sz w:val="24"/>
            </w:rPr>
          </w:rPrChange>
        </w:rPr>
        <w:pPrChange w:id="762" w:author="xiaox" w:date="2016-10-26T09:42:00Z">
          <w:pPr>
            <w:spacing w:line="360" w:lineRule="auto"/>
            <w:ind w:firstLineChars="200" w:firstLine="480"/>
          </w:pPr>
        </w:pPrChange>
      </w:pPr>
      <w:r w:rsidRPr="002D1708">
        <w:rPr>
          <w:rPrChange w:id="763" w:author="xiaox" w:date="2016-10-26T09:42:00Z">
            <w:rPr>
              <w:sz w:val="24"/>
            </w:rPr>
          </w:rPrChange>
        </w:rPr>
        <w:t>17</w:t>
      </w:r>
      <w:r w:rsidRPr="002D1708">
        <w:rPr>
          <w:rFonts w:hint="eastAsia"/>
          <w:rPrChange w:id="764" w:author="xiaox" w:date="2016-10-26T09:42:00Z">
            <w:rPr>
              <w:rFonts w:hint="eastAsia"/>
              <w:sz w:val="24"/>
            </w:rPr>
          </w:rPrChange>
        </w:rPr>
        <w:t>、机构投资者：指依法可以投资证券投资基金的、在中华人民共和国境内合法登记并存续或经有关政府部门批准设立并存续的企业法人、事业法人、社会团体或其他组织</w:t>
      </w:r>
      <w:ins w:id="765" w:author="xiaox" w:date="2016-10-26T09:42:00Z">
        <w:r w:rsidR="000045D9">
          <w:rPr>
            <w:rFonts w:hint="eastAsia"/>
            <w:bCs/>
            <w:szCs w:val="21"/>
          </w:rPr>
          <w:t>。</w:t>
        </w:r>
      </w:ins>
    </w:p>
    <w:p w:rsidR="002D1708" w:rsidRPr="002D1708" w:rsidRDefault="002D1708" w:rsidP="002D1708">
      <w:pPr>
        <w:spacing w:line="360" w:lineRule="auto"/>
        <w:ind w:firstLineChars="200" w:firstLine="420"/>
        <w:rPr>
          <w:rPrChange w:id="766" w:author="xiaox" w:date="2016-10-26T09:42:00Z">
            <w:rPr>
              <w:sz w:val="24"/>
            </w:rPr>
          </w:rPrChange>
        </w:rPr>
        <w:pPrChange w:id="767" w:author="xiaox" w:date="2016-10-26T09:42:00Z">
          <w:pPr>
            <w:spacing w:line="360" w:lineRule="auto"/>
            <w:ind w:firstLineChars="200" w:firstLine="480"/>
          </w:pPr>
        </w:pPrChange>
      </w:pPr>
      <w:r w:rsidRPr="002D1708">
        <w:rPr>
          <w:rPrChange w:id="768" w:author="xiaox" w:date="2016-10-26T09:42:00Z">
            <w:rPr>
              <w:sz w:val="24"/>
            </w:rPr>
          </w:rPrChange>
        </w:rPr>
        <w:t>18</w:t>
      </w:r>
      <w:r w:rsidRPr="002D1708">
        <w:rPr>
          <w:rFonts w:hint="eastAsia"/>
          <w:rPrChange w:id="769" w:author="xiaox" w:date="2016-10-26T09:42:00Z">
            <w:rPr>
              <w:rFonts w:hint="eastAsia"/>
              <w:sz w:val="24"/>
            </w:rPr>
          </w:rPrChange>
        </w:rPr>
        <w:t>、合格境外机构投资者：指符合《合格境外机构投资者境内证券投资管理办法》及相</w:t>
      </w:r>
      <w:r w:rsidRPr="002D1708">
        <w:rPr>
          <w:rFonts w:hint="eastAsia"/>
          <w:rPrChange w:id="770" w:author="xiaox" w:date="2016-10-26T09:42:00Z">
            <w:rPr>
              <w:rFonts w:hint="eastAsia"/>
              <w:sz w:val="24"/>
            </w:rPr>
          </w:rPrChange>
        </w:rPr>
        <w:lastRenderedPageBreak/>
        <w:t>关法律法规规定可以投资于在中国境内依法募集的证券投资基金的中国境外的机构投资者</w:t>
      </w:r>
      <w:ins w:id="771" w:author="xiaox" w:date="2016-10-26T09:42:00Z">
        <w:r w:rsidR="000045D9">
          <w:rPr>
            <w:rFonts w:hint="eastAsia"/>
            <w:bCs/>
            <w:szCs w:val="21"/>
          </w:rPr>
          <w:t>。</w:t>
        </w:r>
      </w:ins>
    </w:p>
    <w:p w:rsidR="002D1708" w:rsidRDefault="002D1708" w:rsidP="002D1708">
      <w:pPr>
        <w:spacing w:line="360" w:lineRule="auto"/>
        <w:ind w:firstLineChars="200" w:firstLine="420"/>
        <w:rPr>
          <w:ins w:id="772" w:author="xiaox" w:date="2016-10-26T09:42:00Z"/>
          <w:bCs/>
          <w:szCs w:val="21"/>
        </w:rPr>
        <w:pPrChange w:id="773" w:author="PINGAN" w:date="2016-10-28T15:50:00Z">
          <w:pPr>
            <w:spacing w:line="360" w:lineRule="auto"/>
            <w:ind w:firstLineChars="200" w:firstLine="480"/>
          </w:pPr>
        </w:pPrChange>
      </w:pPr>
      <w:r w:rsidRPr="002D1708">
        <w:rPr>
          <w:rPrChange w:id="774" w:author="xiaox" w:date="2016-10-26T09:42:00Z">
            <w:rPr>
              <w:sz w:val="24"/>
            </w:rPr>
          </w:rPrChange>
        </w:rPr>
        <w:t>19</w:t>
      </w:r>
      <w:r w:rsidRPr="002D1708">
        <w:rPr>
          <w:rFonts w:hint="eastAsia"/>
          <w:rPrChange w:id="775" w:author="xiaox" w:date="2016-10-26T09:42:00Z">
            <w:rPr>
              <w:rFonts w:hint="eastAsia"/>
              <w:sz w:val="24"/>
            </w:rPr>
          </w:rPrChange>
        </w:rPr>
        <w:t>、</w:t>
      </w:r>
      <w:ins w:id="776" w:author="xiaox" w:date="2016-10-26T09:42:00Z">
        <w:r w:rsidR="00473770" w:rsidRPr="00473770">
          <w:rPr>
            <w:rFonts w:hint="eastAsia"/>
            <w:bCs/>
            <w:szCs w:val="21"/>
          </w:rPr>
          <w:t>人民币合格境外机构投资者：指按照《人民币合格境外机构投资者境内证券投资试点办法》（包括其不时修订）及相关法律法规规定，运用来自境外的人民币资金进行境内证券投资的境外法人</w:t>
        </w:r>
        <w:r w:rsidR="000045D9">
          <w:rPr>
            <w:rFonts w:hint="eastAsia"/>
            <w:bCs/>
            <w:szCs w:val="21"/>
          </w:rPr>
          <w:t>。</w:t>
        </w:r>
      </w:ins>
    </w:p>
    <w:p w:rsidR="00297D5F" w:rsidRPr="00297D5F" w:rsidRDefault="00473770">
      <w:pPr>
        <w:spacing w:line="360" w:lineRule="auto"/>
        <w:ind w:firstLineChars="200" w:firstLine="420"/>
        <w:rPr>
          <w:rPrChange w:id="777" w:author="xiaox" w:date="2016-10-26T09:42:00Z">
            <w:rPr>
              <w:sz w:val="24"/>
            </w:rPr>
          </w:rPrChange>
        </w:rPr>
      </w:pPr>
      <w:ins w:id="778" w:author="xiaox" w:date="2016-10-26T09:42:00Z">
        <w:r w:rsidRPr="00473770">
          <w:rPr>
            <w:bCs/>
            <w:szCs w:val="21"/>
          </w:rPr>
          <w:t>20</w:t>
        </w:r>
        <w:r w:rsidRPr="00473770">
          <w:rPr>
            <w:rFonts w:hint="eastAsia"/>
            <w:bCs/>
            <w:szCs w:val="21"/>
          </w:rPr>
          <w:t>、</w:t>
        </w:r>
      </w:ins>
      <w:r w:rsidR="002D1708" w:rsidRPr="002D1708">
        <w:rPr>
          <w:rFonts w:hint="eastAsia"/>
          <w:rPrChange w:id="779" w:author="xiaox" w:date="2016-10-26T09:42:00Z">
            <w:rPr>
              <w:rFonts w:hint="eastAsia"/>
              <w:sz w:val="24"/>
            </w:rPr>
          </w:rPrChange>
        </w:rPr>
        <w:t>投资人</w:t>
      </w:r>
      <w:ins w:id="780" w:author="xiaox" w:date="2016-10-26T09:42:00Z">
        <w:r w:rsidRPr="00473770">
          <w:rPr>
            <w:rFonts w:hint="eastAsia"/>
            <w:bCs/>
            <w:szCs w:val="21"/>
          </w:rPr>
          <w:t>、投资者</w:t>
        </w:r>
      </w:ins>
      <w:r w:rsidR="002D1708" w:rsidRPr="002D1708">
        <w:rPr>
          <w:rFonts w:hint="eastAsia"/>
          <w:rPrChange w:id="781" w:author="xiaox" w:date="2016-10-26T09:42:00Z">
            <w:rPr>
              <w:rFonts w:hint="eastAsia"/>
              <w:sz w:val="24"/>
            </w:rPr>
          </w:rPrChange>
        </w:rPr>
        <w:t>：指个人投资者、机构投资者</w:t>
      </w:r>
      <w:ins w:id="782" w:author="xiaox" w:date="2016-10-26T09:42:00Z">
        <w:r w:rsidRPr="00473770">
          <w:rPr>
            <w:rFonts w:hint="eastAsia"/>
            <w:bCs/>
            <w:szCs w:val="21"/>
          </w:rPr>
          <w:t>、合格境外机构投资者</w:t>
        </w:r>
      </w:ins>
      <w:r w:rsidR="002D1708" w:rsidRPr="002D1708">
        <w:rPr>
          <w:rFonts w:hint="eastAsia"/>
          <w:rPrChange w:id="783" w:author="xiaox" w:date="2016-10-26T09:42:00Z">
            <w:rPr>
              <w:rFonts w:hint="eastAsia"/>
              <w:sz w:val="24"/>
            </w:rPr>
          </w:rPrChange>
        </w:rPr>
        <w:t>和</w:t>
      </w:r>
      <w:ins w:id="784" w:author="xiaox" w:date="2016-10-26T09:42:00Z">
        <w:r w:rsidRPr="00473770">
          <w:rPr>
            <w:rFonts w:hint="eastAsia"/>
            <w:bCs/>
            <w:szCs w:val="21"/>
          </w:rPr>
          <w:t>人民币</w:t>
        </w:r>
      </w:ins>
      <w:r w:rsidR="002D1708" w:rsidRPr="002D1708">
        <w:rPr>
          <w:rFonts w:hint="eastAsia"/>
          <w:rPrChange w:id="785" w:author="xiaox" w:date="2016-10-26T09:42:00Z">
            <w:rPr>
              <w:rFonts w:hint="eastAsia"/>
              <w:sz w:val="24"/>
            </w:rPr>
          </w:rPrChange>
        </w:rPr>
        <w:t>合格境外机构投资者以及法律法规或中国证监会允许购买证券投资基金的其他投资人的合称</w:t>
      </w:r>
      <w:ins w:id="786" w:author="xiaox" w:date="2016-10-26T09:42:00Z">
        <w:r w:rsidR="000045D9">
          <w:rPr>
            <w:rFonts w:hint="eastAsia"/>
            <w:bCs/>
            <w:szCs w:val="21"/>
          </w:rPr>
          <w:t>。</w:t>
        </w:r>
      </w:ins>
    </w:p>
    <w:p w:rsidR="00297D5F" w:rsidRPr="00297D5F" w:rsidRDefault="009E2993">
      <w:pPr>
        <w:spacing w:line="360" w:lineRule="auto"/>
        <w:ind w:firstLineChars="200" w:firstLine="480"/>
        <w:rPr>
          <w:rPrChange w:id="787" w:author="xiaox" w:date="2016-10-26T09:42:00Z">
            <w:rPr>
              <w:sz w:val="24"/>
            </w:rPr>
          </w:rPrChange>
        </w:rPr>
      </w:pPr>
      <w:del w:id="788" w:author="xiaox" w:date="2016-10-26T09:42:00Z">
        <w:r>
          <w:rPr>
            <w:rFonts w:hint="eastAsia"/>
            <w:bCs/>
            <w:sz w:val="24"/>
          </w:rPr>
          <w:delText>20</w:delText>
        </w:r>
      </w:del>
      <w:ins w:id="789" w:author="xiaox" w:date="2016-10-26T09:42:00Z">
        <w:r w:rsidR="00473770" w:rsidRPr="00473770">
          <w:rPr>
            <w:bCs/>
            <w:szCs w:val="21"/>
          </w:rPr>
          <w:t>21</w:t>
        </w:r>
      </w:ins>
      <w:r w:rsidR="002D1708" w:rsidRPr="002D1708">
        <w:rPr>
          <w:rFonts w:hint="eastAsia"/>
          <w:rPrChange w:id="790" w:author="xiaox" w:date="2016-10-26T09:42:00Z">
            <w:rPr>
              <w:rFonts w:hint="eastAsia"/>
              <w:sz w:val="24"/>
            </w:rPr>
          </w:rPrChange>
        </w:rPr>
        <w:t>、基金份额持有人：指依基金合同和招募说明书合法取得基金份额的投资人</w:t>
      </w:r>
      <w:ins w:id="791" w:author="xiaox" w:date="2016-10-26T09:42:00Z">
        <w:r w:rsidR="000045D9">
          <w:rPr>
            <w:rFonts w:hint="eastAsia"/>
            <w:bCs/>
            <w:szCs w:val="21"/>
          </w:rPr>
          <w:t>。</w:t>
        </w:r>
      </w:ins>
    </w:p>
    <w:p w:rsidR="00297D5F" w:rsidRPr="00297D5F" w:rsidRDefault="009E2993">
      <w:pPr>
        <w:spacing w:line="360" w:lineRule="auto"/>
        <w:ind w:firstLineChars="200" w:firstLine="480"/>
        <w:rPr>
          <w:rPrChange w:id="792" w:author="xiaox" w:date="2016-10-26T09:42:00Z">
            <w:rPr>
              <w:sz w:val="24"/>
            </w:rPr>
          </w:rPrChange>
        </w:rPr>
      </w:pPr>
      <w:del w:id="793" w:author="xiaox" w:date="2016-10-26T09:42:00Z">
        <w:r>
          <w:rPr>
            <w:bCs/>
            <w:sz w:val="24"/>
          </w:rPr>
          <w:delText>2</w:delText>
        </w:r>
        <w:r>
          <w:rPr>
            <w:rFonts w:hint="eastAsia"/>
            <w:bCs/>
            <w:sz w:val="24"/>
          </w:rPr>
          <w:delText>1</w:delText>
        </w:r>
      </w:del>
      <w:ins w:id="794" w:author="xiaox" w:date="2016-10-26T09:42:00Z">
        <w:r w:rsidR="00473770" w:rsidRPr="00473770">
          <w:rPr>
            <w:bCs/>
            <w:szCs w:val="21"/>
          </w:rPr>
          <w:t>22</w:t>
        </w:r>
      </w:ins>
      <w:r w:rsidR="002D1708" w:rsidRPr="002D1708">
        <w:rPr>
          <w:rFonts w:hint="eastAsia"/>
          <w:rPrChange w:id="795" w:author="xiaox" w:date="2016-10-26T09:42:00Z">
            <w:rPr>
              <w:rFonts w:hint="eastAsia"/>
              <w:sz w:val="24"/>
            </w:rPr>
          </w:rPrChange>
        </w:rPr>
        <w:t>、基金销售业务：指基金管理人或销售机构宣传推介基金，发售基金份额，办理基金份额的申购、赎回、转换、非交易过户、转托管及定期定额投资等业务。</w:t>
      </w:r>
    </w:p>
    <w:p w:rsidR="00297D5F" w:rsidRPr="00297D5F" w:rsidRDefault="009E2993">
      <w:pPr>
        <w:spacing w:line="360" w:lineRule="auto"/>
        <w:ind w:firstLineChars="200" w:firstLine="480"/>
        <w:rPr>
          <w:rPrChange w:id="796" w:author="xiaox" w:date="2016-10-26T09:42:00Z">
            <w:rPr>
              <w:sz w:val="24"/>
            </w:rPr>
          </w:rPrChange>
        </w:rPr>
      </w:pPr>
      <w:del w:id="797" w:author="xiaox" w:date="2016-10-26T09:42:00Z">
        <w:r>
          <w:rPr>
            <w:bCs/>
            <w:sz w:val="24"/>
          </w:rPr>
          <w:delText>2</w:delText>
        </w:r>
        <w:r>
          <w:rPr>
            <w:rFonts w:hint="eastAsia"/>
            <w:bCs/>
            <w:sz w:val="24"/>
          </w:rPr>
          <w:delText>2</w:delText>
        </w:r>
        <w:r>
          <w:rPr>
            <w:rFonts w:hint="eastAsia"/>
            <w:bCs/>
            <w:sz w:val="24"/>
          </w:rPr>
          <w:delText>、</w:delText>
        </w:r>
      </w:del>
      <w:ins w:id="798" w:author="xiaox" w:date="2016-10-26T09:42:00Z">
        <w:r w:rsidR="00473770" w:rsidRPr="00473770">
          <w:rPr>
            <w:bCs/>
            <w:szCs w:val="21"/>
          </w:rPr>
          <w:t>23</w:t>
        </w:r>
        <w:r w:rsidR="00473770" w:rsidRPr="00473770">
          <w:rPr>
            <w:rFonts w:hint="eastAsia"/>
            <w:bCs/>
            <w:szCs w:val="21"/>
          </w:rPr>
          <w:t>、</w:t>
        </w:r>
      </w:ins>
      <w:r w:rsidR="002D1708" w:rsidRPr="002D1708">
        <w:rPr>
          <w:rFonts w:hint="eastAsia"/>
          <w:rPrChange w:id="799" w:author="xiaox" w:date="2016-10-26T09:42:00Z">
            <w:rPr>
              <w:rFonts w:hint="eastAsia"/>
              <w:sz w:val="24"/>
            </w:rPr>
          </w:rPrChange>
        </w:rPr>
        <w:t>销售机构：指</w:t>
      </w:r>
      <w:del w:id="800" w:author="xiaox" w:date="2016-10-26T09:42:00Z">
        <w:r>
          <w:rPr>
            <w:bCs/>
            <w:sz w:val="24"/>
            <w:highlight w:val="yellow"/>
          </w:rPr>
          <w:delText xml:space="preserve">       </w:delText>
        </w:r>
        <w:r>
          <w:rPr>
            <w:bCs/>
            <w:sz w:val="24"/>
          </w:rPr>
          <w:delText xml:space="preserve"> </w:delText>
        </w:r>
      </w:del>
      <w:ins w:id="801" w:author="xiaox" w:date="2016-10-26T09:42:00Z">
        <w:r w:rsidR="00473770" w:rsidRPr="00473770">
          <w:rPr>
            <w:rFonts w:hint="eastAsia"/>
            <w:bCs/>
            <w:szCs w:val="21"/>
          </w:rPr>
          <w:t>华夏</w:t>
        </w:r>
      </w:ins>
      <w:r w:rsidR="002D1708" w:rsidRPr="002D1708">
        <w:rPr>
          <w:rFonts w:hint="eastAsia"/>
          <w:rPrChange w:id="802" w:author="xiaox" w:date="2016-10-26T09:42:00Z">
            <w:rPr>
              <w:rFonts w:hint="eastAsia"/>
              <w:sz w:val="24"/>
            </w:rPr>
          </w:rPrChange>
        </w:rPr>
        <w:t>基金</w:t>
      </w:r>
      <w:del w:id="803" w:author="xiaox" w:date="2016-10-26T09:42:00Z">
        <w:r>
          <w:rPr>
            <w:bCs/>
            <w:sz w:val="24"/>
          </w:rPr>
          <w:delText>公司</w:delText>
        </w:r>
      </w:del>
      <w:ins w:id="804" w:author="xiaox" w:date="2016-10-26T09:42:00Z">
        <w:r w:rsidR="00473770" w:rsidRPr="00473770">
          <w:rPr>
            <w:rFonts w:hint="eastAsia"/>
            <w:bCs/>
            <w:szCs w:val="21"/>
          </w:rPr>
          <w:t>管理有限公司</w:t>
        </w:r>
      </w:ins>
      <w:r w:rsidR="002D1708" w:rsidRPr="002D1708">
        <w:rPr>
          <w:rFonts w:hint="eastAsia"/>
          <w:rPrChange w:id="805" w:author="xiaox" w:date="2016-10-26T09:42:00Z">
            <w:rPr>
              <w:rFonts w:hint="eastAsia"/>
              <w:sz w:val="24"/>
            </w:rPr>
          </w:rPrChange>
        </w:rPr>
        <w:t>以及符合《销售办法》和中国证监会规定的其他条件，取得基金销售业务资格并与基金管理人签订了基金销售服务代理协议，代为办理基金销售业务的机构</w:t>
      </w:r>
      <w:ins w:id="806" w:author="xiaox" w:date="2016-10-26T09:42:00Z">
        <w:r w:rsidR="000045D9">
          <w:rPr>
            <w:rFonts w:hint="eastAsia"/>
            <w:bCs/>
            <w:szCs w:val="21"/>
          </w:rPr>
          <w:t>。</w:t>
        </w:r>
      </w:ins>
    </w:p>
    <w:p w:rsidR="00297D5F" w:rsidRPr="00297D5F" w:rsidRDefault="009E2993">
      <w:pPr>
        <w:spacing w:line="360" w:lineRule="auto"/>
        <w:ind w:firstLineChars="200" w:firstLine="480"/>
        <w:rPr>
          <w:rPrChange w:id="807" w:author="xiaox" w:date="2016-10-26T09:42:00Z">
            <w:rPr>
              <w:sz w:val="24"/>
            </w:rPr>
          </w:rPrChange>
        </w:rPr>
      </w:pPr>
      <w:del w:id="808" w:author="xiaox" w:date="2016-10-26T09:42:00Z">
        <w:r>
          <w:rPr>
            <w:rFonts w:hint="eastAsia"/>
            <w:bCs/>
            <w:sz w:val="24"/>
          </w:rPr>
          <w:delText>23</w:delText>
        </w:r>
      </w:del>
      <w:ins w:id="809" w:author="xiaox" w:date="2016-10-26T09:42:00Z">
        <w:r w:rsidR="00473770" w:rsidRPr="00473770">
          <w:rPr>
            <w:bCs/>
            <w:szCs w:val="21"/>
          </w:rPr>
          <w:t>24</w:t>
        </w:r>
      </w:ins>
      <w:r w:rsidR="002D1708" w:rsidRPr="002D1708">
        <w:rPr>
          <w:rFonts w:hint="eastAsia"/>
          <w:rPrChange w:id="810" w:author="xiaox" w:date="2016-10-26T09:42:00Z">
            <w:rPr>
              <w:rFonts w:hint="eastAsia"/>
              <w:sz w:val="24"/>
            </w:rPr>
          </w:rPrChange>
        </w:rPr>
        <w:t>、登记业务：指基金登记、存管、过户、清算和结算业务，具体内容包括投资人基金账户的建立和管理、基金份额登记、基金销售业务的确认、清算和结算、代理发放红利、建立并保管基金份额持有人名册和办理非交易过户等</w:t>
      </w:r>
      <w:ins w:id="811" w:author="xiaox" w:date="2016-10-26T09:42:00Z">
        <w:r w:rsidR="000045D9">
          <w:rPr>
            <w:rFonts w:hint="eastAsia"/>
            <w:bCs/>
            <w:szCs w:val="21"/>
          </w:rPr>
          <w:t>。</w:t>
        </w:r>
      </w:ins>
    </w:p>
    <w:p w:rsidR="00821327" w:rsidRDefault="009E2993">
      <w:pPr>
        <w:spacing w:line="360" w:lineRule="auto"/>
        <w:ind w:firstLineChars="200" w:firstLine="480"/>
        <w:rPr>
          <w:del w:id="812" w:author="xiaox" w:date="2016-10-26T09:42:00Z"/>
          <w:bCs/>
          <w:sz w:val="24"/>
        </w:rPr>
      </w:pPr>
      <w:del w:id="813" w:author="xiaox" w:date="2016-10-26T09:42:00Z">
        <w:r>
          <w:rPr>
            <w:bCs/>
            <w:sz w:val="24"/>
          </w:rPr>
          <w:delText>2</w:delText>
        </w:r>
        <w:r>
          <w:rPr>
            <w:rFonts w:hint="eastAsia"/>
            <w:bCs/>
            <w:sz w:val="24"/>
          </w:rPr>
          <w:delText>4</w:delText>
        </w:r>
        <w:r>
          <w:rPr>
            <w:rFonts w:hint="eastAsia"/>
            <w:bCs/>
            <w:sz w:val="24"/>
          </w:rPr>
          <w:delText>、</w:delText>
        </w:r>
      </w:del>
      <w:ins w:id="814" w:author="xiaox" w:date="2016-10-26T09:42:00Z">
        <w:r w:rsidR="00473770" w:rsidRPr="00473770">
          <w:rPr>
            <w:bCs/>
            <w:szCs w:val="21"/>
          </w:rPr>
          <w:t>25</w:t>
        </w:r>
        <w:r w:rsidR="00473770" w:rsidRPr="00473770">
          <w:rPr>
            <w:rFonts w:hint="eastAsia"/>
            <w:bCs/>
            <w:szCs w:val="21"/>
          </w:rPr>
          <w:t>、</w:t>
        </w:r>
      </w:ins>
      <w:r w:rsidR="002D1708" w:rsidRPr="002D1708">
        <w:rPr>
          <w:rFonts w:hint="eastAsia"/>
          <w:rPrChange w:id="815" w:author="xiaox" w:date="2016-10-26T09:42:00Z">
            <w:rPr>
              <w:rFonts w:hint="eastAsia"/>
              <w:sz w:val="24"/>
            </w:rPr>
          </w:rPrChange>
        </w:rPr>
        <w:t>登记机构：指办理登记业务的机构。基金的登记机构为</w:t>
      </w:r>
      <w:del w:id="816" w:author="xiaox" w:date="2016-10-26T09:42:00Z">
        <w:r>
          <w:rPr>
            <w:bCs/>
            <w:sz w:val="24"/>
            <w:highlight w:val="yellow"/>
          </w:rPr>
          <w:delText xml:space="preserve">        </w:delText>
        </w:r>
      </w:del>
      <w:ins w:id="817" w:author="xiaox" w:date="2016-10-26T09:42:00Z">
        <w:r w:rsidR="00473770" w:rsidRPr="00473770">
          <w:rPr>
            <w:rFonts w:hint="eastAsia"/>
            <w:bCs/>
            <w:szCs w:val="21"/>
          </w:rPr>
          <w:t>华夏基金管理有限公司</w:t>
        </w:r>
      </w:ins>
      <w:r w:rsidR="002D1708" w:rsidRPr="002D1708">
        <w:rPr>
          <w:rFonts w:hint="eastAsia"/>
          <w:rPrChange w:id="818" w:author="xiaox" w:date="2016-10-26T09:42:00Z">
            <w:rPr>
              <w:rFonts w:hint="eastAsia"/>
              <w:sz w:val="24"/>
            </w:rPr>
          </w:rPrChange>
        </w:rPr>
        <w:t>或接受</w:t>
      </w:r>
      <w:del w:id="819" w:author="xiaox" w:date="2016-10-26T09:42:00Z">
        <w:r>
          <w:rPr>
            <w:bCs/>
            <w:sz w:val="24"/>
          </w:rPr>
          <w:delText xml:space="preserve">            </w:delText>
        </w:r>
      </w:del>
    </w:p>
    <w:p w:rsidR="002D1708" w:rsidRPr="002D1708" w:rsidRDefault="009E2993" w:rsidP="002D1708">
      <w:pPr>
        <w:spacing w:line="360" w:lineRule="auto"/>
        <w:ind w:firstLineChars="200" w:firstLine="480"/>
        <w:rPr>
          <w:rPrChange w:id="820" w:author="xiaox" w:date="2016-10-26T09:42:00Z">
            <w:rPr>
              <w:sz w:val="24"/>
            </w:rPr>
          </w:rPrChange>
        </w:rPr>
        <w:pPrChange w:id="821" w:author="xiaox" w:date="2016-10-26T09:42:00Z">
          <w:pPr>
            <w:spacing w:line="360" w:lineRule="auto"/>
          </w:pPr>
        </w:pPrChange>
      </w:pPr>
      <w:del w:id="822" w:author="xiaox" w:date="2016-10-26T09:42:00Z">
        <w:r>
          <w:rPr>
            <w:bCs/>
            <w:sz w:val="24"/>
          </w:rPr>
          <w:delText xml:space="preserve">    </w:delText>
        </w:r>
        <w:r>
          <w:rPr>
            <w:bCs/>
            <w:sz w:val="24"/>
            <w:highlight w:val="yellow"/>
          </w:rPr>
          <w:delText xml:space="preserve">       </w:delText>
        </w:r>
      </w:del>
      <w:ins w:id="823" w:author="xiaox" w:date="2016-10-26T09:42:00Z">
        <w:r w:rsidR="00473770" w:rsidRPr="00473770">
          <w:rPr>
            <w:rFonts w:hint="eastAsia"/>
            <w:bCs/>
            <w:szCs w:val="21"/>
          </w:rPr>
          <w:t>华夏基金管理有限公司</w:t>
        </w:r>
      </w:ins>
      <w:r w:rsidR="002D1708" w:rsidRPr="002D1708">
        <w:rPr>
          <w:rFonts w:hint="eastAsia"/>
          <w:rPrChange w:id="824" w:author="xiaox" w:date="2016-10-26T09:42:00Z">
            <w:rPr>
              <w:rFonts w:hint="eastAsia"/>
              <w:sz w:val="24"/>
            </w:rPr>
          </w:rPrChange>
        </w:rPr>
        <w:t>委托代为办理登记业务的机构</w:t>
      </w:r>
      <w:ins w:id="825" w:author="xiaox" w:date="2016-10-26T09:42:00Z">
        <w:r w:rsidR="000045D9">
          <w:rPr>
            <w:rFonts w:hint="eastAsia"/>
            <w:bCs/>
            <w:szCs w:val="21"/>
          </w:rPr>
          <w:t>。</w:t>
        </w:r>
      </w:ins>
    </w:p>
    <w:p w:rsidR="00297D5F" w:rsidRPr="00297D5F" w:rsidRDefault="009E2993">
      <w:pPr>
        <w:spacing w:line="360" w:lineRule="auto"/>
        <w:ind w:firstLineChars="200" w:firstLine="480"/>
        <w:rPr>
          <w:rPrChange w:id="826" w:author="xiaox" w:date="2016-10-26T09:42:00Z">
            <w:rPr>
              <w:sz w:val="24"/>
            </w:rPr>
          </w:rPrChange>
        </w:rPr>
      </w:pPr>
      <w:del w:id="827" w:author="xiaox" w:date="2016-10-26T09:42:00Z">
        <w:r>
          <w:rPr>
            <w:bCs/>
            <w:sz w:val="24"/>
          </w:rPr>
          <w:delText>2</w:delText>
        </w:r>
        <w:r>
          <w:rPr>
            <w:rFonts w:hint="eastAsia"/>
            <w:bCs/>
            <w:sz w:val="24"/>
          </w:rPr>
          <w:delText>5</w:delText>
        </w:r>
      </w:del>
      <w:ins w:id="828" w:author="xiaox" w:date="2016-10-26T09:42:00Z">
        <w:r w:rsidR="00473770" w:rsidRPr="00473770">
          <w:rPr>
            <w:bCs/>
            <w:szCs w:val="21"/>
          </w:rPr>
          <w:t>26</w:t>
        </w:r>
      </w:ins>
      <w:r w:rsidR="002D1708" w:rsidRPr="002D1708">
        <w:rPr>
          <w:rFonts w:hint="eastAsia"/>
          <w:rPrChange w:id="829" w:author="xiaox" w:date="2016-10-26T09:42:00Z">
            <w:rPr>
              <w:rFonts w:hint="eastAsia"/>
              <w:sz w:val="24"/>
            </w:rPr>
          </w:rPrChange>
        </w:rPr>
        <w:t>、基金账户：指登记机构为投资人开立的、记录其持有的、</w:t>
      </w:r>
      <w:del w:id="830" w:author="xiaox" w:date="2016-10-26T09:42:00Z">
        <w:r>
          <w:rPr>
            <w:bCs/>
            <w:sz w:val="24"/>
          </w:rPr>
          <w:delText>基金管理人所管理</w:delText>
        </w:r>
      </w:del>
      <w:ins w:id="831" w:author="xiaox" w:date="2016-10-26T09:42:00Z">
        <w:r w:rsidR="00473770" w:rsidRPr="00473770">
          <w:rPr>
            <w:rFonts w:hint="eastAsia"/>
            <w:bCs/>
            <w:szCs w:val="21"/>
          </w:rPr>
          <w:t>由该登记机构办理登记</w:t>
        </w:r>
      </w:ins>
      <w:r w:rsidR="002D1708" w:rsidRPr="002D1708">
        <w:rPr>
          <w:rFonts w:hint="eastAsia"/>
          <w:rPrChange w:id="832" w:author="xiaox" w:date="2016-10-26T09:42:00Z">
            <w:rPr>
              <w:rFonts w:hint="eastAsia"/>
              <w:sz w:val="24"/>
            </w:rPr>
          </w:rPrChange>
        </w:rPr>
        <w:t>的基金份额余额及其变动情况的账户</w:t>
      </w:r>
      <w:ins w:id="833" w:author="xiaox" w:date="2016-10-26T09:42:00Z">
        <w:r w:rsidR="000045D9">
          <w:rPr>
            <w:rFonts w:hint="eastAsia"/>
            <w:bCs/>
            <w:szCs w:val="21"/>
          </w:rPr>
          <w:t>。</w:t>
        </w:r>
      </w:ins>
    </w:p>
    <w:p w:rsidR="00297D5F" w:rsidRPr="00297D5F" w:rsidRDefault="009E2993">
      <w:pPr>
        <w:spacing w:line="360" w:lineRule="auto"/>
        <w:ind w:firstLineChars="200" w:firstLine="480"/>
        <w:rPr>
          <w:rPrChange w:id="834" w:author="xiaox" w:date="2016-10-26T09:42:00Z">
            <w:rPr>
              <w:sz w:val="24"/>
            </w:rPr>
          </w:rPrChange>
        </w:rPr>
      </w:pPr>
      <w:del w:id="835" w:author="xiaox" w:date="2016-10-26T09:42:00Z">
        <w:r>
          <w:rPr>
            <w:bCs/>
            <w:sz w:val="24"/>
          </w:rPr>
          <w:delText>2</w:delText>
        </w:r>
        <w:r>
          <w:rPr>
            <w:rFonts w:hint="eastAsia"/>
            <w:bCs/>
            <w:sz w:val="24"/>
          </w:rPr>
          <w:delText>6</w:delText>
        </w:r>
      </w:del>
      <w:ins w:id="836" w:author="xiaox" w:date="2016-10-26T09:42:00Z">
        <w:r w:rsidR="00473770" w:rsidRPr="00473770">
          <w:rPr>
            <w:bCs/>
            <w:szCs w:val="21"/>
          </w:rPr>
          <w:t>27</w:t>
        </w:r>
      </w:ins>
      <w:r w:rsidR="002D1708" w:rsidRPr="002D1708">
        <w:rPr>
          <w:rFonts w:hint="eastAsia"/>
          <w:rPrChange w:id="837" w:author="xiaox" w:date="2016-10-26T09:42:00Z">
            <w:rPr>
              <w:rFonts w:hint="eastAsia"/>
              <w:sz w:val="24"/>
            </w:rPr>
          </w:rPrChange>
        </w:rPr>
        <w:t>、基金交易账户：指销售机构为投资人开立的、记录投资人通过该销售机构买卖基金的基金份额变动及结余情况的账户</w:t>
      </w:r>
      <w:ins w:id="838" w:author="xiaox" w:date="2016-10-26T09:42:00Z">
        <w:r w:rsidR="000045D9">
          <w:rPr>
            <w:rFonts w:hint="eastAsia"/>
            <w:bCs/>
            <w:szCs w:val="21"/>
          </w:rPr>
          <w:t>。</w:t>
        </w:r>
      </w:ins>
    </w:p>
    <w:p w:rsidR="00297D5F" w:rsidRPr="00297D5F" w:rsidRDefault="009E2993">
      <w:pPr>
        <w:spacing w:line="360" w:lineRule="auto"/>
        <w:ind w:firstLineChars="200" w:firstLine="480"/>
        <w:rPr>
          <w:rPrChange w:id="839" w:author="xiaox" w:date="2016-10-26T09:42:00Z">
            <w:rPr>
              <w:sz w:val="24"/>
            </w:rPr>
          </w:rPrChange>
        </w:rPr>
      </w:pPr>
      <w:del w:id="840" w:author="xiaox" w:date="2016-10-26T09:42:00Z">
        <w:r>
          <w:rPr>
            <w:bCs/>
            <w:sz w:val="24"/>
          </w:rPr>
          <w:delText>2</w:delText>
        </w:r>
        <w:r>
          <w:rPr>
            <w:rFonts w:hint="eastAsia"/>
            <w:bCs/>
            <w:sz w:val="24"/>
          </w:rPr>
          <w:delText>7</w:delText>
        </w:r>
      </w:del>
      <w:ins w:id="841" w:author="xiaox" w:date="2016-10-26T09:42:00Z">
        <w:r w:rsidR="00473770" w:rsidRPr="00473770">
          <w:rPr>
            <w:bCs/>
            <w:szCs w:val="21"/>
          </w:rPr>
          <w:t>28</w:t>
        </w:r>
      </w:ins>
      <w:r w:rsidR="002D1708" w:rsidRPr="002D1708">
        <w:rPr>
          <w:rFonts w:hint="eastAsia"/>
          <w:rPrChange w:id="842" w:author="xiaox" w:date="2016-10-26T09:42:00Z">
            <w:rPr>
              <w:rFonts w:hint="eastAsia"/>
              <w:sz w:val="24"/>
            </w:rPr>
          </w:rPrChange>
        </w:rPr>
        <w:t>、基金合同生效日：指基金募集达到法律法规规定及基金合同规定的条件，基金管理人向中国证监会办理基金备案手续完毕，并获得中国证监会书面确认的日期</w:t>
      </w:r>
      <w:ins w:id="843" w:author="xiaox" w:date="2016-10-26T09:42:00Z">
        <w:r w:rsidR="000045D9">
          <w:rPr>
            <w:rFonts w:hint="eastAsia"/>
            <w:bCs/>
            <w:szCs w:val="21"/>
          </w:rPr>
          <w:t>。</w:t>
        </w:r>
      </w:ins>
    </w:p>
    <w:p w:rsidR="00297D5F" w:rsidRPr="00297D5F" w:rsidRDefault="009E2993">
      <w:pPr>
        <w:spacing w:line="360" w:lineRule="auto"/>
        <w:ind w:firstLineChars="200" w:firstLine="480"/>
        <w:rPr>
          <w:rPrChange w:id="844" w:author="xiaox" w:date="2016-10-26T09:42:00Z">
            <w:rPr>
              <w:sz w:val="24"/>
            </w:rPr>
          </w:rPrChange>
        </w:rPr>
      </w:pPr>
      <w:del w:id="845" w:author="xiaox" w:date="2016-10-26T09:42:00Z">
        <w:r>
          <w:rPr>
            <w:bCs/>
            <w:sz w:val="24"/>
          </w:rPr>
          <w:delText>2</w:delText>
        </w:r>
        <w:r>
          <w:rPr>
            <w:rFonts w:hint="eastAsia"/>
            <w:bCs/>
            <w:sz w:val="24"/>
          </w:rPr>
          <w:delText>8</w:delText>
        </w:r>
      </w:del>
      <w:ins w:id="846" w:author="xiaox" w:date="2016-10-26T09:42:00Z">
        <w:r w:rsidR="00473770" w:rsidRPr="00473770">
          <w:rPr>
            <w:bCs/>
            <w:szCs w:val="21"/>
          </w:rPr>
          <w:t>29</w:t>
        </w:r>
      </w:ins>
      <w:r w:rsidR="002D1708" w:rsidRPr="002D1708">
        <w:rPr>
          <w:rFonts w:hint="eastAsia"/>
          <w:rPrChange w:id="847" w:author="xiaox" w:date="2016-10-26T09:42:00Z">
            <w:rPr>
              <w:rFonts w:hint="eastAsia"/>
              <w:sz w:val="24"/>
            </w:rPr>
          </w:rPrChange>
        </w:rPr>
        <w:t>、基金合同终止日：指基金合同规定的基金合同终止事由出现后，基金财产清算完毕，清算结果报中国证监会备案并予以公告的日期</w:t>
      </w:r>
      <w:ins w:id="848" w:author="xiaox" w:date="2016-10-26T09:42:00Z">
        <w:r w:rsidR="000045D9">
          <w:rPr>
            <w:rFonts w:hint="eastAsia"/>
            <w:bCs/>
            <w:szCs w:val="21"/>
          </w:rPr>
          <w:t>。</w:t>
        </w:r>
      </w:ins>
    </w:p>
    <w:p w:rsidR="00297D5F" w:rsidRPr="00297D5F" w:rsidRDefault="009E2993">
      <w:pPr>
        <w:spacing w:line="360" w:lineRule="auto"/>
        <w:ind w:firstLineChars="200" w:firstLine="480"/>
        <w:rPr>
          <w:rPrChange w:id="849" w:author="xiaox" w:date="2016-10-26T09:42:00Z">
            <w:rPr>
              <w:sz w:val="24"/>
            </w:rPr>
          </w:rPrChange>
        </w:rPr>
      </w:pPr>
      <w:del w:id="850" w:author="xiaox" w:date="2016-10-26T09:42:00Z">
        <w:r>
          <w:rPr>
            <w:bCs/>
            <w:sz w:val="24"/>
          </w:rPr>
          <w:delText>2</w:delText>
        </w:r>
        <w:r>
          <w:rPr>
            <w:rFonts w:hint="eastAsia"/>
            <w:bCs/>
            <w:sz w:val="24"/>
          </w:rPr>
          <w:delText>9</w:delText>
        </w:r>
      </w:del>
      <w:ins w:id="851" w:author="xiaox" w:date="2016-10-26T09:42:00Z">
        <w:r w:rsidR="00473770" w:rsidRPr="00473770">
          <w:rPr>
            <w:bCs/>
            <w:szCs w:val="21"/>
          </w:rPr>
          <w:t>30</w:t>
        </w:r>
      </w:ins>
      <w:r w:rsidR="002D1708" w:rsidRPr="002D1708">
        <w:rPr>
          <w:rFonts w:hint="eastAsia"/>
          <w:rPrChange w:id="852" w:author="xiaox" w:date="2016-10-26T09:42:00Z">
            <w:rPr>
              <w:rFonts w:hint="eastAsia"/>
              <w:sz w:val="24"/>
            </w:rPr>
          </w:rPrChange>
        </w:rPr>
        <w:t>、基金募集期：指自基金份额发售之日起至发售结束之日止的期间，最长不得超过</w:t>
      </w:r>
      <w:del w:id="853" w:author="xiaox" w:date="2016-10-26T09:42:00Z">
        <w:r>
          <w:rPr>
            <w:rFonts w:hint="eastAsia"/>
            <w:bCs/>
            <w:sz w:val="24"/>
            <w:highlight w:val="yellow"/>
          </w:rPr>
          <w:delText xml:space="preserve">    </w:delText>
        </w:r>
        <w:r>
          <w:rPr>
            <w:bCs/>
            <w:sz w:val="24"/>
          </w:rPr>
          <w:delText>个月</w:delText>
        </w:r>
      </w:del>
      <w:ins w:id="854" w:author="xiaox" w:date="2016-10-26T09:42:00Z">
        <w:r w:rsidR="00473770" w:rsidRPr="00473770">
          <w:rPr>
            <w:bCs/>
            <w:szCs w:val="21"/>
          </w:rPr>
          <w:t>3</w:t>
        </w:r>
        <w:r w:rsidR="00473770" w:rsidRPr="00473770">
          <w:rPr>
            <w:rFonts w:hint="eastAsia"/>
            <w:bCs/>
            <w:szCs w:val="21"/>
          </w:rPr>
          <w:t>个月</w:t>
        </w:r>
        <w:r w:rsidR="000045D9">
          <w:rPr>
            <w:rFonts w:hint="eastAsia"/>
            <w:bCs/>
            <w:szCs w:val="21"/>
          </w:rPr>
          <w:t>。</w:t>
        </w:r>
      </w:ins>
    </w:p>
    <w:p w:rsidR="00297D5F" w:rsidRPr="00297D5F" w:rsidRDefault="009E2993">
      <w:pPr>
        <w:spacing w:line="360" w:lineRule="auto"/>
        <w:ind w:firstLineChars="200" w:firstLine="480"/>
        <w:rPr>
          <w:rPrChange w:id="855" w:author="xiaox" w:date="2016-10-26T09:42:00Z">
            <w:rPr>
              <w:sz w:val="24"/>
            </w:rPr>
          </w:rPrChange>
        </w:rPr>
      </w:pPr>
      <w:del w:id="856" w:author="xiaox" w:date="2016-10-26T09:42:00Z">
        <w:r>
          <w:rPr>
            <w:rFonts w:hint="eastAsia"/>
            <w:bCs/>
            <w:sz w:val="24"/>
          </w:rPr>
          <w:delText>30</w:delText>
        </w:r>
        <w:r>
          <w:rPr>
            <w:rFonts w:hint="eastAsia"/>
            <w:bCs/>
            <w:sz w:val="24"/>
          </w:rPr>
          <w:delText>、</w:delText>
        </w:r>
      </w:del>
      <w:ins w:id="857" w:author="xiaox" w:date="2016-10-26T09:42:00Z">
        <w:r w:rsidR="00473770" w:rsidRPr="00473770">
          <w:rPr>
            <w:bCs/>
            <w:szCs w:val="21"/>
          </w:rPr>
          <w:t>31</w:t>
        </w:r>
        <w:r w:rsidR="00473770" w:rsidRPr="00473770">
          <w:rPr>
            <w:rFonts w:hint="eastAsia"/>
            <w:bCs/>
            <w:szCs w:val="21"/>
          </w:rPr>
          <w:t>、</w:t>
        </w:r>
      </w:ins>
      <w:r w:rsidR="002D1708" w:rsidRPr="002D1708">
        <w:rPr>
          <w:rFonts w:hint="eastAsia"/>
          <w:rPrChange w:id="858" w:author="xiaox" w:date="2016-10-26T09:42:00Z">
            <w:rPr>
              <w:rFonts w:hint="eastAsia"/>
              <w:sz w:val="24"/>
            </w:rPr>
          </w:rPrChange>
        </w:rPr>
        <w:t>存续期：指基金合同生效至终止之间的不定期期限</w:t>
      </w:r>
      <w:ins w:id="859" w:author="xiaox" w:date="2016-10-26T09:42:00Z">
        <w:r w:rsidR="000045D9">
          <w:rPr>
            <w:rFonts w:hint="eastAsia"/>
            <w:bCs/>
            <w:szCs w:val="21"/>
          </w:rPr>
          <w:t>。</w:t>
        </w:r>
      </w:ins>
    </w:p>
    <w:p w:rsidR="00297D5F" w:rsidRPr="00297D5F" w:rsidRDefault="009E2993">
      <w:pPr>
        <w:spacing w:line="360" w:lineRule="auto"/>
        <w:ind w:firstLineChars="200" w:firstLine="480"/>
        <w:rPr>
          <w:rPrChange w:id="860" w:author="xiaox" w:date="2016-10-26T09:42:00Z">
            <w:rPr>
              <w:sz w:val="24"/>
            </w:rPr>
          </w:rPrChange>
        </w:rPr>
      </w:pPr>
      <w:del w:id="861" w:author="xiaox" w:date="2016-10-26T09:42:00Z">
        <w:r>
          <w:rPr>
            <w:bCs/>
            <w:sz w:val="24"/>
          </w:rPr>
          <w:delText>3</w:delText>
        </w:r>
        <w:r>
          <w:rPr>
            <w:rFonts w:hint="eastAsia"/>
            <w:bCs/>
            <w:sz w:val="24"/>
          </w:rPr>
          <w:delText>1</w:delText>
        </w:r>
        <w:r>
          <w:rPr>
            <w:rFonts w:hint="eastAsia"/>
            <w:bCs/>
            <w:sz w:val="24"/>
          </w:rPr>
          <w:delText>、</w:delText>
        </w:r>
      </w:del>
      <w:ins w:id="862" w:author="xiaox" w:date="2016-10-26T09:42:00Z">
        <w:r w:rsidR="00473770" w:rsidRPr="00473770">
          <w:rPr>
            <w:bCs/>
            <w:szCs w:val="21"/>
          </w:rPr>
          <w:t>32</w:t>
        </w:r>
        <w:r w:rsidR="00473770" w:rsidRPr="00473770">
          <w:rPr>
            <w:rFonts w:hint="eastAsia"/>
            <w:bCs/>
            <w:szCs w:val="21"/>
          </w:rPr>
          <w:t>、</w:t>
        </w:r>
      </w:ins>
      <w:r w:rsidR="002D1708" w:rsidRPr="002D1708">
        <w:rPr>
          <w:rFonts w:hint="eastAsia"/>
          <w:rPrChange w:id="863" w:author="xiaox" w:date="2016-10-26T09:42:00Z">
            <w:rPr>
              <w:rFonts w:hint="eastAsia"/>
              <w:sz w:val="24"/>
            </w:rPr>
          </w:rPrChange>
        </w:rPr>
        <w:t>工作日：指上海证券交易所、深圳证券交易所的正常交易日</w:t>
      </w:r>
      <w:ins w:id="864" w:author="xiaox" w:date="2016-10-26T09:42:00Z">
        <w:r w:rsidR="000045D9">
          <w:rPr>
            <w:rFonts w:hint="eastAsia"/>
            <w:bCs/>
            <w:szCs w:val="21"/>
          </w:rPr>
          <w:t>。</w:t>
        </w:r>
      </w:ins>
    </w:p>
    <w:p w:rsidR="00297D5F" w:rsidRPr="00297D5F" w:rsidRDefault="009E2993">
      <w:pPr>
        <w:spacing w:line="360" w:lineRule="auto"/>
        <w:ind w:firstLineChars="200" w:firstLine="480"/>
        <w:rPr>
          <w:rPrChange w:id="865" w:author="xiaox" w:date="2016-10-26T09:42:00Z">
            <w:rPr>
              <w:sz w:val="24"/>
            </w:rPr>
          </w:rPrChange>
        </w:rPr>
      </w:pPr>
      <w:del w:id="866" w:author="xiaox" w:date="2016-10-26T09:42:00Z">
        <w:r>
          <w:rPr>
            <w:bCs/>
            <w:sz w:val="24"/>
          </w:rPr>
          <w:delText>3</w:delText>
        </w:r>
        <w:r>
          <w:rPr>
            <w:rFonts w:hint="eastAsia"/>
            <w:bCs/>
            <w:sz w:val="24"/>
          </w:rPr>
          <w:delText>2</w:delText>
        </w:r>
      </w:del>
      <w:ins w:id="867" w:author="xiaox" w:date="2016-10-26T09:42:00Z">
        <w:r w:rsidR="00473770" w:rsidRPr="00473770">
          <w:rPr>
            <w:bCs/>
            <w:szCs w:val="21"/>
          </w:rPr>
          <w:t>33</w:t>
        </w:r>
      </w:ins>
      <w:r w:rsidR="002D1708" w:rsidRPr="002D1708">
        <w:rPr>
          <w:rFonts w:hint="eastAsia"/>
          <w:rPrChange w:id="868" w:author="xiaox" w:date="2016-10-26T09:42:00Z">
            <w:rPr>
              <w:rFonts w:hint="eastAsia"/>
              <w:sz w:val="24"/>
            </w:rPr>
          </w:rPrChange>
        </w:rPr>
        <w:t>、</w:t>
      </w:r>
      <w:r w:rsidR="002D1708" w:rsidRPr="002D1708">
        <w:rPr>
          <w:rPrChange w:id="869" w:author="xiaox" w:date="2016-10-26T09:42:00Z">
            <w:rPr>
              <w:sz w:val="24"/>
            </w:rPr>
          </w:rPrChange>
        </w:rPr>
        <w:t>T</w:t>
      </w:r>
      <w:r w:rsidR="002D1708" w:rsidRPr="002D1708">
        <w:rPr>
          <w:rFonts w:hint="eastAsia"/>
          <w:rPrChange w:id="870" w:author="xiaox" w:date="2016-10-26T09:42:00Z">
            <w:rPr>
              <w:rFonts w:hint="eastAsia"/>
              <w:sz w:val="24"/>
            </w:rPr>
          </w:rPrChange>
        </w:rPr>
        <w:t>日：指销售机构在规定时间受理投资人申购、赎回或其他业务申请的开放日</w:t>
      </w:r>
      <w:ins w:id="871" w:author="xiaox" w:date="2016-10-26T09:42:00Z">
        <w:r w:rsidR="000045D9">
          <w:rPr>
            <w:rFonts w:hint="eastAsia"/>
            <w:bCs/>
            <w:szCs w:val="21"/>
          </w:rPr>
          <w:t>。</w:t>
        </w:r>
      </w:ins>
    </w:p>
    <w:p w:rsidR="00297D5F" w:rsidRPr="00297D5F" w:rsidRDefault="009E2993">
      <w:pPr>
        <w:spacing w:line="360" w:lineRule="auto"/>
        <w:ind w:firstLineChars="200" w:firstLine="480"/>
        <w:rPr>
          <w:rPrChange w:id="872" w:author="xiaox" w:date="2016-10-26T09:42:00Z">
            <w:rPr>
              <w:sz w:val="24"/>
            </w:rPr>
          </w:rPrChange>
        </w:rPr>
      </w:pPr>
      <w:del w:id="873" w:author="xiaox" w:date="2016-10-26T09:42:00Z">
        <w:r>
          <w:rPr>
            <w:bCs/>
            <w:sz w:val="24"/>
          </w:rPr>
          <w:lastRenderedPageBreak/>
          <w:delText>3</w:delText>
        </w:r>
        <w:r>
          <w:rPr>
            <w:rFonts w:hint="eastAsia"/>
            <w:bCs/>
            <w:sz w:val="24"/>
          </w:rPr>
          <w:delText>3</w:delText>
        </w:r>
      </w:del>
      <w:ins w:id="874" w:author="xiaox" w:date="2016-10-26T09:42:00Z">
        <w:r w:rsidR="00473770" w:rsidRPr="00473770">
          <w:rPr>
            <w:bCs/>
            <w:szCs w:val="21"/>
          </w:rPr>
          <w:t>34</w:t>
        </w:r>
      </w:ins>
      <w:r w:rsidR="002D1708" w:rsidRPr="002D1708">
        <w:rPr>
          <w:rFonts w:hint="eastAsia"/>
          <w:rPrChange w:id="875" w:author="xiaox" w:date="2016-10-26T09:42:00Z">
            <w:rPr>
              <w:rFonts w:hint="eastAsia"/>
              <w:sz w:val="24"/>
            </w:rPr>
          </w:rPrChange>
        </w:rPr>
        <w:t>、</w:t>
      </w:r>
      <w:proofErr w:type="spellStart"/>
      <w:r w:rsidR="002D1708" w:rsidRPr="002D1708">
        <w:rPr>
          <w:rPrChange w:id="876" w:author="xiaox" w:date="2016-10-26T09:42:00Z">
            <w:rPr>
              <w:sz w:val="24"/>
            </w:rPr>
          </w:rPrChange>
        </w:rPr>
        <w:t>T+n</w:t>
      </w:r>
      <w:proofErr w:type="spellEnd"/>
      <w:r w:rsidR="002D1708" w:rsidRPr="002D1708">
        <w:rPr>
          <w:rFonts w:hint="eastAsia"/>
          <w:rPrChange w:id="877" w:author="xiaox" w:date="2016-10-26T09:42:00Z">
            <w:rPr>
              <w:rFonts w:hint="eastAsia"/>
              <w:sz w:val="24"/>
            </w:rPr>
          </w:rPrChange>
        </w:rPr>
        <w:t>日：指自</w:t>
      </w:r>
      <w:r w:rsidR="002D1708" w:rsidRPr="002D1708">
        <w:rPr>
          <w:rPrChange w:id="878" w:author="xiaox" w:date="2016-10-26T09:42:00Z">
            <w:rPr>
              <w:sz w:val="24"/>
            </w:rPr>
          </w:rPrChange>
        </w:rPr>
        <w:t>T</w:t>
      </w:r>
      <w:r w:rsidR="002D1708" w:rsidRPr="002D1708">
        <w:rPr>
          <w:rFonts w:hint="eastAsia"/>
          <w:rPrChange w:id="879" w:author="xiaox" w:date="2016-10-26T09:42:00Z">
            <w:rPr>
              <w:rFonts w:hint="eastAsia"/>
              <w:sz w:val="24"/>
            </w:rPr>
          </w:rPrChange>
        </w:rPr>
        <w:t>日起第</w:t>
      </w:r>
      <w:r w:rsidR="002D1708" w:rsidRPr="002D1708">
        <w:rPr>
          <w:rPrChange w:id="880" w:author="xiaox" w:date="2016-10-26T09:42:00Z">
            <w:rPr>
              <w:sz w:val="24"/>
            </w:rPr>
          </w:rPrChange>
        </w:rPr>
        <w:t>n</w:t>
      </w:r>
      <w:r w:rsidR="002D1708" w:rsidRPr="002D1708">
        <w:rPr>
          <w:rFonts w:hint="eastAsia"/>
          <w:rPrChange w:id="881" w:author="xiaox" w:date="2016-10-26T09:42:00Z">
            <w:rPr>
              <w:rFonts w:hint="eastAsia"/>
              <w:sz w:val="24"/>
            </w:rPr>
          </w:rPrChange>
        </w:rPr>
        <w:t>个工作日</w:t>
      </w:r>
      <w:del w:id="882" w:author="xiaox" w:date="2016-10-26T09:42:00Z">
        <w:r>
          <w:rPr>
            <w:bCs/>
            <w:sz w:val="24"/>
          </w:rPr>
          <w:delText>(</w:delText>
        </w:r>
      </w:del>
      <w:ins w:id="883" w:author="xiaox" w:date="2016-10-26T09:42:00Z">
        <w:r w:rsidR="000045D9">
          <w:rPr>
            <w:bCs/>
            <w:szCs w:val="21"/>
          </w:rPr>
          <w:t>（</w:t>
        </w:r>
      </w:ins>
      <w:r w:rsidR="002D1708" w:rsidRPr="002D1708">
        <w:rPr>
          <w:rFonts w:hint="eastAsia"/>
          <w:rPrChange w:id="884" w:author="xiaox" w:date="2016-10-26T09:42:00Z">
            <w:rPr>
              <w:rFonts w:hint="eastAsia"/>
              <w:sz w:val="24"/>
            </w:rPr>
          </w:rPrChange>
        </w:rPr>
        <w:t>不包含</w:t>
      </w:r>
      <w:r w:rsidR="002D1708" w:rsidRPr="002D1708">
        <w:rPr>
          <w:rPrChange w:id="885" w:author="xiaox" w:date="2016-10-26T09:42:00Z">
            <w:rPr>
              <w:sz w:val="24"/>
            </w:rPr>
          </w:rPrChange>
        </w:rPr>
        <w:t>T</w:t>
      </w:r>
      <w:r w:rsidR="002D1708" w:rsidRPr="002D1708">
        <w:rPr>
          <w:rFonts w:hint="eastAsia"/>
          <w:rPrChange w:id="886" w:author="xiaox" w:date="2016-10-26T09:42:00Z">
            <w:rPr>
              <w:rFonts w:hint="eastAsia"/>
              <w:sz w:val="24"/>
            </w:rPr>
          </w:rPrChange>
        </w:rPr>
        <w:t>日</w:t>
      </w:r>
      <w:del w:id="887" w:author="xiaox" w:date="2016-10-26T09:42:00Z">
        <w:r>
          <w:rPr>
            <w:bCs/>
            <w:sz w:val="24"/>
          </w:rPr>
          <w:delText>)</w:delText>
        </w:r>
      </w:del>
      <w:ins w:id="888" w:author="xiaox" w:date="2016-10-26T09:42:00Z">
        <w:r w:rsidR="000045D9">
          <w:rPr>
            <w:bCs/>
            <w:szCs w:val="21"/>
          </w:rPr>
          <w:t>）</w:t>
        </w:r>
        <w:r w:rsidR="000045D9">
          <w:rPr>
            <w:rFonts w:hint="eastAsia"/>
            <w:bCs/>
            <w:szCs w:val="21"/>
          </w:rPr>
          <w:t>。</w:t>
        </w:r>
      </w:ins>
    </w:p>
    <w:p w:rsidR="00297D5F" w:rsidRPr="00297D5F" w:rsidRDefault="009E2993">
      <w:pPr>
        <w:spacing w:line="360" w:lineRule="auto"/>
        <w:ind w:firstLineChars="200" w:firstLine="480"/>
        <w:rPr>
          <w:rPrChange w:id="889" w:author="xiaox" w:date="2016-10-26T09:42:00Z">
            <w:rPr>
              <w:sz w:val="24"/>
            </w:rPr>
          </w:rPrChange>
        </w:rPr>
      </w:pPr>
      <w:del w:id="890" w:author="xiaox" w:date="2016-10-26T09:42:00Z">
        <w:r>
          <w:rPr>
            <w:bCs/>
            <w:sz w:val="24"/>
          </w:rPr>
          <w:delText>3</w:delText>
        </w:r>
        <w:r>
          <w:rPr>
            <w:rFonts w:hint="eastAsia"/>
            <w:bCs/>
            <w:sz w:val="24"/>
          </w:rPr>
          <w:delText>4</w:delText>
        </w:r>
        <w:r>
          <w:rPr>
            <w:rFonts w:hint="eastAsia"/>
            <w:bCs/>
            <w:sz w:val="24"/>
          </w:rPr>
          <w:delText>、</w:delText>
        </w:r>
      </w:del>
      <w:ins w:id="891" w:author="xiaox" w:date="2016-10-26T09:42:00Z">
        <w:r w:rsidR="00473770" w:rsidRPr="00473770">
          <w:rPr>
            <w:bCs/>
            <w:szCs w:val="21"/>
          </w:rPr>
          <w:t>35</w:t>
        </w:r>
        <w:r w:rsidR="00473770" w:rsidRPr="00473770">
          <w:rPr>
            <w:rFonts w:hint="eastAsia"/>
            <w:bCs/>
            <w:szCs w:val="21"/>
          </w:rPr>
          <w:t>、</w:t>
        </w:r>
      </w:ins>
      <w:r w:rsidR="002D1708" w:rsidRPr="002D1708">
        <w:rPr>
          <w:rFonts w:hint="eastAsia"/>
          <w:rPrChange w:id="892" w:author="xiaox" w:date="2016-10-26T09:42:00Z">
            <w:rPr>
              <w:rFonts w:hint="eastAsia"/>
              <w:sz w:val="24"/>
            </w:rPr>
          </w:rPrChange>
        </w:rPr>
        <w:t>开放日：指为投资人办理基金份额申购、赎回或其他业务的工作日</w:t>
      </w:r>
      <w:ins w:id="893" w:author="xiaox" w:date="2016-10-26T09:42:00Z">
        <w:r w:rsidR="000045D9">
          <w:rPr>
            <w:rFonts w:hint="eastAsia"/>
            <w:bCs/>
            <w:szCs w:val="21"/>
          </w:rPr>
          <w:t>。</w:t>
        </w:r>
      </w:ins>
    </w:p>
    <w:p w:rsidR="00297D5F" w:rsidRPr="00297D5F" w:rsidRDefault="009E2993">
      <w:pPr>
        <w:spacing w:line="360" w:lineRule="auto"/>
        <w:ind w:firstLineChars="200" w:firstLine="480"/>
        <w:rPr>
          <w:rPrChange w:id="894" w:author="xiaox" w:date="2016-10-26T09:42:00Z">
            <w:rPr>
              <w:sz w:val="24"/>
            </w:rPr>
          </w:rPrChange>
        </w:rPr>
      </w:pPr>
      <w:del w:id="895" w:author="xiaox" w:date="2016-10-26T09:42:00Z">
        <w:r>
          <w:rPr>
            <w:bCs/>
            <w:sz w:val="24"/>
          </w:rPr>
          <w:delText>3</w:delText>
        </w:r>
        <w:r>
          <w:rPr>
            <w:rFonts w:hint="eastAsia"/>
            <w:bCs/>
            <w:sz w:val="24"/>
          </w:rPr>
          <w:delText>5</w:delText>
        </w:r>
        <w:r>
          <w:rPr>
            <w:rFonts w:hint="eastAsia"/>
            <w:bCs/>
            <w:sz w:val="24"/>
          </w:rPr>
          <w:delText>、</w:delText>
        </w:r>
      </w:del>
      <w:ins w:id="896" w:author="xiaox" w:date="2016-10-26T09:42:00Z">
        <w:r w:rsidR="00473770" w:rsidRPr="00473770">
          <w:rPr>
            <w:bCs/>
            <w:szCs w:val="21"/>
          </w:rPr>
          <w:t>36</w:t>
        </w:r>
        <w:r w:rsidR="00473770" w:rsidRPr="00473770">
          <w:rPr>
            <w:rFonts w:hint="eastAsia"/>
            <w:bCs/>
            <w:szCs w:val="21"/>
          </w:rPr>
          <w:t>、</w:t>
        </w:r>
      </w:ins>
      <w:r w:rsidR="002D1708" w:rsidRPr="002D1708">
        <w:rPr>
          <w:rFonts w:hint="eastAsia"/>
          <w:rPrChange w:id="897" w:author="xiaox" w:date="2016-10-26T09:42:00Z">
            <w:rPr>
              <w:rFonts w:hint="eastAsia"/>
              <w:sz w:val="24"/>
            </w:rPr>
          </w:rPrChange>
        </w:rPr>
        <w:t>开放时间：指开放日基金接受申购、赎回或其他交易的时间段</w:t>
      </w:r>
      <w:ins w:id="898" w:author="xiaox" w:date="2016-10-26T09:42:00Z">
        <w:r w:rsidR="000045D9">
          <w:rPr>
            <w:rFonts w:hint="eastAsia"/>
            <w:bCs/>
            <w:szCs w:val="21"/>
          </w:rPr>
          <w:t>。</w:t>
        </w:r>
      </w:ins>
    </w:p>
    <w:p w:rsidR="00297D5F" w:rsidRPr="00297D5F" w:rsidRDefault="009E2993">
      <w:pPr>
        <w:spacing w:line="360" w:lineRule="auto"/>
        <w:ind w:firstLineChars="200" w:firstLine="480"/>
        <w:rPr>
          <w:rPrChange w:id="899" w:author="xiaox" w:date="2016-10-26T09:42:00Z">
            <w:rPr>
              <w:sz w:val="24"/>
            </w:rPr>
          </w:rPrChange>
        </w:rPr>
      </w:pPr>
      <w:del w:id="900" w:author="xiaox" w:date="2016-10-26T09:42:00Z">
        <w:r>
          <w:rPr>
            <w:bCs/>
            <w:sz w:val="24"/>
          </w:rPr>
          <w:delText>3</w:delText>
        </w:r>
        <w:r>
          <w:rPr>
            <w:rFonts w:hint="eastAsia"/>
            <w:bCs/>
            <w:sz w:val="24"/>
          </w:rPr>
          <w:delText>6</w:delText>
        </w:r>
      </w:del>
      <w:ins w:id="901" w:author="xiaox" w:date="2016-10-26T09:42:00Z">
        <w:r w:rsidR="00473770" w:rsidRPr="00473770">
          <w:rPr>
            <w:bCs/>
            <w:szCs w:val="21"/>
          </w:rPr>
          <w:t>37</w:t>
        </w:r>
      </w:ins>
      <w:r w:rsidR="002D1708" w:rsidRPr="002D1708">
        <w:rPr>
          <w:rFonts w:hint="eastAsia"/>
          <w:rPrChange w:id="902" w:author="xiaox" w:date="2016-10-26T09:42:00Z">
            <w:rPr>
              <w:rFonts w:hint="eastAsia"/>
              <w:sz w:val="24"/>
            </w:rPr>
          </w:rPrChange>
        </w:rPr>
        <w:t>、《业务规则》：指</w:t>
      </w:r>
      <w:del w:id="903" w:author="xiaox" w:date="2016-10-26T09:42:00Z">
        <w:r>
          <w:rPr>
            <w:bCs/>
            <w:sz w:val="24"/>
          </w:rPr>
          <w:delText>《</w:delText>
        </w:r>
        <w:r>
          <w:rPr>
            <w:bCs/>
            <w:sz w:val="24"/>
            <w:highlight w:val="yellow"/>
          </w:rPr>
          <w:delText xml:space="preserve">             </w:delText>
        </w:r>
        <w:r>
          <w:rPr>
            <w:bCs/>
            <w:sz w:val="24"/>
          </w:rPr>
          <w:delText>开放式基金业务规则》</w:delText>
        </w:r>
      </w:del>
      <w:ins w:id="904" w:author="xiaox" w:date="2016-10-26T09:42:00Z">
        <w:r w:rsidR="00473770" w:rsidRPr="00473770">
          <w:rPr>
            <w:rFonts w:hint="eastAsia"/>
            <w:bCs/>
            <w:szCs w:val="21"/>
          </w:rPr>
          <w:t>《华夏基金管理有限公司开放式基金业务规则》</w:t>
        </w:r>
      </w:ins>
      <w:r w:rsidR="002D1708" w:rsidRPr="002D1708">
        <w:rPr>
          <w:rFonts w:hint="eastAsia"/>
          <w:rPrChange w:id="905" w:author="xiaox" w:date="2016-10-26T09:42:00Z">
            <w:rPr>
              <w:rFonts w:hint="eastAsia"/>
              <w:sz w:val="24"/>
            </w:rPr>
          </w:rPrChange>
        </w:rPr>
        <w:t>，是规范基金管理人所管理的开放式证券投资基金登记方面的业务规则，由基金管理</w:t>
      </w:r>
      <w:del w:id="906" w:author="xiaox" w:date="2016-10-26T09:42:00Z">
        <w:r>
          <w:rPr>
            <w:bCs/>
            <w:sz w:val="24"/>
          </w:rPr>
          <w:delText>人和</w:delText>
        </w:r>
      </w:del>
      <w:ins w:id="907" w:author="xiaox" w:date="2016-10-26T09:42:00Z">
        <w:r w:rsidR="00473770" w:rsidRPr="00473770">
          <w:rPr>
            <w:rFonts w:hint="eastAsia"/>
            <w:bCs/>
            <w:szCs w:val="21"/>
          </w:rPr>
          <w:t>人、销售机构和</w:t>
        </w:r>
      </w:ins>
      <w:r w:rsidR="002D1708" w:rsidRPr="002D1708">
        <w:rPr>
          <w:rFonts w:hint="eastAsia"/>
          <w:rPrChange w:id="908" w:author="xiaox" w:date="2016-10-26T09:42:00Z">
            <w:rPr>
              <w:rFonts w:hint="eastAsia"/>
              <w:sz w:val="24"/>
            </w:rPr>
          </w:rPrChange>
        </w:rPr>
        <w:t>投资人共同遵守</w:t>
      </w:r>
      <w:del w:id="909" w:author="xiaox" w:date="2016-10-26T09:42:00Z">
        <w:r>
          <w:rPr>
            <w:rFonts w:hint="eastAsia"/>
            <w:bCs/>
            <w:sz w:val="24"/>
          </w:rPr>
          <w:delText>（</w:delText>
        </w:r>
        <w:r>
          <w:rPr>
            <w:rFonts w:hint="eastAsia"/>
            <w:bCs/>
            <w:sz w:val="24"/>
            <w:highlight w:val="yellow"/>
          </w:rPr>
          <w:delText>中登为注册登记机构的可另行定义</w:delText>
        </w:r>
        <w:r>
          <w:rPr>
            <w:rFonts w:hint="eastAsia"/>
            <w:bCs/>
            <w:sz w:val="24"/>
          </w:rPr>
          <w:delText>）</w:delText>
        </w:r>
      </w:del>
      <w:ins w:id="910" w:author="xiaox" w:date="2016-10-26T09:42:00Z">
        <w:r w:rsidR="000045D9">
          <w:rPr>
            <w:rFonts w:hint="eastAsia"/>
            <w:bCs/>
            <w:szCs w:val="21"/>
          </w:rPr>
          <w:t>。</w:t>
        </w:r>
      </w:ins>
    </w:p>
    <w:p w:rsidR="00297D5F" w:rsidRPr="00297D5F" w:rsidRDefault="009E2993">
      <w:pPr>
        <w:spacing w:line="360" w:lineRule="auto"/>
        <w:ind w:firstLineChars="200" w:firstLine="480"/>
        <w:rPr>
          <w:rPrChange w:id="911" w:author="xiaox" w:date="2016-10-26T09:42:00Z">
            <w:rPr>
              <w:sz w:val="24"/>
            </w:rPr>
          </w:rPrChange>
        </w:rPr>
      </w:pPr>
      <w:del w:id="912" w:author="xiaox" w:date="2016-10-26T09:42:00Z">
        <w:r>
          <w:rPr>
            <w:bCs/>
            <w:sz w:val="24"/>
          </w:rPr>
          <w:delText>3</w:delText>
        </w:r>
        <w:r>
          <w:rPr>
            <w:rFonts w:hint="eastAsia"/>
            <w:bCs/>
            <w:sz w:val="24"/>
          </w:rPr>
          <w:delText>7</w:delText>
        </w:r>
        <w:r>
          <w:rPr>
            <w:rFonts w:hint="eastAsia"/>
            <w:bCs/>
            <w:sz w:val="24"/>
          </w:rPr>
          <w:delText>、</w:delText>
        </w:r>
      </w:del>
      <w:ins w:id="913" w:author="xiaox" w:date="2016-10-26T09:42:00Z">
        <w:r w:rsidR="00473770" w:rsidRPr="00473770">
          <w:rPr>
            <w:bCs/>
            <w:szCs w:val="21"/>
          </w:rPr>
          <w:t>38</w:t>
        </w:r>
        <w:r w:rsidR="00473770" w:rsidRPr="00473770">
          <w:rPr>
            <w:rFonts w:hint="eastAsia"/>
            <w:bCs/>
            <w:szCs w:val="21"/>
          </w:rPr>
          <w:t>、</w:t>
        </w:r>
      </w:ins>
      <w:r w:rsidR="002D1708" w:rsidRPr="002D1708">
        <w:rPr>
          <w:rFonts w:hint="eastAsia"/>
          <w:rPrChange w:id="914" w:author="xiaox" w:date="2016-10-26T09:42:00Z">
            <w:rPr>
              <w:rFonts w:hint="eastAsia"/>
              <w:sz w:val="24"/>
            </w:rPr>
          </w:rPrChange>
        </w:rPr>
        <w:t>认购：指在基金募集期内，投资人申请购买基金份额的行为</w:t>
      </w:r>
      <w:ins w:id="915" w:author="xiaox" w:date="2016-10-26T09:42:00Z">
        <w:r w:rsidR="000045D9">
          <w:rPr>
            <w:rFonts w:hint="eastAsia"/>
            <w:bCs/>
            <w:szCs w:val="21"/>
          </w:rPr>
          <w:t>。</w:t>
        </w:r>
      </w:ins>
    </w:p>
    <w:p w:rsidR="00297D5F" w:rsidRPr="00297D5F" w:rsidRDefault="009E2993">
      <w:pPr>
        <w:spacing w:line="360" w:lineRule="auto"/>
        <w:ind w:firstLineChars="200" w:firstLine="480"/>
        <w:rPr>
          <w:rPrChange w:id="916" w:author="xiaox" w:date="2016-10-26T09:42:00Z">
            <w:rPr>
              <w:sz w:val="24"/>
            </w:rPr>
          </w:rPrChange>
        </w:rPr>
      </w:pPr>
      <w:del w:id="917" w:author="xiaox" w:date="2016-10-26T09:42:00Z">
        <w:r>
          <w:rPr>
            <w:bCs/>
            <w:sz w:val="24"/>
          </w:rPr>
          <w:delText>3</w:delText>
        </w:r>
        <w:r>
          <w:rPr>
            <w:rFonts w:hint="eastAsia"/>
            <w:bCs/>
            <w:sz w:val="24"/>
          </w:rPr>
          <w:delText>8</w:delText>
        </w:r>
      </w:del>
      <w:ins w:id="918" w:author="xiaox" w:date="2016-10-26T09:42:00Z">
        <w:r w:rsidR="00473770" w:rsidRPr="00473770">
          <w:rPr>
            <w:bCs/>
            <w:szCs w:val="21"/>
          </w:rPr>
          <w:t>39</w:t>
        </w:r>
      </w:ins>
      <w:r w:rsidR="002D1708" w:rsidRPr="002D1708">
        <w:rPr>
          <w:rFonts w:hint="eastAsia"/>
          <w:rPrChange w:id="919" w:author="xiaox" w:date="2016-10-26T09:42:00Z">
            <w:rPr>
              <w:rFonts w:hint="eastAsia"/>
              <w:sz w:val="24"/>
            </w:rPr>
          </w:rPrChange>
        </w:rPr>
        <w:t>、申购：指基金合同生效后，投资人根据基金合同和招募说明书的规定申请购买基金份额的行为</w:t>
      </w:r>
      <w:ins w:id="920" w:author="xiaox" w:date="2016-10-26T09:42:00Z">
        <w:r w:rsidR="000045D9">
          <w:rPr>
            <w:rFonts w:hint="eastAsia"/>
            <w:bCs/>
            <w:szCs w:val="21"/>
          </w:rPr>
          <w:t>。</w:t>
        </w:r>
      </w:ins>
    </w:p>
    <w:p w:rsidR="00297D5F" w:rsidRPr="00297D5F" w:rsidRDefault="009E2993">
      <w:pPr>
        <w:spacing w:line="360" w:lineRule="auto"/>
        <w:ind w:firstLineChars="200" w:firstLine="480"/>
        <w:rPr>
          <w:rPrChange w:id="921" w:author="xiaox" w:date="2016-10-26T09:42:00Z">
            <w:rPr>
              <w:sz w:val="24"/>
            </w:rPr>
          </w:rPrChange>
        </w:rPr>
      </w:pPr>
      <w:del w:id="922" w:author="xiaox" w:date="2016-10-26T09:42:00Z">
        <w:r>
          <w:rPr>
            <w:bCs/>
            <w:sz w:val="24"/>
          </w:rPr>
          <w:delText>3</w:delText>
        </w:r>
        <w:r>
          <w:rPr>
            <w:rFonts w:hint="eastAsia"/>
            <w:bCs/>
            <w:sz w:val="24"/>
          </w:rPr>
          <w:delText>9</w:delText>
        </w:r>
      </w:del>
      <w:ins w:id="923" w:author="xiaox" w:date="2016-10-26T09:42:00Z">
        <w:r w:rsidR="00473770" w:rsidRPr="00473770">
          <w:rPr>
            <w:bCs/>
            <w:szCs w:val="21"/>
          </w:rPr>
          <w:t>40</w:t>
        </w:r>
      </w:ins>
      <w:r w:rsidR="002D1708" w:rsidRPr="002D1708">
        <w:rPr>
          <w:rFonts w:hint="eastAsia"/>
          <w:rPrChange w:id="924" w:author="xiaox" w:date="2016-10-26T09:42:00Z">
            <w:rPr>
              <w:rFonts w:hint="eastAsia"/>
              <w:sz w:val="24"/>
            </w:rPr>
          </w:rPrChange>
        </w:rPr>
        <w:t>、赎回：指基金合同生效后，基金份额持有人按基金合同规定的条件要求将基金份额兑换为现金的行为</w:t>
      </w:r>
      <w:ins w:id="925" w:author="xiaox" w:date="2016-10-26T09:42:00Z">
        <w:r w:rsidR="000045D9">
          <w:rPr>
            <w:rFonts w:hint="eastAsia"/>
            <w:bCs/>
            <w:szCs w:val="21"/>
          </w:rPr>
          <w:t>。</w:t>
        </w:r>
      </w:ins>
    </w:p>
    <w:p w:rsidR="00297D5F" w:rsidRPr="00297D5F" w:rsidRDefault="009E2993">
      <w:pPr>
        <w:spacing w:line="360" w:lineRule="auto"/>
        <w:ind w:firstLineChars="200" w:firstLine="480"/>
        <w:rPr>
          <w:rPrChange w:id="926" w:author="xiaox" w:date="2016-10-26T09:42:00Z">
            <w:rPr>
              <w:sz w:val="24"/>
            </w:rPr>
          </w:rPrChange>
        </w:rPr>
      </w:pPr>
      <w:del w:id="927" w:author="xiaox" w:date="2016-10-26T09:42:00Z">
        <w:r>
          <w:rPr>
            <w:rFonts w:hint="eastAsia"/>
            <w:bCs/>
            <w:sz w:val="24"/>
          </w:rPr>
          <w:delText>40</w:delText>
        </w:r>
      </w:del>
      <w:ins w:id="928" w:author="xiaox" w:date="2016-10-26T09:42:00Z">
        <w:r w:rsidR="00473770" w:rsidRPr="00473770">
          <w:rPr>
            <w:bCs/>
            <w:szCs w:val="21"/>
          </w:rPr>
          <w:t>41</w:t>
        </w:r>
      </w:ins>
      <w:r w:rsidR="002D1708" w:rsidRPr="002D1708">
        <w:rPr>
          <w:rFonts w:hint="eastAsia"/>
          <w:rPrChange w:id="929" w:author="xiaox" w:date="2016-10-26T09:42:00Z">
            <w:rPr>
              <w:rFonts w:hint="eastAsia"/>
              <w:sz w:val="24"/>
            </w:rPr>
          </w:rPrChange>
        </w:rPr>
        <w:t>、基金转换：指基金份额持有人按照本基金合同和基金管理人届时有效公告规定的条件，申请将其持有基金管理人管理的、某一基金的基金份额转换为基金管理人管理的其他基金基金份额的行为</w:t>
      </w:r>
      <w:ins w:id="930" w:author="xiaox" w:date="2016-10-26T09:42:00Z">
        <w:r w:rsidR="000045D9">
          <w:rPr>
            <w:rFonts w:hint="eastAsia"/>
            <w:bCs/>
            <w:szCs w:val="21"/>
          </w:rPr>
          <w:t>。</w:t>
        </w:r>
      </w:ins>
    </w:p>
    <w:p w:rsidR="00297D5F" w:rsidRPr="00297D5F" w:rsidRDefault="009E2993">
      <w:pPr>
        <w:spacing w:line="360" w:lineRule="auto"/>
        <w:ind w:firstLineChars="200" w:firstLine="480"/>
        <w:rPr>
          <w:rPrChange w:id="931" w:author="xiaox" w:date="2016-10-26T09:42:00Z">
            <w:rPr>
              <w:sz w:val="24"/>
            </w:rPr>
          </w:rPrChange>
        </w:rPr>
      </w:pPr>
      <w:del w:id="932" w:author="xiaox" w:date="2016-10-26T09:42:00Z">
        <w:r>
          <w:rPr>
            <w:bCs/>
            <w:sz w:val="24"/>
          </w:rPr>
          <w:delText>4</w:delText>
        </w:r>
        <w:r>
          <w:rPr>
            <w:rFonts w:hint="eastAsia"/>
            <w:bCs/>
            <w:sz w:val="24"/>
          </w:rPr>
          <w:delText>1</w:delText>
        </w:r>
      </w:del>
      <w:ins w:id="933" w:author="xiaox" w:date="2016-10-26T09:42:00Z">
        <w:r w:rsidR="00473770" w:rsidRPr="00473770">
          <w:rPr>
            <w:bCs/>
            <w:szCs w:val="21"/>
          </w:rPr>
          <w:t>42</w:t>
        </w:r>
      </w:ins>
      <w:r w:rsidR="002D1708" w:rsidRPr="002D1708">
        <w:rPr>
          <w:rFonts w:hint="eastAsia"/>
          <w:rPrChange w:id="934" w:author="xiaox" w:date="2016-10-26T09:42:00Z">
            <w:rPr>
              <w:rFonts w:hint="eastAsia"/>
              <w:sz w:val="24"/>
            </w:rPr>
          </w:rPrChange>
        </w:rPr>
        <w:t>、转托管：指基金份额持有人在本基金的不同销售机构之间实施的变更所持基金份额销售机构的操作</w:t>
      </w:r>
      <w:ins w:id="935" w:author="xiaox" w:date="2016-10-26T09:42:00Z">
        <w:r w:rsidR="000045D9">
          <w:rPr>
            <w:rFonts w:hint="eastAsia"/>
            <w:bCs/>
            <w:szCs w:val="21"/>
          </w:rPr>
          <w:t>。</w:t>
        </w:r>
      </w:ins>
    </w:p>
    <w:p w:rsidR="00297D5F" w:rsidRPr="00297D5F" w:rsidRDefault="009E2993">
      <w:pPr>
        <w:spacing w:line="360" w:lineRule="auto"/>
        <w:ind w:firstLineChars="200" w:firstLine="480"/>
        <w:rPr>
          <w:rPrChange w:id="936" w:author="xiaox" w:date="2016-10-26T09:42:00Z">
            <w:rPr>
              <w:sz w:val="24"/>
            </w:rPr>
          </w:rPrChange>
        </w:rPr>
      </w:pPr>
      <w:del w:id="937" w:author="xiaox" w:date="2016-10-26T09:42:00Z">
        <w:r>
          <w:rPr>
            <w:bCs/>
            <w:sz w:val="24"/>
          </w:rPr>
          <w:delText>4</w:delText>
        </w:r>
        <w:r>
          <w:rPr>
            <w:rFonts w:hint="eastAsia"/>
            <w:bCs/>
            <w:sz w:val="24"/>
          </w:rPr>
          <w:delText>2</w:delText>
        </w:r>
      </w:del>
      <w:ins w:id="938" w:author="xiaox" w:date="2016-10-26T09:42:00Z">
        <w:r w:rsidR="00473770" w:rsidRPr="00473770">
          <w:rPr>
            <w:bCs/>
            <w:szCs w:val="21"/>
          </w:rPr>
          <w:t>43</w:t>
        </w:r>
      </w:ins>
      <w:r w:rsidR="002D1708" w:rsidRPr="002D1708">
        <w:rPr>
          <w:rFonts w:hint="eastAsia"/>
          <w:rPrChange w:id="939" w:author="xiaox" w:date="2016-10-26T09:42:00Z">
            <w:rPr>
              <w:rFonts w:hint="eastAsia"/>
              <w:sz w:val="24"/>
            </w:rPr>
          </w:rPrChange>
        </w:rPr>
        <w:t>、定期定额投资计划：指投资人通过有关销售机构提出申请，约定每期申购日、扣款金额及扣款方式，由销售机构于每期约定扣款日在投资人指定银行账户内自动完成扣款及基金申购申请的一种投资方式</w:t>
      </w:r>
      <w:ins w:id="940" w:author="xiaox" w:date="2016-10-26T09:42:00Z">
        <w:r w:rsidR="000045D9">
          <w:rPr>
            <w:rFonts w:hint="eastAsia"/>
            <w:bCs/>
            <w:szCs w:val="21"/>
          </w:rPr>
          <w:t>。</w:t>
        </w:r>
      </w:ins>
    </w:p>
    <w:p w:rsidR="00297D5F" w:rsidRPr="00297D5F" w:rsidRDefault="009E2993">
      <w:pPr>
        <w:spacing w:line="360" w:lineRule="auto"/>
        <w:ind w:firstLineChars="200" w:firstLine="480"/>
        <w:rPr>
          <w:rPrChange w:id="941" w:author="xiaox" w:date="2016-10-26T09:42:00Z">
            <w:rPr>
              <w:sz w:val="24"/>
              <w:highlight w:val="yellow"/>
            </w:rPr>
          </w:rPrChange>
        </w:rPr>
      </w:pPr>
      <w:del w:id="942" w:author="xiaox" w:date="2016-10-26T09:42:00Z">
        <w:r>
          <w:rPr>
            <w:bCs/>
            <w:sz w:val="24"/>
          </w:rPr>
          <w:delText>4</w:delText>
        </w:r>
        <w:r>
          <w:rPr>
            <w:rFonts w:hint="eastAsia"/>
            <w:bCs/>
            <w:sz w:val="24"/>
          </w:rPr>
          <w:delText>3</w:delText>
        </w:r>
        <w:r>
          <w:rPr>
            <w:rFonts w:hint="eastAsia"/>
            <w:bCs/>
            <w:sz w:val="24"/>
          </w:rPr>
          <w:delText>、</w:delText>
        </w:r>
      </w:del>
      <w:ins w:id="943" w:author="xiaox" w:date="2016-10-26T09:42:00Z">
        <w:r w:rsidR="00473770" w:rsidRPr="00473770">
          <w:rPr>
            <w:bCs/>
            <w:szCs w:val="21"/>
          </w:rPr>
          <w:t>44</w:t>
        </w:r>
        <w:r w:rsidR="00473770" w:rsidRPr="00473770">
          <w:rPr>
            <w:rFonts w:hint="eastAsia"/>
            <w:bCs/>
            <w:szCs w:val="21"/>
          </w:rPr>
          <w:t>、</w:t>
        </w:r>
      </w:ins>
      <w:r w:rsidR="002D1708" w:rsidRPr="002D1708">
        <w:rPr>
          <w:rFonts w:hint="eastAsia"/>
          <w:rPrChange w:id="944" w:author="xiaox" w:date="2016-10-26T09:42:00Z">
            <w:rPr>
              <w:rFonts w:hint="eastAsia"/>
              <w:sz w:val="24"/>
            </w:rPr>
          </w:rPrChange>
        </w:rPr>
        <w:t>巨额赎回：指本基金单个开放日，基金净赎回申请</w:t>
      </w:r>
      <w:del w:id="945" w:author="xiaox" w:date="2016-10-26T09:42:00Z">
        <w:r>
          <w:rPr>
            <w:bCs/>
            <w:sz w:val="24"/>
          </w:rPr>
          <w:delText>(</w:delText>
        </w:r>
      </w:del>
      <w:ins w:id="946" w:author="xiaox" w:date="2016-10-26T09:42:00Z">
        <w:r w:rsidR="000045D9">
          <w:rPr>
            <w:bCs/>
            <w:szCs w:val="21"/>
          </w:rPr>
          <w:t>（</w:t>
        </w:r>
      </w:ins>
      <w:r w:rsidR="002D1708" w:rsidRPr="002D1708">
        <w:rPr>
          <w:rFonts w:hint="eastAsia"/>
          <w:rPrChange w:id="947" w:author="xiaox" w:date="2016-10-26T09:42:00Z">
            <w:rPr>
              <w:rFonts w:hint="eastAsia"/>
              <w:sz w:val="24"/>
            </w:rPr>
          </w:rPrChange>
        </w:rPr>
        <w:t>赎回申请份额总数加上基金转换中转出申请份额总数后扣除申购申请份额总数及基金转换中转入申请份额总数后的余额</w:t>
      </w:r>
      <w:del w:id="948" w:author="xiaox" w:date="2016-10-26T09:42:00Z">
        <w:r>
          <w:rPr>
            <w:bCs/>
            <w:sz w:val="24"/>
          </w:rPr>
          <w:delText>)</w:delText>
        </w:r>
      </w:del>
      <w:ins w:id="949" w:author="xiaox" w:date="2016-10-26T09:42:00Z">
        <w:r w:rsidR="000045D9">
          <w:rPr>
            <w:bCs/>
            <w:szCs w:val="21"/>
          </w:rPr>
          <w:t>）</w:t>
        </w:r>
      </w:ins>
      <w:r w:rsidR="002D1708" w:rsidRPr="002D1708">
        <w:rPr>
          <w:rFonts w:hint="eastAsia"/>
          <w:rPrChange w:id="950" w:author="xiaox" w:date="2016-10-26T09:42:00Z">
            <w:rPr>
              <w:rFonts w:hint="eastAsia"/>
              <w:sz w:val="24"/>
            </w:rPr>
          </w:rPrChange>
        </w:rPr>
        <w:t>超过上一开放日基金总份额的</w:t>
      </w:r>
      <w:del w:id="951" w:author="xiaox" w:date="2016-10-26T09:42:00Z">
        <w:r>
          <w:rPr>
            <w:rFonts w:hint="eastAsia"/>
            <w:bCs/>
            <w:sz w:val="24"/>
            <w:highlight w:val="yellow"/>
          </w:rPr>
          <w:delText xml:space="preserve">    </w:delText>
        </w:r>
      </w:del>
      <w:ins w:id="952" w:author="xiaox" w:date="2016-10-26T09:42:00Z">
        <w:r w:rsidR="00473770" w:rsidRPr="00473770">
          <w:rPr>
            <w:bCs/>
            <w:szCs w:val="21"/>
          </w:rPr>
          <w:t>10%</w:t>
        </w:r>
        <w:r w:rsidR="000045D9">
          <w:rPr>
            <w:rFonts w:hint="eastAsia"/>
            <w:bCs/>
            <w:szCs w:val="21"/>
          </w:rPr>
          <w:t>。</w:t>
        </w:r>
      </w:ins>
    </w:p>
    <w:p w:rsidR="00297D5F" w:rsidRPr="00297D5F" w:rsidRDefault="009E2993">
      <w:pPr>
        <w:spacing w:line="360" w:lineRule="auto"/>
        <w:ind w:firstLineChars="200" w:firstLine="480"/>
        <w:rPr>
          <w:rPrChange w:id="953" w:author="xiaox" w:date="2016-10-26T09:42:00Z">
            <w:rPr>
              <w:sz w:val="24"/>
            </w:rPr>
          </w:rPrChange>
        </w:rPr>
      </w:pPr>
      <w:del w:id="954" w:author="xiaox" w:date="2016-10-26T09:42:00Z">
        <w:r>
          <w:rPr>
            <w:bCs/>
            <w:sz w:val="24"/>
          </w:rPr>
          <w:delText>4</w:delText>
        </w:r>
        <w:r>
          <w:rPr>
            <w:rFonts w:hint="eastAsia"/>
            <w:bCs/>
            <w:sz w:val="24"/>
          </w:rPr>
          <w:delText>4</w:delText>
        </w:r>
        <w:r>
          <w:rPr>
            <w:rFonts w:hint="eastAsia"/>
            <w:bCs/>
            <w:sz w:val="24"/>
          </w:rPr>
          <w:delText>、</w:delText>
        </w:r>
      </w:del>
      <w:ins w:id="955" w:author="xiaox" w:date="2016-10-26T09:42:00Z">
        <w:r w:rsidR="00473770" w:rsidRPr="00473770">
          <w:rPr>
            <w:bCs/>
            <w:szCs w:val="21"/>
          </w:rPr>
          <w:t>45</w:t>
        </w:r>
        <w:r w:rsidR="00473770" w:rsidRPr="00473770">
          <w:rPr>
            <w:rFonts w:hint="eastAsia"/>
            <w:bCs/>
            <w:szCs w:val="21"/>
          </w:rPr>
          <w:t>、</w:t>
        </w:r>
      </w:ins>
      <w:r w:rsidR="002D1708" w:rsidRPr="002D1708">
        <w:rPr>
          <w:rFonts w:hint="eastAsia"/>
          <w:rPrChange w:id="956" w:author="xiaox" w:date="2016-10-26T09:42:00Z">
            <w:rPr>
              <w:rFonts w:hint="eastAsia"/>
              <w:sz w:val="24"/>
            </w:rPr>
          </w:rPrChange>
        </w:rPr>
        <w:t>元：指人民币元</w:t>
      </w:r>
      <w:ins w:id="957" w:author="xiaox" w:date="2016-10-26T09:42:00Z">
        <w:r w:rsidR="000045D9">
          <w:rPr>
            <w:rFonts w:hint="eastAsia"/>
            <w:bCs/>
            <w:szCs w:val="21"/>
          </w:rPr>
          <w:t>。</w:t>
        </w:r>
      </w:ins>
    </w:p>
    <w:p w:rsidR="00297D5F" w:rsidRPr="00297D5F" w:rsidRDefault="009E2993">
      <w:pPr>
        <w:spacing w:line="360" w:lineRule="auto"/>
        <w:ind w:firstLineChars="200" w:firstLine="480"/>
        <w:rPr>
          <w:rPrChange w:id="958" w:author="xiaox" w:date="2016-10-26T09:42:00Z">
            <w:rPr>
              <w:sz w:val="24"/>
            </w:rPr>
          </w:rPrChange>
        </w:rPr>
      </w:pPr>
      <w:del w:id="959" w:author="xiaox" w:date="2016-10-26T09:42:00Z">
        <w:r>
          <w:rPr>
            <w:bCs/>
            <w:sz w:val="24"/>
          </w:rPr>
          <w:delText>4</w:delText>
        </w:r>
        <w:r>
          <w:rPr>
            <w:rFonts w:hint="eastAsia"/>
            <w:bCs/>
            <w:sz w:val="24"/>
          </w:rPr>
          <w:delText>5</w:delText>
        </w:r>
      </w:del>
      <w:ins w:id="960" w:author="xiaox" w:date="2016-10-26T09:42:00Z">
        <w:r w:rsidR="00473770" w:rsidRPr="00473770">
          <w:rPr>
            <w:bCs/>
            <w:szCs w:val="21"/>
          </w:rPr>
          <w:t>46</w:t>
        </w:r>
      </w:ins>
      <w:r w:rsidR="002D1708" w:rsidRPr="002D1708">
        <w:rPr>
          <w:rFonts w:hint="eastAsia"/>
          <w:rPrChange w:id="961" w:author="xiaox" w:date="2016-10-26T09:42:00Z">
            <w:rPr>
              <w:rFonts w:hint="eastAsia"/>
              <w:sz w:val="24"/>
            </w:rPr>
          </w:rPrChange>
        </w:rPr>
        <w:t>、基金收益：指基金投资所得红利、股息、债券利息、买卖证券价差、银行存款利息、已实现的其他合法收入及因运用基金财产带来的成本和费用的节约</w:t>
      </w:r>
      <w:ins w:id="962" w:author="xiaox" w:date="2016-10-26T09:42:00Z">
        <w:r w:rsidR="000045D9">
          <w:rPr>
            <w:rFonts w:hint="eastAsia"/>
            <w:bCs/>
            <w:szCs w:val="21"/>
          </w:rPr>
          <w:t>。</w:t>
        </w:r>
      </w:ins>
    </w:p>
    <w:p w:rsidR="00297D5F" w:rsidRPr="00297D5F" w:rsidRDefault="009E2993">
      <w:pPr>
        <w:spacing w:line="360" w:lineRule="auto"/>
        <w:ind w:firstLineChars="200" w:firstLine="480"/>
        <w:rPr>
          <w:rPrChange w:id="963" w:author="xiaox" w:date="2016-10-26T09:42:00Z">
            <w:rPr>
              <w:sz w:val="24"/>
            </w:rPr>
          </w:rPrChange>
        </w:rPr>
      </w:pPr>
      <w:del w:id="964" w:author="xiaox" w:date="2016-10-26T09:42:00Z">
        <w:r>
          <w:rPr>
            <w:bCs/>
            <w:sz w:val="24"/>
          </w:rPr>
          <w:delText>4</w:delText>
        </w:r>
        <w:r>
          <w:rPr>
            <w:rFonts w:hint="eastAsia"/>
            <w:bCs/>
            <w:sz w:val="24"/>
          </w:rPr>
          <w:delText>6</w:delText>
        </w:r>
      </w:del>
      <w:ins w:id="965" w:author="xiaox" w:date="2016-10-26T09:42:00Z">
        <w:r w:rsidR="00473770" w:rsidRPr="00473770">
          <w:rPr>
            <w:bCs/>
            <w:szCs w:val="21"/>
          </w:rPr>
          <w:t>47</w:t>
        </w:r>
      </w:ins>
      <w:r w:rsidR="002D1708" w:rsidRPr="002D1708">
        <w:rPr>
          <w:rFonts w:hint="eastAsia"/>
          <w:rPrChange w:id="966" w:author="xiaox" w:date="2016-10-26T09:42:00Z">
            <w:rPr>
              <w:rFonts w:hint="eastAsia"/>
              <w:sz w:val="24"/>
            </w:rPr>
          </w:rPrChange>
        </w:rPr>
        <w:t>、基金资产总值：指基金拥有的各类有价证券、银行存款本息、基金应收申购款及其他资产的价值总和</w:t>
      </w:r>
      <w:ins w:id="967" w:author="xiaox" w:date="2016-10-26T09:42:00Z">
        <w:r w:rsidR="000045D9">
          <w:rPr>
            <w:rFonts w:hint="eastAsia"/>
            <w:bCs/>
            <w:szCs w:val="21"/>
          </w:rPr>
          <w:t>。</w:t>
        </w:r>
      </w:ins>
    </w:p>
    <w:p w:rsidR="00297D5F" w:rsidRPr="00297D5F" w:rsidRDefault="009E2993">
      <w:pPr>
        <w:spacing w:line="360" w:lineRule="auto"/>
        <w:ind w:firstLineChars="200" w:firstLine="480"/>
        <w:rPr>
          <w:rPrChange w:id="968" w:author="xiaox" w:date="2016-10-26T09:42:00Z">
            <w:rPr>
              <w:sz w:val="24"/>
            </w:rPr>
          </w:rPrChange>
        </w:rPr>
      </w:pPr>
      <w:del w:id="969" w:author="xiaox" w:date="2016-10-26T09:42:00Z">
        <w:r>
          <w:rPr>
            <w:bCs/>
            <w:sz w:val="24"/>
          </w:rPr>
          <w:delText>4</w:delText>
        </w:r>
        <w:r>
          <w:rPr>
            <w:rFonts w:hint="eastAsia"/>
            <w:bCs/>
            <w:sz w:val="24"/>
          </w:rPr>
          <w:delText>7</w:delText>
        </w:r>
      </w:del>
      <w:ins w:id="970" w:author="xiaox" w:date="2016-10-26T09:42:00Z">
        <w:r w:rsidR="00473770" w:rsidRPr="00473770">
          <w:rPr>
            <w:bCs/>
            <w:szCs w:val="21"/>
          </w:rPr>
          <w:t>48</w:t>
        </w:r>
      </w:ins>
      <w:r w:rsidR="002D1708" w:rsidRPr="002D1708">
        <w:rPr>
          <w:rFonts w:hint="eastAsia"/>
          <w:rPrChange w:id="971" w:author="xiaox" w:date="2016-10-26T09:42:00Z">
            <w:rPr>
              <w:rFonts w:hint="eastAsia"/>
              <w:sz w:val="24"/>
            </w:rPr>
          </w:rPrChange>
        </w:rPr>
        <w:t>、基金资产净值：指基金资产总值减去基金负债后的价值</w:t>
      </w:r>
      <w:ins w:id="972" w:author="xiaox" w:date="2016-10-26T09:42:00Z">
        <w:r w:rsidR="000045D9">
          <w:rPr>
            <w:rFonts w:hint="eastAsia"/>
            <w:bCs/>
            <w:szCs w:val="21"/>
          </w:rPr>
          <w:t>。</w:t>
        </w:r>
      </w:ins>
    </w:p>
    <w:p w:rsidR="00297D5F" w:rsidRPr="00297D5F" w:rsidRDefault="009E2993">
      <w:pPr>
        <w:spacing w:line="360" w:lineRule="auto"/>
        <w:ind w:firstLineChars="200" w:firstLine="480"/>
        <w:rPr>
          <w:rPrChange w:id="973" w:author="xiaox" w:date="2016-10-26T09:42:00Z">
            <w:rPr>
              <w:sz w:val="24"/>
            </w:rPr>
          </w:rPrChange>
        </w:rPr>
      </w:pPr>
      <w:del w:id="974" w:author="xiaox" w:date="2016-10-26T09:42:00Z">
        <w:r>
          <w:rPr>
            <w:bCs/>
            <w:sz w:val="24"/>
          </w:rPr>
          <w:delText>4</w:delText>
        </w:r>
        <w:r>
          <w:rPr>
            <w:rFonts w:hint="eastAsia"/>
            <w:bCs/>
            <w:sz w:val="24"/>
          </w:rPr>
          <w:delText>8</w:delText>
        </w:r>
      </w:del>
      <w:ins w:id="975" w:author="xiaox" w:date="2016-10-26T09:42:00Z">
        <w:r w:rsidR="00473770" w:rsidRPr="00473770">
          <w:rPr>
            <w:bCs/>
            <w:szCs w:val="21"/>
          </w:rPr>
          <w:t>49</w:t>
        </w:r>
      </w:ins>
      <w:r w:rsidR="002D1708" w:rsidRPr="002D1708">
        <w:rPr>
          <w:rFonts w:hint="eastAsia"/>
          <w:rPrChange w:id="976" w:author="xiaox" w:date="2016-10-26T09:42:00Z">
            <w:rPr>
              <w:rFonts w:hint="eastAsia"/>
              <w:sz w:val="24"/>
            </w:rPr>
          </w:rPrChange>
        </w:rPr>
        <w:t>、基金份额净值：指计算日基金资产净值除以计算日基金份额总数</w:t>
      </w:r>
      <w:ins w:id="977" w:author="xiaox" w:date="2016-10-26T09:42:00Z">
        <w:r w:rsidR="000045D9">
          <w:rPr>
            <w:rFonts w:hint="eastAsia"/>
            <w:bCs/>
            <w:szCs w:val="21"/>
          </w:rPr>
          <w:t>。</w:t>
        </w:r>
      </w:ins>
    </w:p>
    <w:p w:rsidR="00297D5F" w:rsidRPr="00297D5F" w:rsidRDefault="009E2993">
      <w:pPr>
        <w:spacing w:line="360" w:lineRule="auto"/>
        <w:ind w:firstLineChars="200" w:firstLine="480"/>
        <w:rPr>
          <w:rPrChange w:id="978" w:author="xiaox" w:date="2016-10-26T09:42:00Z">
            <w:rPr>
              <w:sz w:val="24"/>
            </w:rPr>
          </w:rPrChange>
        </w:rPr>
      </w:pPr>
      <w:del w:id="979" w:author="xiaox" w:date="2016-10-26T09:42:00Z">
        <w:r>
          <w:rPr>
            <w:bCs/>
            <w:sz w:val="24"/>
          </w:rPr>
          <w:delText>4</w:delText>
        </w:r>
        <w:r>
          <w:rPr>
            <w:rFonts w:hint="eastAsia"/>
            <w:bCs/>
            <w:sz w:val="24"/>
          </w:rPr>
          <w:delText>9</w:delText>
        </w:r>
      </w:del>
      <w:ins w:id="980" w:author="xiaox" w:date="2016-10-26T09:42:00Z">
        <w:r w:rsidR="00473770" w:rsidRPr="00473770">
          <w:rPr>
            <w:bCs/>
            <w:szCs w:val="21"/>
          </w:rPr>
          <w:t>50</w:t>
        </w:r>
      </w:ins>
      <w:r w:rsidR="002D1708" w:rsidRPr="002D1708">
        <w:rPr>
          <w:rFonts w:hint="eastAsia"/>
          <w:rPrChange w:id="981" w:author="xiaox" w:date="2016-10-26T09:42:00Z">
            <w:rPr>
              <w:rFonts w:hint="eastAsia"/>
              <w:sz w:val="24"/>
            </w:rPr>
          </w:rPrChange>
        </w:rPr>
        <w:t>、基金资产估值：指计算评估基金资产和负债的价值，以确定基金资产净值和基金</w:t>
      </w:r>
      <w:r w:rsidR="002D1708" w:rsidRPr="002D1708">
        <w:rPr>
          <w:rFonts w:hint="eastAsia"/>
          <w:rPrChange w:id="982" w:author="xiaox" w:date="2016-10-26T09:42:00Z">
            <w:rPr>
              <w:rFonts w:hint="eastAsia"/>
              <w:sz w:val="24"/>
            </w:rPr>
          </w:rPrChange>
        </w:rPr>
        <w:lastRenderedPageBreak/>
        <w:t>份额净值的过程</w:t>
      </w:r>
      <w:ins w:id="983" w:author="xiaox" w:date="2016-10-26T09:42:00Z">
        <w:r w:rsidR="000045D9">
          <w:rPr>
            <w:rFonts w:hint="eastAsia"/>
            <w:bCs/>
            <w:szCs w:val="21"/>
          </w:rPr>
          <w:t>。</w:t>
        </w:r>
      </w:ins>
    </w:p>
    <w:p w:rsidR="00297D5F" w:rsidRPr="00297D5F" w:rsidRDefault="009E2993">
      <w:pPr>
        <w:spacing w:line="360" w:lineRule="auto"/>
        <w:ind w:firstLineChars="200" w:firstLine="480"/>
        <w:rPr>
          <w:rPrChange w:id="984" w:author="xiaox" w:date="2016-10-26T09:42:00Z">
            <w:rPr>
              <w:sz w:val="24"/>
            </w:rPr>
          </w:rPrChange>
        </w:rPr>
      </w:pPr>
      <w:del w:id="985" w:author="xiaox" w:date="2016-10-26T09:42:00Z">
        <w:r>
          <w:rPr>
            <w:rFonts w:hint="eastAsia"/>
            <w:bCs/>
            <w:sz w:val="24"/>
          </w:rPr>
          <w:delText>50</w:delText>
        </w:r>
        <w:r>
          <w:rPr>
            <w:rFonts w:hint="eastAsia"/>
            <w:bCs/>
            <w:sz w:val="24"/>
          </w:rPr>
          <w:delText>、</w:delText>
        </w:r>
      </w:del>
      <w:ins w:id="986" w:author="xiaox" w:date="2016-10-26T09:42:00Z">
        <w:r w:rsidR="00473770" w:rsidRPr="00473770">
          <w:rPr>
            <w:bCs/>
            <w:szCs w:val="21"/>
          </w:rPr>
          <w:t>51</w:t>
        </w:r>
        <w:r w:rsidR="00473770" w:rsidRPr="00473770">
          <w:rPr>
            <w:rFonts w:hint="eastAsia"/>
            <w:bCs/>
            <w:szCs w:val="21"/>
          </w:rPr>
          <w:t>、</w:t>
        </w:r>
      </w:ins>
      <w:r w:rsidR="002D1708" w:rsidRPr="002D1708">
        <w:rPr>
          <w:rFonts w:hint="eastAsia"/>
          <w:rPrChange w:id="987" w:author="xiaox" w:date="2016-10-26T09:42:00Z">
            <w:rPr>
              <w:rFonts w:hint="eastAsia"/>
              <w:sz w:val="24"/>
            </w:rPr>
          </w:rPrChange>
        </w:rPr>
        <w:t>指定</w:t>
      </w:r>
      <w:del w:id="988" w:author="xiaox" w:date="2016-10-26T09:42:00Z">
        <w:r>
          <w:rPr>
            <w:bCs/>
            <w:sz w:val="24"/>
          </w:rPr>
          <w:delText>媒体</w:delText>
        </w:r>
      </w:del>
      <w:ins w:id="989" w:author="xiaox" w:date="2016-10-26T09:42:00Z">
        <w:r w:rsidR="00473770" w:rsidRPr="00473770">
          <w:rPr>
            <w:rFonts w:hint="eastAsia"/>
            <w:bCs/>
            <w:szCs w:val="21"/>
          </w:rPr>
          <w:t>媒介</w:t>
        </w:r>
      </w:ins>
      <w:r w:rsidR="002D1708" w:rsidRPr="002D1708">
        <w:rPr>
          <w:rFonts w:hint="eastAsia"/>
          <w:rPrChange w:id="990" w:author="xiaox" w:date="2016-10-26T09:42:00Z">
            <w:rPr>
              <w:rFonts w:hint="eastAsia"/>
              <w:sz w:val="24"/>
            </w:rPr>
          </w:rPrChange>
        </w:rPr>
        <w:t>：指中国证监会指定的用以进行信息披露的</w:t>
      </w:r>
      <w:del w:id="991" w:author="xiaox" w:date="2016-10-26T09:42:00Z">
        <w:r>
          <w:rPr>
            <w:bCs/>
            <w:sz w:val="24"/>
          </w:rPr>
          <w:delText>报刊、互联网网站及其他媒体</w:delText>
        </w:r>
      </w:del>
      <w:ins w:id="992" w:author="xiaox" w:date="2016-10-26T09:42:00Z">
        <w:r w:rsidR="00473770" w:rsidRPr="00473770">
          <w:rPr>
            <w:rFonts w:hint="eastAsia"/>
            <w:bCs/>
            <w:szCs w:val="21"/>
          </w:rPr>
          <w:t>媒介</w:t>
        </w:r>
        <w:r w:rsidR="000045D9">
          <w:rPr>
            <w:rFonts w:hint="eastAsia"/>
            <w:bCs/>
            <w:szCs w:val="21"/>
          </w:rPr>
          <w:t>。</w:t>
        </w:r>
      </w:ins>
    </w:p>
    <w:p w:rsidR="00297D5F" w:rsidRPr="00297D5F" w:rsidRDefault="009E2993">
      <w:pPr>
        <w:spacing w:line="360" w:lineRule="auto"/>
        <w:ind w:firstLineChars="200" w:firstLine="480"/>
        <w:rPr>
          <w:rPrChange w:id="993" w:author="xiaox" w:date="2016-10-26T09:42:00Z">
            <w:rPr>
              <w:sz w:val="24"/>
            </w:rPr>
          </w:rPrChange>
        </w:rPr>
      </w:pPr>
      <w:del w:id="994" w:author="xiaox" w:date="2016-10-26T09:42:00Z">
        <w:r>
          <w:rPr>
            <w:rFonts w:hint="eastAsia"/>
            <w:bCs/>
            <w:sz w:val="24"/>
          </w:rPr>
          <w:delText>51</w:delText>
        </w:r>
        <w:r>
          <w:rPr>
            <w:rFonts w:hint="eastAsia"/>
            <w:bCs/>
            <w:sz w:val="24"/>
          </w:rPr>
          <w:delText>、</w:delText>
        </w:r>
      </w:del>
      <w:ins w:id="995" w:author="xiaox" w:date="2016-10-26T09:42:00Z">
        <w:r w:rsidR="00473770" w:rsidRPr="00473770">
          <w:rPr>
            <w:bCs/>
            <w:szCs w:val="21"/>
          </w:rPr>
          <w:t>52</w:t>
        </w:r>
        <w:r w:rsidR="00473770" w:rsidRPr="00473770">
          <w:rPr>
            <w:rFonts w:hint="eastAsia"/>
            <w:bCs/>
            <w:szCs w:val="21"/>
          </w:rPr>
          <w:t>、</w:t>
        </w:r>
      </w:ins>
      <w:r w:rsidR="002D1708" w:rsidRPr="002D1708">
        <w:rPr>
          <w:rFonts w:hint="eastAsia"/>
          <w:rPrChange w:id="996" w:author="xiaox" w:date="2016-10-26T09:42:00Z">
            <w:rPr>
              <w:rFonts w:hint="eastAsia"/>
              <w:sz w:val="24"/>
            </w:rPr>
          </w:rPrChange>
        </w:rPr>
        <w:t>不可抗力：指本合同当事人不能预见、不能避免且不能克服的客观事件。</w:t>
      </w:r>
    </w:p>
    <w:p w:rsidR="00000000" w:rsidRDefault="009E2993" w:rsidP="00D67100">
      <w:pPr>
        <w:spacing w:line="360" w:lineRule="auto"/>
        <w:ind w:firstLineChars="200" w:firstLine="480"/>
        <w:rPr>
          <w:del w:id="997" w:author="xiaox" w:date="2016-10-26T09:42:00Z"/>
          <w:bCs/>
          <w:sz w:val="24"/>
        </w:rPr>
        <w:pPrChange w:id="998" w:author="xiaox" w:date="2016-11-24T11:12:00Z">
          <w:pPr>
            <w:spacing w:line="360" w:lineRule="auto"/>
            <w:ind w:firstLineChars="200" w:firstLine="480"/>
          </w:pPr>
        </w:pPrChange>
      </w:pPr>
      <w:bookmarkStart w:id="999" w:name="_Toc733"/>
      <w:bookmarkStart w:id="1000" w:name="_Toc18631"/>
      <w:bookmarkStart w:id="1001" w:name="_Toc22708"/>
      <w:bookmarkStart w:id="1002" w:name="_Toc20318"/>
      <w:bookmarkStart w:id="1003" w:name="_Toc6683"/>
      <w:bookmarkStart w:id="1004" w:name="_Toc20627"/>
      <w:bookmarkStart w:id="1005" w:name="_Toc24571"/>
      <w:bookmarkStart w:id="1006" w:name="_Toc6149"/>
      <w:bookmarkStart w:id="1007" w:name="_Toc545"/>
      <w:bookmarkStart w:id="1008" w:name="_Toc13288"/>
      <w:bookmarkStart w:id="1009" w:name="_Toc5246"/>
      <w:bookmarkStart w:id="1010" w:name="_Toc458581660"/>
      <w:del w:id="1011" w:author="xiaox" w:date="2016-10-26T09:42:00Z">
        <w:r>
          <w:rPr>
            <w:rFonts w:hint="eastAsia"/>
            <w:bCs/>
            <w:sz w:val="24"/>
          </w:rPr>
          <w:delText>52</w:delText>
        </w:r>
        <w:r>
          <w:rPr>
            <w:rFonts w:hint="eastAsia"/>
            <w:bCs/>
            <w:sz w:val="24"/>
          </w:rPr>
          <w:delText>、其他</w:delText>
        </w:r>
      </w:del>
    </w:p>
    <w:p w:rsidR="00105D40" w:rsidRPr="00105D40" w:rsidRDefault="009E2993" w:rsidP="00D67100">
      <w:pPr>
        <w:pStyle w:val="1"/>
        <w:spacing w:beforeLines="50" w:afterLines="50"/>
        <w:jc w:val="center"/>
        <w:rPr>
          <w:rFonts w:ascii="Times New Roman"/>
          <w:color w:val="auto"/>
          <w:sz w:val="21"/>
          <w:rPrChange w:id="1012" w:author="xiaox" w:date="2016-10-26T09:42:00Z">
            <w:rPr>
              <w:rFonts w:ascii="Times New Roman"/>
              <w:color w:val="auto"/>
              <w:sz w:val="30"/>
            </w:rPr>
          </w:rPrChange>
        </w:rPr>
      </w:pPr>
      <w:del w:id="1013" w:author="xiaox" w:date="2016-10-26T09:42:00Z">
        <w:r>
          <w:rPr>
            <w:rFonts w:ascii="Times New Roman"/>
            <w:b w:val="0"/>
            <w:bCs/>
            <w:color w:val="auto"/>
          </w:rPr>
          <w:br w:type="page"/>
        </w:r>
      </w:del>
      <w:bookmarkStart w:id="1014" w:name="_Toc258829400"/>
      <w:bookmarkStart w:id="1015" w:name="_Toc233456272"/>
      <w:r w:rsidR="002D1708" w:rsidRPr="002D1708">
        <w:rPr>
          <w:rFonts w:ascii="Times New Roman" w:hint="eastAsia"/>
          <w:color w:val="auto"/>
          <w:sz w:val="21"/>
          <w:rPrChange w:id="1016" w:author="xiaox" w:date="2016-10-26T09:42:00Z">
            <w:rPr>
              <w:rFonts w:ascii="Times New Roman" w:hint="eastAsia"/>
              <w:color w:val="auto"/>
              <w:sz w:val="30"/>
            </w:rPr>
          </w:rPrChange>
        </w:rPr>
        <w:t>第三部分</w:t>
      </w:r>
      <w:r w:rsidR="002D1708" w:rsidRPr="002D1708">
        <w:rPr>
          <w:rFonts w:ascii="Times New Roman"/>
          <w:color w:val="auto"/>
          <w:sz w:val="21"/>
          <w:rPrChange w:id="1017" w:author="xiaox" w:date="2016-10-26T09:42:00Z">
            <w:rPr>
              <w:rFonts w:ascii="Times New Roman"/>
              <w:color w:val="auto"/>
              <w:sz w:val="30"/>
            </w:rPr>
          </w:rPrChange>
        </w:rPr>
        <w:t xml:space="preserve">  </w:t>
      </w:r>
      <w:r w:rsidR="002D1708" w:rsidRPr="002D1708">
        <w:rPr>
          <w:rFonts w:ascii="Times New Roman" w:hint="eastAsia"/>
          <w:color w:val="auto"/>
          <w:sz w:val="21"/>
          <w:rPrChange w:id="1018" w:author="xiaox" w:date="2016-10-26T09:42:00Z">
            <w:rPr>
              <w:rFonts w:ascii="Times New Roman" w:hint="eastAsia"/>
              <w:color w:val="auto"/>
              <w:sz w:val="30"/>
            </w:rPr>
          </w:rPrChange>
        </w:rPr>
        <w:t>基金的基本情况</w:t>
      </w:r>
      <w:bookmarkStart w:id="1019" w:name="_Toc79392573"/>
      <w:bookmarkEnd w:id="999"/>
      <w:bookmarkEnd w:id="1000"/>
      <w:bookmarkEnd w:id="1001"/>
      <w:bookmarkEnd w:id="1002"/>
      <w:bookmarkEnd w:id="1003"/>
      <w:bookmarkEnd w:id="1004"/>
      <w:bookmarkEnd w:id="1005"/>
      <w:bookmarkEnd w:id="1006"/>
      <w:bookmarkEnd w:id="1007"/>
      <w:bookmarkEnd w:id="1008"/>
      <w:bookmarkEnd w:id="1009"/>
      <w:bookmarkEnd w:id="1010"/>
    </w:p>
    <w:p w:rsidR="00821327" w:rsidRDefault="00821327">
      <w:pPr>
        <w:spacing w:line="360" w:lineRule="auto"/>
        <w:ind w:firstLine="540"/>
        <w:rPr>
          <w:del w:id="1020" w:author="xiaox" w:date="2016-10-26T09:42:00Z"/>
          <w:bCs/>
          <w:sz w:val="24"/>
        </w:rPr>
      </w:pPr>
      <w:bookmarkStart w:id="1021" w:name="_Hlt88031774"/>
      <w:bookmarkStart w:id="1022" w:name="_Hlt88031741"/>
      <w:bookmarkEnd w:id="1021"/>
    </w:p>
    <w:bookmarkEnd w:id="1022"/>
    <w:p w:rsidR="002D1708" w:rsidRPr="002D1708" w:rsidRDefault="002D1708" w:rsidP="002D1708">
      <w:pPr>
        <w:spacing w:line="360" w:lineRule="auto"/>
        <w:ind w:firstLineChars="200" w:firstLine="420"/>
        <w:rPr>
          <w:rPrChange w:id="1023" w:author="xiaox" w:date="2016-10-26T09:42:00Z">
            <w:rPr>
              <w:sz w:val="24"/>
            </w:rPr>
          </w:rPrChange>
        </w:rPr>
        <w:pPrChange w:id="1024" w:author="xiaox" w:date="2016-10-26T09:42:00Z">
          <w:pPr>
            <w:spacing w:line="360" w:lineRule="auto"/>
            <w:ind w:firstLineChars="200" w:firstLine="480"/>
          </w:pPr>
        </w:pPrChange>
      </w:pPr>
      <w:r w:rsidRPr="002D1708">
        <w:rPr>
          <w:rFonts w:hint="eastAsia"/>
          <w:rPrChange w:id="1025" w:author="xiaox" w:date="2016-10-26T09:42:00Z">
            <w:rPr>
              <w:rFonts w:hint="eastAsia"/>
              <w:sz w:val="24"/>
            </w:rPr>
          </w:rPrChange>
        </w:rPr>
        <w:t>一、基金名称</w:t>
      </w:r>
      <w:bookmarkEnd w:id="1019"/>
    </w:p>
    <w:p w:rsidR="00297D5F" w:rsidRPr="00297D5F" w:rsidRDefault="009E2993">
      <w:pPr>
        <w:spacing w:line="360" w:lineRule="auto"/>
        <w:ind w:firstLineChars="200" w:firstLine="480"/>
        <w:rPr>
          <w:rPrChange w:id="1026" w:author="xiaox" w:date="2016-10-26T09:42:00Z">
            <w:rPr>
              <w:sz w:val="24"/>
            </w:rPr>
          </w:rPrChange>
        </w:rPr>
      </w:pPr>
      <w:del w:id="1027" w:author="xiaox" w:date="2016-10-26T09:42:00Z">
        <w:r>
          <w:rPr>
            <w:bCs/>
            <w:sz w:val="24"/>
          </w:rPr>
          <w:delText>XXXXXX</w:delText>
        </w:r>
      </w:del>
      <w:ins w:id="1028" w:author="xiaox" w:date="2016-10-26T09:42:00Z">
        <w:r w:rsidR="00473770" w:rsidRPr="00473770">
          <w:rPr>
            <w:rFonts w:hint="eastAsia"/>
            <w:bCs/>
            <w:szCs w:val="21"/>
          </w:rPr>
          <w:t>华夏</w:t>
        </w:r>
        <w:r w:rsidR="008B553A">
          <w:rPr>
            <w:rFonts w:hint="eastAsia"/>
            <w:bCs/>
            <w:szCs w:val="21"/>
          </w:rPr>
          <w:t>新锦帆</w:t>
        </w:r>
        <w:r w:rsidR="00473770" w:rsidRPr="00473770">
          <w:rPr>
            <w:rFonts w:hint="eastAsia"/>
            <w:bCs/>
            <w:szCs w:val="21"/>
          </w:rPr>
          <w:t>灵活配置混合型</w:t>
        </w:r>
      </w:ins>
      <w:r w:rsidR="002D1708" w:rsidRPr="002D1708">
        <w:rPr>
          <w:rFonts w:hint="eastAsia"/>
          <w:rPrChange w:id="1029" w:author="xiaox" w:date="2016-10-26T09:42:00Z">
            <w:rPr>
              <w:rFonts w:hint="eastAsia"/>
              <w:sz w:val="24"/>
            </w:rPr>
          </w:rPrChange>
        </w:rPr>
        <w:t>证券投资基金</w:t>
      </w:r>
    </w:p>
    <w:p w:rsidR="00821327" w:rsidRDefault="00821327">
      <w:pPr>
        <w:spacing w:line="360" w:lineRule="auto"/>
        <w:ind w:firstLineChars="200" w:firstLine="480"/>
        <w:rPr>
          <w:del w:id="1030" w:author="xiaox" w:date="2016-10-26T09:42:00Z"/>
          <w:bCs/>
          <w:sz w:val="24"/>
        </w:rPr>
      </w:pPr>
      <w:bookmarkStart w:id="1031" w:name="_Toc79392574"/>
    </w:p>
    <w:p w:rsidR="002D1708" w:rsidRPr="002D1708" w:rsidRDefault="002D1708" w:rsidP="002D1708">
      <w:pPr>
        <w:spacing w:line="360" w:lineRule="auto"/>
        <w:ind w:firstLineChars="200" w:firstLine="420"/>
        <w:rPr>
          <w:rPrChange w:id="1032" w:author="xiaox" w:date="2016-10-26T09:42:00Z">
            <w:rPr>
              <w:sz w:val="24"/>
            </w:rPr>
          </w:rPrChange>
        </w:rPr>
        <w:pPrChange w:id="1033" w:author="xiaox" w:date="2016-10-26T09:42:00Z">
          <w:pPr>
            <w:spacing w:line="360" w:lineRule="auto"/>
            <w:ind w:firstLineChars="200" w:firstLine="480"/>
          </w:pPr>
        </w:pPrChange>
      </w:pPr>
      <w:r w:rsidRPr="002D1708">
        <w:rPr>
          <w:rFonts w:hint="eastAsia"/>
          <w:rPrChange w:id="1034" w:author="xiaox" w:date="2016-10-26T09:42:00Z">
            <w:rPr>
              <w:rFonts w:hint="eastAsia"/>
              <w:sz w:val="24"/>
            </w:rPr>
          </w:rPrChange>
        </w:rPr>
        <w:t>二、基金的类别</w:t>
      </w:r>
      <w:bookmarkEnd w:id="1031"/>
    </w:p>
    <w:p w:rsidR="002D1708" w:rsidRPr="002D1708" w:rsidRDefault="009E2993" w:rsidP="002D1708">
      <w:pPr>
        <w:spacing w:line="360" w:lineRule="auto"/>
        <w:ind w:firstLineChars="200" w:firstLine="480"/>
        <w:rPr>
          <w:rPrChange w:id="1035" w:author="xiaox" w:date="2016-10-26T09:42:00Z">
            <w:rPr>
              <w:sz w:val="24"/>
            </w:rPr>
          </w:rPrChange>
        </w:rPr>
        <w:pPrChange w:id="1036" w:author="xiaox" w:date="2016-10-26T09:42:00Z">
          <w:pPr>
            <w:spacing w:line="360" w:lineRule="auto"/>
            <w:ind w:leftChars="257" w:left="796" w:hanging="256"/>
          </w:pPr>
        </w:pPrChange>
      </w:pPr>
      <w:del w:id="1037" w:author="xiaox" w:date="2016-10-26T09:42:00Z">
        <w:r>
          <w:rPr>
            <w:rFonts w:hint="eastAsia"/>
            <w:bCs/>
            <w:sz w:val="24"/>
          </w:rPr>
          <w:delText>股票型</w:delText>
        </w:r>
      </w:del>
      <w:ins w:id="1038" w:author="xiaox" w:date="2016-10-26T09:42:00Z">
        <w:r w:rsidR="00473770" w:rsidRPr="00473770">
          <w:rPr>
            <w:rFonts w:hint="eastAsia"/>
            <w:bCs/>
            <w:szCs w:val="21"/>
          </w:rPr>
          <w:t>混合型</w:t>
        </w:r>
      </w:ins>
      <w:r w:rsidR="002D1708" w:rsidRPr="002D1708">
        <w:rPr>
          <w:rFonts w:hint="eastAsia"/>
          <w:rPrChange w:id="1039" w:author="xiaox" w:date="2016-10-26T09:42:00Z">
            <w:rPr>
              <w:rFonts w:hint="eastAsia"/>
              <w:sz w:val="24"/>
            </w:rPr>
          </w:rPrChange>
        </w:rPr>
        <w:t>证券投资基金</w:t>
      </w:r>
    </w:p>
    <w:p w:rsidR="00821327" w:rsidRDefault="00821327">
      <w:pPr>
        <w:spacing w:line="360" w:lineRule="auto"/>
        <w:ind w:leftChars="257" w:left="796" w:hanging="256"/>
        <w:rPr>
          <w:del w:id="1040" w:author="xiaox" w:date="2016-10-26T09:42:00Z"/>
          <w:bCs/>
          <w:sz w:val="24"/>
        </w:rPr>
      </w:pPr>
      <w:bookmarkStart w:id="1041" w:name="_Toc79392575"/>
    </w:p>
    <w:p w:rsidR="002D1708" w:rsidRPr="002D1708" w:rsidRDefault="002D1708" w:rsidP="002D1708">
      <w:pPr>
        <w:spacing w:line="360" w:lineRule="auto"/>
        <w:ind w:firstLineChars="200" w:firstLine="420"/>
        <w:rPr>
          <w:rPrChange w:id="1042" w:author="xiaox" w:date="2016-10-26T09:42:00Z">
            <w:rPr>
              <w:sz w:val="24"/>
            </w:rPr>
          </w:rPrChange>
        </w:rPr>
        <w:pPrChange w:id="1043" w:author="xiaox" w:date="2016-10-26T09:42:00Z">
          <w:pPr>
            <w:spacing w:line="360" w:lineRule="auto"/>
            <w:ind w:firstLineChars="200" w:firstLine="480"/>
          </w:pPr>
        </w:pPrChange>
      </w:pPr>
      <w:r w:rsidRPr="002D1708">
        <w:rPr>
          <w:rFonts w:hint="eastAsia"/>
          <w:rPrChange w:id="1044" w:author="xiaox" w:date="2016-10-26T09:42:00Z">
            <w:rPr>
              <w:rFonts w:hint="eastAsia"/>
              <w:sz w:val="24"/>
            </w:rPr>
          </w:rPrChange>
        </w:rPr>
        <w:t>三、基金的运作方式</w:t>
      </w:r>
    </w:p>
    <w:p w:rsidR="002D1708" w:rsidRPr="002D1708" w:rsidRDefault="002D1708" w:rsidP="002D1708">
      <w:pPr>
        <w:spacing w:line="360" w:lineRule="auto"/>
        <w:ind w:firstLineChars="200" w:firstLine="420"/>
        <w:rPr>
          <w:rPrChange w:id="1045" w:author="xiaox" w:date="2016-10-26T09:42:00Z">
            <w:rPr>
              <w:sz w:val="24"/>
            </w:rPr>
          </w:rPrChange>
        </w:rPr>
        <w:pPrChange w:id="1046" w:author="xiaox" w:date="2016-10-26T09:42:00Z">
          <w:pPr>
            <w:spacing w:line="360" w:lineRule="auto"/>
            <w:ind w:leftChars="257" w:left="796" w:hanging="256"/>
          </w:pPr>
        </w:pPrChange>
      </w:pPr>
      <w:r w:rsidRPr="002D1708">
        <w:rPr>
          <w:rFonts w:hint="eastAsia"/>
          <w:rPrChange w:id="1047" w:author="xiaox" w:date="2016-10-26T09:42:00Z">
            <w:rPr>
              <w:rFonts w:hint="eastAsia"/>
              <w:sz w:val="24"/>
            </w:rPr>
          </w:rPrChange>
        </w:rPr>
        <w:t>契约型开放式</w:t>
      </w:r>
      <w:del w:id="1048" w:author="xiaox" w:date="2016-10-26T09:42:00Z">
        <w:r w:rsidR="009E2993">
          <w:rPr>
            <w:rFonts w:hint="eastAsia"/>
            <w:bCs/>
            <w:sz w:val="24"/>
          </w:rPr>
          <w:delText>（其他）</w:delText>
        </w:r>
      </w:del>
    </w:p>
    <w:p w:rsidR="00821327" w:rsidRDefault="00821327">
      <w:pPr>
        <w:spacing w:line="360" w:lineRule="auto"/>
        <w:ind w:leftChars="257" w:left="796" w:hanging="256"/>
        <w:rPr>
          <w:del w:id="1049" w:author="xiaox" w:date="2016-10-26T09:42:00Z"/>
          <w:bCs/>
          <w:sz w:val="24"/>
        </w:rPr>
      </w:pPr>
    </w:p>
    <w:p w:rsidR="002D1708" w:rsidRPr="002D1708" w:rsidRDefault="002D1708" w:rsidP="002D1708">
      <w:pPr>
        <w:spacing w:line="360" w:lineRule="auto"/>
        <w:ind w:firstLineChars="200" w:firstLine="420"/>
        <w:rPr>
          <w:rPrChange w:id="1050" w:author="xiaox" w:date="2016-10-26T09:42:00Z">
            <w:rPr>
              <w:sz w:val="24"/>
            </w:rPr>
          </w:rPrChange>
        </w:rPr>
        <w:pPrChange w:id="1051" w:author="xiaox" w:date="2016-10-26T09:42:00Z">
          <w:pPr>
            <w:spacing w:line="360" w:lineRule="auto"/>
            <w:ind w:firstLineChars="200" w:firstLine="480"/>
          </w:pPr>
        </w:pPrChange>
      </w:pPr>
      <w:r w:rsidRPr="002D1708">
        <w:rPr>
          <w:rFonts w:hint="eastAsia"/>
          <w:rPrChange w:id="1052" w:author="xiaox" w:date="2016-10-26T09:42:00Z">
            <w:rPr>
              <w:rFonts w:hint="eastAsia"/>
              <w:sz w:val="24"/>
            </w:rPr>
          </w:rPrChange>
        </w:rPr>
        <w:t>四、基金的投资目标</w:t>
      </w:r>
      <w:bookmarkEnd w:id="1041"/>
    </w:p>
    <w:p w:rsidR="00821327" w:rsidRDefault="00821327">
      <w:pPr>
        <w:pStyle w:val="20"/>
        <w:rPr>
          <w:del w:id="1053" w:author="xiaox" w:date="2016-10-26T09:42:00Z"/>
          <w:rFonts w:ascii="Times New Roman" w:eastAsia="宋体"/>
          <w:bCs/>
          <w:sz w:val="24"/>
        </w:rPr>
      </w:pPr>
    </w:p>
    <w:p w:rsidR="00473770" w:rsidRPr="00473770" w:rsidRDefault="00473770" w:rsidP="005326F4">
      <w:pPr>
        <w:spacing w:line="360" w:lineRule="auto"/>
        <w:ind w:firstLineChars="200" w:firstLine="420"/>
        <w:rPr>
          <w:ins w:id="1054" w:author="xiaox" w:date="2016-10-26T09:42:00Z"/>
          <w:bCs/>
          <w:szCs w:val="21"/>
        </w:rPr>
      </w:pPr>
      <w:ins w:id="1055" w:author="xiaox" w:date="2016-10-26T09:42:00Z">
        <w:r w:rsidRPr="00473770">
          <w:rPr>
            <w:rFonts w:hint="eastAsia"/>
            <w:bCs/>
            <w:szCs w:val="21"/>
          </w:rPr>
          <w:t>在控制风险的前提下，把握市场机会，追求资产的稳健增值。</w:t>
        </w:r>
      </w:ins>
    </w:p>
    <w:p w:rsidR="002D1708" w:rsidRPr="002D1708" w:rsidRDefault="002D1708" w:rsidP="002D1708">
      <w:pPr>
        <w:spacing w:line="360" w:lineRule="auto"/>
        <w:ind w:firstLineChars="200" w:firstLine="420"/>
        <w:rPr>
          <w:rPrChange w:id="1056" w:author="xiaox" w:date="2016-10-26T09:42:00Z">
            <w:rPr>
              <w:sz w:val="24"/>
            </w:rPr>
          </w:rPrChange>
        </w:rPr>
        <w:pPrChange w:id="1057" w:author="xiaox" w:date="2016-10-26T09:42:00Z">
          <w:pPr>
            <w:spacing w:line="360" w:lineRule="auto"/>
            <w:ind w:firstLineChars="200" w:firstLine="480"/>
          </w:pPr>
        </w:pPrChange>
      </w:pPr>
      <w:bookmarkStart w:id="1058" w:name="_Toc79392576"/>
      <w:r w:rsidRPr="002D1708">
        <w:rPr>
          <w:rFonts w:hint="eastAsia"/>
          <w:rPrChange w:id="1059" w:author="xiaox" w:date="2016-10-26T09:42:00Z">
            <w:rPr>
              <w:rFonts w:hint="eastAsia"/>
              <w:sz w:val="24"/>
            </w:rPr>
          </w:rPrChange>
        </w:rPr>
        <w:t>五、基金的最低募集份额总额</w:t>
      </w:r>
      <w:bookmarkEnd w:id="1058"/>
    </w:p>
    <w:p w:rsidR="002D1708" w:rsidRPr="002D1708" w:rsidRDefault="002D1708" w:rsidP="002D1708">
      <w:pPr>
        <w:spacing w:line="360" w:lineRule="auto"/>
        <w:ind w:firstLineChars="200" w:firstLine="420"/>
        <w:rPr>
          <w:rPrChange w:id="1060" w:author="xiaox" w:date="2016-10-26T09:42:00Z">
            <w:rPr>
              <w:sz w:val="24"/>
            </w:rPr>
          </w:rPrChange>
        </w:rPr>
        <w:pPrChange w:id="1061" w:author="xiaox" w:date="2016-10-26T09:42:00Z">
          <w:pPr>
            <w:spacing w:line="360" w:lineRule="auto"/>
            <w:ind w:firstLineChars="200" w:firstLine="480"/>
          </w:pPr>
        </w:pPrChange>
      </w:pPr>
      <w:r w:rsidRPr="002D1708">
        <w:rPr>
          <w:rFonts w:hint="eastAsia"/>
          <w:rPrChange w:id="1062" w:author="xiaox" w:date="2016-10-26T09:42:00Z">
            <w:rPr>
              <w:rFonts w:hint="eastAsia"/>
              <w:sz w:val="24"/>
            </w:rPr>
          </w:rPrChange>
        </w:rPr>
        <w:t>本基金的最低募集份额总额为</w:t>
      </w:r>
      <w:del w:id="1063" w:author="xiaox" w:date="2016-10-26T09:42:00Z">
        <w:r w:rsidR="009E2993">
          <w:rPr>
            <w:rFonts w:hint="eastAsia"/>
            <w:bCs/>
            <w:sz w:val="24"/>
            <w:highlight w:val="yellow"/>
          </w:rPr>
          <w:delText xml:space="preserve">   </w:delText>
        </w:r>
      </w:del>
      <w:ins w:id="1064" w:author="xiaox" w:date="2016-10-26T09:42:00Z">
        <w:r w:rsidR="00473770" w:rsidRPr="00473770">
          <w:rPr>
            <w:bCs/>
            <w:szCs w:val="21"/>
          </w:rPr>
          <w:t>2</w:t>
        </w:r>
      </w:ins>
      <w:r w:rsidRPr="002D1708">
        <w:rPr>
          <w:rFonts w:hint="eastAsia"/>
          <w:rPrChange w:id="1065" w:author="xiaox" w:date="2016-10-26T09:42:00Z">
            <w:rPr>
              <w:rFonts w:hint="eastAsia"/>
              <w:sz w:val="24"/>
            </w:rPr>
          </w:rPrChange>
        </w:rPr>
        <w:t>亿份。</w:t>
      </w:r>
    </w:p>
    <w:p w:rsidR="00821327" w:rsidRDefault="00821327">
      <w:pPr>
        <w:spacing w:line="360" w:lineRule="auto"/>
        <w:ind w:firstLineChars="200" w:firstLine="480"/>
        <w:rPr>
          <w:del w:id="1066" w:author="xiaox" w:date="2016-10-26T09:42:00Z"/>
          <w:bCs/>
          <w:sz w:val="24"/>
        </w:rPr>
      </w:pPr>
      <w:bookmarkStart w:id="1067" w:name="_Toc79392577"/>
    </w:p>
    <w:p w:rsidR="002D1708" w:rsidRPr="002D1708" w:rsidRDefault="002D1708" w:rsidP="002D1708">
      <w:pPr>
        <w:spacing w:line="360" w:lineRule="auto"/>
        <w:ind w:firstLineChars="200" w:firstLine="420"/>
        <w:rPr>
          <w:rPrChange w:id="1068" w:author="xiaox" w:date="2016-10-26T09:42:00Z">
            <w:rPr>
              <w:sz w:val="24"/>
            </w:rPr>
          </w:rPrChange>
        </w:rPr>
        <w:pPrChange w:id="1069" w:author="xiaox" w:date="2016-10-26T09:42:00Z">
          <w:pPr>
            <w:spacing w:line="360" w:lineRule="auto"/>
            <w:ind w:firstLineChars="200" w:firstLine="480"/>
          </w:pPr>
        </w:pPrChange>
      </w:pPr>
      <w:r w:rsidRPr="002D1708">
        <w:rPr>
          <w:rFonts w:hint="eastAsia"/>
          <w:rPrChange w:id="1070" w:author="xiaox" w:date="2016-10-26T09:42:00Z">
            <w:rPr>
              <w:rFonts w:hint="eastAsia"/>
              <w:sz w:val="24"/>
            </w:rPr>
          </w:rPrChange>
        </w:rPr>
        <w:t>六、基金份额面值</w:t>
      </w:r>
      <w:bookmarkEnd w:id="1067"/>
      <w:r w:rsidRPr="002D1708">
        <w:rPr>
          <w:rFonts w:hint="eastAsia"/>
          <w:rPrChange w:id="1071" w:author="xiaox" w:date="2016-10-26T09:42:00Z">
            <w:rPr>
              <w:rFonts w:hint="eastAsia"/>
              <w:sz w:val="24"/>
            </w:rPr>
          </w:rPrChange>
        </w:rPr>
        <w:t>和认购费用</w:t>
      </w:r>
    </w:p>
    <w:p w:rsidR="002D1708" w:rsidRPr="002D1708" w:rsidRDefault="002D1708" w:rsidP="002D1708">
      <w:pPr>
        <w:spacing w:line="360" w:lineRule="auto"/>
        <w:ind w:firstLineChars="200" w:firstLine="420"/>
        <w:rPr>
          <w:rPrChange w:id="1072" w:author="xiaox" w:date="2016-10-26T09:42:00Z">
            <w:rPr>
              <w:sz w:val="24"/>
            </w:rPr>
          </w:rPrChange>
        </w:rPr>
        <w:pPrChange w:id="1073" w:author="xiaox" w:date="2016-10-26T09:42:00Z">
          <w:pPr>
            <w:spacing w:line="360" w:lineRule="auto"/>
            <w:ind w:firstLine="480"/>
          </w:pPr>
        </w:pPrChange>
      </w:pPr>
      <w:r w:rsidRPr="002D1708">
        <w:rPr>
          <w:rFonts w:hint="eastAsia"/>
          <w:rPrChange w:id="1074" w:author="xiaox" w:date="2016-10-26T09:42:00Z">
            <w:rPr>
              <w:rFonts w:hint="eastAsia"/>
              <w:sz w:val="24"/>
            </w:rPr>
          </w:rPrChange>
        </w:rPr>
        <w:t>本基金基金份额发售面值为人民币</w:t>
      </w:r>
      <w:del w:id="1075" w:author="xiaox" w:date="2016-10-26T09:42:00Z">
        <w:r w:rsidR="009E2993">
          <w:rPr>
            <w:bCs/>
            <w:sz w:val="24"/>
          </w:rPr>
          <w:delText xml:space="preserve"> </w:delText>
        </w:r>
        <w:r w:rsidR="009E2993">
          <w:rPr>
            <w:bCs/>
            <w:sz w:val="24"/>
            <w:highlight w:val="yellow"/>
          </w:rPr>
          <w:delText xml:space="preserve">   </w:delText>
        </w:r>
      </w:del>
      <w:ins w:id="1076" w:author="xiaox" w:date="2016-10-26T09:42:00Z">
        <w:r w:rsidR="00473770" w:rsidRPr="00473770">
          <w:rPr>
            <w:bCs/>
            <w:szCs w:val="21"/>
          </w:rPr>
          <w:t>1.00</w:t>
        </w:r>
      </w:ins>
      <w:r w:rsidRPr="002D1708">
        <w:rPr>
          <w:rFonts w:hint="eastAsia"/>
          <w:rPrChange w:id="1077" w:author="xiaox" w:date="2016-10-26T09:42:00Z">
            <w:rPr>
              <w:rFonts w:hint="eastAsia"/>
              <w:sz w:val="24"/>
            </w:rPr>
          </w:rPrChange>
        </w:rPr>
        <w:t>元。</w:t>
      </w:r>
    </w:p>
    <w:p w:rsidR="002D1708" w:rsidRPr="002D1708" w:rsidRDefault="002D1708" w:rsidP="002D1708">
      <w:pPr>
        <w:spacing w:line="360" w:lineRule="auto"/>
        <w:ind w:firstLineChars="200" w:firstLine="420"/>
        <w:rPr>
          <w:rPrChange w:id="1078" w:author="xiaox" w:date="2016-10-26T09:42:00Z">
            <w:rPr>
              <w:sz w:val="24"/>
            </w:rPr>
          </w:rPrChange>
        </w:rPr>
        <w:pPrChange w:id="1079" w:author="xiaox" w:date="2016-10-26T09:42:00Z">
          <w:pPr>
            <w:autoSpaceDE w:val="0"/>
            <w:autoSpaceDN w:val="0"/>
            <w:adjustRightInd w:val="0"/>
            <w:spacing w:line="360" w:lineRule="auto"/>
            <w:ind w:firstLineChars="200" w:firstLine="480"/>
            <w:jc w:val="left"/>
          </w:pPr>
        </w:pPrChange>
      </w:pPr>
      <w:r w:rsidRPr="002D1708">
        <w:rPr>
          <w:rFonts w:hint="eastAsia"/>
          <w:rPrChange w:id="1080" w:author="xiaox" w:date="2016-10-26T09:42:00Z">
            <w:rPr>
              <w:rFonts w:hint="eastAsia"/>
              <w:sz w:val="24"/>
            </w:rPr>
          </w:rPrChange>
        </w:rPr>
        <w:t>本基金认购费率最高不超过</w:t>
      </w:r>
      <w:del w:id="1081" w:author="xiaox" w:date="2016-10-26T09:42:00Z">
        <w:r w:rsidR="009E2993">
          <w:rPr>
            <w:bCs/>
            <w:sz w:val="24"/>
            <w:highlight w:val="yellow"/>
          </w:rPr>
          <w:delText xml:space="preserve">    </w:delText>
        </w:r>
      </w:del>
      <w:ins w:id="1082" w:author="xiaox" w:date="2016-10-26T09:42:00Z">
        <w:r w:rsidR="00473770" w:rsidRPr="00473770">
          <w:rPr>
            <w:bCs/>
            <w:szCs w:val="21"/>
          </w:rPr>
          <w:t>5%</w:t>
        </w:r>
      </w:ins>
      <w:r w:rsidRPr="002D1708">
        <w:rPr>
          <w:rFonts w:hint="eastAsia"/>
          <w:rPrChange w:id="1083" w:author="xiaox" w:date="2016-10-26T09:42:00Z">
            <w:rPr>
              <w:rFonts w:hint="eastAsia"/>
              <w:sz w:val="24"/>
            </w:rPr>
          </w:rPrChange>
        </w:rPr>
        <w:t>，具体费率按招募说明书的规定执行。</w:t>
      </w:r>
    </w:p>
    <w:p w:rsidR="00821327" w:rsidRDefault="00821327">
      <w:pPr>
        <w:autoSpaceDE w:val="0"/>
        <w:autoSpaceDN w:val="0"/>
        <w:adjustRightInd w:val="0"/>
        <w:spacing w:line="360" w:lineRule="auto"/>
        <w:ind w:firstLineChars="200" w:firstLine="480"/>
        <w:jc w:val="left"/>
        <w:rPr>
          <w:del w:id="1084" w:author="xiaox" w:date="2016-10-26T09:42:00Z"/>
          <w:bCs/>
          <w:sz w:val="24"/>
        </w:rPr>
      </w:pPr>
      <w:bookmarkStart w:id="1085" w:name="_Toc79392578"/>
    </w:p>
    <w:p w:rsidR="002D1708" w:rsidRPr="002D1708" w:rsidRDefault="002D1708" w:rsidP="002D1708">
      <w:pPr>
        <w:spacing w:line="360" w:lineRule="auto"/>
        <w:ind w:firstLineChars="200" w:firstLine="420"/>
        <w:rPr>
          <w:rPrChange w:id="1086" w:author="xiaox" w:date="2016-10-26T09:42:00Z">
            <w:rPr>
              <w:sz w:val="24"/>
            </w:rPr>
          </w:rPrChange>
        </w:rPr>
        <w:pPrChange w:id="1087" w:author="xiaox" w:date="2016-10-26T09:42:00Z">
          <w:pPr>
            <w:spacing w:line="360" w:lineRule="auto"/>
            <w:ind w:firstLineChars="200" w:firstLine="480"/>
          </w:pPr>
        </w:pPrChange>
      </w:pPr>
      <w:r w:rsidRPr="002D1708">
        <w:rPr>
          <w:rFonts w:hint="eastAsia"/>
          <w:rPrChange w:id="1088" w:author="xiaox" w:date="2016-10-26T09:42:00Z">
            <w:rPr>
              <w:rFonts w:hint="eastAsia"/>
              <w:sz w:val="24"/>
            </w:rPr>
          </w:rPrChange>
        </w:rPr>
        <w:t>七、基金存续期限</w:t>
      </w:r>
      <w:bookmarkEnd w:id="1085"/>
    </w:p>
    <w:p w:rsidR="002D1708" w:rsidRPr="002D1708" w:rsidRDefault="002D1708" w:rsidP="002D1708">
      <w:pPr>
        <w:spacing w:line="360" w:lineRule="auto"/>
        <w:ind w:firstLineChars="200" w:firstLine="420"/>
        <w:rPr>
          <w:rPrChange w:id="1089" w:author="xiaox" w:date="2016-10-26T09:42:00Z">
            <w:rPr>
              <w:sz w:val="24"/>
            </w:rPr>
          </w:rPrChange>
        </w:rPr>
        <w:pPrChange w:id="1090" w:author="xiaox" w:date="2016-10-26T09:42:00Z">
          <w:pPr>
            <w:spacing w:line="360" w:lineRule="auto"/>
            <w:ind w:firstLineChars="200" w:firstLine="480"/>
          </w:pPr>
        </w:pPrChange>
      </w:pPr>
      <w:r w:rsidRPr="002D1708">
        <w:rPr>
          <w:rFonts w:hint="eastAsia"/>
          <w:rPrChange w:id="1091" w:author="xiaox" w:date="2016-10-26T09:42:00Z">
            <w:rPr>
              <w:rFonts w:hint="eastAsia"/>
              <w:sz w:val="24"/>
            </w:rPr>
          </w:rPrChange>
        </w:rPr>
        <w:t>不定期</w:t>
      </w:r>
    </w:p>
    <w:p w:rsidR="00821327" w:rsidRDefault="00821327">
      <w:pPr>
        <w:spacing w:line="360" w:lineRule="auto"/>
        <w:ind w:firstLineChars="200" w:firstLine="480"/>
        <w:rPr>
          <w:del w:id="1092" w:author="xiaox" w:date="2016-10-26T09:42:00Z"/>
          <w:bCs/>
          <w:sz w:val="24"/>
        </w:rPr>
      </w:pPr>
    </w:p>
    <w:p w:rsidR="00105D40" w:rsidRDefault="00A17BE7">
      <w:pPr>
        <w:spacing w:line="360" w:lineRule="auto"/>
        <w:ind w:firstLine="480"/>
        <w:rPr>
          <w:sz w:val="24"/>
        </w:rPr>
      </w:pPr>
      <w:r>
        <w:rPr>
          <w:rFonts w:hint="eastAsia"/>
          <w:sz w:val="24"/>
        </w:rPr>
        <w:t>八、</w:t>
      </w:r>
      <w:del w:id="1093" w:author="xiaox" w:date="2016-10-26T09:42:00Z">
        <w:r w:rsidR="009E2993">
          <w:rPr>
            <w:bCs/>
            <w:sz w:val="24"/>
          </w:rPr>
          <w:delText>其他</w:delText>
        </w:r>
      </w:del>
      <w:ins w:id="1094" w:author="xiaox" w:date="2016-10-26T09:42:00Z">
        <w:r w:rsidR="00473770" w:rsidRPr="00473770">
          <w:rPr>
            <w:rFonts w:hint="eastAsia"/>
            <w:bCs/>
            <w:szCs w:val="21"/>
          </w:rPr>
          <w:t>基金份额类别</w:t>
        </w:r>
      </w:ins>
    </w:p>
    <w:p w:rsidR="002D1708" w:rsidRDefault="00030B22" w:rsidP="002D1708">
      <w:pPr>
        <w:spacing w:line="360" w:lineRule="auto"/>
        <w:rPr>
          <w:del w:id="1095" w:author="xiaox" w:date="2016-10-26T09:42:00Z"/>
          <w:bCs/>
          <w:sz w:val="24"/>
        </w:rPr>
        <w:pPrChange w:id="1096" w:author="周凯怡" w:date="2016-11-14T19:23:00Z">
          <w:pPr>
            <w:spacing w:line="360" w:lineRule="auto"/>
            <w:ind w:left="199" w:firstLine="425"/>
          </w:pPr>
        </w:pPrChange>
      </w:pPr>
      <w:r>
        <w:rPr>
          <w:rFonts w:hint="eastAsia"/>
          <w:bCs/>
          <w:sz w:val="24"/>
        </w:rPr>
        <w:t xml:space="preserve"> </w:t>
      </w:r>
    </w:p>
    <w:p w:rsidR="00473770" w:rsidRPr="00473770" w:rsidRDefault="009E2993" w:rsidP="00030B22">
      <w:pPr>
        <w:spacing w:line="360" w:lineRule="auto"/>
        <w:ind w:firstLineChars="200" w:firstLine="420"/>
        <w:rPr>
          <w:ins w:id="1097" w:author="xiaox" w:date="2016-10-26T09:42:00Z"/>
          <w:bCs/>
          <w:szCs w:val="21"/>
        </w:rPr>
      </w:pPr>
      <w:del w:id="1098" w:author="xiaox" w:date="2016-10-26T09:42:00Z">
        <w:r>
          <w:rPr>
            <w:bCs/>
            <w:kern w:val="44"/>
          </w:rPr>
          <w:br w:type="page"/>
        </w:r>
      </w:del>
      <w:ins w:id="1099" w:author="xiaox" w:date="2016-10-26T09:42:00Z">
        <w:r w:rsidR="00473770" w:rsidRPr="00473770">
          <w:rPr>
            <w:rFonts w:hint="eastAsia"/>
            <w:bCs/>
            <w:szCs w:val="21"/>
          </w:rPr>
          <w:t>本基金根据认购费、申购费、销售服务费收取方式的不同，将基金份额分为不同的类别。在投资者认购</w:t>
        </w:r>
        <w:r w:rsidR="00473770" w:rsidRPr="00473770">
          <w:rPr>
            <w:bCs/>
            <w:szCs w:val="21"/>
          </w:rPr>
          <w:t>/</w:t>
        </w:r>
        <w:r w:rsidR="00473770" w:rsidRPr="00473770">
          <w:rPr>
            <w:rFonts w:hint="eastAsia"/>
            <w:bCs/>
            <w:szCs w:val="21"/>
          </w:rPr>
          <w:t>申购时收取前端认购</w:t>
        </w:r>
        <w:r w:rsidR="00473770" w:rsidRPr="00473770">
          <w:rPr>
            <w:bCs/>
            <w:szCs w:val="21"/>
          </w:rPr>
          <w:t>/</w:t>
        </w:r>
        <w:r w:rsidR="00473770" w:rsidRPr="00473770">
          <w:rPr>
            <w:rFonts w:hint="eastAsia"/>
            <w:bCs/>
            <w:szCs w:val="21"/>
          </w:rPr>
          <w:t>申购费的，称为</w:t>
        </w:r>
        <w:r w:rsidR="00473770" w:rsidRPr="00473770">
          <w:rPr>
            <w:bCs/>
            <w:szCs w:val="21"/>
          </w:rPr>
          <w:t>A</w:t>
        </w:r>
        <w:r w:rsidR="00473770" w:rsidRPr="00473770">
          <w:rPr>
            <w:rFonts w:hint="eastAsia"/>
            <w:bCs/>
            <w:szCs w:val="21"/>
          </w:rPr>
          <w:t>类；不收取前后端认购</w:t>
        </w:r>
        <w:r w:rsidR="00473770" w:rsidRPr="00473770">
          <w:rPr>
            <w:bCs/>
            <w:szCs w:val="21"/>
          </w:rPr>
          <w:t>/</w:t>
        </w:r>
        <w:r w:rsidR="00473770" w:rsidRPr="00473770">
          <w:rPr>
            <w:rFonts w:hint="eastAsia"/>
            <w:bCs/>
            <w:szCs w:val="21"/>
          </w:rPr>
          <w:t>申购费，而从本类别基金资产中计提销售服务费的，称为</w:t>
        </w:r>
        <w:r w:rsidR="00473770" w:rsidRPr="00473770">
          <w:rPr>
            <w:bCs/>
            <w:szCs w:val="21"/>
          </w:rPr>
          <w:t>C</w:t>
        </w:r>
        <w:r w:rsidR="00473770" w:rsidRPr="00473770">
          <w:rPr>
            <w:rFonts w:hint="eastAsia"/>
            <w:bCs/>
            <w:szCs w:val="21"/>
          </w:rPr>
          <w:t>类。</w:t>
        </w:r>
        <w:r w:rsidR="00473770" w:rsidRPr="00473770">
          <w:rPr>
            <w:bCs/>
            <w:szCs w:val="21"/>
          </w:rPr>
          <w:t>A</w:t>
        </w:r>
        <w:r w:rsidR="00473770" w:rsidRPr="00473770">
          <w:rPr>
            <w:rFonts w:hint="eastAsia"/>
            <w:bCs/>
            <w:szCs w:val="21"/>
          </w:rPr>
          <w:t>类、</w:t>
        </w:r>
        <w:r w:rsidR="00473770" w:rsidRPr="00473770">
          <w:rPr>
            <w:bCs/>
            <w:szCs w:val="21"/>
          </w:rPr>
          <w:t>C</w:t>
        </w:r>
        <w:r w:rsidR="00473770" w:rsidRPr="00473770">
          <w:rPr>
            <w:rFonts w:hint="eastAsia"/>
            <w:bCs/>
            <w:szCs w:val="21"/>
          </w:rPr>
          <w:t>类基金份额分别计算和公告基金份额净值和基金份额累计净值。</w:t>
        </w:r>
      </w:ins>
    </w:p>
    <w:p w:rsidR="00473770" w:rsidRPr="00473770" w:rsidRDefault="00473770" w:rsidP="00473770">
      <w:pPr>
        <w:spacing w:line="360" w:lineRule="auto"/>
        <w:ind w:firstLineChars="200" w:firstLine="420"/>
        <w:rPr>
          <w:ins w:id="1100" w:author="xiaox" w:date="2016-10-26T09:42:00Z"/>
          <w:bCs/>
          <w:szCs w:val="21"/>
        </w:rPr>
      </w:pPr>
      <w:ins w:id="1101" w:author="xiaox" w:date="2016-10-26T09:42:00Z">
        <w:r w:rsidRPr="00473770">
          <w:rPr>
            <w:rFonts w:hint="eastAsia"/>
            <w:bCs/>
            <w:szCs w:val="21"/>
          </w:rPr>
          <w:t>根据基金销售情况，</w:t>
        </w:r>
        <w:r w:rsidR="00D6151C">
          <w:rPr>
            <w:rFonts w:hint="eastAsia"/>
            <w:bCs/>
            <w:szCs w:val="21"/>
          </w:rPr>
          <w:t>在符合法律法规规定和基金合同约定且</w:t>
        </w:r>
        <w:r w:rsidR="00D6151C" w:rsidRPr="00473770">
          <w:rPr>
            <w:rFonts w:hint="eastAsia"/>
            <w:bCs/>
            <w:szCs w:val="21"/>
          </w:rPr>
          <w:t>对已有基金份额持有人利益无实质性不利影响的前提下</w:t>
        </w:r>
        <w:r w:rsidR="00D6151C">
          <w:rPr>
            <w:rFonts w:hint="eastAsia"/>
            <w:bCs/>
            <w:szCs w:val="21"/>
          </w:rPr>
          <w:t>，</w:t>
        </w:r>
        <w:r w:rsidRPr="00473770">
          <w:rPr>
            <w:rFonts w:hint="eastAsia"/>
            <w:bCs/>
            <w:szCs w:val="21"/>
          </w:rPr>
          <w:t>基金管理人经与基金托管人协商，增加新的基金份额类别或者停止现有基金份额类别的销售等，不需召开基金份额持有人大会，调整前基金管理人需及时公告并报中国证监会备案。</w:t>
        </w:r>
      </w:ins>
    </w:p>
    <w:p w:rsidR="00105D40" w:rsidRPr="00105D40" w:rsidRDefault="002D1708" w:rsidP="00D67100">
      <w:pPr>
        <w:pStyle w:val="1"/>
        <w:spacing w:beforeLines="50" w:afterLines="50"/>
        <w:jc w:val="center"/>
        <w:rPr>
          <w:rFonts w:ascii="Times New Roman"/>
          <w:color w:val="auto"/>
          <w:sz w:val="21"/>
          <w:rPrChange w:id="1102" w:author="xiaox" w:date="2016-10-26T09:42:00Z">
            <w:rPr>
              <w:rFonts w:ascii="Times New Roman"/>
              <w:color w:val="auto"/>
              <w:sz w:val="30"/>
            </w:rPr>
          </w:rPrChange>
        </w:rPr>
      </w:pPr>
      <w:bookmarkStart w:id="1103" w:name="_Toc90742390"/>
      <w:bookmarkStart w:id="1104" w:name="_Toc27226"/>
      <w:bookmarkStart w:id="1105" w:name="_Toc29784"/>
      <w:bookmarkStart w:id="1106" w:name="_Toc16265"/>
      <w:bookmarkStart w:id="1107" w:name="_Toc22074"/>
      <w:bookmarkStart w:id="1108" w:name="_Toc90742321"/>
      <w:bookmarkStart w:id="1109" w:name="_Toc15203"/>
      <w:bookmarkStart w:id="1110" w:name="_Toc90742688"/>
      <w:bookmarkStart w:id="1111" w:name="_Toc29948"/>
      <w:bookmarkStart w:id="1112" w:name="_Toc3266"/>
      <w:bookmarkStart w:id="1113" w:name="_Toc7151"/>
      <w:bookmarkStart w:id="1114" w:name="_Toc27189"/>
      <w:bookmarkStart w:id="1115" w:name="_Toc6714"/>
      <w:bookmarkStart w:id="1116" w:name="_Toc24682"/>
      <w:bookmarkStart w:id="1117" w:name="_Toc458581661"/>
      <w:r w:rsidRPr="002D1708">
        <w:rPr>
          <w:rFonts w:ascii="Times New Roman" w:hint="eastAsia"/>
          <w:color w:val="auto"/>
          <w:sz w:val="21"/>
          <w:rPrChange w:id="1118" w:author="xiaox" w:date="2016-10-26T09:42:00Z">
            <w:rPr>
              <w:rFonts w:ascii="Times New Roman" w:hint="eastAsia"/>
              <w:color w:val="auto"/>
              <w:sz w:val="30"/>
            </w:rPr>
          </w:rPrChange>
        </w:rPr>
        <w:lastRenderedPageBreak/>
        <w:t>第四部分</w:t>
      </w:r>
      <w:r w:rsidRPr="002D1708">
        <w:rPr>
          <w:rFonts w:ascii="Times New Roman"/>
          <w:color w:val="auto"/>
          <w:sz w:val="21"/>
          <w:rPrChange w:id="1119" w:author="xiaox" w:date="2016-10-26T09:42:00Z">
            <w:rPr>
              <w:rFonts w:ascii="Times New Roman"/>
              <w:color w:val="auto"/>
              <w:sz w:val="30"/>
            </w:rPr>
          </w:rPrChange>
        </w:rPr>
        <w:t xml:space="preserve">  </w:t>
      </w:r>
      <w:r w:rsidRPr="002D1708">
        <w:rPr>
          <w:rFonts w:ascii="Times New Roman" w:hint="eastAsia"/>
          <w:color w:val="auto"/>
          <w:sz w:val="21"/>
          <w:rPrChange w:id="1120" w:author="xiaox" w:date="2016-10-26T09:42:00Z">
            <w:rPr>
              <w:rFonts w:ascii="Times New Roman" w:hint="eastAsia"/>
              <w:color w:val="auto"/>
              <w:sz w:val="30"/>
            </w:rPr>
          </w:rPrChange>
        </w:rPr>
        <w:t>基金份额的发售</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rsidR="00821327" w:rsidRDefault="00821327" w:rsidP="00D6062B">
      <w:pPr>
        <w:spacing w:line="360" w:lineRule="auto"/>
        <w:ind w:firstLineChars="200" w:firstLine="420"/>
        <w:rPr>
          <w:del w:id="1121" w:author="xiaox" w:date="2016-10-26T09:42:00Z"/>
          <w:bCs/>
          <w:kern w:val="44"/>
        </w:rPr>
      </w:pPr>
    </w:p>
    <w:p w:rsidR="002D1708" w:rsidRPr="002D1708" w:rsidRDefault="002D1708" w:rsidP="002D1708">
      <w:pPr>
        <w:spacing w:line="360" w:lineRule="auto"/>
        <w:ind w:firstLineChars="200" w:firstLine="420"/>
        <w:rPr>
          <w:rPrChange w:id="1122" w:author="xiaox" w:date="2016-10-26T09:42:00Z">
            <w:rPr>
              <w:sz w:val="24"/>
            </w:rPr>
          </w:rPrChange>
        </w:rPr>
        <w:pPrChange w:id="1123" w:author="xiaox" w:date="2016-10-26T09:42:00Z">
          <w:pPr>
            <w:spacing w:line="360" w:lineRule="auto"/>
            <w:ind w:firstLineChars="200" w:firstLine="480"/>
          </w:pPr>
        </w:pPrChange>
      </w:pPr>
      <w:r w:rsidRPr="002D1708">
        <w:rPr>
          <w:rFonts w:hint="eastAsia"/>
          <w:rPrChange w:id="1124" w:author="xiaox" w:date="2016-10-26T09:42:00Z">
            <w:rPr>
              <w:rFonts w:hint="eastAsia"/>
              <w:sz w:val="24"/>
            </w:rPr>
          </w:rPrChange>
        </w:rPr>
        <w:t>一、基金份额的发售时间、发售方式、发售对象</w:t>
      </w:r>
    </w:p>
    <w:p w:rsidR="002D1708" w:rsidRPr="002D1708" w:rsidRDefault="002D1708" w:rsidP="002D1708">
      <w:pPr>
        <w:spacing w:line="360" w:lineRule="auto"/>
        <w:ind w:firstLineChars="200" w:firstLine="420"/>
        <w:rPr>
          <w:rPrChange w:id="1125" w:author="xiaox" w:date="2016-10-26T09:42:00Z">
            <w:rPr>
              <w:sz w:val="24"/>
            </w:rPr>
          </w:rPrChange>
        </w:rPr>
        <w:pPrChange w:id="1126" w:author="xiaox" w:date="2016-10-26T09:42:00Z">
          <w:pPr>
            <w:spacing w:line="360" w:lineRule="auto"/>
            <w:ind w:firstLineChars="200" w:firstLine="480"/>
          </w:pPr>
        </w:pPrChange>
      </w:pPr>
      <w:r w:rsidRPr="002D1708">
        <w:rPr>
          <w:rPrChange w:id="1127" w:author="xiaox" w:date="2016-10-26T09:42:00Z">
            <w:rPr>
              <w:sz w:val="24"/>
            </w:rPr>
          </w:rPrChange>
        </w:rPr>
        <w:t>1</w:t>
      </w:r>
      <w:r w:rsidRPr="002D1708">
        <w:rPr>
          <w:rFonts w:hint="eastAsia"/>
          <w:rPrChange w:id="1128" w:author="xiaox" w:date="2016-10-26T09:42:00Z">
            <w:rPr>
              <w:rFonts w:hint="eastAsia"/>
              <w:sz w:val="24"/>
            </w:rPr>
          </w:rPrChange>
        </w:rPr>
        <w:t>、发售时间</w:t>
      </w:r>
    </w:p>
    <w:p w:rsidR="002D1708" w:rsidRDefault="002D1708" w:rsidP="002D1708">
      <w:pPr>
        <w:spacing w:line="360" w:lineRule="auto"/>
        <w:ind w:firstLineChars="200" w:firstLine="420"/>
        <w:rPr>
          <w:bCs/>
          <w:szCs w:val="21"/>
        </w:rPr>
        <w:pPrChange w:id="1129" w:author="xiaox" w:date="2016-10-26T09:42:00Z">
          <w:pPr>
            <w:spacing w:line="360" w:lineRule="auto"/>
            <w:ind w:firstLineChars="200" w:firstLine="480"/>
          </w:pPr>
        </w:pPrChange>
      </w:pPr>
      <w:r w:rsidRPr="002D1708">
        <w:rPr>
          <w:rFonts w:hint="eastAsia"/>
          <w:rPrChange w:id="1130" w:author="xiaox" w:date="2016-10-26T09:42:00Z">
            <w:rPr>
              <w:rFonts w:hint="eastAsia"/>
              <w:sz w:val="24"/>
            </w:rPr>
          </w:rPrChange>
        </w:rPr>
        <w:t>自基金份额发售之日起最长不得超过</w:t>
      </w:r>
      <w:del w:id="1131" w:author="xiaox" w:date="2016-10-26T09:42:00Z">
        <w:r w:rsidR="009E2993">
          <w:rPr>
            <w:bCs/>
            <w:sz w:val="24"/>
            <w:highlight w:val="yellow"/>
          </w:rPr>
          <w:delText xml:space="preserve">     </w:delText>
        </w:r>
      </w:del>
      <w:ins w:id="1132" w:author="xiaox" w:date="2016-10-26T09:42:00Z">
        <w:r w:rsidR="00473770" w:rsidRPr="00473770">
          <w:rPr>
            <w:bCs/>
            <w:szCs w:val="21"/>
          </w:rPr>
          <w:t>3</w:t>
        </w:r>
      </w:ins>
      <w:r w:rsidRPr="002D1708">
        <w:rPr>
          <w:rFonts w:hint="eastAsia"/>
          <w:rPrChange w:id="1133" w:author="xiaox" w:date="2016-10-26T09:42:00Z">
            <w:rPr>
              <w:rFonts w:hint="eastAsia"/>
              <w:sz w:val="24"/>
            </w:rPr>
          </w:rPrChange>
        </w:rPr>
        <w:t>个月，具体发售时间见基金份额发售公告。</w:t>
      </w:r>
    </w:p>
    <w:p w:rsidR="002D1708" w:rsidRPr="002D1708" w:rsidRDefault="002D1708" w:rsidP="002D1708">
      <w:pPr>
        <w:spacing w:line="360" w:lineRule="auto"/>
        <w:ind w:firstLineChars="200" w:firstLine="420"/>
        <w:rPr>
          <w:rPrChange w:id="1134" w:author="xiaox" w:date="2016-10-26T09:42:00Z">
            <w:rPr>
              <w:sz w:val="24"/>
            </w:rPr>
          </w:rPrChange>
        </w:rPr>
        <w:pPrChange w:id="1135" w:author="xiaox" w:date="2016-10-26T09:42:00Z">
          <w:pPr>
            <w:spacing w:line="360" w:lineRule="auto"/>
            <w:ind w:firstLineChars="200" w:firstLine="480"/>
          </w:pPr>
        </w:pPrChange>
      </w:pPr>
      <w:r w:rsidRPr="002D1708">
        <w:rPr>
          <w:rPrChange w:id="1136" w:author="xiaox" w:date="2016-10-26T09:42:00Z">
            <w:rPr>
              <w:sz w:val="24"/>
            </w:rPr>
          </w:rPrChange>
        </w:rPr>
        <w:t>2</w:t>
      </w:r>
      <w:r w:rsidRPr="002D1708">
        <w:rPr>
          <w:rFonts w:hint="eastAsia"/>
          <w:rPrChange w:id="1137" w:author="xiaox" w:date="2016-10-26T09:42:00Z">
            <w:rPr>
              <w:rFonts w:hint="eastAsia"/>
              <w:sz w:val="24"/>
            </w:rPr>
          </w:rPrChange>
        </w:rPr>
        <w:t>、发售方式</w:t>
      </w:r>
    </w:p>
    <w:p w:rsidR="002D1708" w:rsidRPr="002D1708" w:rsidRDefault="002D1708" w:rsidP="002D1708">
      <w:pPr>
        <w:spacing w:line="360" w:lineRule="auto"/>
        <w:ind w:firstLineChars="200" w:firstLine="420"/>
        <w:rPr>
          <w:rPrChange w:id="1138" w:author="xiaox" w:date="2016-10-26T09:42:00Z">
            <w:rPr>
              <w:sz w:val="24"/>
            </w:rPr>
          </w:rPrChange>
        </w:rPr>
        <w:pPrChange w:id="1139" w:author="xiaox" w:date="2016-10-26T09:42:00Z">
          <w:pPr>
            <w:spacing w:line="360" w:lineRule="auto"/>
            <w:ind w:firstLineChars="200" w:firstLine="480"/>
          </w:pPr>
        </w:pPrChange>
      </w:pPr>
      <w:r w:rsidRPr="002D1708">
        <w:rPr>
          <w:rFonts w:hint="eastAsia"/>
          <w:rPrChange w:id="1140" w:author="xiaox" w:date="2016-10-26T09:42:00Z">
            <w:rPr>
              <w:rFonts w:hint="eastAsia"/>
              <w:sz w:val="24"/>
            </w:rPr>
          </w:rPrChange>
        </w:rPr>
        <w:t>通过各销售机构的基金销售网点公开发售，各销售机构的具体名单见基金份额发售公告以及基金管理人届时发布的增加销售机构的相关公告。</w:t>
      </w:r>
    </w:p>
    <w:p w:rsidR="002D1708" w:rsidRPr="002D1708" w:rsidRDefault="002D1708" w:rsidP="002D1708">
      <w:pPr>
        <w:spacing w:line="360" w:lineRule="auto"/>
        <w:ind w:firstLineChars="200" w:firstLine="420"/>
        <w:rPr>
          <w:rPrChange w:id="1141" w:author="xiaox" w:date="2016-10-26T09:42:00Z">
            <w:rPr>
              <w:sz w:val="24"/>
            </w:rPr>
          </w:rPrChange>
        </w:rPr>
        <w:pPrChange w:id="1142" w:author="xiaox" w:date="2016-10-26T09:42:00Z">
          <w:pPr>
            <w:spacing w:line="360" w:lineRule="auto"/>
            <w:ind w:firstLineChars="200" w:firstLine="480"/>
          </w:pPr>
        </w:pPrChange>
      </w:pPr>
      <w:r w:rsidRPr="002D1708">
        <w:rPr>
          <w:rPrChange w:id="1143" w:author="xiaox" w:date="2016-10-26T09:42:00Z">
            <w:rPr>
              <w:sz w:val="24"/>
            </w:rPr>
          </w:rPrChange>
        </w:rPr>
        <w:t>3</w:t>
      </w:r>
      <w:r w:rsidRPr="002D1708">
        <w:rPr>
          <w:rFonts w:hint="eastAsia"/>
          <w:rPrChange w:id="1144" w:author="xiaox" w:date="2016-10-26T09:42:00Z">
            <w:rPr>
              <w:rFonts w:hint="eastAsia"/>
              <w:sz w:val="24"/>
            </w:rPr>
          </w:rPrChange>
        </w:rPr>
        <w:t>、发售对象</w:t>
      </w:r>
    </w:p>
    <w:p w:rsidR="002D1708" w:rsidRPr="002D1708" w:rsidRDefault="002D1708" w:rsidP="002D1708">
      <w:pPr>
        <w:spacing w:line="360" w:lineRule="auto"/>
        <w:ind w:firstLineChars="200" w:firstLine="420"/>
        <w:rPr>
          <w:rPrChange w:id="1145" w:author="xiaox" w:date="2016-10-26T09:42:00Z">
            <w:rPr>
              <w:sz w:val="24"/>
            </w:rPr>
          </w:rPrChange>
        </w:rPr>
        <w:pPrChange w:id="1146" w:author="xiaox" w:date="2016-10-26T09:42:00Z">
          <w:pPr>
            <w:spacing w:line="360" w:lineRule="auto"/>
            <w:ind w:firstLineChars="200" w:firstLine="480"/>
          </w:pPr>
        </w:pPrChange>
      </w:pPr>
      <w:r w:rsidRPr="002D1708">
        <w:rPr>
          <w:rFonts w:hint="eastAsia"/>
          <w:rPrChange w:id="1147" w:author="xiaox" w:date="2016-10-26T09:42:00Z">
            <w:rPr>
              <w:rFonts w:hint="eastAsia"/>
              <w:sz w:val="24"/>
            </w:rPr>
          </w:rPrChange>
        </w:rPr>
        <w:t>符合法律法规规定的可投资于证券投资基金的个人投资者、机构投资者</w:t>
      </w:r>
      <w:del w:id="1148" w:author="xiaox" w:date="2016-10-26T09:42:00Z">
        <w:r w:rsidR="009E2993">
          <w:rPr>
            <w:bCs/>
            <w:sz w:val="24"/>
          </w:rPr>
          <w:delText>和</w:delText>
        </w:r>
      </w:del>
      <w:ins w:id="1149" w:author="xiaox" w:date="2016-10-26T09:42:00Z">
        <w:r w:rsidR="00473770" w:rsidRPr="00473770">
          <w:rPr>
            <w:rFonts w:hint="eastAsia"/>
            <w:bCs/>
            <w:szCs w:val="21"/>
          </w:rPr>
          <w:t>、合格境外机构投资者和人民币</w:t>
        </w:r>
      </w:ins>
      <w:r w:rsidRPr="002D1708">
        <w:rPr>
          <w:rFonts w:hint="eastAsia"/>
          <w:rPrChange w:id="1150" w:author="xiaox" w:date="2016-10-26T09:42:00Z">
            <w:rPr>
              <w:rFonts w:hint="eastAsia"/>
              <w:sz w:val="24"/>
            </w:rPr>
          </w:rPrChange>
        </w:rPr>
        <w:t>合格境外机构投资者以及法律法规或中国证监会允许购买证券投资基金的其他投资人。</w:t>
      </w:r>
    </w:p>
    <w:p w:rsidR="002D1708" w:rsidRPr="002D1708" w:rsidRDefault="002D1708" w:rsidP="002D1708">
      <w:pPr>
        <w:spacing w:line="360" w:lineRule="auto"/>
        <w:ind w:firstLineChars="200" w:firstLine="420"/>
        <w:rPr>
          <w:rPrChange w:id="1151" w:author="xiaox" w:date="2016-10-26T09:42:00Z">
            <w:rPr>
              <w:sz w:val="24"/>
            </w:rPr>
          </w:rPrChange>
        </w:rPr>
        <w:pPrChange w:id="1152" w:author="xiaox" w:date="2016-10-26T09:42:00Z">
          <w:pPr>
            <w:spacing w:line="360" w:lineRule="auto"/>
            <w:ind w:firstLineChars="200" w:firstLine="480"/>
          </w:pPr>
        </w:pPrChange>
      </w:pPr>
      <w:r w:rsidRPr="002D1708">
        <w:rPr>
          <w:rFonts w:hint="eastAsia"/>
          <w:rPrChange w:id="1153" w:author="xiaox" w:date="2016-10-26T09:42:00Z">
            <w:rPr>
              <w:rFonts w:hint="eastAsia"/>
              <w:sz w:val="24"/>
            </w:rPr>
          </w:rPrChange>
        </w:rPr>
        <w:t>二、基金份额的认购</w:t>
      </w:r>
    </w:p>
    <w:p w:rsidR="002D1708" w:rsidRPr="002D1708" w:rsidRDefault="002D1708" w:rsidP="002D1708">
      <w:pPr>
        <w:spacing w:line="360" w:lineRule="auto"/>
        <w:ind w:firstLineChars="200" w:firstLine="420"/>
        <w:rPr>
          <w:rPrChange w:id="1154" w:author="xiaox" w:date="2016-10-26T09:42:00Z">
            <w:rPr>
              <w:sz w:val="24"/>
            </w:rPr>
          </w:rPrChange>
        </w:rPr>
        <w:pPrChange w:id="1155" w:author="xiaox" w:date="2016-10-26T09:42:00Z">
          <w:pPr>
            <w:spacing w:line="360" w:lineRule="auto"/>
            <w:ind w:firstLineChars="200" w:firstLine="480"/>
          </w:pPr>
        </w:pPrChange>
      </w:pPr>
      <w:r w:rsidRPr="002D1708">
        <w:rPr>
          <w:rPrChange w:id="1156" w:author="xiaox" w:date="2016-10-26T09:42:00Z">
            <w:rPr>
              <w:sz w:val="24"/>
            </w:rPr>
          </w:rPrChange>
        </w:rPr>
        <w:t>1</w:t>
      </w:r>
      <w:r w:rsidRPr="002D1708">
        <w:rPr>
          <w:rFonts w:hint="eastAsia"/>
          <w:rPrChange w:id="1157" w:author="xiaox" w:date="2016-10-26T09:42:00Z">
            <w:rPr>
              <w:rFonts w:hint="eastAsia"/>
              <w:sz w:val="24"/>
            </w:rPr>
          </w:rPrChange>
        </w:rPr>
        <w:t>、认购费用</w:t>
      </w:r>
    </w:p>
    <w:p w:rsidR="002D1708" w:rsidRPr="002D1708" w:rsidRDefault="002D1708" w:rsidP="002D1708">
      <w:pPr>
        <w:spacing w:line="360" w:lineRule="auto"/>
        <w:ind w:firstLineChars="200" w:firstLine="420"/>
        <w:rPr>
          <w:rPrChange w:id="1158" w:author="xiaox" w:date="2016-10-26T09:42:00Z">
            <w:rPr>
              <w:sz w:val="24"/>
            </w:rPr>
          </w:rPrChange>
        </w:rPr>
        <w:pPrChange w:id="1159" w:author="xiaox" w:date="2016-10-26T09:42:00Z">
          <w:pPr>
            <w:spacing w:line="360" w:lineRule="auto"/>
            <w:ind w:firstLineChars="200" w:firstLine="480"/>
          </w:pPr>
        </w:pPrChange>
      </w:pPr>
      <w:r w:rsidRPr="002D1708">
        <w:rPr>
          <w:rFonts w:hint="eastAsia"/>
          <w:rPrChange w:id="1160" w:author="xiaox" w:date="2016-10-26T09:42:00Z">
            <w:rPr>
              <w:rFonts w:hint="eastAsia"/>
              <w:sz w:val="24"/>
            </w:rPr>
          </w:rPrChange>
        </w:rPr>
        <w:t>本基金的认购费率由基金管理人决定，并在招募说明书中列示。基金认购费用不列入基金财产，认购费率不得超过认购金额的</w:t>
      </w:r>
      <w:del w:id="1161" w:author="xiaox" w:date="2016-10-26T09:42:00Z">
        <w:r w:rsidR="009E2993">
          <w:rPr>
            <w:bCs/>
            <w:sz w:val="24"/>
          </w:rPr>
          <w:delText xml:space="preserve"> </w:delText>
        </w:r>
        <w:r w:rsidR="009E2993">
          <w:rPr>
            <w:bCs/>
            <w:sz w:val="24"/>
            <w:highlight w:val="yellow"/>
          </w:rPr>
          <w:delText xml:space="preserve">   </w:delText>
        </w:r>
      </w:del>
      <w:ins w:id="1162" w:author="xiaox" w:date="2016-10-26T09:42:00Z">
        <w:r w:rsidR="00473770" w:rsidRPr="00473770">
          <w:rPr>
            <w:bCs/>
            <w:szCs w:val="21"/>
          </w:rPr>
          <w:t>5%</w:t>
        </w:r>
      </w:ins>
      <w:r w:rsidRPr="002D1708">
        <w:rPr>
          <w:rFonts w:hint="eastAsia"/>
          <w:rPrChange w:id="1163" w:author="xiaox" w:date="2016-10-26T09:42:00Z">
            <w:rPr>
              <w:rFonts w:hint="eastAsia"/>
              <w:sz w:val="24"/>
            </w:rPr>
          </w:rPrChange>
        </w:rPr>
        <w:t>。</w:t>
      </w:r>
    </w:p>
    <w:p w:rsidR="002D1708" w:rsidRPr="002D1708" w:rsidRDefault="002D1708" w:rsidP="002D1708">
      <w:pPr>
        <w:spacing w:line="360" w:lineRule="auto"/>
        <w:ind w:firstLineChars="200" w:firstLine="420"/>
        <w:rPr>
          <w:rPrChange w:id="1164" w:author="xiaox" w:date="2016-10-26T09:42:00Z">
            <w:rPr>
              <w:sz w:val="24"/>
            </w:rPr>
          </w:rPrChange>
        </w:rPr>
        <w:pPrChange w:id="1165" w:author="xiaox" w:date="2016-10-26T09:42:00Z">
          <w:pPr>
            <w:spacing w:line="360" w:lineRule="auto"/>
            <w:ind w:firstLineChars="200" w:firstLine="480"/>
          </w:pPr>
        </w:pPrChange>
      </w:pPr>
      <w:r w:rsidRPr="002D1708">
        <w:rPr>
          <w:rPrChange w:id="1166" w:author="xiaox" w:date="2016-10-26T09:42:00Z">
            <w:rPr>
              <w:sz w:val="24"/>
            </w:rPr>
          </w:rPrChange>
        </w:rPr>
        <w:t>2</w:t>
      </w:r>
      <w:r w:rsidRPr="002D1708">
        <w:rPr>
          <w:rFonts w:hint="eastAsia"/>
          <w:rPrChange w:id="1167" w:author="xiaox" w:date="2016-10-26T09:42:00Z">
            <w:rPr>
              <w:rFonts w:hint="eastAsia"/>
              <w:sz w:val="24"/>
            </w:rPr>
          </w:rPrChange>
        </w:rPr>
        <w:t>、募集期利息的处理方式</w:t>
      </w:r>
    </w:p>
    <w:p w:rsidR="002D1708" w:rsidRPr="002D1708" w:rsidRDefault="002D1708" w:rsidP="002D1708">
      <w:pPr>
        <w:spacing w:line="360" w:lineRule="auto"/>
        <w:ind w:firstLineChars="200" w:firstLine="420"/>
        <w:rPr>
          <w:rPrChange w:id="1168" w:author="xiaox" w:date="2016-10-26T09:42:00Z">
            <w:rPr>
              <w:sz w:val="24"/>
            </w:rPr>
          </w:rPrChange>
        </w:rPr>
        <w:pPrChange w:id="1169" w:author="xiaox" w:date="2016-10-26T09:42:00Z">
          <w:pPr>
            <w:spacing w:line="360" w:lineRule="auto"/>
            <w:ind w:firstLineChars="200" w:firstLine="480"/>
          </w:pPr>
        </w:pPrChange>
      </w:pPr>
      <w:r w:rsidRPr="002D1708">
        <w:rPr>
          <w:rFonts w:hint="eastAsia"/>
          <w:rPrChange w:id="1170" w:author="xiaox" w:date="2016-10-26T09:42:00Z">
            <w:rPr>
              <w:rFonts w:hint="eastAsia"/>
              <w:sz w:val="24"/>
            </w:rPr>
          </w:rPrChange>
        </w:rPr>
        <w:t>有效认购款项在募集期间产生的利息将折算为基金份额归基金份额持有人所有，其中利息转份额以登记机构的记录为准。</w:t>
      </w:r>
    </w:p>
    <w:p w:rsidR="002D1708" w:rsidRPr="002D1708" w:rsidRDefault="002D1708" w:rsidP="002D1708">
      <w:pPr>
        <w:spacing w:line="360" w:lineRule="auto"/>
        <w:ind w:firstLineChars="200" w:firstLine="420"/>
        <w:rPr>
          <w:rPrChange w:id="1171" w:author="xiaox" w:date="2016-10-26T09:42:00Z">
            <w:rPr>
              <w:sz w:val="24"/>
            </w:rPr>
          </w:rPrChange>
        </w:rPr>
        <w:pPrChange w:id="1172" w:author="xiaox" w:date="2016-10-26T09:42:00Z">
          <w:pPr>
            <w:spacing w:line="360" w:lineRule="auto"/>
            <w:ind w:firstLineChars="200" w:firstLine="480"/>
          </w:pPr>
        </w:pPrChange>
      </w:pPr>
      <w:r w:rsidRPr="002D1708">
        <w:rPr>
          <w:rPrChange w:id="1173" w:author="xiaox" w:date="2016-10-26T09:42:00Z">
            <w:rPr>
              <w:sz w:val="24"/>
            </w:rPr>
          </w:rPrChange>
        </w:rPr>
        <w:t>3</w:t>
      </w:r>
      <w:r w:rsidRPr="002D1708">
        <w:rPr>
          <w:rFonts w:hint="eastAsia"/>
          <w:rPrChange w:id="1174" w:author="xiaox" w:date="2016-10-26T09:42:00Z">
            <w:rPr>
              <w:rFonts w:hint="eastAsia"/>
              <w:sz w:val="24"/>
            </w:rPr>
          </w:rPrChange>
        </w:rPr>
        <w:t>、基金认购份额的计算</w:t>
      </w:r>
    </w:p>
    <w:p w:rsidR="002D1708" w:rsidRPr="002D1708" w:rsidRDefault="002D1708" w:rsidP="002D1708">
      <w:pPr>
        <w:spacing w:line="360" w:lineRule="auto"/>
        <w:ind w:firstLineChars="200" w:firstLine="420"/>
        <w:rPr>
          <w:rPrChange w:id="1175" w:author="xiaox" w:date="2016-10-26T09:42:00Z">
            <w:rPr>
              <w:sz w:val="24"/>
            </w:rPr>
          </w:rPrChange>
        </w:rPr>
        <w:pPrChange w:id="1176" w:author="xiaox" w:date="2016-10-26T09:42:00Z">
          <w:pPr>
            <w:spacing w:line="360" w:lineRule="auto"/>
            <w:ind w:firstLineChars="200" w:firstLine="480"/>
          </w:pPr>
        </w:pPrChange>
      </w:pPr>
      <w:r w:rsidRPr="002D1708">
        <w:rPr>
          <w:rFonts w:hint="eastAsia"/>
          <w:rPrChange w:id="1177" w:author="xiaox" w:date="2016-10-26T09:42:00Z">
            <w:rPr>
              <w:rFonts w:hint="eastAsia"/>
              <w:sz w:val="24"/>
            </w:rPr>
          </w:rPrChange>
        </w:rPr>
        <w:t>基金认购份额具体的计算方法在招募说明书中列示。</w:t>
      </w:r>
    </w:p>
    <w:p w:rsidR="002D1708" w:rsidRPr="002D1708" w:rsidRDefault="002D1708" w:rsidP="002D1708">
      <w:pPr>
        <w:spacing w:line="360" w:lineRule="auto"/>
        <w:ind w:firstLineChars="200" w:firstLine="420"/>
        <w:rPr>
          <w:rPrChange w:id="1178" w:author="xiaox" w:date="2016-10-26T09:42:00Z">
            <w:rPr>
              <w:sz w:val="24"/>
            </w:rPr>
          </w:rPrChange>
        </w:rPr>
        <w:pPrChange w:id="1179" w:author="xiaox" w:date="2016-10-26T09:42:00Z">
          <w:pPr>
            <w:spacing w:line="360" w:lineRule="auto"/>
            <w:ind w:firstLineChars="200" w:firstLine="480"/>
          </w:pPr>
        </w:pPrChange>
      </w:pPr>
      <w:r w:rsidRPr="002D1708">
        <w:rPr>
          <w:rPrChange w:id="1180" w:author="xiaox" w:date="2016-10-26T09:42:00Z">
            <w:rPr>
              <w:sz w:val="24"/>
            </w:rPr>
          </w:rPrChange>
        </w:rPr>
        <w:t>4</w:t>
      </w:r>
      <w:r w:rsidRPr="002D1708">
        <w:rPr>
          <w:rFonts w:hint="eastAsia"/>
          <w:rPrChange w:id="1181" w:author="xiaox" w:date="2016-10-26T09:42:00Z">
            <w:rPr>
              <w:rFonts w:hint="eastAsia"/>
              <w:sz w:val="24"/>
            </w:rPr>
          </w:rPrChange>
        </w:rPr>
        <w:t>、认购份额余额的处理方式</w:t>
      </w:r>
    </w:p>
    <w:p w:rsidR="002D1708" w:rsidRPr="002D1708" w:rsidRDefault="002D1708" w:rsidP="002D1708">
      <w:pPr>
        <w:spacing w:line="360" w:lineRule="auto"/>
        <w:ind w:firstLineChars="200" w:firstLine="420"/>
        <w:rPr>
          <w:rPrChange w:id="1182" w:author="xiaox" w:date="2016-10-26T09:42:00Z">
            <w:rPr>
              <w:sz w:val="24"/>
            </w:rPr>
          </w:rPrChange>
        </w:rPr>
        <w:pPrChange w:id="1183" w:author="xiaox" w:date="2016-10-26T09:42:00Z">
          <w:pPr>
            <w:spacing w:line="360" w:lineRule="auto"/>
            <w:ind w:firstLineChars="200" w:firstLine="480"/>
          </w:pPr>
        </w:pPrChange>
      </w:pPr>
      <w:r w:rsidRPr="002D1708">
        <w:rPr>
          <w:rFonts w:hint="eastAsia"/>
          <w:rPrChange w:id="1184" w:author="xiaox" w:date="2016-10-26T09:42:00Z">
            <w:rPr>
              <w:rFonts w:hint="eastAsia"/>
              <w:sz w:val="24"/>
            </w:rPr>
          </w:rPrChange>
        </w:rPr>
        <w:t>认购份额</w:t>
      </w:r>
      <w:bookmarkStart w:id="1185" w:name="OLE_LINK1"/>
      <w:r w:rsidRPr="002D1708">
        <w:rPr>
          <w:rFonts w:hint="eastAsia"/>
          <w:rPrChange w:id="1186" w:author="xiaox" w:date="2016-10-26T09:42:00Z">
            <w:rPr>
              <w:rFonts w:hint="eastAsia"/>
              <w:sz w:val="24"/>
            </w:rPr>
          </w:rPrChange>
        </w:rPr>
        <w:t>的计算</w:t>
      </w:r>
      <w:bookmarkEnd w:id="1185"/>
      <w:r w:rsidRPr="002D1708">
        <w:rPr>
          <w:rFonts w:hint="eastAsia"/>
          <w:rPrChange w:id="1187" w:author="xiaox" w:date="2016-10-26T09:42:00Z">
            <w:rPr>
              <w:rFonts w:hint="eastAsia"/>
              <w:sz w:val="24"/>
            </w:rPr>
          </w:rPrChange>
        </w:rPr>
        <w:t>保留到小数点后</w:t>
      </w:r>
      <w:del w:id="1188" w:author="xiaox" w:date="2016-10-26T09:42:00Z">
        <w:r w:rsidR="009E2993">
          <w:rPr>
            <w:bCs/>
            <w:sz w:val="24"/>
            <w:highlight w:val="yellow"/>
          </w:rPr>
          <w:delText xml:space="preserve">    </w:delText>
        </w:r>
      </w:del>
      <w:ins w:id="1189" w:author="xiaox" w:date="2016-10-26T09:42:00Z">
        <w:r w:rsidR="00473770" w:rsidRPr="00473770">
          <w:rPr>
            <w:bCs/>
            <w:szCs w:val="21"/>
          </w:rPr>
          <w:t>2</w:t>
        </w:r>
      </w:ins>
      <w:r w:rsidRPr="002D1708">
        <w:rPr>
          <w:rFonts w:hint="eastAsia"/>
          <w:rPrChange w:id="1190" w:author="xiaox" w:date="2016-10-26T09:42:00Z">
            <w:rPr>
              <w:rFonts w:hint="eastAsia"/>
              <w:sz w:val="24"/>
            </w:rPr>
          </w:rPrChange>
        </w:rPr>
        <w:t>位，小数点</w:t>
      </w:r>
      <w:del w:id="1191" w:author="xiaox" w:date="2016-10-26T09:42:00Z">
        <w:r w:rsidR="009E2993">
          <w:rPr>
            <w:bCs/>
            <w:sz w:val="24"/>
            <w:highlight w:val="yellow"/>
          </w:rPr>
          <w:delText xml:space="preserve">       </w:delText>
        </w:r>
      </w:del>
      <w:ins w:id="1192" w:author="xiaox" w:date="2016-10-26T09:42:00Z">
        <w:r w:rsidR="00473770" w:rsidRPr="00473770">
          <w:rPr>
            <w:bCs/>
            <w:szCs w:val="21"/>
          </w:rPr>
          <w:t>2</w:t>
        </w:r>
      </w:ins>
      <w:r w:rsidRPr="002D1708">
        <w:rPr>
          <w:rFonts w:hint="eastAsia"/>
          <w:rPrChange w:id="1193" w:author="xiaox" w:date="2016-10-26T09:42:00Z">
            <w:rPr>
              <w:rFonts w:hint="eastAsia"/>
              <w:sz w:val="24"/>
            </w:rPr>
          </w:rPrChange>
        </w:rPr>
        <w:t>位以后的部分</w:t>
      </w:r>
      <w:del w:id="1194" w:author="xiaox" w:date="2016-10-26T09:42:00Z">
        <w:r w:rsidR="009E2993">
          <w:rPr>
            <w:bCs/>
            <w:sz w:val="24"/>
          </w:rPr>
          <w:delText>（</w:delText>
        </w:r>
      </w:del>
      <w:r w:rsidRPr="002D1708">
        <w:rPr>
          <w:rFonts w:hint="eastAsia"/>
          <w:rPrChange w:id="1195" w:author="xiaox" w:date="2016-10-26T09:42:00Z">
            <w:rPr>
              <w:rFonts w:hint="eastAsia"/>
              <w:sz w:val="24"/>
            </w:rPr>
          </w:rPrChange>
        </w:rPr>
        <w:t>四舍五入</w:t>
      </w:r>
      <w:del w:id="1196" w:author="xiaox" w:date="2016-10-26T09:42:00Z">
        <w:r w:rsidR="009E2993">
          <w:rPr>
            <w:bCs/>
            <w:sz w:val="24"/>
          </w:rPr>
          <w:delText>、舍去或其他），</w:delText>
        </w:r>
      </w:del>
      <w:ins w:id="1197" w:author="xiaox" w:date="2016-10-26T09:42:00Z">
        <w:r w:rsidR="00473770" w:rsidRPr="00473770">
          <w:rPr>
            <w:rFonts w:hint="eastAsia"/>
            <w:bCs/>
            <w:szCs w:val="21"/>
          </w:rPr>
          <w:t>，</w:t>
        </w:r>
      </w:ins>
      <w:r w:rsidRPr="002D1708">
        <w:rPr>
          <w:rFonts w:hint="eastAsia"/>
          <w:rPrChange w:id="1198" w:author="xiaox" w:date="2016-10-26T09:42:00Z">
            <w:rPr>
              <w:rFonts w:hint="eastAsia"/>
              <w:sz w:val="24"/>
            </w:rPr>
          </w:rPrChange>
        </w:rPr>
        <w:t>由此误差产生的收益或损失由基金财产承担。</w:t>
      </w:r>
    </w:p>
    <w:p w:rsidR="002D1708" w:rsidRPr="002D1708" w:rsidRDefault="002D1708" w:rsidP="002D1708">
      <w:pPr>
        <w:spacing w:line="360" w:lineRule="auto"/>
        <w:ind w:firstLineChars="200" w:firstLine="420"/>
        <w:rPr>
          <w:rPrChange w:id="1199" w:author="xiaox" w:date="2016-10-26T09:42:00Z">
            <w:rPr>
              <w:sz w:val="24"/>
            </w:rPr>
          </w:rPrChange>
        </w:rPr>
        <w:pPrChange w:id="1200" w:author="xiaox" w:date="2016-10-26T09:42:00Z">
          <w:pPr>
            <w:spacing w:line="360" w:lineRule="auto"/>
            <w:ind w:firstLineChars="200" w:firstLine="480"/>
          </w:pPr>
        </w:pPrChange>
      </w:pPr>
      <w:r w:rsidRPr="002D1708">
        <w:rPr>
          <w:rFonts w:hint="eastAsia"/>
          <w:rPrChange w:id="1201" w:author="xiaox" w:date="2016-10-26T09:42:00Z">
            <w:rPr>
              <w:rFonts w:hint="eastAsia"/>
              <w:sz w:val="24"/>
            </w:rPr>
          </w:rPrChange>
        </w:rPr>
        <w:t>三、基金份额认购金额的限制</w:t>
      </w:r>
    </w:p>
    <w:p w:rsidR="002D1708" w:rsidRPr="002D1708" w:rsidRDefault="002D1708" w:rsidP="002D1708">
      <w:pPr>
        <w:spacing w:line="360" w:lineRule="auto"/>
        <w:ind w:firstLineChars="200" w:firstLine="420"/>
        <w:rPr>
          <w:rPrChange w:id="1202" w:author="xiaox" w:date="2016-10-26T09:42:00Z">
            <w:rPr>
              <w:sz w:val="24"/>
            </w:rPr>
          </w:rPrChange>
        </w:rPr>
        <w:pPrChange w:id="1203" w:author="xiaox" w:date="2016-10-26T09:42:00Z">
          <w:pPr>
            <w:spacing w:line="360" w:lineRule="auto"/>
            <w:ind w:firstLineChars="200" w:firstLine="480"/>
          </w:pPr>
        </w:pPrChange>
      </w:pPr>
      <w:r w:rsidRPr="002D1708">
        <w:rPr>
          <w:rPrChange w:id="1204" w:author="xiaox" w:date="2016-10-26T09:42:00Z">
            <w:rPr>
              <w:sz w:val="24"/>
            </w:rPr>
          </w:rPrChange>
        </w:rPr>
        <w:t>1</w:t>
      </w:r>
      <w:r w:rsidRPr="002D1708">
        <w:rPr>
          <w:rFonts w:hint="eastAsia"/>
          <w:rPrChange w:id="1205" w:author="xiaox" w:date="2016-10-26T09:42:00Z">
            <w:rPr>
              <w:rFonts w:hint="eastAsia"/>
              <w:sz w:val="24"/>
            </w:rPr>
          </w:rPrChange>
        </w:rPr>
        <w:t>、投资人认购时，需按销售机构规定的方式全额缴款。</w:t>
      </w:r>
    </w:p>
    <w:p w:rsidR="002D1708" w:rsidRPr="002D1708" w:rsidRDefault="002D1708" w:rsidP="002D1708">
      <w:pPr>
        <w:spacing w:line="360" w:lineRule="auto"/>
        <w:ind w:firstLineChars="200" w:firstLine="420"/>
        <w:rPr>
          <w:rPrChange w:id="1206" w:author="xiaox" w:date="2016-10-26T09:42:00Z">
            <w:rPr>
              <w:sz w:val="24"/>
            </w:rPr>
          </w:rPrChange>
        </w:rPr>
        <w:pPrChange w:id="1207" w:author="xiaox" w:date="2016-10-26T09:42:00Z">
          <w:pPr>
            <w:spacing w:line="360" w:lineRule="auto"/>
            <w:ind w:firstLineChars="200" w:firstLine="480"/>
          </w:pPr>
        </w:pPrChange>
      </w:pPr>
      <w:r w:rsidRPr="002D1708">
        <w:rPr>
          <w:rPrChange w:id="1208" w:author="xiaox" w:date="2016-10-26T09:42:00Z">
            <w:rPr>
              <w:sz w:val="24"/>
            </w:rPr>
          </w:rPrChange>
        </w:rPr>
        <w:t>2</w:t>
      </w:r>
      <w:r w:rsidRPr="002D1708">
        <w:rPr>
          <w:rFonts w:hint="eastAsia"/>
          <w:rPrChange w:id="1209" w:author="xiaox" w:date="2016-10-26T09:42:00Z">
            <w:rPr>
              <w:rFonts w:hint="eastAsia"/>
              <w:sz w:val="24"/>
            </w:rPr>
          </w:rPrChange>
        </w:rPr>
        <w:t>、基金管理人可以对每个基金交易账户的单笔最低认购金额进行限制，具体限制请参看招募说明书。</w:t>
      </w:r>
    </w:p>
    <w:p w:rsidR="002D1708" w:rsidRPr="002D1708" w:rsidRDefault="002D1708" w:rsidP="002D1708">
      <w:pPr>
        <w:spacing w:line="360" w:lineRule="auto"/>
        <w:ind w:firstLineChars="200" w:firstLine="420"/>
        <w:rPr>
          <w:rPrChange w:id="1210" w:author="xiaox" w:date="2016-10-26T09:42:00Z">
            <w:rPr>
              <w:sz w:val="24"/>
            </w:rPr>
          </w:rPrChange>
        </w:rPr>
        <w:pPrChange w:id="1211" w:author="xiaox" w:date="2016-10-26T09:42:00Z">
          <w:pPr>
            <w:spacing w:line="360" w:lineRule="auto"/>
            <w:ind w:firstLineChars="200" w:firstLine="480"/>
          </w:pPr>
        </w:pPrChange>
      </w:pPr>
      <w:r w:rsidRPr="002D1708">
        <w:rPr>
          <w:rPrChange w:id="1212" w:author="xiaox" w:date="2016-10-26T09:42:00Z">
            <w:rPr>
              <w:sz w:val="24"/>
            </w:rPr>
          </w:rPrChange>
        </w:rPr>
        <w:t>3</w:t>
      </w:r>
      <w:r w:rsidRPr="002D1708">
        <w:rPr>
          <w:rFonts w:hint="eastAsia"/>
          <w:rPrChange w:id="1213" w:author="xiaox" w:date="2016-10-26T09:42:00Z">
            <w:rPr>
              <w:rFonts w:hint="eastAsia"/>
              <w:sz w:val="24"/>
            </w:rPr>
          </w:rPrChange>
        </w:rPr>
        <w:t>、基金管理人可以对募集期间的单个投资人的累计认购金额进行限制，具体限制和处理方法请参看招募说明书。</w:t>
      </w:r>
    </w:p>
    <w:p w:rsidR="00000000" w:rsidRDefault="009E2993" w:rsidP="00D67100">
      <w:pPr>
        <w:spacing w:line="360" w:lineRule="auto"/>
        <w:ind w:firstLineChars="200" w:firstLine="480"/>
        <w:rPr>
          <w:del w:id="1214" w:author="xiaox" w:date="2016-10-26T09:42:00Z"/>
          <w:bCs/>
          <w:sz w:val="24"/>
        </w:rPr>
        <w:pPrChange w:id="1215" w:author="xiaox" w:date="2016-11-24T11:12:00Z">
          <w:pPr>
            <w:spacing w:line="360" w:lineRule="auto"/>
            <w:ind w:firstLineChars="200" w:firstLine="480"/>
          </w:pPr>
        </w:pPrChange>
      </w:pPr>
      <w:bookmarkStart w:id="1216" w:name="_Toc26986"/>
      <w:bookmarkStart w:id="1217" w:name="_Toc7848"/>
      <w:bookmarkStart w:id="1218" w:name="_Toc1823"/>
      <w:bookmarkStart w:id="1219" w:name="_Toc141703885"/>
      <w:bookmarkStart w:id="1220" w:name="_Toc18329"/>
      <w:bookmarkStart w:id="1221" w:name="_Toc21988"/>
      <w:bookmarkStart w:id="1222" w:name="_Toc18526"/>
      <w:bookmarkStart w:id="1223" w:name="_Toc4741"/>
      <w:bookmarkStart w:id="1224" w:name="_Toc18797"/>
      <w:bookmarkStart w:id="1225" w:name="_Toc14893"/>
      <w:bookmarkStart w:id="1226" w:name="_Toc17912"/>
      <w:bookmarkStart w:id="1227" w:name="_Toc139991735"/>
      <w:bookmarkStart w:id="1228" w:name="_Toc6559"/>
      <w:bookmarkStart w:id="1229" w:name="_Toc458581662"/>
      <w:del w:id="1230" w:author="xiaox" w:date="2016-10-26T09:42:00Z">
        <w:r>
          <w:rPr>
            <w:bCs/>
            <w:sz w:val="24"/>
          </w:rPr>
          <w:lastRenderedPageBreak/>
          <w:delText>4</w:delText>
        </w:r>
        <w:r>
          <w:rPr>
            <w:bCs/>
            <w:sz w:val="24"/>
          </w:rPr>
          <w:delText>、其他。</w:delText>
        </w:r>
      </w:del>
    </w:p>
    <w:p w:rsidR="00105D40" w:rsidRPr="00105D40" w:rsidRDefault="009E2993" w:rsidP="00D67100">
      <w:pPr>
        <w:pStyle w:val="1"/>
        <w:spacing w:beforeLines="50" w:afterLines="50"/>
        <w:jc w:val="center"/>
        <w:rPr>
          <w:rFonts w:ascii="Times New Roman"/>
          <w:color w:val="auto"/>
          <w:sz w:val="21"/>
          <w:rPrChange w:id="1231" w:author="xiaox" w:date="2016-10-26T09:42:00Z">
            <w:rPr>
              <w:rFonts w:ascii="Times New Roman"/>
              <w:color w:val="auto"/>
              <w:sz w:val="30"/>
            </w:rPr>
          </w:rPrChange>
        </w:rPr>
      </w:pPr>
      <w:del w:id="1232" w:author="xiaox" w:date="2016-10-26T09:42:00Z">
        <w:r>
          <w:rPr>
            <w:rFonts w:ascii="Times New Roman"/>
            <w:b w:val="0"/>
            <w:bCs/>
            <w:color w:val="auto"/>
            <w:kern w:val="44"/>
            <w:sz w:val="21"/>
          </w:rPr>
          <w:br w:type="page"/>
        </w:r>
      </w:del>
      <w:r w:rsidR="002D1708" w:rsidRPr="002D1708">
        <w:rPr>
          <w:rFonts w:ascii="Times New Roman" w:hint="eastAsia"/>
          <w:color w:val="auto"/>
          <w:sz w:val="21"/>
          <w:rPrChange w:id="1233" w:author="xiaox" w:date="2016-10-26T09:42:00Z">
            <w:rPr>
              <w:rFonts w:ascii="Times New Roman" w:hint="eastAsia"/>
              <w:color w:val="auto"/>
              <w:sz w:val="30"/>
            </w:rPr>
          </w:rPrChange>
        </w:rPr>
        <w:t>第五部分</w:t>
      </w:r>
      <w:r w:rsidR="002D1708" w:rsidRPr="002D1708">
        <w:rPr>
          <w:rFonts w:ascii="Times New Roman"/>
          <w:color w:val="auto"/>
          <w:sz w:val="21"/>
          <w:rPrChange w:id="1234" w:author="xiaox" w:date="2016-10-26T09:42:00Z">
            <w:rPr>
              <w:rFonts w:ascii="Times New Roman"/>
              <w:color w:val="auto"/>
              <w:sz w:val="30"/>
            </w:rPr>
          </w:rPrChange>
        </w:rPr>
        <w:t xml:space="preserve">  </w:t>
      </w:r>
      <w:r w:rsidR="002D1708" w:rsidRPr="002D1708">
        <w:rPr>
          <w:rFonts w:ascii="Times New Roman" w:hint="eastAsia"/>
          <w:color w:val="auto"/>
          <w:sz w:val="21"/>
          <w:rPrChange w:id="1235" w:author="xiaox" w:date="2016-10-26T09:42:00Z">
            <w:rPr>
              <w:rFonts w:ascii="Times New Roman" w:hint="eastAsia"/>
              <w:color w:val="auto"/>
              <w:sz w:val="30"/>
            </w:rPr>
          </w:rPrChange>
        </w:rPr>
        <w:t>基金备案</w:t>
      </w:r>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p>
    <w:p w:rsidR="00821327" w:rsidRDefault="00821327">
      <w:pPr>
        <w:spacing w:line="360" w:lineRule="auto"/>
        <w:ind w:firstLine="540"/>
        <w:rPr>
          <w:del w:id="1236" w:author="xiaox" w:date="2016-10-26T09:42:00Z"/>
          <w:bCs/>
          <w:sz w:val="24"/>
        </w:rPr>
      </w:pPr>
    </w:p>
    <w:p w:rsidR="002D1708" w:rsidRPr="002D1708" w:rsidRDefault="002D1708" w:rsidP="002D1708">
      <w:pPr>
        <w:spacing w:line="360" w:lineRule="auto"/>
        <w:ind w:firstLineChars="200" w:firstLine="420"/>
        <w:rPr>
          <w:rPrChange w:id="1237" w:author="xiaox" w:date="2016-10-26T09:42:00Z">
            <w:rPr>
              <w:sz w:val="24"/>
            </w:rPr>
          </w:rPrChange>
        </w:rPr>
        <w:pPrChange w:id="1238" w:author="xiaox" w:date="2016-10-26T09:42:00Z">
          <w:pPr>
            <w:spacing w:line="360" w:lineRule="auto"/>
            <w:ind w:firstLineChars="200" w:firstLine="480"/>
          </w:pPr>
        </w:pPrChange>
      </w:pPr>
      <w:r w:rsidRPr="002D1708">
        <w:rPr>
          <w:rFonts w:hint="eastAsia"/>
          <w:rPrChange w:id="1239" w:author="xiaox" w:date="2016-10-26T09:42:00Z">
            <w:rPr>
              <w:rFonts w:hint="eastAsia"/>
              <w:sz w:val="24"/>
            </w:rPr>
          </w:rPrChange>
        </w:rPr>
        <w:t>一、基金备案的条件</w:t>
      </w:r>
    </w:p>
    <w:p w:rsidR="002D1708" w:rsidRPr="002D1708" w:rsidRDefault="002D1708" w:rsidP="002D1708">
      <w:pPr>
        <w:spacing w:line="360" w:lineRule="auto"/>
        <w:ind w:firstLineChars="200" w:firstLine="420"/>
        <w:rPr>
          <w:rPrChange w:id="1240" w:author="xiaox" w:date="2016-10-26T09:42:00Z">
            <w:rPr>
              <w:sz w:val="24"/>
            </w:rPr>
          </w:rPrChange>
        </w:rPr>
        <w:pPrChange w:id="1241" w:author="xiaox" w:date="2016-10-26T09:42:00Z">
          <w:pPr>
            <w:spacing w:line="360" w:lineRule="auto"/>
            <w:ind w:firstLineChars="200" w:firstLine="480"/>
          </w:pPr>
        </w:pPrChange>
      </w:pPr>
      <w:r w:rsidRPr="002D1708">
        <w:rPr>
          <w:rFonts w:hint="eastAsia"/>
          <w:rPrChange w:id="1242" w:author="xiaox" w:date="2016-10-26T09:42:00Z">
            <w:rPr>
              <w:rFonts w:hint="eastAsia"/>
              <w:sz w:val="24"/>
            </w:rPr>
          </w:rPrChange>
        </w:rPr>
        <w:t>本基金自基金份额发售之日起</w:t>
      </w:r>
      <w:del w:id="1243" w:author="xiaox" w:date="2016-10-26T09:42:00Z">
        <w:r w:rsidR="009E2993">
          <w:rPr>
            <w:bCs/>
            <w:sz w:val="24"/>
            <w:highlight w:val="yellow"/>
          </w:rPr>
          <w:delText xml:space="preserve">   </w:delText>
        </w:r>
      </w:del>
      <w:ins w:id="1244" w:author="xiaox" w:date="2016-10-26T09:42:00Z">
        <w:r w:rsidR="00473770" w:rsidRPr="00473770">
          <w:rPr>
            <w:bCs/>
            <w:szCs w:val="21"/>
          </w:rPr>
          <w:t>3</w:t>
        </w:r>
      </w:ins>
      <w:r w:rsidRPr="002D1708">
        <w:rPr>
          <w:rFonts w:hint="eastAsia"/>
          <w:rPrChange w:id="1245" w:author="xiaox" w:date="2016-10-26T09:42:00Z">
            <w:rPr>
              <w:rFonts w:hint="eastAsia"/>
              <w:sz w:val="24"/>
            </w:rPr>
          </w:rPrChange>
        </w:rPr>
        <w:t>个月内，在基金募集份额总额不少于</w:t>
      </w:r>
      <w:del w:id="1246" w:author="xiaox" w:date="2016-10-26T09:42:00Z">
        <w:r w:rsidR="009E2993">
          <w:rPr>
            <w:bCs/>
            <w:sz w:val="24"/>
            <w:highlight w:val="yellow"/>
          </w:rPr>
          <w:delText xml:space="preserve">   </w:delText>
        </w:r>
      </w:del>
      <w:ins w:id="1247" w:author="xiaox" w:date="2016-10-26T09:42:00Z">
        <w:r w:rsidR="00473770" w:rsidRPr="00473770">
          <w:rPr>
            <w:bCs/>
            <w:szCs w:val="21"/>
          </w:rPr>
          <w:t>2</w:t>
        </w:r>
      </w:ins>
      <w:r w:rsidRPr="002D1708">
        <w:rPr>
          <w:rFonts w:hint="eastAsia"/>
          <w:rPrChange w:id="1248" w:author="xiaox" w:date="2016-10-26T09:42:00Z">
            <w:rPr>
              <w:rFonts w:hint="eastAsia"/>
              <w:sz w:val="24"/>
            </w:rPr>
          </w:rPrChange>
        </w:rPr>
        <w:t>亿份，基金募集金额不少于</w:t>
      </w:r>
      <w:del w:id="1249" w:author="xiaox" w:date="2016-10-26T09:42:00Z">
        <w:r w:rsidR="009E2993">
          <w:rPr>
            <w:bCs/>
            <w:sz w:val="24"/>
            <w:highlight w:val="yellow"/>
          </w:rPr>
          <w:delText xml:space="preserve">   </w:delText>
        </w:r>
      </w:del>
      <w:ins w:id="1250" w:author="xiaox" w:date="2016-10-26T09:42:00Z">
        <w:r w:rsidR="00473770" w:rsidRPr="00473770">
          <w:rPr>
            <w:bCs/>
            <w:szCs w:val="21"/>
          </w:rPr>
          <w:t>2</w:t>
        </w:r>
      </w:ins>
      <w:r w:rsidRPr="002D1708">
        <w:rPr>
          <w:rFonts w:hint="eastAsia"/>
          <w:rPrChange w:id="1251" w:author="xiaox" w:date="2016-10-26T09:42:00Z">
            <w:rPr>
              <w:rFonts w:hint="eastAsia"/>
              <w:sz w:val="24"/>
            </w:rPr>
          </w:rPrChange>
        </w:rPr>
        <w:t>亿元人民币且基金认购人数不少于</w:t>
      </w:r>
      <w:del w:id="1252" w:author="xiaox" w:date="2016-10-26T09:42:00Z">
        <w:r w:rsidR="009E2993">
          <w:rPr>
            <w:bCs/>
            <w:sz w:val="24"/>
            <w:highlight w:val="yellow"/>
          </w:rPr>
          <w:delText xml:space="preserve">   </w:delText>
        </w:r>
        <w:r w:rsidR="009E2993">
          <w:rPr>
            <w:bCs/>
            <w:sz w:val="24"/>
          </w:rPr>
          <w:delText xml:space="preserve"> </w:delText>
        </w:r>
      </w:del>
      <w:ins w:id="1253" w:author="xiaox" w:date="2016-10-26T09:42:00Z">
        <w:r w:rsidR="00473770" w:rsidRPr="00473770">
          <w:rPr>
            <w:bCs/>
            <w:szCs w:val="21"/>
          </w:rPr>
          <w:t>200</w:t>
        </w:r>
      </w:ins>
      <w:r w:rsidRPr="002D1708">
        <w:rPr>
          <w:rFonts w:hint="eastAsia"/>
          <w:rPrChange w:id="1254" w:author="xiaox" w:date="2016-10-26T09:42:00Z">
            <w:rPr>
              <w:rFonts w:hint="eastAsia"/>
              <w:sz w:val="24"/>
            </w:rPr>
          </w:rPrChange>
        </w:rPr>
        <w:t>人的条件下，基金管理人依据法律法规及招募说明书可以决定停止基金发售，并在</w:t>
      </w:r>
      <w:del w:id="1255" w:author="xiaox" w:date="2016-10-26T09:42:00Z">
        <w:r w:rsidR="009E2993">
          <w:rPr>
            <w:bCs/>
            <w:sz w:val="24"/>
            <w:highlight w:val="yellow"/>
          </w:rPr>
          <w:delText xml:space="preserve">   </w:delText>
        </w:r>
      </w:del>
      <w:ins w:id="1256" w:author="xiaox" w:date="2016-10-26T09:42:00Z">
        <w:r w:rsidR="00473770" w:rsidRPr="00473770">
          <w:rPr>
            <w:bCs/>
            <w:szCs w:val="21"/>
          </w:rPr>
          <w:t>10</w:t>
        </w:r>
      </w:ins>
      <w:r w:rsidRPr="002D1708">
        <w:rPr>
          <w:rFonts w:hint="eastAsia"/>
          <w:rPrChange w:id="1257" w:author="xiaox" w:date="2016-10-26T09:42:00Z">
            <w:rPr>
              <w:rFonts w:hint="eastAsia"/>
              <w:sz w:val="24"/>
            </w:rPr>
          </w:rPrChange>
        </w:rPr>
        <w:t>日内聘请法定验资机构验资，自收到验资报告之日起</w:t>
      </w:r>
      <w:del w:id="1258" w:author="xiaox" w:date="2016-10-26T09:42:00Z">
        <w:r w:rsidR="009E2993">
          <w:rPr>
            <w:bCs/>
            <w:sz w:val="24"/>
            <w:highlight w:val="yellow"/>
          </w:rPr>
          <w:delText xml:space="preserve">   </w:delText>
        </w:r>
      </w:del>
      <w:ins w:id="1259" w:author="xiaox" w:date="2016-10-26T09:42:00Z">
        <w:r w:rsidR="00473770" w:rsidRPr="00473770">
          <w:rPr>
            <w:bCs/>
            <w:szCs w:val="21"/>
          </w:rPr>
          <w:t>10</w:t>
        </w:r>
      </w:ins>
      <w:r w:rsidRPr="002D1708">
        <w:rPr>
          <w:rFonts w:hint="eastAsia"/>
          <w:rPrChange w:id="1260" w:author="xiaox" w:date="2016-10-26T09:42:00Z">
            <w:rPr>
              <w:rFonts w:hint="eastAsia"/>
              <w:sz w:val="24"/>
            </w:rPr>
          </w:rPrChange>
        </w:rPr>
        <w:t>日内，向中国证监会办理基金备案手续。</w:t>
      </w:r>
    </w:p>
    <w:p w:rsidR="002D1708" w:rsidRPr="002D1708" w:rsidRDefault="002D1708" w:rsidP="002D1708">
      <w:pPr>
        <w:spacing w:line="360" w:lineRule="auto"/>
        <w:ind w:firstLineChars="200" w:firstLine="420"/>
        <w:jc w:val="left"/>
        <w:rPr>
          <w:rPrChange w:id="1261" w:author="xiaox" w:date="2016-10-26T09:42:00Z">
            <w:rPr>
              <w:sz w:val="24"/>
            </w:rPr>
          </w:rPrChange>
        </w:rPr>
        <w:pPrChange w:id="1262" w:author="xiaox" w:date="2016-10-26T09:42:00Z">
          <w:pPr>
            <w:spacing w:line="360" w:lineRule="auto"/>
            <w:ind w:firstLineChars="200" w:firstLine="480"/>
            <w:jc w:val="left"/>
          </w:pPr>
        </w:pPrChange>
      </w:pPr>
      <w:r w:rsidRPr="002D1708">
        <w:rPr>
          <w:rFonts w:hint="eastAsia"/>
          <w:rPrChange w:id="1263" w:author="xiaox" w:date="2016-10-26T09:42:00Z">
            <w:rPr>
              <w:rFonts w:hint="eastAsia"/>
              <w:sz w:val="24"/>
            </w:rPr>
          </w:rPrChange>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2D1708" w:rsidRPr="002D1708" w:rsidRDefault="002D1708" w:rsidP="002D1708">
      <w:pPr>
        <w:spacing w:line="360" w:lineRule="auto"/>
        <w:ind w:firstLineChars="200" w:firstLine="420"/>
        <w:rPr>
          <w:rPrChange w:id="1264" w:author="xiaox" w:date="2016-10-26T09:42:00Z">
            <w:rPr>
              <w:sz w:val="24"/>
            </w:rPr>
          </w:rPrChange>
        </w:rPr>
        <w:pPrChange w:id="1265" w:author="xiaox" w:date="2016-10-26T09:42:00Z">
          <w:pPr>
            <w:spacing w:line="360" w:lineRule="auto"/>
            <w:ind w:firstLineChars="200" w:firstLine="480"/>
          </w:pPr>
        </w:pPrChange>
      </w:pPr>
      <w:r w:rsidRPr="002D1708">
        <w:rPr>
          <w:rFonts w:hint="eastAsia"/>
          <w:rPrChange w:id="1266" w:author="xiaox" w:date="2016-10-26T09:42:00Z">
            <w:rPr>
              <w:rFonts w:hint="eastAsia"/>
              <w:sz w:val="24"/>
            </w:rPr>
          </w:rPrChange>
        </w:rPr>
        <w:t>二、基金合同不能生效时募集资金的处理方式</w:t>
      </w:r>
    </w:p>
    <w:p w:rsidR="002D1708" w:rsidRPr="002D1708" w:rsidRDefault="002D1708" w:rsidP="002D1708">
      <w:pPr>
        <w:spacing w:line="360" w:lineRule="auto"/>
        <w:ind w:firstLineChars="200" w:firstLine="420"/>
        <w:jc w:val="left"/>
        <w:rPr>
          <w:rPrChange w:id="1267" w:author="xiaox" w:date="2016-10-26T09:42:00Z">
            <w:rPr>
              <w:sz w:val="24"/>
            </w:rPr>
          </w:rPrChange>
        </w:rPr>
        <w:pPrChange w:id="1268" w:author="xiaox" w:date="2016-10-26T09:42:00Z">
          <w:pPr>
            <w:spacing w:line="360" w:lineRule="auto"/>
            <w:ind w:firstLine="480"/>
          </w:pPr>
        </w:pPrChange>
      </w:pPr>
      <w:r w:rsidRPr="002D1708">
        <w:rPr>
          <w:rFonts w:hint="eastAsia"/>
          <w:rPrChange w:id="1269" w:author="xiaox" w:date="2016-10-26T09:42:00Z">
            <w:rPr>
              <w:rFonts w:hint="eastAsia"/>
              <w:sz w:val="24"/>
            </w:rPr>
          </w:rPrChange>
        </w:rPr>
        <w:t>如果募集期限届满，未满足募集生效条件，基金管理人应当承担下列责任：</w:t>
      </w:r>
    </w:p>
    <w:p w:rsidR="002D1708" w:rsidRPr="002D1708" w:rsidRDefault="002D1708" w:rsidP="002D1708">
      <w:pPr>
        <w:spacing w:line="360" w:lineRule="auto"/>
        <w:ind w:firstLineChars="200" w:firstLine="420"/>
        <w:jc w:val="left"/>
        <w:rPr>
          <w:rPrChange w:id="1270" w:author="xiaox" w:date="2016-10-26T09:42:00Z">
            <w:rPr>
              <w:sz w:val="24"/>
            </w:rPr>
          </w:rPrChange>
        </w:rPr>
        <w:pPrChange w:id="1271" w:author="xiaox" w:date="2016-10-26T09:42:00Z">
          <w:pPr>
            <w:spacing w:line="360" w:lineRule="auto"/>
            <w:ind w:firstLine="480"/>
          </w:pPr>
        </w:pPrChange>
      </w:pPr>
      <w:r w:rsidRPr="002D1708">
        <w:rPr>
          <w:rPrChange w:id="1272" w:author="xiaox" w:date="2016-10-26T09:42:00Z">
            <w:rPr>
              <w:sz w:val="24"/>
            </w:rPr>
          </w:rPrChange>
        </w:rPr>
        <w:t>1</w:t>
      </w:r>
      <w:r w:rsidRPr="002D1708">
        <w:rPr>
          <w:rFonts w:hint="eastAsia"/>
          <w:rPrChange w:id="1273" w:author="xiaox" w:date="2016-10-26T09:42:00Z">
            <w:rPr>
              <w:rFonts w:hint="eastAsia"/>
              <w:sz w:val="24"/>
            </w:rPr>
          </w:rPrChange>
        </w:rPr>
        <w:t>、以其固有财产承担因募集行为而产生的债务和费用</w:t>
      </w:r>
      <w:del w:id="1274" w:author="xiaox" w:date="2016-10-26T09:42:00Z">
        <w:r w:rsidR="009E2993">
          <w:rPr>
            <w:bCs/>
            <w:sz w:val="24"/>
          </w:rPr>
          <w:delText>；</w:delText>
        </w:r>
      </w:del>
      <w:ins w:id="1275" w:author="xiaox" w:date="2016-10-26T09:42:00Z">
        <w:r w:rsidR="000B386B">
          <w:rPr>
            <w:rFonts w:hint="eastAsia"/>
            <w:bCs/>
            <w:szCs w:val="21"/>
          </w:rPr>
          <w:t>。</w:t>
        </w:r>
      </w:ins>
    </w:p>
    <w:p w:rsidR="002D1708" w:rsidRPr="002D1708" w:rsidRDefault="002D1708" w:rsidP="002D1708">
      <w:pPr>
        <w:spacing w:line="360" w:lineRule="auto"/>
        <w:ind w:firstLineChars="200" w:firstLine="420"/>
        <w:jc w:val="left"/>
        <w:rPr>
          <w:rPrChange w:id="1276" w:author="xiaox" w:date="2016-10-26T09:42:00Z">
            <w:rPr>
              <w:sz w:val="24"/>
            </w:rPr>
          </w:rPrChange>
        </w:rPr>
        <w:pPrChange w:id="1277" w:author="xiaox" w:date="2016-10-26T09:42:00Z">
          <w:pPr>
            <w:spacing w:line="360" w:lineRule="auto"/>
            <w:ind w:firstLineChars="200" w:firstLine="480"/>
          </w:pPr>
        </w:pPrChange>
      </w:pPr>
      <w:r w:rsidRPr="002D1708">
        <w:rPr>
          <w:rPrChange w:id="1278" w:author="xiaox" w:date="2016-10-26T09:42:00Z">
            <w:rPr>
              <w:sz w:val="24"/>
            </w:rPr>
          </w:rPrChange>
        </w:rPr>
        <w:t>2</w:t>
      </w:r>
      <w:r w:rsidRPr="002D1708">
        <w:rPr>
          <w:rFonts w:hint="eastAsia"/>
          <w:rPrChange w:id="1279" w:author="xiaox" w:date="2016-10-26T09:42:00Z">
            <w:rPr>
              <w:rFonts w:hint="eastAsia"/>
              <w:sz w:val="24"/>
            </w:rPr>
          </w:rPrChange>
        </w:rPr>
        <w:t>、在基金募集期限届满后</w:t>
      </w:r>
      <w:del w:id="1280" w:author="xiaox" w:date="2016-10-26T09:42:00Z">
        <w:r w:rsidR="009E2993">
          <w:rPr>
            <w:bCs/>
            <w:sz w:val="24"/>
            <w:highlight w:val="yellow"/>
          </w:rPr>
          <w:delText xml:space="preserve">    </w:delText>
        </w:r>
      </w:del>
      <w:ins w:id="1281" w:author="xiaox" w:date="2016-10-26T09:42:00Z">
        <w:r w:rsidR="00473770" w:rsidRPr="00473770">
          <w:rPr>
            <w:bCs/>
            <w:szCs w:val="21"/>
          </w:rPr>
          <w:t>30</w:t>
        </w:r>
      </w:ins>
      <w:r w:rsidRPr="002D1708">
        <w:rPr>
          <w:rFonts w:hint="eastAsia"/>
          <w:rPrChange w:id="1282" w:author="xiaox" w:date="2016-10-26T09:42:00Z">
            <w:rPr>
              <w:rFonts w:hint="eastAsia"/>
              <w:sz w:val="24"/>
            </w:rPr>
          </w:rPrChange>
        </w:rPr>
        <w:t>日内返还投资者已缴纳的款项，并加计银行同期存款利息。</w:t>
      </w:r>
    </w:p>
    <w:p w:rsidR="002D1708" w:rsidRPr="002D1708" w:rsidRDefault="002D1708" w:rsidP="002D1708">
      <w:pPr>
        <w:spacing w:line="360" w:lineRule="auto"/>
        <w:ind w:firstLineChars="200" w:firstLine="420"/>
        <w:jc w:val="left"/>
        <w:rPr>
          <w:rPrChange w:id="1283" w:author="xiaox" w:date="2016-10-26T09:42:00Z">
            <w:rPr>
              <w:sz w:val="24"/>
            </w:rPr>
          </w:rPrChange>
        </w:rPr>
        <w:pPrChange w:id="1284" w:author="xiaox" w:date="2016-10-26T09:42:00Z">
          <w:pPr>
            <w:spacing w:line="360" w:lineRule="auto"/>
            <w:ind w:firstLineChars="200" w:firstLine="480"/>
          </w:pPr>
        </w:pPrChange>
      </w:pPr>
      <w:r w:rsidRPr="002D1708">
        <w:rPr>
          <w:rPrChange w:id="1285" w:author="xiaox" w:date="2016-10-26T09:42:00Z">
            <w:rPr>
              <w:sz w:val="24"/>
            </w:rPr>
          </w:rPrChange>
        </w:rPr>
        <w:t>3</w:t>
      </w:r>
      <w:r w:rsidRPr="002D1708">
        <w:rPr>
          <w:rFonts w:hint="eastAsia"/>
          <w:rPrChange w:id="1286" w:author="xiaox" w:date="2016-10-26T09:42:00Z">
            <w:rPr>
              <w:rFonts w:hint="eastAsia"/>
              <w:sz w:val="24"/>
            </w:rPr>
          </w:rPrChange>
        </w:rPr>
        <w:t>、如基金募集失败，基金管理人、基金托管人及销售机构不得请求报酬。基金管理人、基金托管人和销售机构为基金募集支付之一切费用应由各方各自承担。</w:t>
      </w:r>
    </w:p>
    <w:p w:rsidR="002D1708" w:rsidRPr="002D1708" w:rsidRDefault="002D1708" w:rsidP="002D1708">
      <w:pPr>
        <w:spacing w:line="360" w:lineRule="auto"/>
        <w:ind w:firstLineChars="200" w:firstLine="420"/>
        <w:rPr>
          <w:rPrChange w:id="1287" w:author="xiaox" w:date="2016-10-26T09:42:00Z">
            <w:rPr>
              <w:sz w:val="24"/>
            </w:rPr>
          </w:rPrChange>
        </w:rPr>
        <w:pPrChange w:id="1288" w:author="xiaox" w:date="2016-10-26T09:42:00Z">
          <w:pPr>
            <w:spacing w:line="360" w:lineRule="auto"/>
            <w:ind w:firstLineChars="200" w:firstLine="480"/>
          </w:pPr>
        </w:pPrChange>
      </w:pPr>
      <w:r w:rsidRPr="002D1708">
        <w:rPr>
          <w:rFonts w:hint="eastAsia"/>
          <w:rPrChange w:id="1289" w:author="xiaox" w:date="2016-10-26T09:42:00Z">
            <w:rPr>
              <w:rFonts w:hint="eastAsia"/>
              <w:sz w:val="24"/>
            </w:rPr>
          </w:rPrChange>
        </w:rPr>
        <w:t>三、基金存续期内的基金份额持有人数量和资产规模</w:t>
      </w:r>
    </w:p>
    <w:p w:rsidR="002D1708" w:rsidRDefault="002D1708" w:rsidP="002D1708">
      <w:pPr>
        <w:spacing w:line="360" w:lineRule="auto"/>
        <w:ind w:firstLineChars="200" w:firstLine="420"/>
        <w:rPr>
          <w:del w:id="1290" w:author="xiaox" w:date="2016-10-26T09:42:00Z"/>
          <w:bCs/>
          <w:sz w:val="24"/>
        </w:rPr>
        <w:pPrChange w:id="1291" w:author="周凯怡" w:date="2016-11-14T19:30:00Z">
          <w:pPr>
            <w:spacing w:line="360" w:lineRule="auto"/>
            <w:ind w:firstLineChars="200" w:firstLine="480"/>
          </w:pPr>
        </w:pPrChange>
      </w:pPr>
      <w:r w:rsidRPr="002D1708">
        <w:rPr>
          <w:rFonts w:hint="eastAsia"/>
          <w:rPrChange w:id="1292" w:author="xiaox" w:date="2016-10-26T09:42:00Z">
            <w:rPr>
              <w:rFonts w:hint="eastAsia"/>
              <w:sz w:val="24"/>
            </w:rPr>
          </w:rPrChange>
        </w:rPr>
        <w:t>《基金合同》生效后，</w:t>
      </w:r>
      <w:ins w:id="1293" w:author="xiaox" w:date="2016-10-26T09:42:00Z">
        <w:r w:rsidR="00473770" w:rsidRPr="00473770">
          <w:rPr>
            <w:rFonts w:hint="eastAsia"/>
            <w:bCs/>
            <w:szCs w:val="21"/>
          </w:rPr>
          <w:t>连续</w:t>
        </w:r>
        <w:r w:rsidR="00473770" w:rsidRPr="00473770">
          <w:rPr>
            <w:bCs/>
            <w:szCs w:val="21"/>
          </w:rPr>
          <w:t>20</w:t>
        </w:r>
        <w:r w:rsidR="00473770" w:rsidRPr="00473770">
          <w:rPr>
            <w:rFonts w:hint="eastAsia"/>
            <w:bCs/>
            <w:szCs w:val="21"/>
          </w:rPr>
          <w:t>个工作日出现</w:t>
        </w:r>
      </w:ins>
      <w:r w:rsidRPr="002D1708">
        <w:rPr>
          <w:rFonts w:hint="eastAsia"/>
          <w:rPrChange w:id="1294" w:author="xiaox" w:date="2016-10-26T09:42:00Z">
            <w:rPr>
              <w:rFonts w:hint="eastAsia"/>
              <w:sz w:val="24"/>
            </w:rPr>
          </w:rPrChange>
        </w:rPr>
        <w:t>基金份额持有人数量不满</w:t>
      </w:r>
      <w:del w:id="1295" w:author="xiaox" w:date="2016-10-26T09:42:00Z">
        <w:r w:rsidR="009E2993">
          <w:rPr>
            <w:bCs/>
            <w:sz w:val="24"/>
            <w:highlight w:val="yellow"/>
          </w:rPr>
          <w:delText xml:space="preserve">    </w:delText>
        </w:r>
      </w:del>
      <w:ins w:id="1296" w:author="xiaox" w:date="2016-10-26T09:42:00Z">
        <w:r w:rsidR="00473770" w:rsidRPr="00473770">
          <w:rPr>
            <w:bCs/>
            <w:szCs w:val="21"/>
          </w:rPr>
          <w:t>200</w:t>
        </w:r>
      </w:ins>
      <w:r w:rsidRPr="002D1708">
        <w:rPr>
          <w:rFonts w:hint="eastAsia"/>
          <w:rPrChange w:id="1297" w:author="xiaox" w:date="2016-10-26T09:42:00Z">
            <w:rPr>
              <w:rFonts w:hint="eastAsia"/>
              <w:sz w:val="24"/>
            </w:rPr>
          </w:rPrChange>
        </w:rPr>
        <w:t>人或者基金资产净值低于</w:t>
      </w:r>
      <w:del w:id="1298" w:author="xiaox" w:date="2016-10-26T09:42:00Z">
        <w:r w:rsidR="009E2993">
          <w:rPr>
            <w:bCs/>
            <w:sz w:val="24"/>
          </w:rPr>
          <w:delText xml:space="preserve">     </w:delText>
        </w:r>
      </w:del>
      <w:ins w:id="1299" w:author="xiaox" w:date="2016-10-26T09:42:00Z">
        <w:r w:rsidR="00473770" w:rsidRPr="00473770">
          <w:rPr>
            <w:bCs/>
            <w:szCs w:val="21"/>
          </w:rPr>
          <w:t>5000</w:t>
        </w:r>
        <w:r w:rsidR="00473770" w:rsidRPr="00473770">
          <w:rPr>
            <w:rFonts w:hint="eastAsia"/>
            <w:bCs/>
            <w:szCs w:val="21"/>
          </w:rPr>
          <w:t>万</w:t>
        </w:r>
      </w:ins>
      <w:r w:rsidRPr="002D1708">
        <w:rPr>
          <w:rFonts w:hint="eastAsia"/>
          <w:rPrChange w:id="1300" w:author="xiaox" w:date="2016-10-26T09:42:00Z">
            <w:rPr>
              <w:rFonts w:hint="eastAsia"/>
              <w:sz w:val="24"/>
            </w:rPr>
          </w:rPrChange>
        </w:rPr>
        <w:t>元</w:t>
      </w:r>
      <w:ins w:id="1301" w:author="xiaox" w:date="2016-10-26T09:42:00Z">
        <w:r w:rsidR="00473770" w:rsidRPr="00473770">
          <w:rPr>
            <w:rFonts w:hint="eastAsia"/>
            <w:bCs/>
            <w:szCs w:val="21"/>
          </w:rPr>
          <w:t>情形</w:t>
        </w:r>
      </w:ins>
      <w:r w:rsidRPr="002D1708">
        <w:rPr>
          <w:rFonts w:hint="eastAsia"/>
          <w:rPrChange w:id="1302" w:author="xiaox" w:date="2016-10-26T09:42:00Z">
            <w:rPr>
              <w:rFonts w:hint="eastAsia"/>
              <w:sz w:val="24"/>
            </w:rPr>
          </w:rPrChange>
        </w:rPr>
        <w:t>的，基金管理人应当</w:t>
      </w:r>
      <w:del w:id="1303" w:author="xiaox" w:date="2016-10-26T09:42:00Z">
        <w:r w:rsidR="009E2993">
          <w:rPr>
            <w:bCs/>
            <w:sz w:val="24"/>
          </w:rPr>
          <w:delText>及时</w:delText>
        </w:r>
      </w:del>
      <w:ins w:id="1304" w:author="xiaox" w:date="2016-10-26T09:42:00Z">
        <w:r w:rsidR="00473770" w:rsidRPr="00473770">
          <w:rPr>
            <w:rFonts w:hint="eastAsia"/>
            <w:bCs/>
            <w:szCs w:val="21"/>
          </w:rPr>
          <w:t>在定期</w:t>
        </w:r>
      </w:ins>
      <w:r w:rsidRPr="002D1708">
        <w:rPr>
          <w:rFonts w:hint="eastAsia"/>
          <w:rPrChange w:id="1305" w:author="xiaox" w:date="2016-10-26T09:42:00Z">
            <w:rPr>
              <w:rFonts w:hint="eastAsia"/>
              <w:sz w:val="24"/>
            </w:rPr>
          </w:rPrChange>
        </w:rPr>
        <w:t>报告</w:t>
      </w:r>
      <w:del w:id="1306" w:author="xiaox" w:date="2016-10-26T09:42:00Z">
        <w:r w:rsidR="009E2993">
          <w:rPr>
            <w:bCs/>
            <w:sz w:val="24"/>
          </w:rPr>
          <w:delText>中国证监会</w:delText>
        </w:r>
      </w:del>
      <w:ins w:id="1307" w:author="xiaox" w:date="2016-10-26T09:42:00Z">
        <w:r w:rsidR="00473770" w:rsidRPr="00473770">
          <w:rPr>
            <w:rFonts w:hint="eastAsia"/>
            <w:bCs/>
            <w:szCs w:val="21"/>
          </w:rPr>
          <w:t>中予以披露</w:t>
        </w:r>
      </w:ins>
      <w:r w:rsidRPr="002D1708">
        <w:rPr>
          <w:rFonts w:hint="eastAsia"/>
          <w:rPrChange w:id="1308" w:author="xiaox" w:date="2016-10-26T09:42:00Z">
            <w:rPr>
              <w:rFonts w:hint="eastAsia"/>
              <w:sz w:val="24"/>
            </w:rPr>
          </w:rPrChange>
        </w:rPr>
        <w:t>；连续</w:t>
      </w:r>
      <w:del w:id="1309" w:author="xiaox" w:date="2016-10-26T09:42:00Z">
        <w:r w:rsidR="009E2993">
          <w:rPr>
            <w:bCs/>
            <w:sz w:val="24"/>
            <w:highlight w:val="yellow"/>
          </w:rPr>
          <w:delText xml:space="preserve">    </w:delText>
        </w:r>
      </w:del>
      <w:ins w:id="1310" w:author="xiaox" w:date="2016-10-26T09:42:00Z">
        <w:r w:rsidR="00473770" w:rsidRPr="00473770">
          <w:rPr>
            <w:bCs/>
            <w:szCs w:val="21"/>
          </w:rPr>
          <w:t>60</w:t>
        </w:r>
      </w:ins>
      <w:r w:rsidRPr="002D1708">
        <w:rPr>
          <w:rFonts w:hint="eastAsia"/>
          <w:rPrChange w:id="1311" w:author="xiaox" w:date="2016-10-26T09:42:00Z">
            <w:rPr>
              <w:rFonts w:hint="eastAsia"/>
              <w:sz w:val="24"/>
            </w:rPr>
          </w:rPrChange>
        </w:rPr>
        <w:t>个工作日出现前述情形的，基金管理人应当向中国证监会</w:t>
      </w:r>
      <w:del w:id="1312" w:author="xiaox" w:date="2016-10-26T09:42:00Z">
        <w:r w:rsidR="009E2993">
          <w:rPr>
            <w:bCs/>
            <w:sz w:val="24"/>
          </w:rPr>
          <w:delText>说明原因</w:delText>
        </w:r>
      </w:del>
      <w:ins w:id="1313" w:author="xiaox" w:date="2016-10-26T09:42:00Z">
        <w:r w:rsidR="00473770" w:rsidRPr="00473770">
          <w:rPr>
            <w:rFonts w:hint="eastAsia"/>
            <w:bCs/>
            <w:szCs w:val="21"/>
          </w:rPr>
          <w:t>报告</w:t>
        </w:r>
      </w:ins>
      <w:r w:rsidRPr="002D1708">
        <w:rPr>
          <w:rFonts w:hint="eastAsia"/>
          <w:rPrChange w:id="1314" w:author="xiaox" w:date="2016-10-26T09:42:00Z">
            <w:rPr>
              <w:rFonts w:hint="eastAsia"/>
              <w:sz w:val="24"/>
            </w:rPr>
          </w:rPrChange>
        </w:rPr>
        <w:t>并</w:t>
      </w:r>
      <w:del w:id="1315" w:author="xiaox" w:date="2016-10-26T09:42:00Z">
        <w:r w:rsidR="009E2993">
          <w:rPr>
            <w:bCs/>
            <w:sz w:val="24"/>
          </w:rPr>
          <w:delText>报送</w:delText>
        </w:r>
      </w:del>
      <w:ins w:id="1316" w:author="xiaox" w:date="2016-10-26T09:42:00Z">
        <w:r w:rsidR="00473770" w:rsidRPr="00473770">
          <w:rPr>
            <w:rFonts w:hint="eastAsia"/>
            <w:bCs/>
            <w:szCs w:val="21"/>
          </w:rPr>
          <w:t>提出</w:t>
        </w:r>
      </w:ins>
      <w:r w:rsidRPr="002D1708">
        <w:rPr>
          <w:rFonts w:hint="eastAsia"/>
          <w:rPrChange w:id="1317" w:author="xiaox" w:date="2016-10-26T09:42:00Z">
            <w:rPr>
              <w:rFonts w:hint="eastAsia"/>
              <w:sz w:val="24"/>
            </w:rPr>
          </w:rPrChange>
        </w:rPr>
        <w:t>解决方案</w:t>
      </w:r>
      <w:del w:id="1318" w:author="xiaox" w:date="2016-10-26T09:42:00Z">
        <w:r w:rsidR="009E2993">
          <w:rPr>
            <w:bCs/>
            <w:sz w:val="24"/>
          </w:rPr>
          <w:delText>。（公司也可以直接说明退出条件）</w:delText>
        </w:r>
      </w:del>
    </w:p>
    <w:p w:rsidR="00297D5F" w:rsidRPr="00297D5F" w:rsidRDefault="00473770">
      <w:pPr>
        <w:spacing w:line="360" w:lineRule="auto"/>
        <w:ind w:firstLineChars="200" w:firstLine="420"/>
        <w:rPr>
          <w:rPrChange w:id="1319" w:author="xiaox" w:date="2016-10-26T09:42:00Z">
            <w:rPr>
              <w:sz w:val="24"/>
            </w:rPr>
          </w:rPrChange>
        </w:rPr>
      </w:pPr>
      <w:ins w:id="1320" w:author="xiaox" w:date="2016-10-26T09:42:00Z">
        <w:r w:rsidRPr="00473770">
          <w:rPr>
            <w:rFonts w:hint="eastAsia"/>
            <w:bCs/>
            <w:szCs w:val="21"/>
          </w:rPr>
          <w:t>，如转换运作方式、与其他基金合并或者终止基金合同等，并召开基金份额持有人大会进行表决。</w:t>
        </w:r>
      </w:ins>
      <w:r w:rsidR="002D1708" w:rsidRPr="002D1708">
        <w:rPr>
          <w:rFonts w:hint="eastAsia"/>
          <w:rPrChange w:id="1321" w:author="xiaox" w:date="2016-10-26T09:42:00Z">
            <w:rPr>
              <w:rFonts w:hint="eastAsia"/>
              <w:sz w:val="24"/>
            </w:rPr>
          </w:rPrChange>
        </w:rPr>
        <w:t>法律法规另有规定时，从其规定。</w:t>
      </w:r>
    </w:p>
    <w:p w:rsidR="00105D40" w:rsidRPr="00105D40" w:rsidRDefault="009E2993" w:rsidP="00D67100">
      <w:pPr>
        <w:pStyle w:val="1"/>
        <w:spacing w:beforeLines="50" w:afterLines="50"/>
        <w:jc w:val="center"/>
        <w:rPr>
          <w:rFonts w:ascii="Times New Roman"/>
          <w:color w:val="auto"/>
          <w:sz w:val="21"/>
          <w:rPrChange w:id="1322" w:author="xiaox" w:date="2016-10-26T09:42:00Z">
            <w:rPr>
              <w:rFonts w:ascii="Times New Roman"/>
              <w:color w:val="auto"/>
              <w:sz w:val="30"/>
            </w:rPr>
          </w:rPrChange>
        </w:rPr>
      </w:pPr>
      <w:bookmarkStart w:id="1323" w:name="_Toc4003"/>
      <w:bookmarkStart w:id="1324" w:name="_Toc98560352"/>
      <w:bookmarkStart w:id="1325" w:name="_Toc123112234"/>
      <w:bookmarkStart w:id="1326" w:name="_Toc141703886"/>
      <w:bookmarkStart w:id="1327" w:name="_Toc20733"/>
      <w:bookmarkStart w:id="1328" w:name="_Toc7920"/>
      <w:bookmarkStart w:id="1329" w:name="_Toc610"/>
      <w:bookmarkStart w:id="1330" w:name="_Toc123051452"/>
      <w:bookmarkStart w:id="1331" w:name="_Toc48649707"/>
      <w:bookmarkStart w:id="1332" w:name="_Toc23822"/>
      <w:bookmarkStart w:id="1333" w:name="_Toc139991736"/>
      <w:bookmarkStart w:id="1334" w:name="_Toc79392606"/>
      <w:bookmarkStart w:id="1335" w:name="_Toc10463"/>
      <w:bookmarkStart w:id="1336" w:name="_Toc17244"/>
      <w:bookmarkStart w:id="1337" w:name="_Toc23261"/>
      <w:bookmarkStart w:id="1338" w:name="_Toc1427"/>
      <w:bookmarkStart w:id="1339" w:name="_Toc1270"/>
      <w:bookmarkStart w:id="1340" w:name="_Toc123102453"/>
      <w:bookmarkStart w:id="1341" w:name="_Toc11081"/>
      <w:bookmarkStart w:id="1342" w:name="_Toc458581663"/>
      <w:del w:id="1343" w:author="xiaox" w:date="2016-10-26T09:42:00Z">
        <w:r>
          <w:rPr>
            <w:rFonts w:ascii="Times New Roman"/>
            <w:b w:val="0"/>
            <w:bCs/>
            <w:color w:val="auto"/>
            <w:kern w:val="44"/>
            <w:sz w:val="21"/>
          </w:rPr>
          <w:br w:type="page"/>
        </w:r>
      </w:del>
      <w:r w:rsidR="002D1708" w:rsidRPr="002D1708">
        <w:rPr>
          <w:rFonts w:ascii="Times New Roman" w:hint="eastAsia"/>
          <w:color w:val="auto"/>
          <w:sz w:val="21"/>
          <w:rPrChange w:id="1344" w:author="xiaox" w:date="2016-10-26T09:42:00Z">
            <w:rPr>
              <w:rFonts w:ascii="Times New Roman" w:hint="eastAsia"/>
              <w:color w:val="auto"/>
              <w:sz w:val="30"/>
            </w:rPr>
          </w:rPrChange>
        </w:rPr>
        <w:t>第六部分</w:t>
      </w:r>
      <w:r w:rsidR="002D1708" w:rsidRPr="002D1708">
        <w:rPr>
          <w:rFonts w:ascii="Times New Roman"/>
          <w:color w:val="auto"/>
          <w:sz w:val="21"/>
          <w:rPrChange w:id="1345" w:author="xiaox" w:date="2016-10-26T09:42:00Z">
            <w:rPr>
              <w:rFonts w:ascii="Times New Roman"/>
              <w:color w:val="auto"/>
              <w:sz w:val="30"/>
            </w:rPr>
          </w:rPrChange>
        </w:rPr>
        <w:t xml:space="preserve">  </w:t>
      </w:r>
      <w:r w:rsidR="002D1708" w:rsidRPr="002D1708">
        <w:rPr>
          <w:rFonts w:ascii="Times New Roman" w:hint="eastAsia"/>
          <w:color w:val="auto"/>
          <w:sz w:val="21"/>
          <w:rPrChange w:id="1346" w:author="xiaox" w:date="2016-10-26T09:42:00Z">
            <w:rPr>
              <w:rFonts w:ascii="Times New Roman" w:hint="eastAsia"/>
              <w:color w:val="auto"/>
              <w:sz w:val="30"/>
            </w:rPr>
          </w:rPrChange>
        </w:rPr>
        <w:t>基金份额的申购与赎回</w:t>
      </w:r>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rsidR="00821327" w:rsidRDefault="00821327">
      <w:pPr>
        <w:spacing w:line="360" w:lineRule="auto"/>
        <w:ind w:firstLine="540"/>
        <w:rPr>
          <w:del w:id="1347" w:author="xiaox" w:date="2016-10-26T09:42:00Z"/>
          <w:bCs/>
          <w:sz w:val="24"/>
        </w:rPr>
      </w:pPr>
    </w:p>
    <w:p w:rsidR="002D1708" w:rsidRPr="002D1708" w:rsidRDefault="002D1708" w:rsidP="002D1708">
      <w:pPr>
        <w:spacing w:line="360" w:lineRule="auto"/>
        <w:ind w:firstLineChars="200" w:firstLine="420"/>
        <w:rPr>
          <w:rPrChange w:id="1348" w:author="xiaox" w:date="2016-10-26T09:42:00Z">
            <w:rPr>
              <w:sz w:val="24"/>
            </w:rPr>
          </w:rPrChange>
        </w:rPr>
        <w:pPrChange w:id="1349" w:author="xiaox" w:date="2016-10-26T09:42:00Z">
          <w:pPr>
            <w:spacing w:line="360" w:lineRule="auto"/>
            <w:ind w:firstLineChars="200" w:firstLine="480"/>
          </w:pPr>
        </w:pPrChange>
      </w:pPr>
      <w:r w:rsidRPr="002D1708">
        <w:rPr>
          <w:rFonts w:hint="eastAsia"/>
          <w:rPrChange w:id="1350" w:author="xiaox" w:date="2016-10-26T09:42:00Z">
            <w:rPr>
              <w:rFonts w:hint="eastAsia"/>
              <w:sz w:val="24"/>
            </w:rPr>
          </w:rPrChange>
        </w:rPr>
        <w:t>一、申购和赎回场所</w:t>
      </w:r>
    </w:p>
    <w:p w:rsidR="002D1708" w:rsidRDefault="002D1708" w:rsidP="002D1708">
      <w:pPr>
        <w:spacing w:line="360" w:lineRule="auto"/>
        <w:ind w:firstLineChars="200" w:firstLine="420"/>
        <w:rPr>
          <w:bCs/>
          <w:szCs w:val="21"/>
        </w:rPr>
        <w:pPrChange w:id="1351" w:author="xiaox" w:date="2016-10-26T09:42:00Z">
          <w:pPr>
            <w:spacing w:line="360" w:lineRule="auto"/>
            <w:ind w:firstLineChars="200" w:firstLine="480"/>
          </w:pPr>
        </w:pPrChange>
      </w:pPr>
      <w:r w:rsidRPr="002D1708">
        <w:rPr>
          <w:rFonts w:hint="eastAsia"/>
          <w:rPrChange w:id="1352" w:author="xiaox" w:date="2016-10-26T09:42:00Z">
            <w:rPr>
              <w:rFonts w:hint="eastAsia"/>
              <w:sz w:val="24"/>
            </w:rPr>
          </w:rPrChange>
        </w:rPr>
        <w:t>本基金的申购与赎回将通过销售机构进行。具体的销售网点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p w:rsidR="002D1708" w:rsidRPr="002D1708" w:rsidRDefault="002D1708" w:rsidP="002D1708">
      <w:pPr>
        <w:spacing w:line="360" w:lineRule="auto"/>
        <w:ind w:firstLineChars="200" w:firstLine="420"/>
        <w:rPr>
          <w:rPrChange w:id="1353" w:author="xiaox" w:date="2016-10-26T09:42:00Z">
            <w:rPr>
              <w:sz w:val="24"/>
            </w:rPr>
          </w:rPrChange>
        </w:rPr>
        <w:pPrChange w:id="1354" w:author="xiaox" w:date="2016-10-26T09:42:00Z">
          <w:pPr>
            <w:spacing w:line="360" w:lineRule="auto"/>
            <w:ind w:firstLineChars="200" w:firstLine="480"/>
          </w:pPr>
        </w:pPrChange>
      </w:pPr>
      <w:r w:rsidRPr="002D1708">
        <w:rPr>
          <w:rFonts w:hint="eastAsia"/>
          <w:rPrChange w:id="1355" w:author="xiaox" w:date="2016-10-26T09:42:00Z">
            <w:rPr>
              <w:rFonts w:hint="eastAsia"/>
              <w:sz w:val="24"/>
            </w:rPr>
          </w:rPrChange>
        </w:rPr>
        <w:t>二、申购和赎回的开放日及时间</w:t>
      </w:r>
    </w:p>
    <w:p w:rsidR="002D1708" w:rsidRPr="002D1708" w:rsidRDefault="002D1708" w:rsidP="002D1708">
      <w:pPr>
        <w:spacing w:line="360" w:lineRule="auto"/>
        <w:ind w:firstLineChars="200" w:firstLine="420"/>
        <w:rPr>
          <w:rPrChange w:id="1356" w:author="xiaox" w:date="2016-10-26T09:42:00Z">
            <w:rPr>
              <w:sz w:val="24"/>
            </w:rPr>
          </w:rPrChange>
        </w:rPr>
        <w:pPrChange w:id="1357" w:author="xiaox" w:date="2016-10-26T09:42:00Z">
          <w:pPr>
            <w:spacing w:line="360" w:lineRule="auto"/>
            <w:ind w:firstLineChars="200" w:firstLine="480"/>
          </w:pPr>
        </w:pPrChange>
      </w:pPr>
      <w:r w:rsidRPr="002D1708">
        <w:rPr>
          <w:rPrChange w:id="1358" w:author="xiaox" w:date="2016-10-26T09:42:00Z">
            <w:rPr>
              <w:sz w:val="24"/>
            </w:rPr>
          </w:rPrChange>
        </w:rPr>
        <w:lastRenderedPageBreak/>
        <w:t>1</w:t>
      </w:r>
      <w:r w:rsidRPr="002D1708">
        <w:rPr>
          <w:rFonts w:hint="eastAsia"/>
          <w:rPrChange w:id="1359" w:author="xiaox" w:date="2016-10-26T09:42:00Z">
            <w:rPr>
              <w:rFonts w:hint="eastAsia"/>
              <w:sz w:val="24"/>
            </w:rPr>
          </w:rPrChange>
        </w:rPr>
        <w:t>、开放日及开放时间</w:t>
      </w:r>
    </w:p>
    <w:p w:rsidR="002D1708" w:rsidRPr="002D1708" w:rsidRDefault="002D1708" w:rsidP="002D1708">
      <w:pPr>
        <w:spacing w:line="360" w:lineRule="auto"/>
        <w:ind w:firstLineChars="200" w:firstLine="420"/>
        <w:rPr>
          <w:rPrChange w:id="1360" w:author="xiaox" w:date="2016-10-26T09:42:00Z">
            <w:rPr>
              <w:sz w:val="24"/>
            </w:rPr>
          </w:rPrChange>
        </w:rPr>
        <w:pPrChange w:id="1361" w:author="xiaox" w:date="2016-10-26T09:42:00Z">
          <w:pPr>
            <w:spacing w:line="360" w:lineRule="auto"/>
            <w:ind w:firstLineChars="200" w:firstLine="480"/>
          </w:pPr>
        </w:pPrChange>
      </w:pPr>
      <w:r w:rsidRPr="002D1708">
        <w:rPr>
          <w:rFonts w:hint="eastAsia"/>
          <w:rPrChange w:id="1362" w:author="xiaox" w:date="2016-10-26T09:42:00Z">
            <w:rPr>
              <w:rFonts w:hint="eastAsia"/>
              <w:sz w:val="24"/>
            </w:rPr>
          </w:rPrChange>
        </w:rPr>
        <w:t>投资人在开放日办理基金份额的申购和赎回，具体办理时间为上海证券交易所、深圳证券交易所的正常交易日的交易时间，但基金管理人根据法律法规、中国证监会的要求或本基金合同的规定公告暂停申购、赎回时除外。</w:t>
      </w:r>
    </w:p>
    <w:p w:rsidR="002D1708" w:rsidRPr="002D1708" w:rsidRDefault="002D1708" w:rsidP="002D1708">
      <w:pPr>
        <w:spacing w:line="360" w:lineRule="auto"/>
        <w:ind w:firstLineChars="200" w:firstLine="420"/>
        <w:rPr>
          <w:rPrChange w:id="1363" w:author="xiaox" w:date="2016-10-26T09:42:00Z">
            <w:rPr>
              <w:sz w:val="24"/>
            </w:rPr>
          </w:rPrChange>
        </w:rPr>
        <w:pPrChange w:id="1364" w:author="xiaox" w:date="2016-10-26T09:42:00Z">
          <w:pPr>
            <w:spacing w:line="360" w:lineRule="auto"/>
            <w:ind w:firstLineChars="200" w:firstLine="480"/>
          </w:pPr>
        </w:pPrChange>
      </w:pPr>
      <w:r w:rsidRPr="002D1708">
        <w:rPr>
          <w:rFonts w:hint="eastAsia"/>
          <w:rPrChange w:id="1365" w:author="xiaox" w:date="2016-10-26T09:42:00Z">
            <w:rPr>
              <w:rFonts w:hint="eastAsia"/>
              <w:sz w:val="24"/>
            </w:rPr>
          </w:rPrChange>
        </w:rPr>
        <w:t>基金合同生效后，若出现新的证券</w:t>
      </w:r>
      <w:ins w:id="1366" w:author="xiaox" w:date="2016-10-26T09:42:00Z">
        <w:r w:rsidR="00473770" w:rsidRPr="00473770">
          <w:rPr>
            <w:bCs/>
            <w:szCs w:val="21"/>
          </w:rPr>
          <w:t>/</w:t>
        </w:r>
        <w:r w:rsidR="00473770" w:rsidRPr="00473770">
          <w:rPr>
            <w:rFonts w:hint="eastAsia"/>
            <w:bCs/>
            <w:szCs w:val="21"/>
          </w:rPr>
          <w:t>期货</w:t>
        </w:r>
      </w:ins>
      <w:r w:rsidRPr="002D1708">
        <w:rPr>
          <w:rFonts w:hint="eastAsia"/>
          <w:rPrChange w:id="1367" w:author="xiaox" w:date="2016-10-26T09:42:00Z">
            <w:rPr>
              <w:rFonts w:hint="eastAsia"/>
              <w:sz w:val="24"/>
            </w:rPr>
          </w:rPrChange>
        </w:rPr>
        <w:t>交易市场、</w:t>
      </w:r>
      <w:del w:id="1368" w:author="xiaox" w:date="2016-10-26T09:42:00Z">
        <w:r w:rsidR="009E2993">
          <w:rPr>
            <w:bCs/>
            <w:sz w:val="24"/>
          </w:rPr>
          <w:delText>证券交易所</w:delText>
        </w:r>
      </w:del>
      <w:ins w:id="1369" w:author="xiaox" w:date="2016-10-26T09:42:00Z">
        <w:r w:rsidR="00473770" w:rsidRPr="00473770">
          <w:rPr>
            <w:rFonts w:hint="eastAsia"/>
            <w:bCs/>
            <w:szCs w:val="21"/>
          </w:rPr>
          <w:t>证券</w:t>
        </w:r>
        <w:r w:rsidR="00473770" w:rsidRPr="00473770">
          <w:rPr>
            <w:bCs/>
            <w:szCs w:val="21"/>
          </w:rPr>
          <w:t>/</w:t>
        </w:r>
        <w:r w:rsidR="00473770" w:rsidRPr="00473770">
          <w:rPr>
            <w:rFonts w:hint="eastAsia"/>
            <w:bCs/>
            <w:szCs w:val="21"/>
          </w:rPr>
          <w:t>期货交易所</w:t>
        </w:r>
      </w:ins>
      <w:r w:rsidRPr="002D1708">
        <w:rPr>
          <w:rFonts w:hint="eastAsia"/>
          <w:rPrChange w:id="1370" w:author="xiaox" w:date="2016-10-26T09:42:00Z">
            <w:rPr>
              <w:rFonts w:hint="eastAsia"/>
              <w:sz w:val="24"/>
            </w:rPr>
          </w:rPrChange>
        </w:rPr>
        <w:t>交易时间变更或其他特殊情况，基金管理人将视情况对前述开放日及开放时间进行相应的调整，但应在实施日前依照《信息披露办法》的有关规定在指定</w:t>
      </w:r>
      <w:del w:id="1371" w:author="xiaox" w:date="2016-10-26T09:42:00Z">
        <w:r w:rsidR="009E2993">
          <w:rPr>
            <w:bCs/>
            <w:sz w:val="24"/>
          </w:rPr>
          <w:delText>媒体</w:delText>
        </w:r>
      </w:del>
      <w:ins w:id="1372" w:author="xiaox" w:date="2016-10-26T09:42:00Z">
        <w:r w:rsidR="00473770" w:rsidRPr="00473770">
          <w:rPr>
            <w:rFonts w:hint="eastAsia"/>
            <w:bCs/>
            <w:szCs w:val="21"/>
          </w:rPr>
          <w:t>媒介</w:t>
        </w:r>
      </w:ins>
      <w:r w:rsidRPr="002D1708">
        <w:rPr>
          <w:rFonts w:hint="eastAsia"/>
          <w:rPrChange w:id="1373" w:author="xiaox" w:date="2016-10-26T09:42:00Z">
            <w:rPr>
              <w:rFonts w:hint="eastAsia"/>
              <w:sz w:val="24"/>
            </w:rPr>
          </w:rPrChange>
        </w:rPr>
        <w:t>上公告。</w:t>
      </w:r>
    </w:p>
    <w:p w:rsidR="002D1708" w:rsidRPr="002D1708" w:rsidRDefault="002D1708" w:rsidP="002D1708">
      <w:pPr>
        <w:spacing w:line="360" w:lineRule="auto"/>
        <w:ind w:firstLineChars="200" w:firstLine="420"/>
        <w:rPr>
          <w:rPrChange w:id="1374" w:author="xiaox" w:date="2016-10-26T09:42:00Z">
            <w:rPr>
              <w:sz w:val="24"/>
            </w:rPr>
          </w:rPrChange>
        </w:rPr>
        <w:pPrChange w:id="1375" w:author="xiaox" w:date="2016-10-26T09:42:00Z">
          <w:pPr>
            <w:spacing w:line="360" w:lineRule="auto"/>
            <w:ind w:firstLineChars="200" w:firstLine="480"/>
          </w:pPr>
        </w:pPrChange>
      </w:pPr>
      <w:r w:rsidRPr="002D1708">
        <w:rPr>
          <w:rPrChange w:id="1376" w:author="xiaox" w:date="2016-10-26T09:42:00Z">
            <w:rPr>
              <w:sz w:val="24"/>
            </w:rPr>
          </w:rPrChange>
        </w:rPr>
        <w:t>2</w:t>
      </w:r>
      <w:r w:rsidRPr="002D1708">
        <w:rPr>
          <w:rFonts w:hint="eastAsia"/>
          <w:rPrChange w:id="1377" w:author="xiaox" w:date="2016-10-26T09:42:00Z">
            <w:rPr>
              <w:rFonts w:hint="eastAsia"/>
              <w:sz w:val="24"/>
            </w:rPr>
          </w:rPrChange>
        </w:rPr>
        <w:t>、申购、赎回开始日及业务办理时间</w:t>
      </w:r>
    </w:p>
    <w:p w:rsidR="002D1708" w:rsidRPr="002D1708" w:rsidRDefault="002D1708" w:rsidP="002D1708">
      <w:pPr>
        <w:spacing w:line="360" w:lineRule="auto"/>
        <w:ind w:firstLineChars="200" w:firstLine="420"/>
        <w:rPr>
          <w:rPrChange w:id="1378" w:author="xiaox" w:date="2016-10-26T09:42:00Z">
            <w:rPr>
              <w:sz w:val="24"/>
            </w:rPr>
          </w:rPrChange>
        </w:rPr>
        <w:pPrChange w:id="1379" w:author="xiaox" w:date="2016-10-26T09:42:00Z">
          <w:pPr>
            <w:spacing w:line="360" w:lineRule="auto"/>
            <w:ind w:firstLineChars="200" w:firstLine="480"/>
          </w:pPr>
        </w:pPrChange>
      </w:pPr>
      <w:r w:rsidRPr="002D1708">
        <w:rPr>
          <w:rFonts w:hint="eastAsia"/>
          <w:rPrChange w:id="1380" w:author="xiaox" w:date="2016-10-26T09:42:00Z">
            <w:rPr>
              <w:rFonts w:hint="eastAsia"/>
              <w:sz w:val="24"/>
            </w:rPr>
          </w:rPrChange>
        </w:rPr>
        <w:t>基金管理人自基金合同生效之日起不超过</w:t>
      </w:r>
      <w:del w:id="1381" w:author="xiaox" w:date="2016-10-26T09:42:00Z">
        <w:r w:rsidR="009E2993">
          <w:rPr>
            <w:bCs/>
            <w:sz w:val="24"/>
            <w:highlight w:val="yellow"/>
          </w:rPr>
          <w:delText xml:space="preserve">     </w:delText>
        </w:r>
      </w:del>
      <w:ins w:id="1382" w:author="xiaox" w:date="2016-10-26T09:42:00Z">
        <w:r w:rsidR="00473770" w:rsidRPr="00473770">
          <w:rPr>
            <w:bCs/>
            <w:szCs w:val="21"/>
          </w:rPr>
          <w:t>3</w:t>
        </w:r>
        <w:r w:rsidR="00473770" w:rsidRPr="00473770">
          <w:rPr>
            <w:rFonts w:hint="eastAsia"/>
            <w:bCs/>
            <w:szCs w:val="21"/>
          </w:rPr>
          <w:t>个月</w:t>
        </w:r>
      </w:ins>
      <w:r w:rsidRPr="002D1708">
        <w:rPr>
          <w:rFonts w:hint="eastAsia"/>
          <w:rPrChange w:id="1383" w:author="xiaox" w:date="2016-10-26T09:42:00Z">
            <w:rPr>
              <w:rFonts w:hint="eastAsia"/>
              <w:sz w:val="24"/>
            </w:rPr>
          </w:rPrChange>
        </w:rPr>
        <w:t>开始办理申购，具体业务办理时间在申购开始公告中规定。</w:t>
      </w:r>
    </w:p>
    <w:p w:rsidR="002D1708" w:rsidRPr="002D1708" w:rsidRDefault="002D1708" w:rsidP="002D1708">
      <w:pPr>
        <w:spacing w:line="360" w:lineRule="auto"/>
        <w:ind w:firstLineChars="200" w:firstLine="420"/>
        <w:rPr>
          <w:rPrChange w:id="1384" w:author="xiaox" w:date="2016-10-26T09:42:00Z">
            <w:rPr>
              <w:sz w:val="24"/>
            </w:rPr>
          </w:rPrChange>
        </w:rPr>
        <w:pPrChange w:id="1385" w:author="xiaox" w:date="2016-10-26T09:42:00Z">
          <w:pPr>
            <w:spacing w:line="360" w:lineRule="auto"/>
            <w:ind w:firstLineChars="200" w:firstLine="480"/>
          </w:pPr>
        </w:pPrChange>
      </w:pPr>
      <w:r w:rsidRPr="002D1708">
        <w:rPr>
          <w:rFonts w:hint="eastAsia"/>
          <w:rPrChange w:id="1386" w:author="xiaox" w:date="2016-10-26T09:42:00Z">
            <w:rPr>
              <w:rFonts w:hint="eastAsia"/>
              <w:sz w:val="24"/>
            </w:rPr>
          </w:rPrChange>
        </w:rPr>
        <w:t>基金管理人自基金合同生效之日起不超过</w:t>
      </w:r>
      <w:del w:id="1387" w:author="xiaox" w:date="2016-10-26T09:42:00Z">
        <w:r w:rsidR="009E2993">
          <w:rPr>
            <w:bCs/>
            <w:sz w:val="24"/>
            <w:highlight w:val="yellow"/>
          </w:rPr>
          <w:delText xml:space="preserve">      </w:delText>
        </w:r>
      </w:del>
      <w:ins w:id="1388" w:author="xiaox" w:date="2016-10-26T09:42:00Z">
        <w:r w:rsidR="00473770" w:rsidRPr="00473770">
          <w:rPr>
            <w:bCs/>
            <w:szCs w:val="21"/>
          </w:rPr>
          <w:t>3</w:t>
        </w:r>
        <w:r w:rsidR="00473770" w:rsidRPr="00473770">
          <w:rPr>
            <w:rFonts w:hint="eastAsia"/>
            <w:bCs/>
            <w:szCs w:val="21"/>
          </w:rPr>
          <w:t>个月</w:t>
        </w:r>
      </w:ins>
      <w:r w:rsidRPr="002D1708">
        <w:rPr>
          <w:rFonts w:hint="eastAsia"/>
          <w:rPrChange w:id="1389" w:author="xiaox" w:date="2016-10-26T09:42:00Z">
            <w:rPr>
              <w:rFonts w:hint="eastAsia"/>
              <w:sz w:val="24"/>
            </w:rPr>
          </w:rPrChange>
        </w:rPr>
        <w:t>开始办理赎回，具体业务办理时间在赎回开始公告中规定。</w:t>
      </w:r>
    </w:p>
    <w:p w:rsidR="002D1708" w:rsidRPr="002D1708" w:rsidRDefault="002D1708" w:rsidP="002D1708">
      <w:pPr>
        <w:spacing w:line="360" w:lineRule="auto"/>
        <w:ind w:firstLineChars="200" w:firstLine="420"/>
        <w:rPr>
          <w:rPrChange w:id="1390" w:author="xiaox" w:date="2016-10-26T09:42:00Z">
            <w:rPr>
              <w:sz w:val="24"/>
            </w:rPr>
          </w:rPrChange>
        </w:rPr>
        <w:pPrChange w:id="1391" w:author="xiaox" w:date="2016-10-26T09:42:00Z">
          <w:pPr>
            <w:spacing w:line="360" w:lineRule="auto"/>
            <w:ind w:firstLineChars="200" w:firstLine="480"/>
          </w:pPr>
        </w:pPrChange>
      </w:pPr>
      <w:r w:rsidRPr="002D1708">
        <w:rPr>
          <w:rFonts w:hint="eastAsia"/>
          <w:rPrChange w:id="1392" w:author="xiaox" w:date="2016-10-26T09:42:00Z">
            <w:rPr>
              <w:rFonts w:hint="eastAsia"/>
              <w:sz w:val="24"/>
            </w:rPr>
          </w:rPrChange>
        </w:rPr>
        <w:t>在确定申购开始与赎回开始时间后，基金管理人应在申购、赎回开放日前依照《信息披露办法》的有关规定在指定</w:t>
      </w:r>
      <w:del w:id="1393" w:author="xiaox" w:date="2016-10-26T09:42:00Z">
        <w:r w:rsidR="009E2993">
          <w:rPr>
            <w:bCs/>
            <w:sz w:val="24"/>
          </w:rPr>
          <w:delText>媒体</w:delText>
        </w:r>
      </w:del>
      <w:ins w:id="1394" w:author="xiaox" w:date="2016-10-26T09:42:00Z">
        <w:r w:rsidR="00473770" w:rsidRPr="00473770">
          <w:rPr>
            <w:rFonts w:hint="eastAsia"/>
            <w:bCs/>
            <w:szCs w:val="21"/>
          </w:rPr>
          <w:t>媒介</w:t>
        </w:r>
      </w:ins>
      <w:r w:rsidRPr="002D1708">
        <w:rPr>
          <w:rFonts w:hint="eastAsia"/>
          <w:rPrChange w:id="1395" w:author="xiaox" w:date="2016-10-26T09:42:00Z">
            <w:rPr>
              <w:rFonts w:hint="eastAsia"/>
              <w:sz w:val="24"/>
            </w:rPr>
          </w:rPrChange>
        </w:rPr>
        <w:t>上公告申购与赎回的开始时间。</w:t>
      </w:r>
    </w:p>
    <w:p w:rsidR="002D1708" w:rsidRDefault="002D1708" w:rsidP="002D1708">
      <w:pPr>
        <w:spacing w:line="360" w:lineRule="auto"/>
        <w:ind w:firstLineChars="200" w:firstLine="420"/>
        <w:rPr>
          <w:bCs/>
          <w:szCs w:val="21"/>
        </w:rPr>
        <w:pPrChange w:id="1396" w:author="xiaox" w:date="2016-10-26T09:42:00Z">
          <w:pPr>
            <w:spacing w:line="360" w:lineRule="auto"/>
            <w:ind w:firstLineChars="200" w:firstLine="480"/>
          </w:pPr>
        </w:pPrChange>
      </w:pPr>
      <w:r w:rsidRPr="002D1708">
        <w:rPr>
          <w:rFonts w:hint="eastAsia"/>
          <w:rPrChange w:id="1397" w:author="xiaox" w:date="2016-10-26T09:42:00Z">
            <w:rPr>
              <w:rFonts w:hint="eastAsia"/>
              <w:sz w:val="24"/>
            </w:rPr>
          </w:rPrChange>
        </w:rPr>
        <w:t>基金管理人不得在基金合同约定之外的日期或者时间办理基金份额的申购或者赎回或者转换。投资人在基金合同约定之外的日期和时间提出申购、赎回或转换申请且登记机构确认接受的，其基金份额申购、赎回价格为下一开放日基金份额申购、赎回的价格。</w:t>
      </w:r>
    </w:p>
    <w:p w:rsidR="002D1708" w:rsidRPr="002D1708" w:rsidRDefault="002D1708" w:rsidP="002D1708">
      <w:pPr>
        <w:spacing w:line="360" w:lineRule="auto"/>
        <w:ind w:firstLineChars="200" w:firstLine="420"/>
        <w:rPr>
          <w:rPrChange w:id="1398" w:author="xiaox" w:date="2016-10-26T09:42:00Z">
            <w:rPr>
              <w:sz w:val="24"/>
            </w:rPr>
          </w:rPrChange>
        </w:rPr>
        <w:pPrChange w:id="1399" w:author="xiaox" w:date="2016-10-26T09:42:00Z">
          <w:pPr>
            <w:spacing w:line="360" w:lineRule="auto"/>
            <w:ind w:firstLineChars="200" w:firstLine="480"/>
          </w:pPr>
        </w:pPrChange>
      </w:pPr>
      <w:r w:rsidRPr="002D1708">
        <w:rPr>
          <w:rFonts w:hint="eastAsia"/>
          <w:rPrChange w:id="1400" w:author="xiaox" w:date="2016-10-26T09:42:00Z">
            <w:rPr>
              <w:rFonts w:hint="eastAsia"/>
              <w:sz w:val="24"/>
            </w:rPr>
          </w:rPrChange>
        </w:rPr>
        <w:t>三、申购与赎回的原则</w:t>
      </w:r>
    </w:p>
    <w:p w:rsidR="002D1708" w:rsidRPr="002D1708" w:rsidRDefault="002D1708" w:rsidP="002D1708">
      <w:pPr>
        <w:spacing w:line="360" w:lineRule="auto"/>
        <w:ind w:firstLineChars="200" w:firstLine="420"/>
        <w:rPr>
          <w:rPrChange w:id="1401" w:author="xiaox" w:date="2016-10-26T09:42:00Z">
            <w:rPr>
              <w:sz w:val="24"/>
            </w:rPr>
          </w:rPrChange>
        </w:rPr>
        <w:pPrChange w:id="1402" w:author="xiaox" w:date="2016-10-26T09:42:00Z">
          <w:pPr>
            <w:spacing w:line="360" w:lineRule="auto"/>
            <w:ind w:firstLineChars="200" w:firstLine="480"/>
          </w:pPr>
        </w:pPrChange>
      </w:pPr>
      <w:r w:rsidRPr="002D1708">
        <w:rPr>
          <w:rPrChange w:id="1403" w:author="xiaox" w:date="2016-10-26T09:42:00Z">
            <w:rPr>
              <w:sz w:val="24"/>
            </w:rPr>
          </w:rPrChange>
        </w:rPr>
        <w:t>1</w:t>
      </w:r>
      <w:r w:rsidRPr="002D1708">
        <w:rPr>
          <w:rFonts w:hint="eastAsia"/>
          <w:rPrChange w:id="1404" w:author="xiaox" w:date="2016-10-26T09:42:00Z">
            <w:rPr>
              <w:rFonts w:hint="eastAsia"/>
              <w:sz w:val="24"/>
            </w:rPr>
          </w:rPrChange>
        </w:rPr>
        <w:t>、</w:t>
      </w:r>
      <w:r w:rsidRPr="002D1708">
        <w:rPr>
          <w:rPrChange w:id="1405" w:author="xiaox" w:date="2016-10-26T09:42:00Z">
            <w:rPr>
              <w:sz w:val="24"/>
            </w:rPr>
          </w:rPrChange>
        </w:rPr>
        <w:t>“</w:t>
      </w:r>
      <w:r w:rsidRPr="002D1708">
        <w:rPr>
          <w:rFonts w:hint="eastAsia"/>
          <w:rPrChange w:id="1406" w:author="xiaox" w:date="2016-10-26T09:42:00Z">
            <w:rPr>
              <w:rFonts w:hint="eastAsia"/>
              <w:sz w:val="24"/>
            </w:rPr>
          </w:rPrChange>
        </w:rPr>
        <w:t>未知价</w:t>
      </w:r>
      <w:r w:rsidRPr="002D1708">
        <w:rPr>
          <w:rPrChange w:id="1407" w:author="xiaox" w:date="2016-10-26T09:42:00Z">
            <w:rPr>
              <w:sz w:val="24"/>
            </w:rPr>
          </w:rPrChange>
        </w:rPr>
        <w:t>”</w:t>
      </w:r>
      <w:r w:rsidRPr="002D1708">
        <w:rPr>
          <w:rFonts w:hint="eastAsia"/>
          <w:rPrChange w:id="1408" w:author="xiaox" w:date="2016-10-26T09:42:00Z">
            <w:rPr>
              <w:rFonts w:hint="eastAsia"/>
              <w:sz w:val="24"/>
            </w:rPr>
          </w:rPrChange>
        </w:rPr>
        <w:t>原则，即申购、赎回价格以申请当日收市后计算的基金份额净值为基准进行计算</w:t>
      </w:r>
      <w:del w:id="1409" w:author="xiaox" w:date="2016-10-26T09:42:00Z">
        <w:r w:rsidR="009E2993">
          <w:rPr>
            <w:bCs/>
            <w:sz w:val="24"/>
          </w:rPr>
          <w:delText>；</w:delText>
        </w:r>
      </w:del>
      <w:ins w:id="141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1411" w:author="xiaox" w:date="2016-10-26T09:42:00Z">
            <w:rPr>
              <w:sz w:val="24"/>
            </w:rPr>
          </w:rPrChange>
        </w:rPr>
        <w:pPrChange w:id="1412" w:author="xiaox" w:date="2016-10-26T09:42:00Z">
          <w:pPr>
            <w:spacing w:line="360" w:lineRule="auto"/>
            <w:ind w:firstLineChars="200" w:firstLine="480"/>
          </w:pPr>
        </w:pPrChange>
      </w:pPr>
      <w:r w:rsidRPr="002D1708">
        <w:rPr>
          <w:rPrChange w:id="1413" w:author="xiaox" w:date="2016-10-26T09:42:00Z">
            <w:rPr>
              <w:sz w:val="24"/>
            </w:rPr>
          </w:rPrChange>
        </w:rPr>
        <w:t>2</w:t>
      </w:r>
      <w:r w:rsidRPr="002D1708">
        <w:rPr>
          <w:rFonts w:hint="eastAsia"/>
          <w:rPrChange w:id="1414" w:author="xiaox" w:date="2016-10-26T09:42:00Z">
            <w:rPr>
              <w:rFonts w:hint="eastAsia"/>
              <w:sz w:val="24"/>
            </w:rPr>
          </w:rPrChange>
        </w:rPr>
        <w:t>、</w:t>
      </w:r>
      <w:r w:rsidRPr="002D1708">
        <w:rPr>
          <w:rPrChange w:id="1415" w:author="xiaox" w:date="2016-10-26T09:42:00Z">
            <w:rPr>
              <w:sz w:val="24"/>
            </w:rPr>
          </w:rPrChange>
        </w:rPr>
        <w:t>“</w:t>
      </w:r>
      <w:r w:rsidRPr="002D1708">
        <w:rPr>
          <w:rFonts w:hint="eastAsia"/>
          <w:rPrChange w:id="1416" w:author="xiaox" w:date="2016-10-26T09:42:00Z">
            <w:rPr>
              <w:rFonts w:hint="eastAsia"/>
              <w:sz w:val="24"/>
            </w:rPr>
          </w:rPrChange>
        </w:rPr>
        <w:t>金额申购、份额赎回</w:t>
      </w:r>
      <w:r w:rsidRPr="002D1708">
        <w:rPr>
          <w:rPrChange w:id="1417" w:author="xiaox" w:date="2016-10-26T09:42:00Z">
            <w:rPr>
              <w:sz w:val="24"/>
            </w:rPr>
          </w:rPrChange>
        </w:rPr>
        <w:t>”</w:t>
      </w:r>
      <w:r w:rsidRPr="002D1708">
        <w:rPr>
          <w:rFonts w:hint="eastAsia"/>
          <w:rPrChange w:id="1418" w:author="xiaox" w:date="2016-10-26T09:42:00Z">
            <w:rPr>
              <w:rFonts w:hint="eastAsia"/>
              <w:sz w:val="24"/>
            </w:rPr>
          </w:rPrChange>
        </w:rPr>
        <w:t>原则，即申购以金额申请，赎回以份额申请</w:t>
      </w:r>
      <w:del w:id="1419" w:author="xiaox" w:date="2016-10-26T09:42:00Z">
        <w:r w:rsidR="009E2993">
          <w:rPr>
            <w:bCs/>
            <w:sz w:val="24"/>
          </w:rPr>
          <w:delText>；</w:delText>
        </w:r>
      </w:del>
      <w:ins w:id="142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1421" w:author="xiaox" w:date="2016-10-26T09:42:00Z">
            <w:rPr>
              <w:sz w:val="24"/>
            </w:rPr>
          </w:rPrChange>
        </w:rPr>
        <w:pPrChange w:id="1422" w:author="xiaox" w:date="2016-10-26T09:42:00Z">
          <w:pPr>
            <w:spacing w:line="360" w:lineRule="auto"/>
            <w:ind w:firstLineChars="200" w:firstLine="480"/>
          </w:pPr>
        </w:pPrChange>
      </w:pPr>
      <w:r w:rsidRPr="002D1708">
        <w:rPr>
          <w:rPrChange w:id="1423" w:author="xiaox" w:date="2016-10-26T09:42:00Z">
            <w:rPr>
              <w:sz w:val="24"/>
            </w:rPr>
          </w:rPrChange>
        </w:rPr>
        <w:t>3</w:t>
      </w:r>
      <w:r w:rsidRPr="002D1708">
        <w:rPr>
          <w:rFonts w:hint="eastAsia"/>
          <w:rPrChange w:id="1424" w:author="xiaox" w:date="2016-10-26T09:42:00Z">
            <w:rPr>
              <w:rFonts w:hint="eastAsia"/>
              <w:sz w:val="24"/>
            </w:rPr>
          </w:rPrChange>
        </w:rPr>
        <w:t>、当日的申购与赎回申请可以在基金管理人规定的时间以内撤销</w:t>
      </w:r>
      <w:del w:id="1425" w:author="xiaox" w:date="2016-10-26T09:42:00Z">
        <w:r w:rsidR="009E2993">
          <w:rPr>
            <w:bCs/>
            <w:sz w:val="24"/>
          </w:rPr>
          <w:delText>；</w:delText>
        </w:r>
      </w:del>
      <w:ins w:id="142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1427" w:author="xiaox" w:date="2016-10-26T09:42:00Z">
            <w:rPr>
              <w:sz w:val="24"/>
            </w:rPr>
          </w:rPrChange>
        </w:rPr>
        <w:pPrChange w:id="1428" w:author="xiaox" w:date="2016-10-26T09:42:00Z">
          <w:pPr>
            <w:spacing w:line="360" w:lineRule="auto"/>
            <w:ind w:firstLineChars="200" w:firstLine="480"/>
          </w:pPr>
        </w:pPrChange>
      </w:pPr>
      <w:r w:rsidRPr="002D1708">
        <w:rPr>
          <w:rPrChange w:id="1429" w:author="xiaox" w:date="2016-10-26T09:42:00Z">
            <w:rPr>
              <w:sz w:val="24"/>
            </w:rPr>
          </w:rPrChange>
        </w:rPr>
        <w:t>4</w:t>
      </w:r>
      <w:r w:rsidRPr="002D1708">
        <w:rPr>
          <w:rFonts w:hint="eastAsia"/>
          <w:rPrChange w:id="1430" w:author="xiaox" w:date="2016-10-26T09:42:00Z">
            <w:rPr>
              <w:rFonts w:hint="eastAsia"/>
              <w:sz w:val="24"/>
            </w:rPr>
          </w:rPrChange>
        </w:rPr>
        <w:t>、赎回遵循</w:t>
      </w:r>
      <w:r w:rsidRPr="002D1708">
        <w:rPr>
          <w:rPrChange w:id="1431" w:author="xiaox" w:date="2016-10-26T09:42:00Z">
            <w:rPr>
              <w:sz w:val="24"/>
            </w:rPr>
          </w:rPrChange>
        </w:rPr>
        <w:t>“</w:t>
      </w:r>
      <w:r w:rsidRPr="002D1708">
        <w:rPr>
          <w:rFonts w:hint="eastAsia"/>
          <w:rPrChange w:id="1432" w:author="xiaox" w:date="2016-10-26T09:42:00Z">
            <w:rPr>
              <w:rFonts w:hint="eastAsia"/>
              <w:sz w:val="24"/>
            </w:rPr>
          </w:rPrChange>
        </w:rPr>
        <w:t>先进先出</w:t>
      </w:r>
      <w:r w:rsidRPr="002D1708">
        <w:rPr>
          <w:rPrChange w:id="1433" w:author="xiaox" w:date="2016-10-26T09:42:00Z">
            <w:rPr>
              <w:sz w:val="24"/>
            </w:rPr>
          </w:rPrChange>
        </w:rPr>
        <w:t>”</w:t>
      </w:r>
      <w:r w:rsidRPr="002D1708">
        <w:rPr>
          <w:rFonts w:hint="eastAsia"/>
          <w:rPrChange w:id="1434" w:author="xiaox" w:date="2016-10-26T09:42:00Z">
            <w:rPr>
              <w:rFonts w:hint="eastAsia"/>
              <w:sz w:val="24"/>
            </w:rPr>
          </w:rPrChange>
        </w:rPr>
        <w:t>原则，即按照投资人认购、申购的先后次序进行顺序赎回</w:t>
      </w:r>
      <w:del w:id="1435" w:author="xiaox" w:date="2016-10-26T09:42:00Z">
        <w:r w:rsidR="009E2993">
          <w:rPr>
            <w:bCs/>
            <w:sz w:val="24"/>
          </w:rPr>
          <w:delText>；（可选）</w:delText>
        </w:r>
      </w:del>
      <w:ins w:id="1436" w:author="xiaox" w:date="2016-10-26T09:42:00Z">
        <w:r w:rsidR="000B386B">
          <w:rPr>
            <w:rFonts w:hint="eastAsia"/>
            <w:bCs/>
            <w:szCs w:val="21"/>
          </w:rPr>
          <w:t>。</w:t>
        </w:r>
      </w:ins>
    </w:p>
    <w:p w:rsidR="002D1708" w:rsidRDefault="002D1708" w:rsidP="002D1708">
      <w:pPr>
        <w:spacing w:line="360" w:lineRule="auto"/>
        <w:ind w:firstLineChars="200" w:firstLine="420"/>
        <w:rPr>
          <w:ins w:id="1437" w:author="xiaox" w:date="2016-10-26T09:42:00Z"/>
          <w:bCs/>
          <w:szCs w:val="21"/>
        </w:rPr>
        <w:pPrChange w:id="1438" w:author="PINGAN" w:date="2016-10-28T15:50:00Z">
          <w:pPr>
            <w:spacing w:line="360" w:lineRule="auto"/>
            <w:ind w:firstLineChars="200" w:firstLine="480"/>
          </w:pPr>
        </w:pPrChange>
      </w:pPr>
      <w:r w:rsidRPr="002D1708">
        <w:rPr>
          <w:rPrChange w:id="1439" w:author="xiaox" w:date="2016-10-26T09:42:00Z">
            <w:rPr>
              <w:sz w:val="24"/>
            </w:rPr>
          </w:rPrChange>
        </w:rPr>
        <w:t>5</w:t>
      </w:r>
      <w:r w:rsidRPr="002D1708">
        <w:rPr>
          <w:rFonts w:hint="eastAsia"/>
          <w:rPrChange w:id="1440" w:author="xiaox" w:date="2016-10-26T09:42:00Z">
            <w:rPr>
              <w:rFonts w:hint="eastAsia"/>
              <w:sz w:val="24"/>
            </w:rPr>
          </w:rPrChange>
        </w:rPr>
        <w:t>、</w:t>
      </w:r>
      <w:del w:id="1441" w:author="xiaox" w:date="2016-10-26T09:42:00Z">
        <w:r w:rsidR="009E2993">
          <w:rPr>
            <w:bCs/>
            <w:sz w:val="24"/>
          </w:rPr>
          <w:delText>其他</w:delText>
        </w:r>
      </w:del>
      <w:ins w:id="1442" w:author="xiaox" w:date="2016-10-26T09:42:00Z">
        <w:r w:rsidR="00473770" w:rsidRPr="00473770">
          <w:rPr>
            <w:rFonts w:hint="eastAsia"/>
            <w:bCs/>
            <w:szCs w:val="21"/>
          </w:rPr>
          <w:t>本基金份额分为多个类别，适用不同的申购费或销售服务费，投资者在申购时可自行选择基金份额类别</w:t>
        </w:r>
        <w:r w:rsidR="000B386B">
          <w:rPr>
            <w:rFonts w:hint="eastAsia"/>
            <w:bCs/>
            <w:szCs w:val="21"/>
          </w:rPr>
          <w:t>。</w:t>
        </w:r>
      </w:ins>
    </w:p>
    <w:p w:rsidR="00297D5F" w:rsidRPr="00297D5F" w:rsidRDefault="00473770">
      <w:pPr>
        <w:spacing w:line="360" w:lineRule="auto"/>
        <w:ind w:firstLineChars="200" w:firstLine="420"/>
        <w:rPr>
          <w:rPrChange w:id="1443" w:author="xiaox" w:date="2016-10-26T09:42:00Z">
            <w:rPr>
              <w:sz w:val="24"/>
            </w:rPr>
          </w:rPrChange>
        </w:rPr>
      </w:pPr>
      <w:ins w:id="1444" w:author="xiaox" w:date="2016-10-26T09:42:00Z">
        <w:r w:rsidRPr="00473770">
          <w:rPr>
            <w:bCs/>
            <w:szCs w:val="21"/>
          </w:rPr>
          <w:t>6</w:t>
        </w:r>
        <w:r w:rsidRPr="00473770">
          <w:rPr>
            <w:rFonts w:hint="eastAsia"/>
            <w:bCs/>
            <w:szCs w:val="21"/>
          </w:rPr>
          <w:t>、投资者办理申购、赎回等业务时应提交的文件和办理手续、办理时间、处理规则等在遵守基金合同和招募说明书规定的前提下，以各销售机构的具体规定为准</w:t>
        </w:r>
      </w:ins>
      <w:r w:rsidR="002D1708" w:rsidRPr="002D1708">
        <w:rPr>
          <w:rFonts w:hint="eastAsia"/>
          <w:rPrChange w:id="1445" w:author="xiaox" w:date="2016-10-26T09:42:00Z">
            <w:rPr>
              <w:rFonts w:hint="eastAsia"/>
              <w:sz w:val="24"/>
            </w:rPr>
          </w:rPrChange>
        </w:rPr>
        <w:t>。</w:t>
      </w:r>
    </w:p>
    <w:p w:rsidR="002D1708" w:rsidRDefault="002D1708" w:rsidP="002D1708">
      <w:pPr>
        <w:spacing w:line="360" w:lineRule="auto"/>
        <w:ind w:firstLineChars="200" w:firstLine="420"/>
        <w:rPr>
          <w:bCs/>
          <w:szCs w:val="21"/>
        </w:rPr>
        <w:pPrChange w:id="1446" w:author="xiaox" w:date="2016-10-26T09:42:00Z">
          <w:pPr>
            <w:spacing w:line="360" w:lineRule="auto"/>
            <w:ind w:firstLineChars="200" w:firstLine="480"/>
          </w:pPr>
        </w:pPrChange>
      </w:pPr>
      <w:r w:rsidRPr="002D1708">
        <w:rPr>
          <w:rFonts w:hint="eastAsia"/>
          <w:rPrChange w:id="1447" w:author="xiaox" w:date="2016-10-26T09:42:00Z">
            <w:rPr>
              <w:rFonts w:hint="eastAsia"/>
              <w:sz w:val="24"/>
            </w:rPr>
          </w:rPrChange>
        </w:rPr>
        <w:t>基金管理人可在法律法规允许的情况下，对上述原则进行调整。基金管理人必须在新规则开始实施前依照《信息披露办法》的有关规定在指定</w:t>
      </w:r>
      <w:del w:id="1448" w:author="xiaox" w:date="2016-10-26T09:42:00Z">
        <w:r w:rsidR="009E2993">
          <w:rPr>
            <w:bCs/>
            <w:sz w:val="24"/>
          </w:rPr>
          <w:delText>媒体</w:delText>
        </w:r>
      </w:del>
      <w:ins w:id="1449" w:author="xiaox" w:date="2016-10-26T09:42:00Z">
        <w:r w:rsidR="00473770" w:rsidRPr="00473770">
          <w:rPr>
            <w:rFonts w:hint="eastAsia"/>
            <w:bCs/>
            <w:szCs w:val="21"/>
          </w:rPr>
          <w:t>媒介</w:t>
        </w:r>
      </w:ins>
      <w:r w:rsidRPr="002D1708">
        <w:rPr>
          <w:rFonts w:hint="eastAsia"/>
          <w:rPrChange w:id="1450" w:author="xiaox" w:date="2016-10-26T09:42:00Z">
            <w:rPr>
              <w:rFonts w:hint="eastAsia"/>
              <w:sz w:val="24"/>
            </w:rPr>
          </w:rPrChange>
        </w:rPr>
        <w:t>上公告。</w:t>
      </w:r>
    </w:p>
    <w:p w:rsidR="002D1708" w:rsidRPr="002D1708" w:rsidRDefault="002D1708" w:rsidP="002D1708">
      <w:pPr>
        <w:spacing w:line="360" w:lineRule="auto"/>
        <w:ind w:firstLineChars="200" w:firstLine="420"/>
        <w:rPr>
          <w:rPrChange w:id="1451" w:author="xiaox" w:date="2016-10-26T09:42:00Z">
            <w:rPr>
              <w:sz w:val="24"/>
            </w:rPr>
          </w:rPrChange>
        </w:rPr>
        <w:pPrChange w:id="1452" w:author="xiaox" w:date="2016-10-26T09:42:00Z">
          <w:pPr>
            <w:spacing w:line="360" w:lineRule="auto"/>
            <w:ind w:firstLineChars="200" w:firstLine="480"/>
          </w:pPr>
        </w:pPrChange>
      </w:pPr>
      <w:r w:rsidRPr="002D1708">
        <w:rPr>
          <w:rFonts w:hint="eastAsia"/>
          <w:rPrChange w:id="1453" w:author="xiaox" w:date="2016-10-26T09:42:00Z">
            <w:rPr>
              <w:rFonts w:hint="eastAsia"/>
              <w:sz w:val="24"/>
            </w:rPr>
          </w:rPrChange>
        </w:rPr>
        <w:t>四、申购与赎回的程序</w:t>
      </w:r>
    </w:p>
    <w:p w:rsidR="002D1708" w:rsidRPr="002D1708" w:rsidRDefault="002D1708" w:rsidP="002D1708">
      <w:pPr>
        <w:spacing w:line="360" w:lineRule="auto"/>
        <w:ind w:firstLineChars="200" w:firstLine="420"/>
        <w:rPr>
          <w:rPrChange w:id="1454" w:author="xiaox" w:date="2016-10-26T09:42:00Z">
            <w:rPr>
              <w:sz w:val="24"/>
            </w:rPr>
          </w:rPrChange>
        </w:rPr>
        <w:pPrChange w:id="1455" w:author="xiaox" w:date="2016-10-26T09:42:00Z">
          <w:pPr>
            <w:spacing w:line="360" w:lineRule="auto"/>
            <w:ind w:firstLineChars="200" w:firstLine="480"/>
          </w:pPr>
        </w:pPrChange>
      </w:pPr>
      <w:r w:rsidRPr="002D1708">
        <w:rPr>
          <w:rPrChange w:id="1456" w:author="xiaox" w:date="2016-10-26T09:42:00Z">
            <w:rPr>
              <w:sz w:val="24"/>
            </w:rPr>
          </w:rPrChange>
        </w:rPr>
        <w:lastRenderedPageBreak/>
        <w:t>1</w:t>
      </w:r>
      <w:r w:rsidRPr="002D1708">
        <w:rPr>
          <w:rFonts w:hint="eastAsia"/>
          <w:rPrChange w:id="1457" w:author="xiaox" w:date="2016-10-26T09:42:00Z">
            <w:rPr>
              <w:rFonts w:hint="eastAsia"/>
              <w:sz w:val="24"/>
            </w:rPr>
          </w:rPrChange>
        </w:rPr>
        <w:t>、申购和赎回的申请方式</w:t>
      </w:r>
    </w:p>
    <w:p w:rsidR="002D1708" w:rsidRPr="002D1708" w:rsidRDefault="002D1708" w:rsidP="002D1708">
      <w:pPr>
        <w:spacing w:line="360" w:lineRule="auto"/>
        <w:ind w:firstLineChars="200" w:firstLine="420"/>
        <w:rPr>
          <w:rPrChange w:id="1458" w:author="xiaox" w:date="2016-10-26T09:42:00Z">
            <w:rPr>
              <w:sz w:val="24"/>
            </w:rPr>
          </w:rPrChange>
        </w:rPr>
        <w:pPrChange w:id="1459" w:author="xiaox" w:date="2016-10-26T09:42:00Z">
          <w:pPr>
            <w:spacing w:line="360" w:lineRule="auto"/>
            <w:ind w:firstLineChars="200" w:firstLine="480"/>
          </w:pPr>
        </w:pPrChange>
      </w:pPr>
      <w:r w:rsidRPr="002D1708">
        <w:rPr>
          <w:rFonts w:hint="eastAsia"/>
          <w:rPrChange w:id="1460" w:author="xiaox" w:date="2016-10-26T09:42:00Z">
            <w:rPr>
              <w:rFonts w:hint="eastAsia"/>
              <w:sz w:val="24"/>
            </w:rPr>
          </w:rPrChange>
        </w:rPr>
        <w:t>投资人必须根据销售机构规定的程序，在开放日的具体业务办理时间内提出申购或赎回的申请。</w:t>
      </w:r>
    </w:p>
    <w:p w:rsidR="002D1708" w:rsidRPr="002D1708" w:rsidRDefault="002D1708" w:rsidP="002D1708">
      <w:pPr>
        <w:spacing w:line="360" w:lineRule="auto"/>
        <w:ind w:firstLineChars="200" w:firstLine="420"/>
        <w:rPr>
          <w:rPrChange w:id="1461" w:author="xiaox" w:date="2016-10-26T09:42:00Z">
            <w:rPr>
              <w:sz w:val="24"/>
            </w:rPr>
          </w:rPrChange>
        </w:rPr>
        <w:pPrChange w:id="1462" w:author="xiaox" w:date="2016-10-26T09:42:00Z">
          <w:pPr>
            <w:spacing w:line="360" w:lineRule="auto"/>
            <w:ind w:firstLineChars="200" w:firstLine="480"/>
          </w:pPr>
        </w:pPrChange>
      </w:pPr>
      <w:r w:rsidRPr="002D1708">
        <w:rPr>
          <w:rPrChange w:id="1463" w:author="xiaox" w:date="2016-10-26T09:42:00Z">
            <w:rPr>
              <w:sz w:val="24"/>
            </w:rPr>
          </w:rPrChange>
        </w:rPr>
        <w:t>2</w:t>
      </w:r>
      <w:r w:rsidRPr="002D1708">
        <w:rPr>
          <w:rFonts w:hint="eastAsia"/>
          <w:rPrChange w:id="1464" w:author="xiaox" w:date="2016-10-26T09:42:00Z">
            <w:rPr>
              <w:rFonts w:hint="eastAsia"/>
              <w:sz w:val="24"/>
            </w:rPr>
          </w:rPrChange>
        </w:rPr>
        <w:t>、申购和赎回的款项支付</w:t>
      </w:r>
    </w:p>
    <w:p w:rsidR="002D1708" w:rsidRPr="002D1708" w:rsidRDefault="002D1708" w:rsidP="002D1708">
      <w:pPr>
        <w:spacing w:line="360" w:lineRule="auto"/>
        <w:ind w:firstLineChars="200" w:firstLine="420"/>
        <w:rPr>
          <w:rPrChange w:id="1465" w:author="xiaox" w:date="2016-10-26T09:42:00Z">
            <w:rPr>
              <w:sz w:val="24"/>
            </w:rPr>
          </w:rPrChange>
        </w:rPr>
        <w:pPrChange w:id="1466" w:author="xiaox" w:date="2016-10-26T09:42:00Z">
          <w:pPr>
            <w:spacing w:line="360" w:lineRule="auto"/>
            <w:ind w:firstLineChars="200" w:firstLine="480"/>
          </w:pPr>
        </w:pPrChange>
      </w:pPr>
      <w:r w:rsidRPr="002D1708">
        <w:rPr>
          <w:rFonts w:hint="eastAsia"/>
          <w:lang w:val="zh-CN"/>
          <w:rPrChange w:id="1467" w:author="xiaox" w:date="2016-10-26T09:42:00Z">
            <w:rPr>
              <w:rFonts w:hint="eastAsia"/>
              <w:sz w:val="24"/>
              <w:lang w:val="zh-CN"/>
            </w:rPr>
          </w:rPrChange>
        </w:rPr>
        <w:t>投资人申购基金份额时，必须全额交付申购款项，投资人交付款项，申购</w:t>
      </w:r>
      <w:del w:id="1468" w:author="xiaox" w:date="2016-10-26T09:42:00Z">
        <w:r w:rsidR="009E2993">
          <w:rPr>
            <w:bCs/>
            <w:sz w:val="24"/>
            <w:lang w:val="zh-CN"/>
          </w:rPr>
          <w:delText>申请即为有效</w:delText>
        </w:r>
      </w:del>
      <w:ins w:id="1469" w:author="xiaox" w:date="2016-10-26T09:42:00Z">
        <w:r w:rsidR="00473770" w:rsidRPr="00473770">
          <w:rPr>
            <w:rFonts w:hint="eastAsia"/>
            <w:bCs/>
            <w:szCs w:val="21"/>
            <w:lang w:val="zh-CN"/>
          </w:rPr>
          <w:t>成立，申购是否生效以基金登记机构确认为准</w:t>
        </w:r>
      </w:ins>
      <w:r w:rsidRPr="002D1708">
        <w:rPr>
          <w:rFonts w:hint="eastAsia"/>
          <w:lang w:val="zh-CN"/>
          <w:rPrChange w:id="1470" w:author="xiaox" w:date="2016-10-26T09:42:00Z">
            <w:rPr>
              <w:rFonts w:hint="eastAsia"/>
              <w:sz w:val="24"/>
              <w:lang w:val="zh-CN"/>
            </w:rPr>
          </w:rPrChange>
        </w:rPr>
        <w:t>。</w:t>
      </w:r>
    </w:p>
    <w:p w:rsidR="00297D5F" w:rsidRPr="00297D5F" w:rsidRDefault="009E2993">
      <w:pPr>
        <w:spacing w:line="360" w:lineRule="auto"/>
        <w:ind w:firstLineChars="200" w:firstLine="480"/>
        <w:rPr>
          <w:rPrChange w:id="1471" w:author="xiaox" w:date="2016-10-26T09:42:00Z">
            <w:rPr>
              <w:sz w:val="24"/>
            </w:rPr>
          </w:rPrChange>
        </w:rPr>
      </w:pPr>
      <w:del w:id="1472" w:author="xiaox" w:date="2016-10-26T09:42:00Z">
        <w:r>
          <w:rPr>
            <w:bCs/>
            <w:sz w:val="24"/>
          </w:rPr>
          <w:delText>投资人</w:delText>
        </w:r>
      </w:del>
      <w:ins w:id="1473" w:author="xiaox" w:date="2016-10-26T09:42:00Z">
        <w:r w:rsidR="00473770" w:rsidRPr="00473770">
          <w:rPr>
            <w:rFonts w:hint="eastAsia"/>
            <w:bCs/>
            <w:szCs w:val="21"/>
          </w:rPr>
          <w:t>基金份额持有人递交赎回申请，赎回成立，赎回是否生效以基金登记机构确认为准。基金份额持有人</w:t>
        </w:r>
      </w:ins>
      <w:r w:rsidR="002D1708" w:rsidRPr="002D1708">
        <w:rPr>
          <w:rFonts w:hint="eastAsia"/>
          <w:rPrChange w:id="1474" w:author="xiaox" w:date="2016-10-26T09:42:00Z">
            <w:rPr>
              <w:rFonts w:hint="eastAsia"/>
              <w:sz w:val="24"/>
            </w:rPr>
          </w:rPrChange>
        </w:rPr>
        <w:t>赎回申请成功后，基金管理人将在</w:t>
      </w:r>
      <w:r w:rsidR="002D1708" w:rsidRPr="002D1708">
        <w:rPr>
          <w:rPrChange w:id="1475" w:author="xiaox" w:date="2016-10-26T09:42:00Z">
            <w:rPr>
              <w:sz w:val="24"/>
            </w:rPr>
          </w:rPrChange>
        </w:rPr>
        <w:t>T</w:t>
      </w:r>
      <w:r w:rsidR="002D1708" w:rsidRPr="002D1708">
        <w:rPr>
          <w:rFonts w:hint="eastAsia"/>
          <w:rPrChange w:id="1476" w:author="xiaox" w:date="2016-10-26T09:42:00Z">
            <w:rPr>
              <w:rFonts w:hint="eastAsia"/>
              <w:sz w:val="24"/>
            </w:rPr>
          </w:rPrChange>
        </w:rPr>
        <w:t>＋</w:t>
      </w:r>
      <w:del w:id="1477" w:author="xiaox" w:date="2016-10-26T09:42:00Z">
        <w:r>
          <w:rPr>
            <w:bCs/>
            <w:sz w:val="24"/>
            <w:highlight w:val="yellow"/>
          </w:rPr>
          <w:delText xml:space="preserve">    </w:delText>
        </w:r>
      </w:del>
      <w:ins w:id="1478" w:author="xiaox" w:date="2016-10-26T09:42:00Z">
        <w:r w:rsidR="00473770" w:rsidRPr="00473770">
          <w:rPr>
            <w:bCs/>
            <w:szCs w:val="21"/>
          </w:rPr>
          <w:t>7</w:t>
        </w:r>
      </w:ins>
      <w:r w:rsidR="002D1708" w:rsidRPr="002D1708">
        <w:rPr>
          <w:rFonts w:hint="eastAsia"/>
          <w:rPrChange w:id="1479" w:author="xiaox" w:date="2016-10-26T09:42:00Z">
            <w:rPr>
              <w:rFonts w:hint="eastAsia"/>
              <w:sz w:val="24"/>
            </w:rPr>
          </w:rPrChange>
        </w:rPr>
        <w:t>日</w:t>
      </w:r>
      <w:del w:id="1480" w:author="xiaox" w:date="2016-10-26T09:42:00Z">
        <w:r>
          <w:rPr>
            <w:bCs/>
            <w:sz w:val="24"/>
          </w:rPr>
          <w:delText>(</w:delText>
        </w:r>
      </w:del>
      <w:ins w:id="1481" w:author="xiaox" w:date="2016-10-26T09:42:00Z">
        <w:r w:rsidR="000045D9">
          <w:rPr>
            <w:bCs/>
            <w:szCs w:val="21"/>
          </w:rPr>
          <w:t>（</w:t>
        </w:r>
      </w:ins>
      <w:r w:rsidR="002D1708" w:rsidRPr="002D1708">
        <w:rPr>
          <w:rFonts w:hint="eastAsia"/>
          <w:rPrChange w:id="1482" w:author="xiaox" w:date="2016-10-26T09:42:00Z">
            <w:rPr>
              <w:rFonts w:hint="eastAsia"/>
              <w:sz w:val="24"/>
            </w:rPr>
          </w:rPrChange>
        </w:rPr>
        <w:t>包括该日</w:t>
      </w:r>
      <w:del w:id="1483" w:author="xiaox" w:date="2016-10-26T09:42:00Z">
        <w:r>
          <w:rPr>
            <w:bCs/>
            <w:sz w:val="24"/>
          </w:rPr>
          <w:delText>)</w:delText>
        </w:r>
      </w:del>
      <w:ins w:id="1484" w:author="xiaox" w:date="2016-10-26T09:42:00Z">
        <w:r w:rsidR="000045D9">
          <w:rPr>
            <w:bCs/>
            <w:szCs w:val="21"/>
          </w:rPr>
          <w:t>）</w:t>
        </w:r>
      </w:ins>
      <w:r w:rsidR="002D1708" w:rsidRPr="002D1708">
        <w:rPr>
          <w:rFonts w:hint="eastAsia"/>
          <w:rPrChange w:id="1485" w:author="xiaox" w:date="2016-10-26T09:42:00Z">
            <w:rPr>
              <w:rFonts w:hint="eastAsia"/>
              <w:sz w:val="24"/>
            </w:rPr>
          </w:rPrChange>
        </w:rPr>
        <w:t>内支付赎回款项。在发生巨额赎回时，款项的支付办法参照本基金合同有关条款处理。</w:t>
      </w:r>
    </w:p>
    <w:p w:rsidR="002D1708" w:rsidRPr="002D1708" w:rsidRDefault="002D1708" w:rsidP="002D1708">
      <w:pPr>
        <w:spacing w:line="360" w:lineRule="auto"/>
        <w:ind w:firstLineChars="200" w:firstLine="420"/>
        <w:rPr>
          <w:rPrChange w:id="1486" w:author="xiaox" w:date="2016-10-26T09:42:00Z">
            <w:rPr>
              <w:sz w:val="24"/>
            </w:rPr>
          </w:rPrChange>
        </w:rPr>
        <w:pPrChange w:id="1487" w:author="xiaox" w:date="2016-10-26T09:42:00Z">
          <w:pPr>
            <w:spacing w:line="360" w:lineRule="auto"/>
            <w:ind w:firstLineChars="200" w:firstLine="480"/>
          </w:pPr>
        </w:pPrChange>
      </w:pPr>
      <w:r w:rsidRPr="002D1708">
        <w:rPr>
          <w:rPrChange w:id="1488" w:author="xiaox" w:date="2016-10-26T09:42:00Z">
            <w:rPr>
              <w:sz w:val="24"/>
            </w:rPr>
          </w:rPrChange>
        </w:rPr>
        <w:t>3</w:t>
      </w:r>
      <w:r w:rsidRPr="002D1708">
        <w:rPr>
          <w:rFonts w:hint="eastAsia"/>
          <w:rPrChange w:id="1489" w:author="xiaox" w:date="2016-10-26T09:42:00Z">
            <w:rPr>
              <w:rFonts w:hint="eastAsia"/>
              <w:sz w:val="24"/>
            </w:rPr>
          </w:rPrChange>
        </w:rPr>
        <w:t>、申购和赎回申请的确认</w:t>
      </w:r>
    </w:p>
    <w:p w:rsidR="002D1708" w:rsidRPr="002D1708" w:rsidRDefault="002D1708" w:rsidP="002D1708">
      <w:pPr>
        <w:spacing w:line="360" w:lineRule="auto"/>
        <w:ind w:firstLineChars="200" w:firstLine="420"/>
        <w:rPr>
          <w:rPrChange w:id="1490" w:author="xiaox" w:date="2016-10-26T09:42:00Z">
            <w:rPr>
              <w:sz w:val="24"/>
            </w:rPr>
          </w:rPrChange>
        </w:rPr>
        <w:pPrChange w:id="1491" w:author="xiaox" w:date="2016-10-26T09:42:00Z">
          <w:pPr>
            <w:spacing w:line="360" w:lineRule="auto"/>
            <w:ind w:firstLineChars="200" w:firstLine="480"/>
          </w:pPr>
        </w:pPrChange>
      </w:pPr>
      <w:r w:rsidRPr="002D1708">
        <w:rPr>
          <w:rFonts w:hint="eastAsia"/>
          <w:rPrChange w:id="1492" w:author="xiaox" w:date="2016-10-26T09:42:00Z">
            <w:rPr>
              <w:rFonts w:hint="eastAsia"/>
              <w:sz w:val="24"/>
            </w:rPr>
          </w:rPrChange>
        </w:rPr>
        <w:t>基金管理人应以交易时间结束前受理有效申购和赎回申请的当天作为申购或赎回申请日</w:t>
      </w:r>
      <w:del w:id="1493" w:author="xiaox" w:date="2016-10-26T09:42:00Z">
        <w:r w:rsidR="009E2993">
          <w:rPr>
            <w:bCs/>
            <w:sz w:val="24"/>
          </w:rPr>
          <w:delText>(</w:delText>
        </w:r>
      </w:del>
      <w:ins w:id="1494" w:author="xiaox" w:date="2016-10-26T09:42:00Z">
        <w:r w:rsidR="000045D9">
          <w:rPr>
            <w:bCs/>
            <w:szCs w:val="21"/>
          </w:rPr>
          <w:t>（</w:t>
        </w:r>
      </w:ins>
      <w:r w:rsidRPr="002D1708">
        <w:rPr>
          <w:rPrChange w:id="1495" w:author="xiaox" w:date="2016-10-26T09:42:00Z">
            <w:rPr>
              <w:sz w:val="24"/>
            </w:rPr>
          </w:rPrChange>
        </w:rPr>
        <w:t>T</w:t>
      </w:r>
      <w:r w:rsidRPr="002D1708">
        <w:rPr>
          <w:rFonts w:hint="eastAsia"/>
          <w:rPrChange w:id="1496" w:author="xiaox" w:date="2016-10-26T09:42:00Z">
            <w:rPr>
              <w:rFonts w:hint="eastAsia"/>
              <w:sz w:val="24"/>
            </w:rPr>
          </w:rPrChange>
        </w:rPr>
        <w:t>日</w:t>
      </w:r>
      <w:del w:id="1497" w:author="xiaox" w:date="2016-10-26T09:42:00Z">
        <w:r w:rsidR="009E2993">
          <w:rPr>
            <w:bCs/>
            <w:sz w:val="24"/>
          </w:rPr>
          <w:delText>)</w:delText>
        </w:r>
        <w:r w:rsidR="009E2993">
          <w:rPr>
            <w:bCs/>
            <w:sz w:val="24"/>
          </w:rPr>
          <w:delText>，</w:delText>
        </w:r>
      </w:del>
      <w:ins w:id="1498" w:author="xiaox" w:date="2016-10-26T09:42:00Z">
        <w:r w:rsidR="000045D9">
          <w:rPr>
            <w:bCs/>
            <w:szCs w:val="21"/>
          </w:rPr>
          <w:t>）</w:t>
        </w:r>
        <w:r w:rsidR="00473770" w:rsidRPr="00473770">
          <w:rPr>
            <w:rFonts w:hint="eastAsia"/>
            <w:bCs/>
            <w:szCs w:val="21"/>
          </w:rPr>
          <w:t>，</w:t>
        </w:r>
      </w:ins>
      <w:r w:rsidRPr="002D1708">
        <w:rPr>
          <w:rFonts w:hint="eastAsia"/>
          <w:rPrChange w:id="1499" w:author="xiaox" w:date="2016-10-26T09:42:00Z">
            <w:rPr>
              <w:rFonts w:hint="eastAsia"/>
              <w:sz w:val="24"/>
            </w:rPr>
          </w:rPrChange>
        </w:rPr>
        <w:t>在正常情况下，本基金登记机构在</w:t>
      </w:r>
      <w:r w:rsidRPr="002D1708">
        <w:rPr>
          <w:rPrChange w:id="1500" w:author="xiaox" w:date="2016-10-26T09:42:00Z">
            <w:rPr>
              <w:sz w:val="24"/>
            </w:rPr>
          </w:rPrChange>
        </w:rPr>
        <w:t>T+</w:t>
      </w:r>
      <w:del w:id="1501" w:author="xiaox" w:date="2016-10-26T09:42:00Z">
        <w:r w:rsidR="009E2993">
          <w:rPr>
            <w:rFonts w:hint="eastAsia"/>
            <w:bCs/>
            <w:sz w:val="24"/>
            <w:highlight w:val="yellow"/>
          </w:rPr>
          <w:delText xml:space="preserve">  </w:delText>
        </w:r>
      </w:del>
      <w:ins w:id="1502" w:author="xiaox" w:date="2016-10-26T09:42:00Z">
        <w:r w:rsidR="00473770" w:rsidRPr="00473770">
          <w:rPr>
            <w:bCs/>
            <w:szCs w:val="21"/>
          </w:rPr>
          <w:t>1</w:t>
        </w:r>
      </w:ins>
      <w:r w:rsidRPr="002D1708">
        <w:rPr>
          <w:rFonts w:hint="eastAsia"/>
          <w:rPrChange w:id="1503" w:author="xiaox" w:date="2016-10-26T09:42:00Z">
            <w:rPr>
              <w:rFonts w:hint="eastAsia"/>
              <w:sz w:val="24"/>
            </w:rPr>
          </w:rPrChange>
        </w:rPr>
        <w:t>日内对该交易的有效性进行确认。</w:t>
      </w:r>
      <w:r w:rsidRPr="002D1708">
        <w:rPr>
          <w:rPrChange w:id="1504" w:author="xiaox" w:date="2016-10-26T09:42:00Z">
            <w:rPr>
              <w:sz w:val="24"/>
            </w:rPr>
          </w:rPrChange>
        </w:rPr>
        <w:t>T</w:t>
      </w:r>
      <w:r w:rsidRPr="002D1708">
        <w:rPr>
          <w:rFonts w:hint="eastAsia"/>
          <w:rPrChange w:id="1505" w:author="xiaox" w:date="2016-10-26T09:42:00Z">
            <w:rPr>
              <w:rFonts w:hint="eastAsia"/>
              <w:sz w:val="24"/>
            </w:rPr>
          </w:rPrChange>
        </w:rPr>
        <w:t>日提交的有效申请，投资人可在</w:t>
      </w:r>
      <w:r w:rsidRPr="002D1708">
        <w:rPr>
          <w:rPrChange w:id="1506" w:author="xiaox" w:date="2016-10-26T09:42:00Z">
            <w:rPr>
              <w:sz w:val="24"/>
            </w:rPr>
          </w:rPrChange>
        </w:rPr>
        <w:t>T+</w:t>
      </w:r>
      <w:del w:id="1507" w:author="xiaox" w:date="2016-10-26T09:42:00Z">
        <w:r w:rsidR="009E2993">
          <w:rPr>
            <w:rFonts w:hint="eastAsia"/>
            <w:bCs/>
            <w:sz w:val="24"/>
            <w:highlight w:val="yellow"/>
          </w:rPr>
          <w:delText xml:space="preserve">    </w:delText>
        </w:r>
      </w:del>
      <w:ins w:id="1508" w:author="xiaox" w:date="2016-10-26T09:42:00Z">
        <w:r w:rsidR="00473770" w:rsidRPr="00473770">
          <w:rPr>
            <w:bCs/>
            <w:szCs w:val="21"/>
          </w:rPr>
          <w:t>2</w:t>
        </w:r>
      </w:ins>
      <w:r w:rsidRPr="002D1708">
        <w:rPr>
          <w:rFonts w:hint="eastAsia"/>
          <w:rPrChange w:id="1509" w:author="xiaox" w:date="2016-10-26T09:42:00Z">
            <w:rPr>
              <w:rFonts w:hint="eastAsia"/>
              <w:sz w:val="24"/>
            </w:rPr>
          </w:rPrChange>
        </w:rPr>
        <w:t>日后</w:t>
      </w:r>
      <w:del w:id="1510" w:author="xiaox" w:date="2016-10-26T09:42:00Z">
        <w:r w:rsidR="009E2993">
          <w:rPr>
            <w:bCs/>
            <w:sz w:val="24"/>
          </w:rPr>
          <w:delText>(</w:delText>
        </w:r>
      </w:del>
      <w:ins w:id="1511" w:author="xiaox" w:date="2016-10-26T09:42:00Z">
        <w:r w:rsidR="000045D9">
          <w:rPr>
            <w:bCs/>
            <w:szCs w:val="21"/>
          </w:rPr>
          <w:t>（</w:t>
        </w:r>
      </w:ins>
      <w:r w:rsidRPr="002D1708">
        <w:rPr>
          <w:rFonts w:hint="eastAsia"/>
          <w:rPrChange w:id="1512" w:author="xiaox" w:date="2016-10-26T09:42:00Z">
            <w:rPr>
              <w:rFonts w:hint="eastAsia"/>
              <w:sz w:val="24"/>
            </w:rPr>
          </w:rPrChange>
        </w:rPr>
        <w:t>包括该日</w:t>
      </w:r>
      <w:del w:id="1513" w:author="xiaox" w:date="2016-10-26T09:42:00Z">
        <w:r w:rsidR="009E2993">
          <w:rPr>
            <w:bCs/>
            <w:sz w:val="24"/>
          </w:rPr>
          <w:delText>)</w:delText>
        </w:r>
      </w:del>
      <w:ins w:id="1514" w:author="xiaox" w:date="2016-10-26T09:42:00Z">
        <w:r w:rsidR="000045D9">
          <w:rPr>
            <w:bCs/>
            <w:szCs w:val="21"/>
          </w:rPr>
          <w:t>）</w:t>
        </w:r>
      </w:ins>
      <w:r w:rsidRPr="002D1708">
        <w:rPr>
          <w:rFonts w:hint="eastAsia"/>
          <w:rPrChange w:id="1515" w:author="xiaox" w:date="2016-10-26T09:42:00Z">
            <w:rPr>
              <w:rFonts w:hint="eastAsia"/>
              <w:sz w:val="24"/>
            </w:rPr>
          </w:rPrChange>
        </w:rPr>
        <w:t>到销售网点柜台或以销售机构规定的其他方式查询申请的确认情况。若申购不成功，则申购款项退还给投资人。</w:t>
      </w:r>
      <w:ins w:id="1516" w:author="xiaox" w:date="2016-10-26T09:42:00Z">
        <w:r w:rsidR="00473770" w:rsidRPr="00473770">
          <w:rPr>
            <w:rFonts w:hint="eastAsia"/>
            <w:bCs/>
            <w:szCs w:val="21"/>
          </w:rPr>
          <w:t>对于申请的确认情况，投资者应及时查询。</w:t>
        </w:r>
      </w:ins>
    </w:p>
    <w:p w:rsidR="00473770" w:rsidRPr="00473770" w:rsidRDefault="00473770" w:rsidP="005326F4">
      <w:pPr>
        <w:spacing w:line="360" w:lineRule="auto"/>
        <w:ind w:firstLineChars="200" w:firstLine="420"/>
        <w:rPr>
          <w:ins w:id="1517" w:author="xiaox" w:date="2016-10-26T09:42:00Z"/>
          <w:bCs/>
          <w:szCs w:val="21"/>
        </w:rPr>
      </w:pPr>
      <w:ins w:id="1518" w:author="xiaox" w:date="2016-10-26T09:42:00Z">
        <w:r w:rsidRPr="00473770">
          <w:rPr>
            <w:rFonts w:hint="eastAsia"/>
            <w:bCs/>
            <w:szCs w:val="21"/>
          </w:rPr>
          <w:t>基金销售机构对申购、赎回申请的受理并不代表申请一定成功，而仅代表销售机构确实接收到申请。申请的确认以登记机构或基金管理人的确认结果为准。</w:t>
        </w:r>
      </w:ins>
    </w:p>
    <w:p w:rsidR="00473770" w:rsidRPr="00473770" w:rsidRDefault="00473770" w:rsidP="005326F4">
      <w:pPr>
        <w:spacing w:line="360" w:lineRule="auto"/>
        <w:ind w:firstLineChars="200" w:firstLine="420"/>
        <w:rPr>
          <w:ins w:id="1519" w:author="xiaox" w:date="2016-10-26T09:42:00Z"/>
          <w:bCs/>
          <w:szCs w:val="21"/>
        </w:rPr>
      </w:pPr>
      <w:ins w:id="1520" w:author="xiaox" w:date="2016-10-26T09:42:00Z">
        <w:r w:rsidRPr="00473770">
          <w:rPr>
            <w:bCs/>
            <w:szCs w:val="21"/>
          </w:rPr>
          <w:t>4</w:t>
        </w:r>
        <w:r w:rsidRPr="00473770">
          <w:rPr>
            <w:rFonts w:hint="eastAsia"/>
            <w:bCs/>
            <w:szCs w:val="21"/>
          </w:rPr>
          <w:t>、基金管理人可以在不违反法律法规的前提下，对上述业务办理时间进行调整，并提前公告。</w:t>
        </w:r>
      </w:ins>
    </w:p>
    <w:p w:rsidR="002D1708" w:rsidRPr="002D1708" w:rsidRDefault="002D1708" w:rsidP="002D1708">
      <w:pPr>
        <w:spacing w:line="360" w:lineRule="auto"/>
        <w:ind w:firstLineChars="200" w:firstLine="420"/>
        <w:rPr>
          <w:rPrChange w:id="1521" w:author="xiaox" w:date="2016-10-26T09:42:00Z">
            <w:rPr>
              <w:sz w:val="24"/>
            </w:rPr>
          </w:rPrChange>
        </w:rPr>
        <w:pPrChange w:id="1522" w:author="xiaox" w:date="2016-10-26T09:42:00Z">
          <w:pPr>
            <w:spacing w:line="360" w:lineRule="auto"/>
            <w:ind w:firstLineChars="200" w:firstLine="480"/>
          </w:pPr>
        </w:pPrChange>
      </w:pPr>
      <w:r w:rsidRPr="002D1708">
        <w:rPr>
          <w:rFonts w:hint="eastAsia"/>
          <w:rPrChange w:id="1523" w:author="xiaox" w:date="2016-10-26T09:42:00Z">
            <w:rPr>
              <w:rFonts w:hint="eastAsia"/>
              <w:sz w:val="24"/>
            </w:rPr>
          </w:rPrChange>
        </w:rPr>
        <w:t>五、申购和赎回的数量限制</w:t>
      </w:r>
    </w:p>
    <w:p w:rsidR="002D1708" w:rsidRPr="002D1708" w:rsidRDefault="002D1708" w:rsidP="002D1708">
      <w:pPr>
        <w:spacing w:line="360" w:lineRule="auto"/>
        <w:ind w:firstLineChars="200" w:firstLine="420"/>
        <w:rPr>
          <w:rPrChange w:id="1524" w:author="xiaox" w:date="2016-10-26T09:42:00Z">
            <w:rPr>
              <w:sz w:val="24"/>
            </w:rPr>
          </w:rPrChange>
        </w:rPr>
        <w:pPrChange w:id="1525" w:author="xiaox" w:date="2016-10-26T09:42:00Z">
          <w:pPr>
            <w:spacing w:line="360" w:lineRule="auto"/>
            <w:ind w:firstLineChars="200" w:firstLine="480"/>
          </w:pPr>
        </w:pPrChange>
      </w:pPr>
      <w:r w:rsidRPr="002D1708">
        <w:rPr>
          <w:rPrChange w:id="1526" w:author="xiaox" w:date="2016-10-26T09:42:00Z">
            <w:rPr>
              <w:sz w:val="24"/>
            </w:rPr>
          </w:rPrChange>
        </w:rPr>
        <w:t>1</w:t>
      </w:r>
      <w:r w:rsidRPr="002D1708">
        <w:rPr>
          <w:rFonts w:hint="eastAsia"/>
          <w:rPrChange w:id="1527" w:author="xiaox" w:date="2016-10-26T09:42:00Z">
            <w:rPr>
              <w:rFonts w:hint="eastAsia"/>
              <w:sz w:val="24"/>
            </w:rPr>
          </w:rPrChange>
        </w:rPr>
        <w:t>、基金管理人可以规定投资人首次申购和每次申购的最低金额以及每次赎回的最低份额，具体规定请参见招募说明书。</w:t>
      </w:r>
    </w:p>
    <w:p w:rsidR="002D1708" w:rsidRPr="002D1708" w:rsidRDefault="002D1708" w:rsidP="002D1708">
      <w:pPr>
        <w:spacing w:line="360" w:lineRule="auto"/>
        <w:ind w:firstLineChars="200" w:firstLine="420"/>
        <w:rPr>
          <w:rPrChange w:id="1528" w:author="xiaox" w:date="2016-10-26T09:42:00Z">
            <w:rPr>
              <w:sz w:val="24"/>
            </w:rPr>
          </w:rPrChange>
        </w:rPr>
        <w:pPrChange w:id="1529" w:author="xiaox" w:date="2016-10-26T09:42:00Z">
          <w:pPr>
            <w:spacing w:line="360" w:lineRule="auto"/>
            <w:ind w:firstLineChars="200" w:firstLine="480"/>
          </w:pPr>
        </w:pPrChange>
      </w:pPr>
      <w:r w:rsidRPr="002D1708">
        <w:rPr>
          <w:rPrChange w:id="1530" w:author="xiaox" w:date="2016-10-26T09:42:00Z">
            <w:rPr>
              <w:sz w:val="24"/>
            </w:rPr>
          </w:rPrChange>
        </w:rPr>
        <w:t>2</w:t>
      </w:r>
      <w:r w:rsidRPr="002D1708">
        <w:rPr>
          <w:rFonts w:hint="eastAsia"/>
          <w:rPrChange w:id="1531" w:author="xiaox" w:date="2016-10-26T09:42:00Z">
            <w:rPr>
              <w:rFonts w:hint="eastAsia"/>
              <w:sz w:val="24"/>
            </w:rPr>
          </w:rPrChange>
        </w:rPr>
        <w:t>、基金管理人可以规定投资人每个基金交易账户的最低基金份额余额，具体规定请参见招募说明书。</w:t>
      </w:r>
    </w:p>
    <w:p w:rsidR="002D1708" w:rsidRPr="002D1708" w:rsidRDefault="002D1708" w:rsidP="002D1708">
      <w:pPr>
        <w:spacing w:line="360" w:lineRule="auto"/>
        <w:ind w:firstLineChars="200" w:firstLine="420"/>
        <w:rPr>
          <w:rPrChange w:id="1532" w:author="xiaox" w:date="2016-10-26T09:42:00Z">
            <w:rPr>
              <w:sz w:val="24"/>
            </w:rPr>
          </w:rPrChange>
        </w:rPr>
        <w:pPrChange w:id="1533" w:author="xiaox" w:date="2016-10-26T09:42:00Z">
          <w:pPr>
            <w:spacing w:line="360" w:lineRule="auto"/>
            <w:ind w:firstLineChars="200" w:firstLine="480"/>
          </w:pPr>
        </w:pPrChange>
      </w:pPr>
      <w:r w:rsidRPr="002D1708">
        <w:rPr>
          <w:rPrChange w:id="1534" w:author="xiaox" w:date="2016-10-26T09:42:00Z">
            <w:rPr>
              <w:sz w:val="24"/>
            </w:rPr>
          </w:rPrChange>
        </w:rPr>
        <w:t>3</w:t>
      </w:r>
      <w:r w:rsidRPr="002D1708">
        <w:rPr>
          <w:rFonts w:hint="eastAsia"/>
          <w:rPrChange w:id="1535" w:author="xiaox" w:date="2016-10-26T09:42:00Z">
            <w:rPr>
              <w:rFonts w:hint="eastAsia"/>
              <w:sz w:val="24"/>
            </w:rPr>
          </w:rPrChange>
        </w:rPr>
        <w:t>、基金管理人可以规定单个投资人累计持有的基金份额上限，具体规定请参见招募说明书。</w:t>
      </w:r>
    </w:p>
    <w:p w:rsidR="002D1708" w:rsidRPr="002D1708" w:rsidRDefault="002D1708" w:rsidP="002D1708">
      <w:pPr>
        <w:spacing w:line="360" w:lineRule="auto"/>
        <w:ind w:firstLineChars="200" w:firstLine="420"/>
        <w:rPr>
          <w:rPrChange w:id="1536" w:author="xiaox" w:date="2016-10-26T09:42:00Z">
            <w:rPr>
              <w:sz w:val="24"/>
            </w:rPr>
          </w:rPrChange>
        </w:rPr>
        <w:pPrChange w:id="1537" w:author="xiaox" w:date="2016-10-26T09:42:00Z">
          <w:pPr>
            <w:spacing w:line="360" w:lineRule="auto"/>
            <w:ind w:firstLineChars="200" w:firstLine="480"/>
          </w:pPr>
        </w:pPrChange>
      </w:pPr>
      <w:r w:rsidRPr="002D1708">
        <w:rPr>
          <w:rPrChange w:id="1538" w:author="xiaox" w:date="2016-10-26T09:42:00Z">
            <w:rPr>
              <w:sz w:val="24"/>
            </w:rPr>
          </w:rPrChange>
        </w:rPr>
        <w:t>4</w:t>
      </w:r>
      <w:r w:rsidRPr="002D1708">
        <w:rPr>
          <w:rFonts w:hint="eastAsia"/>
          <w:rPrChange w:id="1539" w:author="xiaox" w:date="2016-10-26T09:42:00Z">
            <w:rPr>
              <w:rFonts w:hint="eastAsia"/>
              <w:sz w:val="24"/>
            </w:rPr>
          </w:rPrChange>
        </w:rPr>
        <w:t>、基金管理人可在法律法规允许的情况下，调整上述规定申购金额和赎回份额的数量限制。基金管理人必须在调整前依照《信息披露办法》的有关规定在指定</w:t>
      </w:r>
      <w:del w:id="1540" w:author="xiaox" w:date="2016-10-26T09:42:00Z">
        <w:r w:rsidR="009E2993">
          <w:rPr>
            <w:bCs/>
            <w:sz w:val="24"/>
          </w:rPr>
          <w:delText>媒体</w:delText>
        </w:r>
      </w:del>
      <w:ins w:id="1541" w:author="xiaox" w:date="2016-10-26T09:42:00Z">
        <w:r w:rsidR="00473770" w:rsidRPr="00473770">
          <w:rPr>
            <w:rFonts w:hint="eastAsia"/>
            <w:bCs/>
            <w:szCs w:val="21"/>
          </w:rPr>
          <w:t>媒介</w:t>
        </w:r>
      </w:ins>
      <w:r w:rsidRPr="002D1708">
        <w:rPr>
          <w:rFonts w:hint="eastAsia"/>
          <w:rPrChange w:id="1542" w:author="xiaox" w:date="2016-10-26T09:42:00Z">
            <w:rPr>
              <w:rFonts w:hint="eastAsia"/>
              <w:sz w:val="24"/>
            </w:rPr>
          </w:rPrChange>
        </w:rPr>
        <w:t>上公告并报中国证监会备案。</w:t>
      </w:r>
    </w:p>
    <w:p w:rsidR="002D1708" w:rsidRPr="002D1708" w:rsidRDefault="002D1708" w:rsidP="002D1708">
      <w:pPr>
        <w:spacing w:line="360" w:lineRule="auto"/>
        <w:ind w:firstLineChars="200" w:firstLine="420"/>
        <w:rPr>
          <w:rPrChange w:id="1543" w:author="xiaox" w:date="2016-10-26T09:42:00Z">
            <w:rPr>
              <w:sz w:val="24"/>
            </w:rPr>
          </w:rPrChange>
        </w:rPr>
        <w:pPrChange w:id="1544" w:author="xiaox" w:date="2016-10-26T09:42:00Z">
          <w:pPr>
            <w:spacing w:line="360" w:lineRule="auto"/>
            <w:ind w:firstLineChars="200" w:firstLine="480"/>
          </w:pPr>
        </w:pPrChange>
      </w:pPr>
      <w:r w:rsidRPr="002D1708">
        <w:rPr>
          <w:rFonts w:hint="eastAsia"/>
          <w:rPrChange w:id="1545" w:author="xiaox" w:date="2016-10-26T09:42:00Z">
            <w:rPr>
              <w:rFonts w:hint="eastAsia"/>
              <w:sz w:val="24"/>
            </w:rPr>
          </w:rPrChange>
        </w:rPr>
        <w:t>六、申购和赎回的价格、费用及其用途</w:t>
      </w:r>
    </w:p>
    <w:p w:rsidR="002D1708" w:rsidRPr="002D1708" w:rsidRDefault="002D1708" w:rsidP="002D1708">
      <w:pPr>
        <w:spacing w:line="360" w:lineRule="auto"/>
        <w:ind w:firstLineChars="200" w:firstLine="420"/>
        <w:rPr>
          <w:rPrChange w:id="1546" w:author="xiaox" w:date="2016-10-26T09:42:00Z">
            <w:rPr>
              <w:sz w:val="24"/>
            </w:rPr>
          </w:rPrChange>
        </w:rPr>
        <w:pPrChange w:id="1547" w:author="xiaox" w:date="2016-10-26T09:42:00Z">
          <w:pPr>
            <w:spacing w:line="360" w:lineRule="auto"/>
            <w:ind w:firstLineChars="200" w:firstLine="480"/>
          </w:pPr>
        </w:pPrChange>
      </w:pPr>
      <w:r w:rsidRPr="002D1708">
        <w:rPr>
          <w:rPrChange w:id="1548" w:author="xiaox" w:date="2016-10-26T09:42:00Z">
            <w:rPr>
              <w:sz w:val="24"/>
            </w:rPr>
          </w:rPrChange>
        </w:rPr>
        <w:lastRenderedPageBreak/>
        <w:t>1</w:t>
      </w:r>
      <w:r w:rsidRPr="002D1708">
        <w:rPr>
          <w:rFonts w:hint="eastAsia"/>
          <w:rPrChange w:id="1549" w:author="xiaox" w:date="2016-10-26T09:42:00Z">
            <w:rPr>
              <w:rFonts w:hint="eastAsia"/>
              <w:sz w:val="24"/>
            </w:rPr>
          </w:rPrChange>
        </w:rPr>
        <w:t>、本基金份额净值的计算，保留到小数点后</w:t>
      </w:r>
      <w:del w:id="1550" w:author="xiaox" w:date="2016-10-26T09:42:00Z">
        <w:r w:rsidR="009E2993">
          <w:rPr>
            <w:bCs/>
            <w:sz w:val="24"/>
            <w:highlight w:val="yellow"/>
          </w:rPr>
          <w:delText xml:space="preserve">  </w:delText>
        </w:r>
      </w:del>
      <w:ins w:id="1551" w:author="xiaox" w:date="2016-10-26T09:42:00Z">
        <w:r w:rsidR="00DA1E48">
          <w:rPr>
            <w:rFonts w:hint="eastAsia"/>
            <w:bCs/>
            <w:szCs w:val="21"/>
          </w:rPr>
          <w:t>4</w:t>
        </w:r>
      </w:ins>
      <w:r w:rsidRPr="002D1708">
        <w:rPr>
          <w:rFonts w:hint="eastAsia"/>
          <w:rPrChange w:id="1552" w:author="xiaox" w:date="2016-10-26T09:42:00Z">
            <w:rPr>
              <w:rFonts w:hint="eastAsia"/>
              <w:sz w:val="24"/>
            </w:rPr>
          </w:rPrChange>
        </w:rPr>
        <w:t>位，小数点后第</w:t>
      </w:r>
      <w:del w:id="1553" w:author="xiaox" w:date="2016-10-26T09:42:00Z">
        <w:r w:rsidR="009E2993">
          <w:rPr>
            <w:bCs/>
            <w:sz w:val="24"/>
            <w:highlight w:val="yellow"/>
          </w:rPr>
          <w:delText xml:space="preserve">   </w:delText>
        </w:r>
      </w:del>
      <w:ins w:id="1554" w:author="xiaox" w:date="2016-10-26T09:42:00Z">
        <w:r w:rsidR="00DA1E48">
          <w:rPr>
            <w:rFonts w:hint="eastAsia"/>
            <w:bCs/>
            <w:szCs w:val="21"/>
          </w:rPr>
          <w:t>5</w:t>
        </w:r>
      </w:ins>
      <w:r w:rsidRPr="002D1708">
        <w:rPr>
          <w:rFonts w:hint="eastAsia"/>
          <w:rPrChange w:id="1555" w:author="xiaox" w:date="2016-10-26T09:42:00Z">
            <w:rPr>
              <w:rFonts w:hint="eastAsia"/>
              <w:sz w:val="24"/>
            </w:rPr>
          </w:rPrChange>
        </w:rPr>
        <w:t>位四舍五入，由此产生的收益或损失由基金财产承担。</w:t>
      </w:r>
      <w:r w:rsidRPr="002D1708">
        <w:rPr>
          <w:rPrChange w:id="1556" w:author="xiaox" w:date="2016-10-26T09:42:00Z">
            <w:rPr>
              <w:sz w:val="24"/>
            </w:rPr>
          </w:rPrChange>
        </w:rPr>
        <w:t>T</w:t>
      </w:r>
      <w:r w:rsidRPr="002D1708">
        <w:rPr>
          <w:rFonts w:hint="eastAsia"/>
          <w:rPrChange w:id="1557" w:author="xiaox" w:date="2016-10-26T09:42:00Z">
            <w:rPr>
              <w:rFonts w:hint="eastAsia"/>
              <w:sz w:val="24"/>
            </w:rPr>
          </w:rPrChange>
        </w:rPr>
        <w:t>日的基金份额净值在当天收市后计算，并在</w:t>
      </w:r>
      <w:r w:rsidRPr="002D1708">
        <w:rPr>
          <w:rPrChange w:id="1558" w:author="xiaox" w:date="2016-10-26T09:42:00Z">
            <w:rPr>
              <w:sz w:val="24"/>
            </w:rPr>
          </w:rPrChange>
        </w:rPr>
        <w:t>T+</w:t>
      </w:r>
      <w:del w:id="1559" w:author="xiaox" w:date="2016-10-26T09:42:00Z">
        <w:r w:rsidR="009E2993">
          <w:rPr>
            <w:rFonts w:hint="eastAsia"/>
            <w:bCs/>
            <w:sz w:val="24"/>
            <w:highlight w:val="yellow"/>
          </w:rPr>
          <w:delText xml:space="preserve">   </w:delText>
        </w:r>
      </w:del>
      <w:ins w:id="1560" w:author="xiaox" w:date="2016-10-26T09:42:00Z">
        <w:r w:rsidR="00473770" w:rsidRPr="00473770">
          <w:rPr>
            <w:bCs/>
            <w:szCs w:val="21"/>
          </w:rPr>
          <w:t>1</w:t>
        </w:r>
      </w:ins>
      <w:r w:rsidRPr="002D1708">
        <w:rPr>
          <w:rFonts w:hint="eastAsia"/>
          <w:rPrChange w:id="1561" w:author="xiaox" w:date="2016-10-26T09:42:00Z">
            <w:rPr>
              <w:rFonts w:hint="eastAsia"/>
              <w:sz w:val="24"/>
            </w:rPr>
          </w:rPrChange>
        </w:rPr>
        <w:t>日内公告。遇特殊情况，经中国证监会同意，可以适当延迟计算或公告。</w:t>
      </w:r>
    </w:p>
    <w:p w:rsidR="002D1708" w:rsidRPr="002D1708" w:rsidRDefault="002D1708" w:rsidP="002D1708">
      <w:pPr>
        <w:spacing w:line="360" w:lineRule="auto"/>
        <w:ind w:firstLineChars="200" w:firstLine="420"/>
        <w:rPr>
          <w:rPrChange w:id="1562" w:author="xiaox" w:date="2016-10-26T09:42:00Z">
            <w:rPr>
              <w:sz w:val="24"/>
            </w:rPr>
          </w:rPrChange>
        </w:rPr>
        <w:pPrChange w:id="1563" w:author="xiaox" w:date="2016-10-26T09:42:00Z">
          <w:pPr>
            <w:spacing w:line="360" w:lineRule="auto"/>
            <w:ind w:firstLineChars="200" w:firstLine="480"/>
          </w:pPr>
        </w:pPrChange>
      </w:pPr>
      <w:r w:rsidRPr="002D1708">
        <w:rPr>
          <w:rPrChange w:id="1564" w:author="xiaox" w:date="2016-10-26T09:42:00Z">
            <w:rPr>
              <w:sz w:val="24"/>
            </w:rPr>
          </w:rPrChange>
        </w:rPr>
        <w:t>2</w:t>
      </w:r>
      <w:r w:rsidRPr="002D1708">
        <w:rPr>
          <w:rFonts w:hint="eastAsia"/>
          <w:rPrChange w:id="1565" w:author="xiaox" w:date="2016-10-26T09:42:00Z">
            <w:rPr>
              <w:rFonts w:hint="eastAsia"/>
              <w:sz w:val="24"/>
            </w:rPr>
          </w:rPrChange>
        </w:rPr>
        <w:t>、申购份额的计算及余额的处理方式：本基金申购份额的计算详见</w:t>
      </w:r>
      <w:del w:id="1566" w:author="xiaox" w:date="2016-10-26T09:42:00Z">
        <w:r w:rsidR="009E2993">
          <w:rPr>
            <w:bCs/>
            <w:sz w:val="24"/>
          </w:rPr>
          <w:delText>《招募说明书》</w:delText>
        </w:r>
      </w:del>
      <w:ins w:id="1567" w:author="xiaox" w:date="2016-10-26T09:42:00Z">
        <w:r w:rsidR="00473770" w:rsidRPr="00473770">
          <w:rPr>
            <w:rFonts w:hint="eastAsia"/>
            <w:bCs/>
            <w:szCs w:val="21"/>
          </w:rPr>
          <w:t>招募说明书</w:t>
        </w:r>
      </w:ins>
      <w:r w:rsidRPr="002D1708">
        <w:rPr>
          <w:rFonts w:hint="eastAsia"/>
          <w:rPrChange w:id="1568" w:author="xiaox" w:date="2016-10-26T09:42:00Z">
            <w:rPr>
              <w:rFonts w:hint="eastAsia"/>
              <w:sz w:val="24"/>
            </w:rPr>
          </w:rPrChange>
        </w:rPr>
        <w:t>。本基金的申购费率由基金管理人决定，并在招募说明书中列示。申购的有效份额为净申购金额除以当日的基金份额净值，有效份额单位为份，上述计算结果均按</w:t>
      </w:r>
      <w:del w:id="1569" w:author="xiaox" w:date="2016-10-26T09:42:00Z">
        <w:r w:rsidR="009E2993">
          <w:rPr>
            <w:bCs/>
            <w:sz w:val="24"/>
            <w:highlight w:val="yellow"/>
          </w:rPr>
          <w:delText xml:space="preserve">       </w:delText>
        </w:r>
        <w:r w:rsidR="009E2993">
          <w:rPr>
            <w:bCs/>
            <w:sz w:val="24"/>
          </w:rPr>
          <w:delText xml:space="preserve"> </w:delText>
        </w:r>
        <w:r w:rsidR="009E2993">
          <w:rPr>
            <w:bCs/>
            <w:sz w:val="24"/>
          </w:rPr>
          <w:delText>（</w:delText>
        </w:r>
      </w:del>
      <w:r w:rsidRPr="002D1708">
        <w:rPr>
          <w:rFonts w:hint="eastAsia"/>
          <w:rPrChange w:id="1570" w:author="xiaox" w:date="2016-10-26T09:42:00Z">
            <w:rPr>
              <w:rFonts w:hint="eastAsia"/>
              <w:sz w:val="24"/>
            </w:rPr>
          </w:rPrChange>
        </w:rPr>
        <w:t>四舍五入</w:t>
      </w:r>
      <w:del w:id="1571" w:author="xiaox" w:date="2016-10-26T09:42:00Z">
        <w:r w:rsidR="009E2993">
          <w:rPr>
            <w:bCs/>
            <w:sz w:val="24"/>
          </w:rPr>
          <w:delText>、舍去尾数或其他）</w:delText>
        </w:r>
      </w:del>
      <w:r w:rsidRPr="002D1708">
        <w:rPr>
          <w:rFonts w:hint="eastAsia"/>
          <w:rPrChange w:id="1572" w:author="xiaox" w:date="2016-10-26T09:42:00Z">
            <w:rPr>
              <w:rFonts w:hint="eastAsia"/>
              <w:sz w:val="24"/>
            </w:rPr>
          </w:rPrChange>
        </w:rPr>
        <w:t>方法，保留到小数点后</w:t>
      </w:r>
      <w:del w:id="1573" w:author="xiaox" w:date="2016-10-26T09:42:00Z">
        <w:r w:rsidR="009E2993">
          <w:rPr>
            <w:bCs/>
            <w:sz w:val="24"/>
          </w:rPr>
          <w:delText xml:space="preserve">                        </w:delText>
        </w:r>
      </w:del>
      <w:ins w:id="1574" w:author="xiaox" w:date="2016-10-26T09:42:00Z">
        <w:r w:rsidR="00473770" w:rsidRPr="00473770">
          <w:rPr>
            <w:bCs/>
            <w:szCs w:val="21"/>
          </w:rPr>
          <w:t>2</w:t>
        </w:r>
      </w:ins>
      <w:r w:rsidRPr="002D1708">
        <w:rPr>
          <w:rFonts w:hint="eastAsia"/>
          <w:rPrChange w:id="1575" w:author="xiaox" w:date="2016-10-26T09:42:00Z">
            <w:rPr>
              <w:rFonts w:hint="eastAsia"/>
              <w:sz w:val="24"/>
            </w:rPr>
          </w:rPrChange>
        </w:rPr>
        <w:t>位，由此产生的收益或损失由基金财产承担。</w:t>
      </w:r>
    </w:p>
    <w:p w:rsidR="002D1708" w:rsidRPr="002D1708" w:rsidRDefault="002D1708" w:rsidP="002D1708">
      <w:pPr>
        <w:spacing w:line="360" w:lineRule="auto"/>
        <w:ind w:firstLineChars="200" w:firstLine="420"/>
        <w:rPr>
          <w:rPrChange w:id="1576" w:author="xiaox" w:date="2016-10-26T09:42:00Z">
            <w:rPr>
              <w:sz w:val="24"/>
            </w:rPr>
          </w:rPrChange>
        </w:rPr>
        <w:pPrChange w:id="1577" w:author="xiaox" w:date="2016-10-26T09:42:00Z">
          <w:pPr>
            <w:spacing w:line="360" w:lineRule="auto"/>
            <w:ind w:firstLineChars="200" w:firstLine="480"/>
          </w:pPr>
        </w:pPrChange>
      </w:pPr>
      <w:r w:rsidRPr="002D1708">
        <w:rPr>
          <w:rPrChange w:id="1578" w:author="xiaox" w:date="2016-10-26T09:42:00Z">
            <w:rPr>
              <w:sz w:val="24"/>
            </w:rPr>
          </w:rPrChange>
        </w:rPr>
        <w:t>3</w:t>
      </w:r>
      <w:r w:rsidRPr="002D1708">
        <w:rPr>
          <w:rFonts w:hint="eastAsia"/>
          <w:rPrChange w:id="1579" w:author="xiaox" w:date="2016-10-26T09:42:00Z">
            <w:rPr>
              <w:rFonts w:hint="eastAsia"/>
              <w:sz w:val="24"/>
            </w:rPr>
          </w:rPrChange>
        </w:rPr>
        <w:t>、赎回金额的计算及处理方式：本基金赎回金额的计算详见</w:t>
      </w:r>
      <w:del w:id="1580" w:author="xiaox" w:date="2016-10-26T09:42:00Z">
        <w:r w:rsidR="009E2993">
          <w:rPr>
            <w:bCs/>
            <w:sz w:val="24"/>
          </w:rPr>
          <w:delText>《招募说明书》，赎回金额单位为元</w:delText>
        </w:r>
      </w:del>
      <w:ins w:id="1581" w:author="xiaox" w:date="2016-10-26T09:42:00Z">
        <w:r w:rsidR="00473770" w:rsidRPr="00473770">
          <w:rPr>
            <w:rFonts w:hint="eastAsia"/>
            <w:bCs/>
            <w:szCs w:val="21"/>
          </w:rPr>
          <w:t>招募说明书</w:t>
        </w:r>
      </w:ins>
      <w:r w:rsidRPr="002D1708">
        <w:rPr>
          <w:rFonts w:hint="eastAsia"/>
          <w:rPrChange w:id="1582" w:author="xiaox" w:date="2016-10-26T09:42:00Z">
            <w:rPr>
              <w:rFonts w:hint="eastAsia"/>
              <w:sz w:val="24"/>
            </w:rPr>
          </w:rPrChange>
        </w:rPr>
        <w:t>。本基金的赎回费率由基金管理人决定，并在招募说明书中列示。赎回金额为按实际确认的有效赎回份额乘以当日基金份额净值并扣除相应的费用，赎回金额单位为元。上述计算结果均按</w:t>
      </w:r>
      <w:del w:id="1583" w:author="xiaox" w:date="2016-10-26T09:42:00Z">
        <w:r w:rsidR="009E2993">
          <w:rPr>
            <w:bCs/>
            <w:sz w:val="24"/>
            <w:highlight w:val="yellow"/>
          </w:rPr>
          <w:delText xml:space="preserve">        </w:delText>
        </w:r>
        <w:r w:rsidR="009E2993">
          <w:rPr>
            <w:bCs/>
            <w:sz w:val="24"/>
          </w:rPr>
          <w:delText>（</w:delText>
        </w:r>
      </w:del>
      <w:r w:rsidRPr="002D1708">
        <w:rPr>
          <w:rFonts w:hint="eastAsia"/>
          <w:rPrChange w:id="1584" w:author="xiaox" w:date="2016-10-26T09:42:00Z">
            <w:rPr>
              <w:rFonts w:hint="eastAsia"/>
              <w:sz w:val="24"/>
            </w:rPr>
          </w:rPrChange>
        </w:rPr>
        <w:t>四舍五入</w:t>
      </w:r>
      <w:del w:id="1585" w:author="xiaox" w:date="2016-10-26T09:42:00Z">
        <w:r w:rsidR="009E2993">
          <w:rPr>
            <w:bCs/>
            <w:sz w:val="24"/>
          </w:rPr>
          <w:delText>、舍去尾数或其他）</w:delText>
        </w:r>
      </w:del>
      <w:r w:rsidRPr="002D1708">
        <w:rPr>
          <w:rFonts w:hint="eastAsia"/>
          <w:rPrChange w:id="1586" w:author="xiaox" w:date="2016-10-26T09:42:00Z">
            <w:rPr>
              <w:rFonts w:hint="eastAsia"/>
              <w:sz w:val="24"/>
            </w:rPr>
          </w:rPrChange>
        </w:rPr>
        <w:t>方法，保留到小数点后</w:t>
      </w:r>
      <w:del w:id="1587" w:author="xiaox" w:date="2016-10-26T09:42:00Z">
        <w:r w:rsidR="009E2993">
          <w:rPr>
            <w:bCs/>
            <w:sz w:val="24"/>
            <w:highlight w:val="yellow"/>
          </w:rPr>
          <w:delText xml:space="preserve">       </w:delText>
        </w:r>
      </w:del>
      <w:ins w:id="1588" w:author="xiaox" w:date="2016-10-26T09:42:00Z">
        <w:r w:rsidR="00473770" w:rsidRPr="00473770">
          <w:rPr>
            <w:bCs/>
            <w:szCs w:val="21"/>
          </w:rPr>
          <w:t>2</w:t>
        </w:r>
      </w:ins>
      <w:r w:rsidRPr="002D1708">
        <w:rPr>
          <w:rFonts w:hint="eastAsia"/>
          <w:rPrChange w:id="1589" w:author="xiaox" w:date="2016-10-26T09:42:00Z">
            <w:rPr>
              <w:rFonts w:hint="eastAsia"/>
              <w:sz w:val="24"/>
            </w:rPr>
          </w:rPrChange>
        </w:rPr>
        <w:t>位，由此产生的收益或损失由基金财产承担。</w:t>
      </w:r>
    </w:p>
    <w:p w:rsidR="002D1708" w:rsidRPr="002D1708" w:rsidRDefault="002D1708" w:rsidP="002D1708">
      <w:pPr>
        <w:spacing w:line="360" w:lineRule="auto"/>
        <w:ind w:firstLineChars="200" w:firstLine="420"/>
        <w:rPr>
          <w:rPrChange w:id="1590" w:author="xiaox" w:date="2016-10-26T09:42:00Z">
            <w:rPr>
              <w:sz w:val="24"/>
            </w:rPr>
          </w:rPrChange>
        </w:rPr>
        <w:pPrChange w:id="1591" w:author="xiaox" w:date="2016-10-26T09:42:00Z">
          <w:pPr>
            <w:spacing w:line="360" w:lineRule="auto"/>
            <w:ind w:firstLineChars="200" w:firstLine="480"/>
          </w:pPr>
        </w:pPrChange>
      </w:pPr>
      <w:r w:rsidRPr="002D1708">
        <w:rPr>
          <w:rPrChange w:id="1592" w:author="xiaox" w:date="2016-10-26T09:42:00Z">
            <w:rPr>
              <w:sz w:val="24"/>
            </w:rPr>
          </w:rPrChange>
        </w:rPr>
        <w:t>4</w:t>
      </w:r>
      <w:r w:rsidRPr="002D1708">
        <w:rPr>
          <w:rFonts w:hint="eastAsia"/>
          <w:rPrChange w:id="1593" w:author="xiaox" w:date="2016-10-26T09:42:00Z">
            <w:rPr>
              <w:rFonts w:hint="eastAsia"/>
              <w:sz w:val="24"/>
            </w:rPr>
          </w:rPrChange>
        </w:rPr>
        <w:t>、申购费用由投资人承担，不列入基金财产。</w:t>
      </w:r>
      <w:ins w:id="1594" w:author="xiaox" w:date="2016-10-26T09:42:00Z">
        <w:r w:rsidR="00473770" w:rsidRPr="00473770">
          <w:rPr>
            <w:rFonts w:hint="eastAsia"/>
            <w:bCs/>
            <w:szCs w:val="21"/>
          </w:rPr>
          <w:t>申购费可在投资者申购基金份额和</w:t>
        </w:r>
        <w:r w:rsidR="00473770" w:rsidRPr="00473770">
          <w:rPr>
            <w:bCs/>
            <w:szCs w:val="21"/>
          </w:rPr>
          <w:t>/</w:t>
        </w:r>
        <w:r w:rsidR="00473770" w:rsidRPr="00473770">
          <w:rPr>
            <w:rFonts w:hint="eastAsia"/>
            <w:bCs/>
            <w:szCs w:val="21"/>
          </w:rPr>
          <w:t>或在投资者赎回基金份额时收取。在申购时收取的申购费称为前端申购费，在赎回时收取的申购费称为后端申购费。实际执行的收费方式在招募说明书中载明。</w:t>
        </w:r>
      </w:ins>
    </w:p>
    <w:p w:rsidR="002D1708" w:rsidRPr="002D1708" w:rsidRDefault="002D1708" w:rsidP="002D1708">
      <w:pPr>
        <w:spacing w:line="360" w:lineRule="auto"/>
        <w:ind w:firstLineChars="200" w:firstLine="420"/>
        <w:rPr>
          <w:rPrChange w:id="1595" w:author="xiaox" w:date="2016-10-26T09:42:00Z">
            <w:rPr>
              <w:sz w:val="24"/>
            </w:rPr>
          </w:rPrChange>
        </w:rPr>
        <w:pPrChange w:id="1596" w:author="xiaox" w:date="2016-10-26T09:42:00Z">
          <w:pPr>
            <w:spacing w:line="360" w:lineRule="auto"/>
            <w:ind w:firstLineChars="200" w:firstLine="480"/>
          </w:pPr>
        </w:pPrChange>
      </w:pPr>
      <w:r w:rsidRPr="002D1708">
        <w:rPr>
          <w:rPrChange w:id="1597" w:author="xiaox" w:date="2016-10-26T09:42:00Z">
            <w:rPr>
              <w:sz w:val="24"/>
            </w:rPr>
          </w:rPrChange>
        </w:rPr>
        <w:t>5</w:t>
      </w:r>
      <w:r w:rsidRPr="002D1708">
        <w:rPr>
          <w:rFonts w:hint="eastAsia"/>
          <w:rPrChange w:id="1598" w:author="xiaox" w:date="2016-10-26T09:42:00Z">
            <w:rPr>
              <w:rFonts w:hint="eastAsia"/>
              <w:sz w:val="24"/>
            </w:rPr>
          </w:rPrChange>
        </w:rPr>
        <w:t>、赎回费用由赎回基金份额的基金份额持有人承担，在基金份额持有人赎回基金份额时收取。不低于赎回费总额的</w:t>
      </w:r>
      <w:del w:id="1599" w:author="xiaox" w:date="2016-10-26T09:42:00Z">
        <w:r w:rsidR="009E2993">
          <w:rPr>
            <w:bCs/>
            <w:sz w:val="24"/>
            <w:highlight w:val="yellow"/>
          </w:rPr>
          <w:delText xml:space="preserve">    </w:delText>
        </w:r>
      </w:del>
      <w:ins w:id="1600" w:author="xiaox" w:date="2016-10-26T09:42:00Z">
        <w:r w:rsidR="00473770" w:rsidRPr="00473770">
          <w:rPr>
            <w:bCs/>
            <w:szCs w:val="21"/>
          </w:rPr>
          <w:t>25%</w:t>
        </w:r>
      </w:ins>
      <w:r w:rsidRPr="002D1708">
        <w:rPr>
          <w:rFonts w:hint="eastAsia"/>
          <w:rPrChange w:id="1601" w:author="xiaox" w:date="2016-10-26T09:42:00Z">
            <w:rPr>
              <w:rFonts w:hint="eastAsia"/>
              <w:sz w:val="24"/>
            </w:rPr>
          </w:rPrChange>
        </w:rPr>
        <w:t>应归基金财产，其余用于支付登记费和其他必要的手续费。</w:t>
      </w:r>
      <w:ins w:id="1602" w:author="xiaox" w:date="2016-10-26T09:42:00Z">
        <w:r w:rsidR="00473770" w:rsidRPr="00473770">
          <w:rPr>
            <w:rFonts w:hint="eastAsia"/>
            <w:bCs/>
            <w:szCs w:val="21"/>
          </w:rPr>
          <w:t>法律法规或监管机构另有规定的从其规定。</w:t>
        </w:r>
      </w:ins>
    </w:p>
    <w:p w:rsidR="002D1708" w:rsidRPr="002D1708" w:rsidRDefault="002D1708" w:rsidP="002D1708">
      <w:pPr>
        <w:spacing w:line="360" w:lineRule="auto"/>
        <w:ind w:firstLineChars="200" w:firstLine="420"/>
        <w:rPr>
          <w:rPrChange w:id="1603" w:author="xiaox" w:date="2016-10-26T09:42:00Z">
            <w:rPr>
              <w:sz w:val="24"/>
            </w:rPr>
          </w:rPrChange>
        </w:rPr>
        <w:pPrChange w:id="1604" w:author="xiaox" w:date="2016-10-26T09:42:00Z">
          <w:pPr>
            <w:spacing w:line="360" w:lineRule="auto"/>
            <w:ind w:firstLineChars="200" w:firstLine="480"/>
          </w:pPr>
        </w:pPrChange>
      </w:pPr>
      <w:r w:rsidRPr="002D1708">
        <w:rPr>
          <w:rPrChange w:id="1605" w:author="xiaox" w:date="2016-10-26T09:42:00Z">
            <w:rPr>
              <w:sz w:val="24"/>
            </w:rPr>
          </w:rPrChange>
        </w:rPr>
        <w:t>6</w:t>
      </w:r>
      <w:r w:rsidRPr="002D1708">
        <w:rPr>
          <w:rFonts w:hint="eastAsia"/>
          <w:rPrChange w:id="1606" w:author="xiaox" w:date="2016-10-26T09:42:00Z">
            <w:rPr>
              <w:rFonts w:hint="eastAsia"/>
              <w:sz w:val="24"/>
            </w:rPr>
          </w:rPrChange>
        </w:rPr>
        <w:t>、本基金的申购费用最高不超过申购金额的</w:t>
      </w:r>
      <w:del w:id="1607" w:author="xiaox" w:date="2016-10-26T09:42:00Z">
        <w:r w:rsidR="009E2993">
          <w:rPr>
            <w:bCs/>
            <w:sz w:val="24"/>
            <w:highlight w:val="yellow"/>
          </w:rPr>
          <w:delText xml:space="preserve">   </w:delText>
        </w:r>
      </w:del>
      <w:ins w:id="1608" w:author="xiaox" w:date="2016-10-26T09:42:00Z">
        <w:r w:rsidR="00473770" w:rsidRPr="00473770">
          <w:rPr>
            <w:bCs/>
            <w:szCs w:val="21"/>
          </w:rPr>
          <w:t>5%</w:t>
        </w:r>
      </w:ins>
      <w:r w:rsidRPr="002D1708">
        <w:rPr>
          <w:rFonts w:hint="eastAsia"/>
          <w:rPrChange w:id="1609" w:author="xiaox" w:date="2016-10-26T09:42:00Z">
            <w:rPr>
              <w:rFonts w:hint="eastAsia"/>
              <w:sz w:val="24"/>
            </w:rPr>
          </w:rPrChange>
        </w:rPr>
        <w:t>，赎回费用最高不超过赎回金额的</w:t>
      </w:r>
      <w:del w:id="1610" w:author="xiaox" w:date="2016-10-26T09:42:00Z">
        <w:r w:rsidR="009E2993">
          <w:rPr>
            <w:bCs/>
            <w:sz w:val="24"/>
            <w:highlight w:val="yellow"/>
          </w:rPr>
          <w:delText xml:space="preserve">    </w:delText>
        </w:r>
        <w:r w:rsidR="009E2993">
          <w:rPr>
            <w:bCs/>
            <w:sz w:val="24"/>
          </w:rPr>
          <w:delText>。</w:delText>
        </w:r>
      </w:del>
      <w:ins w:id="1611" w:author="xiaox" w:date="2016-10-26T09:42:00Z">
        <w:r w:rsidR="00473770" w:rsidRPr="00473770">
          <w:rPr>
            <w:bCs/>
            <w:szCs w:val="21"/>
          </w:rPr>
          <w:t>5%</w:t>
        </w:r>
        <w:r w:rsidR="00473770" w:rsidRPr="00473770">
          <w:rPr>
            <w:rFonts w:hint="eastAsia"/>
            <w:bCs/>
            <w:szCs w:val="21"/>
          </w:rPr>
          <w:t>。</w:t>
        </w:r>
      </w:ins>
      <w:r w:rsidRPr="002D1708">
        <w:rPr>
          <w:rFonts w:hint="eastAsia"/>
          <w:rPrChange w:id="1612" w:author="xiaox" w:date="2016-10-26T09:42:00Z">
            <w:rPr>
              <w:rFonts w:hint="eastAsia"/>
              <w:sz w:val="24"/>
            </w:rPr>
          </w:rPrChange>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w:t>
      </w:r>
      <w:del w:id="1613" w:author="xiaox" w:date="2016-10-26T09:42:00Z">
        <w:r w:rsidR="009E2993">
          <w:rPr>
            <w:bCs/>
            <w:sz w:val="24"/>
          </w:rPr>
          <w:delText>媒体</w:delText>
        </w:r>
      </w:del>
      <w:ins w:id="1614" w:author="xiaox" w:date="2016-10-26T09:42:00Z">
        <w:r w:rsidR="00473770" w:rsidRPr="00473770">
          <w:rPr>
            <w:rFonts w:hint="eastAsia"/>
            <w:bCs/>
            <w:szCs w:val="21"/>
          </w:rPr>
          <w:t>媒介</w:t>
        </w:r>
      </w:ins>
      <w:r w:rsidRPr="002D1708">
        <w:rPr>
          <w:rFonts w:hint="eastAsia"/>
          <w:rPrChange w:id="1615" w:author="xiaox" w:date="2016-10-26T09:42:00Z">
            <w:rPr>
              <w:rFonts w:hint="eastAsia"/>
              <w:sz w:val="24"/>
            </w:rPr>
          </w:rPrChange>
        </w:rPr>
        <w:t>上公告。</w:t>
      </w:r>
    </w:p>
    <w:p w:rsidR="00821327" w:rsidRDefault="009E2993">
      <w:pPr>
        <w:spacing w:line="360" w:lineRule="auto"/>
        <w:ind w:firstLineChars="200" w:firstLine="480"/>
        <w:rPr>
          <w:del w:id="1616" w:author="xiaox" w:date="2016-10-26T09:42:00Z"/>
          <w:bCs/>
          <w:sz w:val="24"/>
        </w:rPr>
      </w:pPr>
      <w:del w:id="1617" w:author="xiaox" w:date="2016-10-26T09:42:00Z">
        <w:r>
          <w:rPr>
            <w:bCs/>
            <w:sz w:val="24"/>
          </w:rPr>
          <w:delText>7</w:delText>
        </w:r>
        <w:r>
          <w:rPr>
            <w:bCs/>
            <w:sz w:val="24"/>
          </w:rPr>
          <w:delText>、其他（可补充）</w:delText>
        </w:r>
      </w:del>
    </w:p>
    <w:p w:rsidR="00473770" w:rsidRPr="00473770" w:rsidRDefault="00473770" w:rsidP="005326F4">
      <w:pPr>
        <w:spacing w:line="360" w:lineRule="auto"/>
        <w:ind w:firstLineChars="200" w:firstLine="420"/>
        <w:rPr>
          <w:ins w:id="1618" w:author="xiaox" w:date="2016-10-26T09:42:00Z"/>
          <w:bCs/>
          <w:szCs w:val="21"/>
        </w:rPr>
      </w:pPr>
      <w:ins w:id="1619" w:author="xiaox" w:date="2016-10-26T09:42:00Z">
        <w:r w:rsidRPr="00473770">
          <w:rPr>
            <w:bCs/>
            <w:szCs w:val="21"/>
          </w:rPr>
          <w:t>7</w:t>
        </w:r>
        <w:r w:rsidRPr="00473770">
          <w:rPr>
            <w:rFonts w:hint="eastAsia"/>
            <w:bCs/>
            <w:szCs w:val="21"/>
          </w:rPr>
          <w:t>、基金管理人可以在不违反法律法规规定及基金合同约定的情形下根据市场情况制定基金促销计划，针对以特定交易方式</w:t>
        </w:r>
        <w:r w:rsidR="000045D9">
          <w:rPr>
            <w:rFonts w:hint="eastAsia"/>
            <w:bCs/>
            <w:szCs w:val="21"/>
          </w:rPr>
          <w:t>（</w:t>
        </w:r>
        <w:r w:rsidRPr="00473770">
          <w:rPr>
            <w:rFonts w:hint="eastAsia"/>
            <w:bCs/>
            <w:szCs w:val="21"/>
          </w:rPr>
          <w:t>如网上交易、移动客户端交易</w:t>
        </w:r>
        <w:r w:rsidR="000045D9">
          <w:rPr>
            <w:rFonts w:hint="eastAsia"/>
            <w:bCs/>
            <w:szCs w:val="21"/>
          </w:rPr>
          <w:t>）</w:t>
        </w:r>
        <w:r w:rsidRPr="00473770">
          <w:rPr>
            <w:rFonts w:hint="eastAsia"/>
            <w:bCs/>
            <w:szCs w:val="21"/>
          </w:rPr>
          <w:t>等进行基金交易的投资者定期或不定期地开展基金促销活动。在基金促销活动期间，按相关监管部门要求履行必要手续后，基金管理人可以适当调低基金申购费率、赎回费率。</w:t>
        </w:r>
      </w:ins>
    </w:p>
    <w:p w:rsidR="002D1708" w:rsidRPr="002D1708" w:rsidRDefault="002D1708" w:rsidP="002D1708">
      <w:pPr>
        <w:spacing w:line="360" w:lineRule="auto"/>
        <w:ind w:firstLineChars="200" w:firstLine="420"/>
        <w:rPr>
          <w:rPrChange w:id="1620" w:author="xiaox" w:date="2016-10-26T09:42:00Z">
            <w:rPr>
              <w:sz w:val="24"/>
            </w:rPr>
          </w:rPrChange>
        </w:rPr>
        <w:pPrChange w:id="1621" w:author="xiaox" w:date="2016-10-26T09:42:00Z">
          <w:pPr>
            <w:spacing w:line="360" w:lineRule="auto"/>
            <w:ind w:firstLineChars="200" w:firstLine="480"/>
          </w:pPr>
        </w:pPrChange>
      </w:pPr>
      <w:r w:rsidRPr="002D1708">
        <w:rPr>
          <w:rFonts w:hint="eastAsia"/>
          <w:rPrChange w:id="1622" w:author="xiaox" w:date="2016-10-26T09:42:00Z">
            <w:rPr>
              <w:rFonts w:hint="eastAsia"/>
              <w:sz w:val="24"/>
            </w:rPr>
          </w:rPrChange>
        </w:rPr>
        <w:t>七、拒绝或暂停申购的情形</w:t>
      </w:r>
    </w:p>
    <w:p w:rsidR="002D1708" w:rsidRPr="002D1708" w:rsidRDefault="002D1708" w:rsidP="002D1708">
      <w:pPr>
        <w:spacing w:line="360" w:lineRule="auto"/>
        <w:ind w:firstLineChars="200" w:firstLine="420"/>
        <w:rPr>
          <w:rPrChange w:id="1623" w:author="xiaox" w:date="2016-10-26T09:42:00Z">
            <w:rPr>
              <w:sz w:val="24"/>
            </w:rPr>
          </w:rPrChange>
        </w:rPr>
        <w:pPrChange w:id="1624" w:author="xiaox" w:date="2016-10-26T09:42:00Z">
          <w:pPr>
            <w:spacing w:line="360" w:lineRule="auto"/>
            <w:ind w:firstLineChars="200" w:firstLine="480"/>
          </w:pPr>
        </w:pPrChange>
      </w:pPr>
      <w:r w:rsidRPr="002D1708">
        <w:rPr>
          <w:rFonts w:hint="eastAsia"/>
          <w:rPrChange w:id="1625" w:author="xiaox" w:date="2016-10-26T09:42:00Z">
            <w:rPr>
              <w:rFonts w:hint="eastAsia"/>
              <w:sz w:val="24"/>
            </w:rPr>
          </w:rPrChange>
        </w:rPr>
        <w:t>发生下列情况时，基金管理人可拒绝或暂停接受投资人的申购申请：</w:t>
      </w:r>
    </w:p>
    <w:p w:rsidR="002D1708" w:rsidRPr="002D1708" w:rsidRDefault="002D1708" w:rsidP="002D1708">
      <w:pPr>
        <w:spacing w:line="360" w:lineRule="auto"/>
        <w:ind w:firstLineChars="200" w:firstLine="420"/>
        <w:rPr>
          <w:rPrChange w:id="1626" w:author="xiaox" w:date="2016-10-26T09:42:00Z">
            <w:rPr>
              <w:sz w:val="24"/>
            </w:rPr>
          </w:rPrChange>
        </w:rPr>
        <w:pPrChange w:id="1627" w:author="xiaox" w:date="2016-10-26T09:42:00Z">
          <w:pPr>
            <w:spacing w:line="360" w:lineRule="auto"/>
            <w:ind w:firstLineChars="200" w:firstLine="480"/>
          </w:pPr>
        </w:pPrChange>
      </w:pPr>
      <w:r w:rsidRPr="002D1708">
        <w:rPr>
          <w:rPrChange w:id="1628" w:author="xiaox" w:date="2016-10-26T09:42:00Z">
            <w:rPr>
              <w:sz w:val="24"/>
            </w:rPr>
          </w:rPrChange>
        </w:rPr>
        <w:t>1</w:t>
      </w:r>
      <w:r w:rsidRPr="002D1708">
        <w:rPr>
          <w:rFonts w:hint="eastAsia"/>
          <w:rPrChange w:id="1629" w:author="xiaox" w:date="2016-10-26T09:42:00Z">
            <w:rPr>
              <w:rFonts w:hint="eastAsia"/>
              <w:sz w:val="24"/>
            </w:rPr>
          </w:rPrChange>
        </w:rPr>
        <w:t>、因不可抗力导致基金无法正常运作。</w:t>
      </w:r>
    </w:p>
    <w:p w:rsidR="002D1708" w:rsidRPr="002D1708" w:rsidRDefault="002D1708" w:rsidP="002D1708">
      <w:pPr>
        <w:spacing w:line="360" w:lineRule="auto"/>
        <w:ind w:firstLineChars="200" w:firstLine="420"/>
        <w:rPr>
          <w:rPrChange w:id="1630" w:author="xiaox" w:date="2016-10-26T09:42:00Z">
            <w:rPr>
              <w:sz w:val="24"/>
              <w:u w:val="single"/>
            </w:rPr>
          </w:rPrChange>
        </w:rPr>
        <w:pPrChange w:id="1631" w:author="xiaox" w:date="2016-10-26T09:42:00Z">
          <w:pPr>
            <w:spacing w:line="360" w:lineRule="auto"/>
            <w:ind w:firstLineChars="200" w:firstLine="480"/>
          </w:pPr>
        </w:pPrChange>
      </w:pPr>
      <w:r w:rsidRPr="002D1708">
        <w:rPr>
          <w:rPrChange w:id="1632" w:author="xiaox" w:date="2016-10-26T09:42:00Z">
            <w:rPr>
              <w:sz w:val="24"/>
              <w:u w:val="single"/>
            </w:rPr>
          </w:rPrChange>
        </w:rPr>
        <w:t>2</w:t>
      </w:r>
      <w:r w:rsidRPr="002D1708">
        <w:rPr>
          <w:rFonts w:hint="eastAsia"/>
          <w:rPrChange w:id="1633" w:author="xiaox" w:date="2016-10-26T09:42:00Z">
            <w:rPr>
              <w:rFonts w:hint="eastAsia"/>
              <w:sz w:val="24"/>
              <w:u w:val="single"/>
            </w:rPr>
          </w:rPrChange>
        </w:rPr>
        <w:t>、发生基金合同规定的暂停基金资产估值情况时，基金管理人可暂停接收投资人的申</w:t>
      </w:r>
      <w:r w:rsidRPr="002D1708">
        <w:rPr>
          <w:rFonts w:hint="eastAsia"/>
          <w:rPrChange w:id="1634" w:author="xiaox" w:date="2016-10-26T09:42:00Z">
            <w:rPr>
              <w:rFonts w:hint="eastAsia"/>
              <w:sz w:val="24"/>
              <w:u w:val="single"/>
            </w:rPr>
          </w:rPrChange>
        </w:rPr>
        <w:lastRenderedPageBreak/>
        <w:t>购申请。</w:t>
      </w:r>
    </w:p>
    <w:p w:rsidR="002D1708" w:rsidRPr="002D1708" w:rsidRDefault="002D1708" w:rsidP="002D1708">
      <w:pPr>
        <w:spacing w:line="360" w:lineRule="auto"/>
        <w:ind w:firstLineChars="200" w:firstLine="420"/>
        <w:rPr>
          <w:rPrChange w:id="1635" w:author="xiaox" w:date="2016-10-26T09:42:00Z">
            <w:rPr>
              <w:sz w:val="24"/>
            </w:rPr>
          </w:rPrChange>
        </w:rPr>
        <w:pPrChange w:id="1636" w:author="xiaox" w:date="2016-10-26T09:42:00Z">
          <w:pPr>
            <w:spacing w:line="360" w:lineRule="auto"/>
            <w:ind w:firstLineChars="200" w:firstLine="480"/>
          </w:pPr>
        </w:pPrChange>
      </w:pPr>
      <w:r w:rsidRPr="002D1708">
        <w:rPr>
          <w:rPrChange w:id="1637" w:author="xiaox" w:date="2016-10-26T09:42:00Z">
            <w:rPr>
              <w:sz w:val="24"/>
            </w:rPr>
          </w:rPrChange>
        </w:rPr>
        <w:t>3</w:t>
      </w:r>
      <w:r w:rsidRPr="002D1708">
        <w:rPr>
          <w:rFonts w:hint="eastAsia"/>
          <w:rPrChange w:id="1638" w:author="xiaox" w:date="2016-10-26T09:42:00Z">
            <w:rPr>
              <w:rFonts w:hint="eastAsia"/>
              <w:sz w:val="24"/>
            </w:rPr>
          </w:rPrChange>
        </w:rPr>
        <w:t>、</w:t>
      </w:r>
      <w:del w:id="1639" w:author="xiaox" w:date="2016-10-26T09:42:00Z">
        <w:r w:rsidR="009E2993">
          <w:rPr>
            <w:bCs/>
            <w:sz w:val="24"/>
          </w:rPr>
          <w:delText>证券交易所</w:delText>
        </w:r>
      </w:del>
      <w:ins w:id="1640" w:author="xiaox" w:date="2016-10-26T09:42:00Z">
        <w:r w:rsidR="00473770" w:rsidRPr="00473770">
          <w:rPr>
            <w:rFonts w:hint="eastAsia"/>
            <w:bCs/>
            <w:szCs w:val="21"/>
          </w:rPr>
          <w:t>证券</w:t>
        </w:r>
        <w:r w:rsidR="00473770" w:rsidRPr="00473770">
          <w:rPr>
            <w:bCs/>
            <w:szCs w:val="21"/>
          </w:rPr>
          <w:t>/</w:t>
        </w:r>
        <w:r w:rsidR="00473770" w:rsidRPr="00473770">
          <w:rPr>
            <w:rFonts w:hint="eastAsia"/>
            <w:bCs/>
            <w:szCs w:val="21"/>
          </w:rPr>
          <w:t>期货交易所</w:t>
        </w:r>
      </w:ins>
      <w:r w:rsidRPr="002D1708">
        <w:rPr>
          <w:rFonts w:hint="eastAsia"/>
          <w:rPrChange w:id="1641" w:author="xiaox" w:date="2016-10-26T09:42:00Z">
            <w:rPr>
              <w:rFonts w:hint="eastAsia"/>
              <w:sz w:val="24"/>
            </w:rPr>
          </w:rPrChange>
        </w:rPr>
        <w:t>交易时间非正常停市，导致基金管理人无法计算当日基金资产净值。</w:t>
      </w:r>
    </w:p>
    <w:p w:rsidR="002D1708" w:rsidRPr="002D1708" w:rsidRDefault="002D1708" w:rsidP="002D1708">
      <w:pPr>
        <w:spacing w:line="360" w:lineRule="auto"/>
        <w:ind w:firstLineChars="200" w:firstLine="420"/>
        <w:rPr>
          <w:rPrChange w:id="1642" w:author="xiaox" w:date="2016-10-26T09:42:00Z">
            <w:rPr>
              <w:sz w:val="24"/>
            </w:rPr>
          </w:rPrChange>
        </w:rPr>
        <w:pPrChange w:id="1643" w:author="xiaox" w:date="2016-10-26T09:42:00Z">
          <w:pPr>
            <w:spacing w:line="360" w:lineRule="auto"/>
            <w:ind w:firstLineChars="200" w:firstLine="480"/>
          </w:pPr>
        </w:pPrChange>
      </w:pPr>
      <w:bookmarkStart w:id="1644" w:name="_Hlt70481650"/>
      <w:bookmarkEnd w:id="1644"/>
      <w:r w:rsidRPr="002D1708">
        <w:rPr>
          <w:rPrChange w:id="1645" w:author="xiaox" w:date="2016-10-26T09:42:00Z">
            <w:rPr>
              <w:sz w:val="24"/>
            </w:rPr>
          </w:rPrChange>
        </w:rPr>
        <w:t>4</w:t>
      </w:r>
      <w:r w:rsidRPr="002D1708">
        <w:rPr>
          <w:rFonts w:hint="eastAsia"/>
          <w:rPrChange w:id="1646" w:author="xiaox" w:date="2016-10-26T09:42:00Z">
            <w:rPr>
              <w:rFonts w:hint="eastAsia"/>
              <w:sz w:val="24"/>
            </w:rPr>
          </w:rPrChange>
        </w:rPr>
        <w:t>、基金管理人认为接受某笔或某些申购申请可能会影响或损害现有基金份额持有人利益时。</w:t>
      </w:r>
    </w:p>
    <w:p w:rsidR="002D1708" w:rsidRPr="002D1708" w:rsidRDefault="002D1708" w:rsidP="002D1708">
      <w:pPr>
        <w:spacing w:line="360" w:lineRule="auto"/>
        <w:ind w:firstLineChars="200" w:firstLine="420"/>
        <w:rPr>
          <w:rPrChange w:id="1647" w:author="xiaox" w:date="2016-10-26T09:42:00Z">
            <w:rPr>
              <w:sz w:val="24"/>
            </w:rPr>
          </w:rPrChange>
        </w:rPr>
        <w:pPrChange w:id="1648" w:author="xiaox" w:date="2016-10-26T09:42:00Z">
          <w:pPr>
            <w:spacing w:line="360" w:lineRule="auto"/>
            <w:ind w:firstLineChars="200" w:firstLine="480"/>
          </w:pPr>
        </w:pPrChange>
      </w:pPr>
      <w:r w:rsidRPr="002D1708">
        <w:rPr>
          <w:rPrChange w:id="1649" w:author="xiaox" w:date="2016-10-26T09:42:00Z">
            <w:rPr>
              <w:sz w:val="24"/>
            </w:rPr>
          </w:rPrChange>
        </w:rPr>
        <w:t>5</w:t>
      </w:r>
      <w:r w:rsidRPr="002D1708">
        <w:rPr>
          <w:rFonts w:hint="eastAsia"/>
          <w:rPrChange w:id="1650" w:author="xiaox" w:date="2016-10-26T09:42:00Z">
            <w:rPr>
              <w:rFonts w:hint="eastAsia"/>
              <w:sz w:val="24"/>
            </w:rPr>
          </w:rPrChange>
        </w:rPr>
        <w:t>、基金资产规模过大，使基金管理人无法找到合适的投资品种，或其他可能对基金业绩产生负面影响，从而损害现有基金份额持有人利益的情形。</w:t>
      </w:r>
    </w:p>
    <w:p w:rsidR="0008567C" w:rsidRPr="0008567C" w:rsidRDefault="009E2993" w:rsidP="00030B22">
      <w:pPr>
        <w:spacing w:line="360" w:lineRule="auto"/>
        <w:ind w:firstLineChars="200" w:firstLine="480"/>
        <w:rPr>
          <w:ins w:id="1651" w:author="xiaox" w:date="2016-10-26T09:42:00Z"/>
          <w:bCs/>
          <w:szCs w:val="21"/>
        </w:rPr>
      </w:pPr>
      <w:del w:id="1652" w:author="xiaox" w:date="2016-10-26T09:42:00Z">
        <w:r>
          <w:rPr>
            <w:rFonts w:hint="eastAsia"/>
            <w:bCs/>
            <w:sz w:val="24"/>
          </w:rPr>
          <w:delText>6</w:delText>
        </w:r>
      </w:del>
      <w:ins w:id="1653" w:author="xiaox" w:date="2016-10-26T09:42:00Z">
        <w:r w:rsidR="0008567C">
          <w:rPr>
            <w:rFonts w:hint="eastAsia"/>
            <w:bCs/>
            <w:szCs w:val="21"/>
          </w:rPr>
          <w:t>6</w:t>
        </w:r>
        <w:r w:rsidR="0008567C">
          <w:rPr>
            <w:rFonts w:hint="eastAsia"/>
            <w:bCs/>
            <w:szCs w:val="21"/>
          </w:rPr>
          <w:t>、基金管理人、基金托管人、登记机构、销售机构等因异常原因无法办理申购业务。</w:t>
        </w:r>
      </w:ins>
    </w:p>
    <w:p w:rsidR="00297D5F" w:rsidRPr="00297D5F" w:rsidRDefault="0008567C">
      <w:pPr>
        <w:spacing w:line="360" w:lineRule="auto"/>
        <w:ind w:firstLineChars="200" w:firstLine="420"/>
        <w:rPr>
          <w:rPrChange w:id="1654" w:author="xiaox" w:date="2016-10-26T09:42:00Z">
            <w:rPr>
              <w:sz w:val="24"/>
            </w:rPr>
          </w:rPrChange>
        </w:rPr>
      </w:pPr>
      <w:ins w:id="1655" w:author="xiaox" w:date="2016-10-26T09:42:00Z">
        <w:r>
          <w:rPr>
            <w:rFonts w:hint="eastAsia"/>
            <w:bCs/>
            <w:szCs w:val="21"/>
          </w:rPr>
          <w:t>7</w:t>
        </w:r>
      </w:ins>
      <w:r w:rsidR="002D1708" w:rsidRPr="002D1708">
        <w:rPr>
          <w:rFonts w:hint="eastAsia"/>
          <w:rPrChange w:id="1656" w:author="xiaox" w:date="2016-10-26T09:42:00Z">
            <w:rPr>
              <w:rFonts w:hint="eastAsia"/>
              <w:sz w:val="24"/>
            </w:rPr>
          </w:rPrChange>
        </w:rPr>
        <w:t>、法律法规规定或中国证监会认定的其他情形。</w:t>
      </w:r>
    </w:p>
    <w:p w:rsidR="002D1708" w:rsidRDefault="002D1708" w:rsidP="002D1708">
      <w:pPr>
        <w:spacing w:line="360" w:lineRule="auto"/>
        <w:ind w:firstLineChars="200" w:firstLine="420"/>
        <w:rPr>
          <w:bCs/>
          <w:szCs w:val="21"/>
        </w:rPr>
        <w:pPrChange w:id="1657" w:author="xiaox" w:date="2016-10-26T09:42:00Z">
          <w:pPr>
            <w:spacing w:line="360" w:lineRule="auto"/>
            <w:ind w:firstLineChars="200" w:firstLine="480"/>
          </w:pPr>
        </w:pPrChange>
      </w:pPr>
      <w:r w:rsidRPr="002D1708">
        <w:rPr>
          <w:rFonts w:hint="eastAsia"/>
          <w:rPrChange w:id="1658" w:author="xiaox" w:date="2016-10-26T09:42:00Z">
            <w:rPr>
              <w:rFonts w:hint="eastAsia"/>
              <w:sz w:val="24"/>
            </w:rPr>
          </w:rPrChange>
        </w:rPr>
        <w:t>发生上述第</w:t>
      </w:r>
      <w:r w:rsidRPr="002D1708">
        <w:rPr>
          <w:rPrChange w:id="1659" w:author="xiaox" w:date="2016-10-26T09:42:00Z">
            <w:rPr>
              <w:sz w:val="24"/>
            </w:rPr>
          </w:rPrChange>
        </w:rPr>
        <w:t>1</w:t>
      </w:r>
      <w:r w:rsidRPr="002D1708">
        <w:rPr>
          <w:rFonts w:hint="eastAsia"/>
          <w:rPrChange w:id="1660" w:author="xiaox" w:date="2016-10-26T09:42:00Z">
            <w:rPr>
              <w:rFonts w:hint="eastAsia"/>
              <w:sz w:val="24"/>
            </w:rPr>
          </w:rPrChange>
        </w:rPr>
        <w:t>、</w:t>
      </w:r>
      <w:del w:id="1661" w:author="xiaox" w:date="2016-10-26T09:42:00Z">
        <w:r w:rsidR="009E2993">
          <w:rPr>
            <w:bCs/>
            <w:sz w:val="24"/>
          </w:rPr>
          <w:delText>2</w:delText>
        </w:r>
        <w:r w:rsidR="009E2993">
          <w:rPr>
            <w:bCs/>
            <w:sz w:val="24"/>
          </w:rPr>
          <w:delText>、</w:delText>
        </w:r>
        <w:r w:rsidR="009E2993">
          <w:rPr>
            <w:rFonts w:hint="eastAsia"/>
            <w:bCs/>
            <w:sz w:val="24"/>
          </w:rPr>
          <w:delText>3</w:delText>
        </w:r>
        <w:r w:rsidR="009E2993">
          <w:rPr>
            <w:bCs/>
            <w:sz w:val="24"/>
          </w:rPr>
          <w:delText>、</w:delText>
        </w:r>
        <w:r w:rsidR="009E2993">
          <w:rPr>
            <w:bCs/>
            <w:sz w:val="24"/>
          </w:rPr>
          <w:delText>5</w:delText>
        </w:r>
        <w:r w:rsidR="009E2993">
          <w:rPr>
            <w:rFonts w:hint="eastAsia"/>
            <w:bCs/>
            <w:sz w:val="24"/>
          </w:rPr>
          <w:delText>、</w:delText>
        </w:r>
        <w:r w:rsidR="009E2993">
          <w:rPr>
            <w:rFonts w:hint="eastAsia"/>
            <w:bCs/>
            <w:sz w:val="24"/>
          </w:rPr>
          <w:delText>6</w:delText>
        </w:r>
      </w:del>
      <w:ins w:id="1662" w:author="xiaox" w:date="2016-10-26T09:42:00Z">
        <w:r w:rsidR="00473770" w:rsidRPr="00473770">
          <w:rPr>
            <w:bCs/>
            <w:szCs w:val="21"/>
          </w:rPr>
          <w:t>2</w:t>
        </w:r>
        <w:r w:rsidR="00473770" w:rsidRPr="00473770">
          <w:rPr>
            <w:rFonts w:hint="eastAsia"/>
            <w:bCs/>
            <w:szCs w:val="21"/>
          </w:rPr>
          <w:t>、</w:t>
        </w:r>
        <w:r w:rsidR="00473770" w:rsidRPr="00473770">
          <w:rPr>
            <w:bCs/>
            <w:szCs w:val="21"/>
          </w:rPr>
          <w:t>3</w:t>
        </w:r>
        <w:r w:rsidR="00473770" w:rsidRPr="00473770">
          <w:rPr>
            <w:rFonts w:hint="eastAsia"/>
            <w:bCs/>
            <w:szCs w:val="21"/>
          </w:rPr>
          <w:t>、</w:t>
        </w:r>
        <w:r w:rsidR="00473770" w:rsidRPr="00473770">
          <w:rPr>
            <w:bCs/>
            <w:szCs w:val="21"/>
          </w:rPr>
          <w:t>5</w:t>
        </w:r>
        <w:r w:rsidR="00473770" w:rsidRPr="00473770">
          <w:rPr>
            <w:rFonts w:hint="eastAsia"/>
            <w:bCs/>
            <w:szCs w:val="21"/>
          </w:rPr>
          <w:t>、</w:t>
        </w:r>
        <w:r w:rsidR="00473770" w:rsidRPr="00473770">
          <w:rPr>
            <w:bCs/>
            <w:szCs w:val="21"/>
          </w:rPr>
          <w:t>6</w:t>
        </w:r>
        <w:r w:rsidR="0008567C">
          <w:rPr>
            <w:rFonts w:hint="eastAsia"/>
            <w:bCs/>
            <w:szCs w:val="21"/>
          </w:rPr>
          <w:t>、</w:t>
        </w:r>
        <w:r w:rsidR="0008567C">
          <w:rPr>
            <w:rFonts w:hint="eastAsia"/>
            <w:bCs/>
            <w:szCs w:val="21"/>
          </w:rPr>
          <w:t>7</w:t>
        </w:r>
      </w:ins>
      <w:r w:rsidRPr="002D1708">
        <w:rPr>
          <w:rFonts w:hint="eastAsia"/>
          <w:rPrChange w:id="1663" w:author="xiaox" w:date="2016-10-26T09:42:00Z">
            <w:rPr>
              <w:rFonts w:hint="eastAsia"/>
              <w:sz w:val="24"/>
            </w:rPr>
          </w:rPrChange>
        </w:rPr>
        <w:t>项暂停申购情形</w:t>
      </w:r>
      <w:ins w:id="1664" w:author="xiaox" w:date="2016-10-26T09:42:00Z">
        <w:r w:rsidR="00473770" w:rsidRPr="00473770">
          <w:rPr>
            <w:rFonts w:hint="eastAsia"/>
            <w:bCs/>
            <w:szCs w:val="21"/>
          </w:rPr>
          <w:t>且基金管理人决定暂停申购</w:t>
        </w:r>
      </w:ins>
      <w:r w:rsidRPr="002D1708">
        <w:rPr>
          <w:rFonts w:hint="eastAsia"/>
          <w:rPrChange w:id="1665" w:author="xiaox" w:date="2016-10-26T09:42:00Z">
            <w:rPr>
              <w:rFonts w:hint="eastAsia"/>
              <w:sz w:val="24"/>
            </w:rPr>
          </w:rPrChange>
        </w:rPr>
        <w:t>时，基金管理人应当根据有关规定在指定</w:t>
      </w:r>
      <w:del w:id="1666" w:author="xiaox" w:date="2016-10-26T09:42:00Z">
        <w:r w:rsidR="009E2993">
          <w:rPr>
            <w:bCs/>
            <w:sz w:val="24"/>
          </w:rPr>
          <w:delText>媒体</w:delText>
        </w:r>
      </w:del>
      <w:ins w:id="1667" w:author="xiaox" w:date="2016-10-26T09:42:00Z">
        <w:r w:rsidR="00473770" w:rsidRPr="00473770">
          <w:rPr>
            <w:rFonts w:hint="eastAsia"/>
            <w:bCs/>
            <w:szCs w:val="21"/>
          </w:rPr>
          <w:t>媒介</w:t>
        </w:r>
      </w:ins>
      <w:r w:rsidRPr="002D1708">
        <w:rPr>
          <w:rFonts w:hint="eastAsia"/>
          <w:rPrChange w:id="1668" w:author="xiaox" w:date="2016-10-26T09:42:00Z">
            <w:rPr>
              <w:rFonts w:hint="eastAsia"/>
              <w:sz w:val="24"/>
            </w:rPr>
          </w:rPrChange>
        </w:rPr>
        <w:t>上刊登暂停申购公告。如果投资人的申购申请被拒绝，被拒绝的申购款项将退还给投资人。在暂停申购的情况消除时，基金管理人应及时恢复申购业务的办理。</w:t>
      </w:r>
    </w:p>
    <w:p w:rsidR="002D1708" w:rsidRPr="002D1708" w:rsidRDefault="002D1708" w:rsidP="002D1708">
      <w:pPr>
        <w:spacing w:line="360" w:lineRule="auto"/>
        <w:ind w:firstLineChars="200" w:firstLine="420"/>
        <w:rPr>
          <w:rPrChange w:id="1669" w:author="xiaox" w:date="2016-10-26T09:42:00Z">
            <w:rPr>
              <w:sz w:val="24"/>
            </w:rPr>
          </w:rPrChange>
        </w:rPr>
        <w:pPrChange w:id="1670" w:author="xiaox" w:date="2016-10-26T09:42:00Z">
          <w:pPr>
            <w:spacing w:line="360" w:lineRule="auto"/>
            <w:ind w:firstLineChars="200" w:firstLine="480"/>
          </w:pPr>
        </w:pPrChange>
      </w:pPr>
      <w:r w:rsidRPr="002D1708">
        <w:rPr>
          <w:rFonts w:hint="eastAsia"/>
          <w:rPrChange w:id="1671" w:author="xiaox" w:date="2016-10-26T09:42:00Z">
            <w:rPr>
              <w:rFonts w:hint="eastAsia"/>
              <w:sz w:val="24"/>
            </w:rPr>
          </w:rPrChange>
        </w:rPr>
        <w:t>八、暂停赎回或延缓支付赎回款项的情形</w:t>
      </w:r>
    </w:p>
    <w:p w:rsidR="002D1708" w:rsidRPr="002D1708" w:rsidRDefault="002D1708" w:rsidP="002D1708">
      <w:pPr>
        <w:spacing w:line="360" w:lineRule="auto"/>
        <w:ind w:firstLineChars="200" w:firstLine="420"/>
        <w:rPr>
          <w:rPrChange w:id="1672" w:author="xiaox" w:date="2016-10-26T09:42:00Z">
            <w:rPr>
              <w:sz w:val="24"/>
            </w:rPr>
          </w:rPrChange>
        </w:rPr>
        <w:pPrChange w:id="1673" w:author="xiaox" w:date="2016-10-26T09:42:00Z">
          <w:pPr>
            <w:spacing w:line="360" w:lineRule="auto"/>
            <w:ind w:firstLineChars="200" w:firstLine="480"/>
          </w:pPr>
        </w:pPrChange>
      </w:pPr>
      <w:r w:rsidRPr="002D1708">
        <w:rPr>
          <w:rFonts w:hint="eastAsia"/>
          <w:rPrChange w:id="1674" w:author="xiaox" w:date="2016-10-26T09:42:00Z">
            <w:rPr>
              <w:rFonts w:hint="eastAsia"/>
              <w:sz w:val="24"/>
            </w:rPr>
          </w:rPrChange>
        </w:rPr>
        <w:t>发生下列情形时，基金管理人可暂停接受投资人的赎回申请或延缓支付赎回款项：</w:t>
      </w:r>
    </w:p>
    <w:p w:rsidR="002D1708" w:rsidRPr="002D1708" w:rsidRDefault="002D1708" w:rsidP="002D1708">
      <w:pPr>
        <w:spacing w:line="360" w:lineRule="auto"/>
        <w:ind w:firstLineChars="200" w:firstLine="420"/>
        <w:rPr>
          <w:rPrChange w:id="1675" w:author="xiaox" w:date="2016-10-26T09:42:00Z">
            <w:rPr>
              <w:sz w:val="24"/>
            </w:rPr>
          </w:rPrChange>
        </w:rPr>
        <w:pPrChange w:id="1676" w:author="xiaox" w:date="2016-10-26T09:42:00Z">
          <w:pPr>
            <w:spacing w:line="360" w:lineRule="auto"/>
            <w:ind w:firstLineChars="200" w:firstLine="480"/>
          </w:pPr>
        </w:pPrChange>
      </w:pPr>
      <w:r w:rsidRPr="002D1708">
        <w:rPr>
          <w:rPrChange w:id="1677" w:author="xiaox" w:date="2016-10-26T09:42:00Z">
            <w:rPr>
              <w:sz w:val="24"/>
            </w:rPr>
          </w:rPrChange>
        </w:rPr>
        <w:t>1</w:t>
      </w:r>
      <w:r w:rsidRPr="002D1708">
        <w:rPr>
          <w:rFonts w:hint="eastAsia"/>
          <w:rPrChange w:id="1678" w:author="xiaox" w:date="2016-10-26T09:42:00Z">
            <w:rPr>
              <w:rFonts w:hint="eastAsia"/>
              <w:sz w:val="24"/>
            </w:rPr>
          </w:rPrChange>
        </w:rPr>
        <w:t>、因不可抗力导致基金管理人不能支付赎回款项。</w:t>
      </w:r>
    </w:p>
    <w:p w:rsidR="002D1708" w:rsidRPr="002D1708" w:rsidRDefault="002D1708" w:rsidP="002D1708">
      <w:pPr>
        <w:spacing w:line="360" w:lineRule="auto"/>
        <w:ind w:firstLineChars="200" w:firstLine="420"/>
        <w:rPr>
          <w:rPrChange w:id="1679" w:author="xiaox" w:date="2016-10-26T09:42:00Z">
            <w:rPr>
              <w:sz w:val="24"/>
              <w:u w:val="single"/>
            </w:rPr>
          </w:rPrChange>
        </w:rPr>
        <w:pPrChange w:id="1680" w:author="xiaox" w:date="2016-10-26T09:42:00Z">
          <w:pPr>
            <w:spacing w:line="360" w:lineRule="auto"/>
            <w:ind w:firstLineChars="200" w:firstLine="480"/>
          </w:pPr>
        </w:pPrChange>
      </w:pPr>
      <w:r w:rsidRPr="002D1708">
        <w:rPr>
          <w:rPrChange w:id="1681" w:author="xiaox" w:date="2016-10-26T09:42:00Z">
            <w:rPr>
              <w:sz w:val="24"/>
              <w:u w:val="single"/>
            </w:rPr>
          </w:rPrChange>
        </w:rPr>
        <w:t>2</w:t>
      </w:r>
      <w:r w:rsidRPr="002D1708">
        <w:rPr>
          <w:rFonts w:hint="eastAsia"/>
          <w:rPrChange w:id="1682" w:author="xiaox" w:date="2016-10-26T09:42:00Z">
            <w:rPr>
              <w:rFonts w:hint="eastAsia"/>
              <w:sz w:val="24"/>
              <w:u w:val="single"/>
            </w:rPr>
          </w:rPrChange>
        </w:rPr>
        <w:t>、发生基金合同规定的暂停基金资产估值情况时，基金管理人可暂停接收投资人的赎回申请或延缓支付赎回款项。</w:t>
      </w:r>
    </w:p>
    <w:p w:rsidR="002D1708" w:rsidRPr="002D1708" w:rsidRDefault="002D1708" w:rsidP="002D1708">
      <w:pPr>
        <w:spacing w:line="360" w:lineRule="auto"/>
        <w:ind w:firstLineChars="200" w:firstLine="420"/>
        <w:rPr>
          <w:rPrChange w:id="1683" w:author="xiaox" w:date="2016-10-26T09:42:00Z">
            <w:rPr>
              <w:sz w:val="24"/>
            </w:rPr>
          </w:rPrChange>
        </w:rPr>
        <w:pPrChange w:id="1684" w:author="xiaox" w:date="2016-10-26T09:42:00Z">
          <w:pPr>
            <w:spacing w:line="360" w:lineRule="auto"/>
            <w:ind w:firstLineChars="200" w:firstLine="480"/>
          </w:pPr>
        </w:pPrChange>
      </w:pPr>
      <w:r w:rsidRPr="002D1708">
        <w:rPr>
          <w:rPrChange w:id="1685" w:author="xiaox" w:date="2016-10-26T09:42:00Z">
            <w:rPr>
              <w:sz w:val="24"/>
            </w:rPr>
          </w:rPrChange>
        </w:rPr>
        <w:t>3</w:t>
      </w:r>
      <w:r w:rsidRPr="002D1708">
        <w:rPr>
          <w:rFonts w:hint="eastAsia"/>
          <w:rPrChange w:id="1686" w:author="xiaox" w:date="2016-10-26T09:42:00Z">
            <w:rPr>
              <w:rFonts w:hint="eastAsia"/>
              <w:sz w:val="24"/>
            </w:rPr>
          </w:rPrChange>
        </w:rPr>
        <w:t>、</w:t>
      </w:r>
      <w:del w:id="1687" w:author="xiaox" w:date="2016-10-26T09:42:00Z">
        <w:r w:rsidR="009E2993">
          <w:rPr>
            <w:bCs/>
            <w:sz w:val="24"/>
          </w:rPr>
          <w:delText>证券交易所</w:delText>
        </w:r>
      </w:del>
      <w:ins w:id="1688" w:author="xiaox" w:date="2016-10-26T09:42:00Z">
        <w:r w:rsidR="00473770" w:rsidRPr="00473770">
          <w:rPr>
            <w:rFonts w:hint="eastAsia"/>
            <w:bCs/>
            <w:szCs w:val="21"/>
          </w:rPr>
          <w:t>证券</w:t>
        </w:r>
        <w:r w:rsidR="00473770" w:rsidRPr="00473770">
          <w:rPr>
            <w:bCs/>
            <w:szCs w:val="21"/>
          </w:rPr>
          <w:t>/</w:t>
        </w:r>
        <w:r w:rsidR="00473770" w:rsidRPr="00473770">
          <w:rPr>
            <w:rFonts w:hint="eastAsia"/>
            <w:bCs/>
            <w:szCs w:val="21"/>
          </w:rPr>
          <w:t>期货交易所</w:t>
        </w:r>
      </w:ins>
      <w:r w:rsidRPr="002D1708">
        <w:rPr>
          <w:rFonts w:hint="eastAsia"/>
          <w:rPrChange w:id="1689" w:author="xiaox" w:date="2016-10-26T09:42:00Z">
            <w:rPr>
              <w:rFonts w:hint="eastAsia"/>
              <w:sz w:val="24"/>
            </w:rPr>
          </w:rPrChange>
        </w:rPr>
        <w:t>交易时间非正常停市，导致基金管理人无法计算当日基金资产</w:t>
      </w:r>
      <w:bookmarkStart w:id="1690" w:name="_Hlt152500890"/>
      <w:r w:rsidRPr="002D1708">
        <w:rPr>
          <w:rFonts w:hint="eastAsia"/>
          <w:rPrChange w:id="1691" w:author="xiaox" w:date="2016-10-26T09:42:00Z">
            <w:rPr>
              <w:rFonts w:hint="eastAsia"/>
              <w:sz w:val="24"/>
            </w:rPr>
          </w:rPrChange>
        </w:rPr>
        <w:t>净值。</w:t>
      </w:r>
    </w:p>
    <w:p w:rsidR="002D1708" w:rsidRPr="002D1708" w:rsidRDefault="002D1708" w:rsidP="002D1708">
      <w:pPr>
        <w:spacing w:line="360" w:lineRule="auto"/>
        <w:ind w:firstLineChars="200" w:firstLine="420"/>
        <w:rPr>
          <w:rPrChange w:id="1692" w:author="xiaox" w:date="2016-10-26T09:42:00Z">
            <w:rPr>
              <w:sz w:val="24"/>
            </w:rPr>
          </w:rPrChange>
        </w:rPr>
        <w:pPrChange w:id="1693" w:author="xiaox" w:date="2016-10-26T09:42:00Z">
          <w:pPr>
            <w:spacing w:line="360" w:lineRule="auto"/>
            <w:ind w:firstLineChars="200" w:firstLine="480"/>
          </w:pPr>
        </w:pPrChange>
      </w:pPr>
      <w:r w:rsidRPr="002D1708">
        <w:rPr>
          <w:rPrChange w:id="1694" w:author="xiaox" w:date="2016-10-26T09:42:00Z">
            <w:rPr>
              <w:sz w:val="24"/>
            </w:rPr>
          </w:rPrChange>
        </w:rPr>
        <w:t>4</w:t>
      </w:r>
      <w:r w:rsidRPr="002D1708">
        <w:rPr>
          <w:rFonts w:hint="eastAsia"/>
          <w:rPrChange w:id="1695" w:author="xiaox" w:date="2016-10-26T09:42:00Z">
            <w:rPr>
              <w:rFonts w:hint="eastAsia"/>
              <w:sz w:val="24"/>
            </w:rPr>
          </w:rPrChange>
        </w:rPr>
        <w:t>、连续两个或两个以上开放日发生巨额赎回。</w:t>
      </w:r>
    </w:p>
    <w:bookmarkEnd w:id="1690"/>
    <w:p w:rsidR="00473770" w:rsidRPr="00473770" w:rsidRDefault="009E2993" w:rsidP="00030B22">
      <w:pPr>
        <w:spacing w:line="360" w:lineRule="auto"/>
        <w:ind w:firstLineChars="200" w:firstLine="480"/>
        <w:rPr>
          <w:ins w:id="1696" w:author="xiaox" w:date="2016-10-26T09:42:00Z"/>
          <w:bCs/>
          <w:szCs w:val="21"/>
        </w:rPr>
      </w:pPr>
      <w:del w:id="1697" w:author="xiaox" w:date="2016-10-26T09:42:00Z">
        <w:r>
          <w:rPr>
            <w:rFonts w:hint="eastAsia"/>
            <w:bCs/>
            <w:sz w:val="24"/>
          </w:rPr>
          <w:delText>5</w:delText>
        </w:r>
      </w:del>
      <w:ins w:id="1698" w:author="xiaox" w:date="2016-10-26T09:42:00Z">
        <w:r w:rsidR="00824A7F">
          <w:rPr>
            <w:rFonts w:hint="eastAsia"/>
            <w:bCs/>
            <w:szCs w:val="21"/>
          </w:rPr>
          <w:t>5</w:t>
        </w:r>
        <w:r w:rsidR="00473770" w:rsidRPr="00473770">
          <w:rPr>
            <w:rFonts w:hint="eastAsia"/>
            <w:bCs/>
            <w:szCs w:val="21"/>
          </w:rPr>
          <w:t>、继续接受赎回申请可能会影响或损害现有基金份额持有人利益时。</w:t>
        </w:r>
      </w:ins>
    </w:p>
    <w:p w:rsidR="00297D5F" w:rsidRPr="00297D5F" w:rsidRDefault="00824A7F">
      <w:pPr>
        <w:spacing w:line="360" w:lineRule="auto"/>
        <w:ind w:firstLineChars="200" w:firstLine="420"/>
        <w:rPr>
          <w:rPrChange w:id="1699" w:author="xiaox" w:date="2016-10-26T09:42:00Z">
            <w:rPr>
              <w:sz w:val="24"/>
            </w:rPr>
          </w:rPrChange>
        </w:rPr>
      </w:pPr>
      <w:ins w:id="1700" w:author="xiaox" w:date="2016-10-26T09:42:00Z">
        <w:r>
          <w:rPr>
            <w:rFonts w:hint="eastAsia"/>
            <w:bCs/>
            <w:szCs w:val="21"/>
          </w:rPr>
          <w:t>6</w:t>
        </w:r>
      </w:ins>
      <w:r w:rsidR="002D1708" w:rsidRPr="002D1708">
        <w:rPr>
          <w:rFonts w:hint="eastAsia"/>
          <w:rPrChange w:id="1701" w:author="xiaox" w:date="2016-10-26T09:42:00Z">
            <w:rPr>
              <w:rFonts w:hint="eastAsia"/>
              <w:sz w:val="24"/>
            </w:rPr>
          </w:rPrChange>
        </w:rPr>
        <w:t>、法律法规规定或中国证监会认定的其他情形。</w:t>
      </w:r>
    </w:p>
    <w:p w:rsidR="002D1708" w:rsidRDefault="002D1708" w:rsidP="002D1708">
      <w:pPr>
        <w:spacing w:line="360" w:lineRule="auto"/>
        <w:ind w:firstLineChars="200" w:firstLine="420"/>
        <w:rPr>
          <w:bCs/>
          <w:szCs w:val="21"/>
        </w:rPr>
        <w:pPrChange w:id="1702" w:author="xiaox" w:date="2016-10-26T09:42:00Z">
          <w:pPr>
            <w:spacing w:line="360" w:lineRule="auto"/>
            <w:ind w:firstLineChars="200" w:firstLine="480"/>
          </w:pPr>
        </w:pPrChange>
      </w:pPr>
      <w:r w:rsidRPr="002D1708">
        <w:rPr>
          <w:rFonts w:hint="eastAsia"/>
          <w:rPrChange w:id="1703" w:author="xiaox" w:date="2016-10-26T09:42:00Z">
            <w:rPr>
              <w:rFonts w:hint="eastAsia"/>
              <w:sz w:val="24"/>
            </w:rPr>
          </w:rPrChange>
        </w:rPr>
        <w:t>发生上述情形</w:t>
      </w:r>
      <w:ins w:id="1704" w:author="xiaox" w:date="2016-10-26T09:42:00Z">
        <w:r w:rsidR="00473770" w:rsidRPr="00473770">
          <w:rPr>
            <w:rFonts w:hint="eastAsia"/>
            <w:bCs/>
            <w:szCs w:val="21"/>
          </w:rPr>
          <w:t>且基金管理人决定暂停赎回或延缓支付赎回款项</w:t>
        </w:r>
      </w:ins>
      <w:r w:rsidRPr="002D1708">
        <w:rPr>
          <w:rFonts w:hint="eastAsia"/>
          <w:rPrChange w:id="1705" w:author="xiaox" w:date="2016-10-26T09:42:00Z">
            <w:rPr>
              <w:rFonts w:hint="eastAsia"/>
              <w:sz w:val="24"/>
            </w:rPr>
          </w:rPrChange>
        </w:rPr>
        <w:t>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上述第</w:t>
      </w:r>
      <w:r w:rsidRPr="002D1708">
        <w:rPr>
          <w:rPrChange w:id="1706" w:author="xiaox" w:date="2016-10-26T09:42:00Z">
            <w:rPr>
              <w:sz w:val="24"/>
            </w:rPr>
          </w:rPrChange>
        </w:rPr>
        <w:t>4</w:t>
      </w:r>
      <w:r w:rsidRPr="002D1708">
        <w:rPr>
          <w:rFonts w:hint="eastAsia"/>
          <w:rPrChange w:id="1707" w:author="xiaox" w:date="2016-10-26T09:42:00Z">
            <w:rPr>
              <w:rFonts w:hint="eastAsia"/>
              <w:sz w:val="24"/>
            </w:rPr>
          </w:rPrChange>
        </w:rPr>
        <w:t>项所述情形，按基金合同的相关条款处理。基金份额持有人在申请赎回时可事先选择将当日可能未获受理部分予以撤销。在暂停赎回的情况消除时，基金管理人应及时恢复赎回业务的办理并公告。</w:t>
      </w:r>
    </w:p>
    <w:p w:rsidR="002D1708" w:rsidRPr="002D1708" w:rsidRDefault="002D1708" w:rsidP="002D1708">
      <w:pPr>
        <w:spacing w:line="360" w:lineRule="auto"/>
        <w:ind w:firstLineChars="200" w:firstLine="420"/>
        <w:rPr>
          <w:rPrChange w:id="1708" w:author="xiaox" w:date="2016-10-26T09:42:00Z">
            <w:rPr>
              <w:sz w:val="24"/>
            </w:rPr>
          </w:rPrChange>
        </w:rPr>
        <w:pPrChange w:id="1709" w:author="xiaox" w:date="2016-10-26T09:42:00Z">
          <w:pPr>
            <w:spacing w:line="360" w:lineRule="auto"/>
            <w:ind w:firstLineChars="200" w:firstLine="480"/>
          </w:pPr>
        </w:pPrChange>
      </w:pPr>
      <w:r w:rsidRPr="002D1708">
        <w:rPr>
          <w:rFonts w:hint="eastAsia"/>
          <w:rPrChange w:id="1710" w:author="xiaox" w:date="2016-10-26T09:42:00Z">
            <w:rPr>
              <w:rFonts w:hint="eastAsia"/>
              <w:sz w:val="24"/>
            </w:rPr>
          </w:rPrChange>
        </w:rPr>
        <w:t>九、巨额赎回的情形及处理方式</w:t>
      </w:r>
    </w:p>
    <w:p w:rsidR="002D1708" w:rsidRPr="002D1708" w:rsidRDefault="002D1708" w:rsidP="002D1708">
      <w:pPr>
        <w:spacing w:line="360" w:lineRule="auto"/>
        <w:ind w:firstLineChars="200" w:firstLine="420"/>
        <w:rPr>
          <w:rPrChange w:id="1711" w:author="xiaox" w:date="2016-10-26T09:42:00Z">
            <w:rPr>
              <w:sz w:val="24"/>
            </w:rPr>
          </w:rPrChange>
        </w:rPr>
        <w:pPrChange w:id="1712" w:author="xiaox" w:date="2016-10-26T09:42:00Z">
          <w:pPr>
            <w:spacing w:line="360" w:lineRule="auto"/>
            <w:ind w:firstLineChars="200" w:firstLine="480"/>
          </w:pPr>
        </w:pPrChange>
      </w:pPr>
      <w:r w:rsidRPr="002D1708">
        <w:rPr>
          <w:rPrChange w:id="1713" w:author="xiaox" w:date="2016-10-26T09:42:00Z">
            <w:rPr>
              <w:sz w:val="24"/>
            </w:rPr>
          </w:rPrChange>
        </w:rPr>
        <w:t>1</w:t>
      </w:r>
      <w:r w:rsidRPr="002D1708">
        <w:rPr>
          <w:rFonts w:hint="eastAsia"/>
          <w:rPrChange w:id="1714" w:author="xiaox" w:date="2016-10-26T09:42:00Z">
            <w:rPr>
              <w:rFonts w:hint="eastAsia"/>
              <w:sz w:val="24"/>
            </w:rPr>
          </w:rPrChange>
        </w:rPr>
        <w:t>、巨额赎回的认定</w:t>
      </w:r>
    </w:p>
    <w:p w:rsidR="002D1708" w:rsidRPr="002D1708" w:rsidRDefault="002D1708" w:rsidP="002D1708">
      <w:pPr>
        <w:spacing w:line="360" w:lineRule="auto"/>
        <w:ind w:firstLineChars="200" w:firstLine="420"/>
        <w:rPr>
          <w:rPrChange w:id="1715" w:author="xiaox" w:date="2016-10-26T09:42:00Z">
            <w:rPr>
              <w:sz w:val="24"/>
            </w:rPr>
          </w:rPrChange>
        </w:rPr>
        <w:pPrChange w:id="1716" w:author="xiaox" w:date="2016-10-26T09:42:00Z">
          <w:pPr>
            <w:spacing w:line="360" w:lineRule="auto"/>
            <w:ind w:firstLineChars="200" w:firstLine="480"/>
          </w:pPr>
        </w:pPrChange>
      </w:pPr>
      <w:r w:rsidRPr="002D1708">
        <w:rPr>
          <w:rFonts w:hint="eastAsia"/>
          <w:rPrChange w:id="1717" w:author="xiaox" w:date="2016-10-26T09:42:00Z">
            <w:rPr>
              <w:rFonts w:hint="eastAsia"/>
              <w:sz w:val="24"/>
            </w:rPr>
          </w:rPrChange>
        </w:rPr>
        <w:t>若本基金单个开放日内的基金份额净赎回申请</w:t>
      </w:r>
      <w:del w:id="1718" w:author="xiaox" w:date="2016-10-26T09:42:00Z">
        <w:r w:rsidR="009E2993">
          <w:rPr>
            <w:bCs/>
            <w:sz w:val="24"/>
          </w:rPr>
          <w:delText>(</w:delText>
        </w:r>
      </w:del>
      <w:ins w:id="1719" w:author="xiaox" w:date="2016-10-26T09:42:00Z">
        <w:r w:rsidR="000045D9">
          <w:rPr>
            <w:bCs/>
            <w:szCs w:val="21"/>
          </w:rPr>
          <w:t>（</w:t>
        </w:r>
      </w:ins>
      <w:r w:rsidRPr="002D1708">
        <w:rPr>
          <w:rFonts w:hint="eastAsia"/>
          <w:rPrChange w:id="1720" w:author="xiaox" w:date="2016-10-26T09:42:00Z">
            <w:rPr>
              <w:rFonts w:hint="eastAsia"/>
              <w:sz w:val="24"/>
            </w:rPr>
          </w:rPrChange>
        </w:rPr>
        <w:t>赎回申请份额总数加上基金转换中转出</w:t>
      </w:r>
      <w:r w:rsidRPr="002D1708">
        <w:rPr>
          <w:rFonts w:hint="eastAsia"/>
          <w:rPrChange w:id="1721" w:author="xiaox" w:date="2016-10-26T09:42:00Z">
            <w:rPr>
              <w:rFonts w:hint="eastAsia"/>
              <w:sz w:val="24"/>
            </w:rPr>
          </w:rPrChange>
        </w:rPr>
        <w:lastRenderedPageBreak/>
        <w:t>申请份额总数后扣除申购申请份额总数及基金转换中转入申请份额总数后的余额</w:t>
      </w:r>
      <w:del w:id="1722" w:author="xiaox" w:date="2016-10-26T09:42:00Z">
        <w:r w:rsidR="009E2993">
          <w:rPr>
            <w:bCs/>
            <w:sz w:val="24"/>
          </w:rPr>
          <w:delText>)</w:delText>
        </w:r>
      </w:del>
      <w:ins w:id="1723" w:author="xiaox" w:date="2016-10-26T09:42:00Z">
        <w:r w:rsidR="000045D9">
          <w:rPr>
            <w:bCs/>
            <w:szCs w:val="21"/>
          </w:rPr>
          <w:t>）</w:t>
        </w:r>
      </w:ins>
      <w:r w:rsidRPr="002D1708">
        <w:rPr>
          <w:rFonts w:hint="eastAsia"/>
          <w:rPrChange w:id="1724" w:author="xiaox" w:date="2016-10-26T09:42:00Z">
            <w:rPr>
              <w:rFonts w:hint="eastAsia"/>
              <w:sz w:val="24"/>
            </w:rPr>
          </w:rPrChange>
        </w:rPr>
        <w:t>超过前一开放日的基金总份额的</w:t>
      </w:r>
      <w:del w:id="1725" w:author="xiaox" w:date="2016-10-26T09:42:00Z">
        <w:r w:rsidR="009E2993">
          <w:rPr>
            <w:bCs/>
            <w:sz w:val="24"/>
            <w:highlight w:val="yellow"/>
          </w:rPr>
          <w:delText xml:space="preserve">    </w:delText>
        </w:r>
      </w:del>
      <w:ins w:id="1726" w:author="xiaox" w:date="2016-10-26T09:42:00Z">
        <w:r w:rsidR="00473770" w:rsidRPr="00473770">
          <w:rPr>
            <w:bCs/>
            <w:szCs w:val="21"/>
          </w:rPr>
          <w:t>10%</w:t>
        </w:r>
      </w:ins>
      <w:r w:rsidRPr="002D1708">
        <w:rPr>
          <w:rFonts w:hint="eastAsia"/>
          <w:rPrChange w:id="1727" w:author="xiaox" w:date="2016-10-26T09:42:00Z">
            <w:rPr>
              <w:rFonts w:hint="eastAsia"/>
              <w:sz w:val="24"/>
            </w:rPr>
          </w:rPrChange>
        </w:rPr>
        <w:t>，即认为是发生了巨额赎回。</w:t>
      </w:r>
    </w:p>
    <w:p w:rsidR="002D1708" w:rsidRPr="002D1708" w:rsidRDefault="002D1708" w:rsidP="002D1708">
      <w:pPr>
        <w:spacing w:line="360" w:lineRule="auto"/>
        <w:ind w:firstLineChars="200" w:firstLine="420"/>
        <w:rPr>
          <w:rPrChange w:id="1728" w:author="xiaox" w:date="2016-10-26T09:42:00Z">
            <w:rPr>
              <w:sz w:val="24"/>
            </w:rPr>
          </w:rPrChange>
        </w:rPr>
        <w:pPrChange w:id="1729" w:author="xiaox" w:date="2016-10-26T09:42:00Z">
          <w:pPr>
            <w:spacing w:line="360" w:lineRule="auto"/>
            <w:ind w:firstLineChars="200" w:firstLine="480"/>
          </w:pPr>
        </w:pPrChange>
      </w:pPr>
      <w:r w:rsidRPr="002D1708">
        <w:rPr>
          <w:rPrChange w:id="1730" w:author="xiaox" w:date="2016-10-26T09:42:00Z">
            <w:rPr>
              <w:sz w:val="24"/>
            </w:rPr>
          </w:rPrChange>
        </w:rPr>
        <w:t>2</w:t>
      </w:r>
      <w:r w:rsidRPr="002D1708">
        <w:rPr>
          <w:rFonts w:hint="eastAsia"/>
          <w:rPrChange w:id="1731" w:author="xiaox" w:date="2016-10-26T09:42:00Z">
            <w:rPr>
              <w:rFonts w:hint="eastAsia"/>
              <w:sz w:val="24"/>
            </w:rPr>
          </w:rPrChange>
        </w:rPr>
        <w:t>、巨额赎回的处理方式</w:t>
      </w:r>
    </w:p>
    <w:p w:rsidR="002D1708" w:rsidRPr="002D1708" w:rsidRDefault="002D1708" w:rsidP="002D1708">
      <w:pPr>
        <w:spacing w:line="360" w:lineRule="auto"/>
        <w:ind w:firstLineChars="200" w:firstLine="420"/>
        <w:rPr>
          <w:rPrChange w:id="1732" w:author="xiaox" w:date="2016-10-26T09:42:00Z">
            <w:rPr>
              <w:sz w:val="24"/>
            </w:rPr>
          </w:rPrChange>
        </w:rPr>
        <w:pPrChange w:id="1733" w:author="xiaox" w:date="2016-10-26T09:42:00Z">
          <w:pPr>
            <w:spacing w:line="360" w:lineRule="auto"/>
            <w:ind w:firstLineChars="200" w:firstLine="480"/>
          </w:pPr>
        </w:pPrChange>
      </w:pPr>
      <w:r w:rsidRPr="002D1708">
        <w:rPr>
          <w:rFonts w:hint="eastAsia"/>
          <w:rPrChange w:id="1734" w:author="xiaox" w:date="2016-10-26T09:42:00Z">
            <w:rPr>
              <w:rFonts w:hint="eastAsia"/>
              <w:sz w:val="24"/>
            </w:rPr>
          </w:rPrChange>
        </w:rPr>
        <w:t>当基金出现巨额赎回时，基金管理人可以根据基金当时的资产组合状况决定全额赎回或部分延期赎回。</w:t>
      </w:r>
    </w:p>
    <w:p w:rsidR="002D1708" w:rsidRPr="002D1708" w:rsidRDefault="002D1708" w:rsidP="002D1708">
      <w:pPr>
        <w:spacing w:line="360" w:lineRule="auto"/>
        <w:ind w:firstLineChars="200" w:firstLine="420"/>
        <w:rPr>
          <w:rPrChange w:id="1735" w:author="xiaox" w:date="2016-10-26T09:42:00Z">
            <w:rPr>
              <w:sz w:val="24"/>
            </w:rPr>
          </w:rPrChange>
        </w:rPr>
        <w:pPrChange w:id="1736" w:author="xiaox" w:date="2016-10-26T09:42:00Z">
          <w:pPr>
            <w:spacing w:line="360" w:lineRule="auto"/>
            <w:ind w:firstLineChars="200" w:firstLine="480"/>
          </w:pPr>
        </w:pPrChange>
      </w:pPr>
      <w:r w:rsidRPr="002D1708">
        <w:rPr>
          <w:rFonts w:hint="eastAsia"/>
          <w:rPrChange w:id="1737" w:author="xiaox" w:date="2016-10-26T09:42:00Z">
            <w:rPr>
              <w:rFonts w:hint="eastAsia"/>
              <w:sz w:val="24"/>
            </w:rPr>
          </w:rPrChange>
        </w:rPr>
        <w:t>（</w:t>
      </w:r>
      <w:r w:rsidRPr="002D1708">
        <w:rPr>
          <w:rPrChange w:id="1738" w:author="xiaox" w:date="2016-10-26T09:42:00Z">
            <w:rPr>
              <w:sz w:val="24"/>
            </w:rPr>
          </w:rPrChange>
        </w:rPr>
        <w:t>1</w:t>
      </w:r>
      <w:r w:rsidRPr="002D1708">
        <w:rPr>
          <w:rFonts w:hint="eastAsia"/>
          <w:rPrChange w:id="1739" w:author="xiaox" w:date="2016-10-26T09:42:00Z">
            <w:rPr>
              <w:rFonts w:hint="eastAsia"/>
              <w:sz w:val="24"/>
            </w:rPr>
          </w:rPrChange>
        </w:rPr>
        <w:t>）全额赎回：当基金管理人认为有能力支付投资人的全部赎回申请时，按正常赎回程序执行。</w:t>
      </w:r>
    </w:p>
    <w:p w:rsidR="002D1708" w:rsidRDefault="002D1708" w:rsidP="002D1708">
      <w:pPr>
        <w:spacing w:line="360" w:lineRule="auto"/>
        <w:ind w:firstLineChars="200" w:firstLine="420"/>
        <w:rPr>
          <w:del w:id="1740" w:author="xiaox" w:date="2016-10-26T09:42:00Z"/>
          <w:bCs/>
          <w:sz w:val="24"/>
        </w:rPr>
        <w:pPrChange w:id="1741" w:author="周凯怡" w:date="2016-11-14T19:30:00Z">
          <w:pPr>
            <w:spacing w:line="360" w:lineRule="auto"/>
            <w:ind w:firstLineChars="200" w:firstLine="480"/>
          </w:pPr>
        </w:pPrChange>
      </w:pPr>
      <w:r w:rsidRPr="002D1708">
        <w:rPr>
          <w:rFonts w:hint="eastAsia"/>
          <w:rPrChange w:id="1742" w:author="xiaox" w:date="2016-10-26T09:42:00Z">
            <w:rPr>
              <w:rFonts w:hint="eastAsia"/>
              <w:sz w:val="24"/>
            </w:rPr>
          </w:rPrChange>
        </w:rPr>
        <w:t>（</w:t>
      </w:r>
      <w:r w:rsidRPr="002D1708">
        <w:rPr>
          <w:rPrChange w:id="1743" w:author="xiaox" w:date="2016-10-26T09:42:00Z">
            <w:rPr>
              <w:sz w:val="24"/>
            </w:rPr>
          </w:rPrChange>
        </w:rPr>
        <w:t>2</w:t>
      </w:r>
      <w:r w:rsidRPr="002D1708">
        <w:rPr>
          <w:rFonts w:hint="eastAsia"/>
          <w:rPrChange w:id="1744" w:author="xiaox" w:date="2016-10-26T09:42:00Z">
            <w:rPr>
              <w:rFonts w:hint="eastAsia"/>
              <w:sz w:val="24"/>
            </w:rPr>
          </w:rPrChange>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w:t>
      </w:r>
      <w:del w:id="1745" w:author="xiaox" w:date="2016-10-26T09:42:00Z">
        <w:r w:rsidR="009E2993">
          <w:rPr>
            <w:bCs/>
            <w:sz w:val="24"/>
          </w:rPr>
          <w:delText>的</w:delText>
        </w:r>
      </w:del>
    </w:p>
    <w:p w:rsidR="002D1708" w:rsidRPr="002D1708" w:rsidRDefault="009E2993" w:rsidP="002D1708">
      <w:pPr>
        <w:spacing w:line="360" w:lineRule="auto"/>
        <w:ind w:firstLine="420"/>
        <w:rPr>
          <w:rPrChange w:id="1746" w:author="xiaox" w:date="2016-10-26T09:42:00Z">
            <w:rPr>
              <w:sz w:val="24"/>
            </w:rPr>
          </w:rPrChange>
        </w:rPr>
        <w:pPrChange w:id="1747" w:author="xiaox" w:date="2016-10-26T09:42:00Z">
          <w:pPr>
            <w:spacing w:line="360" w:lineRule="auto"/>
          </w:pPr>
        </w:pPrChange>
      </w:pPr>
      <w:del w:id="1748" w:author="xiaox" w:date="2016-10-26T09:42:00Z">
        <w:r>
          <w:rPr>
            <w:bCs/>
            <w:sz w:val="24"/>
            <w:highlight w:val="yellow"/>
          </w:rPr>
          <w:delText xml:space="preserve">     </w:delText>
        </w:r>
      </w:del>
      <w:ins w:id="1749" w:author="xiaox" w:date="2016-10-26T09:42:00Z">
        <w:r w:rsidR="00956ED9" w:rsidRPr="00956ED9">
          <w:rPr>
            <w:bCs/>
            <w:szCs w:val="21"/>
          </w:rPr>
          <w:t>10%</w:t>
        </w:r>
      </w:ins>
      <w:r w:rsidR="002D1708" w:rsidRPr="002D1708">
        <w:rPr>
          <w:rFonts w:hint="eastAsia"/>
          <w:rPrChange w:id="1750" w:author="xiaox" w:date="2016-10-26T09:42:00Z">
            <w:rPr>
              <w:rFonts w:hint="eastAsia"/>
              <w:sz w:val="24"/>
            </w:rPr>
          </w:rPrChange>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w:t>
      </w:r>
    </w:p>
    <w:p w:rsidR="002D1708" w:rsidRPr="002D1708" w:rsidRDefault="002D1708" w:rsidP="002D1708">
      <w:pPr>
        <w:spacing w:line="360" w:lineRule="auto"/>
        <w:ind w:firstLineChars="200" w:firstLine="420"/>
        <w:rPr>
          <w:rPrChange w:id="1751" w:author="xiaox" w:date="2016-10-26T09:42:00Z">
            <w:rPr>
              <w:sz w:val="24"/>
            </w:rPr>
          </w:rPrChange>
        </w:rPr>
        <w:pPrChange w:id="1752" w:author="xiaox" w:date="2016-10-26T09:42:00Z">
          <w:pPr>
            <w:spacing w:line="360" w:lineRule="auto"/>
            <w:ind w:firstLineChars="200" w:firstLine="480"/>
          </w:pPr>
        </w:pPrChange>
      </w:pPr>
      <w:r w:rsidRPr="002D1708">
        <w:rPr>
          <w:rFonts w:hint="eastAsia"/>
          <w:rPrChange w:id="1753" w:author="xiaox" w:date="2016-10-26T09:42:00Z">
            <w:rPr>
              <w:rFonts w:hint="eastAsia"/>
              <w:sz w:val="24"/>
            </w:rPr>
          </w:rPrChange>
        </w:rPr>
        <w:t>（</w:t>
      </w:r>
      <w:r w:rsidRPr="002D1708">
        <w:rPr>
          <w:rPrChange w:id="1754" w:author="xiaox" w:date="2016-10-26T09:42:00Z">
            <w:rPr>
              <w:sz w:val="24"/>
            </w:rPr>
          </w:rPrChange>
        </w:rPr>
        <w:t>3</w:t>
      </w:r>
      <w:r w:rsidRPr="002D1708">
        <w:rPr>
          <w:rFonts w:hint="eastAsia"/>
          <w:rPrChange w:id="1755" w:author="xiaox" w:date="2016-10-26T09:42:00Z">
            <w:rPr>
              <w:rFonts w:hint="eastAsia"/>
              <w:sz w:val="24"/>
            </w:rPr>
          </w:rPrChange>
        </w:rPr>
        <w:t>）暂停赎回：连续</w:t>
      </w:r>
      <w:del w:id="1756" w:author="xiaox" w:date="2016-10-26T09:42:00Z">
        <w:r w:rsidR="009E2993">
          <w:rPr>
            <w:bCs/>
            <w:sz w:val="24"/>
            <w:highlight w:val="yellow"/>
          </w:rPr>
          <w:delText xml:space="preserve">    </w:delText>
        </w:r>
      </w:del>
      <w:ins w:id="1757" w:author="xiaox" w:date="2016-10-26T09:42:00Z">
        <w:r w:rsidR="00473770" w:rsidRPr="00473770">
          <w:rPr>
            <w:bCs/>
            <w:szCs w:val="21"/>
          </w:rPr>
          <w:t>2</w:t>
        </w:r>
        <w:r w:rsidR="00473770" w:rsidRPr="00473770">
          <w:rPr>
            <w:rFonts w:hint="eastAsia"/>
            <w:bCs/>
            <w:szCs w:val="21"/>
          </w:rPr>
          <w:t>个开放</w:t>
        </w:r>
      </w:ins>
      <w:r w:rsidRPr="002D1708">
        <w:rPr>
          <w:rFonts w:hint="eastAsia"/>
          <w:rPrChange w:id="1758" w:author="xiaox" w:date="2016-10-26T09:42:00Z">
            <w:rPr>
              <w:rFonts w:hint="eastAsia"/>
              <w:sz w:val="24"/>
            </w:rPr>
          </w:rPrChange>
        </w:rPr>
        <w:t>日以上</w:t>
      </w:r>
      <w:del w:id="1759" w:author="xiaox" w:date="2016-10-26T09:42:00Z">
        <w:r w:rsidR="009E2993">
          <w:rPr>
            <w:bCs/>
            <w:sz w:val="24"/>
          </w:rPr>
          <w:delText>(</w:delText>
        </w:r>
      </w:del>
      <w:ins w:id="1760" w:author="xiaox" w:date="2016-10-26T09:42:00Z">
        <w:r w:rsidR="000045D9">
          <w:rPr>
            <w:bCs/>
            <w:szCs w:val="21"/>
          </w:rPr>
          <w:t>（</w:t>
        </w:r>
      </w:ins>
      <w:r w:rsidRPr="002D1708">
        <w:rPr>
          <w:rFonts w:hint="eastAsia"/>
          <w:rPrChange w:id="1761" w:author="xiaox" w:date="2016-10-26T09:42:00Z">
            <w:rPr>
              <w:rFonts w:hint="eastAsia"/>
              <w:sz w:val="24"/>
            </w:rPr>
          </w:rPrChange>
        </w:rPr>
        <w:t>含本数</w:t>
      </w:r>
      <w:del w:id="1762" w:author="xiaox" w:date="2016-10-26T09:42:00Z">
        <w:r w:rsidR="009E2993">
          <w:rPr>
            <w:bCs/>
            <w:sz w:val="24"/>
          </w:rPr>
          <w:delText>)</w:delText>
        </w:r>
      </w:del>
      <w:ins w:id="1763" w:author="xiaox" w:date="2016-10-26T09:42:00Z">
        <w:r w:rsidR="000045D9">
          <w:rPr>
            <w:bCs/>
            <w:szCs w:val="21"/>
          </w:rPr>
          <w:t>）</w:t>
        </w:r>
      </w:ins>
      <w:r w:rsidRPr="002D1708">
        <w:rPr>
          <w:rFonts w:hint="eastAsia"/>
          <w:rPrChange w:id="1764" w:author="xiaox" w:date="2016-10-26T09:42:00Z">
            <w:rPr>
              <w:rFonts w:hint="eastAsia"/>
              <w:sz w:val="24"/>
            </w:rPr>
          </w:rPrChange>
        </w:rPr>
        <w:t>发生巨额赎回，如基金管理人认为有必要，可暂停接受基金的赎回申请；已经接受的赎回申请可以延缓支付赎回款项，但不得超过</w:t>
      </w:r>
      <w:del w:id="1765" w:author="xiaox" w:date="2016-10-26T09:42:00Z">
        <w:r w:rsidR="009E2993">
          <w:rPr>
            <w:bCs/>
            <w:sz w:val="24"/>
            <w:highlight w:val="yellow"/>
          </w:rPr>
          <w:delText xml:space="preserve">    </w:delText>
        </w:r>
      </w:del>
      <w:ins w:id="1766" w:author="xiaox" w:date="2016-10-26T09:42:00Z">
        <w:r w:rsidR="00473770" w:rsidRPr="00473770">
          <w:rPr>
            <w:bCs/>
            <w:szCs w:val="21"/>
          </w:rPr>
          <w:t>20</w:t>
        </w:r>
      </w:ins>
      <w:r w:rsidRPr="002D1708">
        <w:rPr>
          <w:rFonts w:hint="eastAsia"/>
          <w:rPrChange w:id="1767" w:author="xiaox" w:date="2016-10-26T09:42:00Z">
            <w:rPr>
              <w:rFonts w:hint="eastAsia"/>
              <w:sz w:val="24"/>
            </w:rPr>
          </w:rPrChange>
        </w:rPr>
        <w:t>个工作日，并应当在指定</w:t>
      </w:r>
      <w:del w:id="1768" w:author="xiaox" w:date="2016-10-26T09:42:00Z">
        <w:r w:rsidR="009E2993">
          <w:rPr>
            <w:bCs/>
            <w:sz w:val="24"/>
          </w:rPr>
          <w:delText>媒体</w:delText>
        </w:r>
      </w:del>
      <w:ins w:id="1769" w:author="xiaox" w:date="2016-10-26T09:42:00Z">
        <w:r w:rsidR="00473770" w:rsidRPr="00473770">
          <w:rPr>
            <w:rFonts w:hint="eastAsia"/>
            <w:bCs/>
            <w:szCs w:val="21"/>
          </w:rPr>
          <w:t>媒介</w:t>
        </w:r>
      </w:ins>
      <w:r w:rsidRPr="002D1708">
        <w:rPr>
          <w:rFonts w:hint="eastAsia"/>
          <w:rPrChange w:id="1770" w:author="xiaox" w:date="2016-10-26T09:42:00Z">
            <w:rPr>
              <w:rFonts w:hint="eastAsia"/>
              <w:sz w:val="24"/>
            </w:rPr>
          </w:rPrChange>
        </w:rPr>
        <w:t>上进行公告。</w:t>
      </w:r>
    </w:p>
    <w:p w:rsidR="002D1708" w:rsidRPr="002D1708" w:rsidRDefault="002D1708" w:rsidP="002D1708">
      <w:pPr>
        <w:spacing w:line="360" w:lineRule="auto"/>
        <w:ind w:firstLineChars="200" w:firstLine="420"/>
        <w:rPr>
          <w:rPrChange w:id="1771" w:author="xiaox" w:date="2016-10-26T09:42:00Z">
            <w:rPr>
              <w:sz w:val="24"/>
            </w:rPr>
          </w:rPrChange>
        </w:rPr>
        <w:pPrChange w:id="1772" w:author="xiaox" w:date="2016-10-26T09:42:00Z">
          <w:pPr>
            <w:spacing w:line="360" w:lineRule="auto"/>
            <w:ind w:firstLineChars="200" w:firstLine="480"/>
          </w:pPr>
        </w:pPrChange>
      </w:pPr>
      <w:r w:rsidRPr="002D1708">
        <w:rPr>
          <w:rPrChange w:id="1773" w:author="xiaox" w:date="2016-10-26T09:42:00Z">
            <w:rPr>
              <w:sz w:val="24"/>
            </w:rPr>
          </w:rPrChange>
        </w:rPr>
        <w:t>3</w:t>
      </w:r>
      <w:r w:rsidRPr="002D1708">
        <w:rPr>
          <w:rFonts w:hint="eastAsia"/>
          <w:rPrChange w:id="1774" w:author="xiaox" w:date="2016-10-26T09:42:00Z">
            <w:rPr>
              <w:rFonts w:hint="eastAsia"/>
              <w:sz w:val="24"/>
            </w:rPr>
          </w:rPrChange>
        </w:rPr>
        <w:t>、巨额赎回的公告</w:t>
      </w:r>
    </w:p>
    <w:p w:rsidR="002D1708" w:rsidRDefault="002D1708" w:rsidP="002D1708">
      <w:pPr>
        <w:spacing w:line="360" w:lineRule="auto"/>
        <w:ind w:firstLineChars="200" w:firstLine="420"/>
        <w:rPr>
          <w:bCs/>
          <w:szCs w:val="21"/>
        </w:rPr>
        <w:pPrChange w:id="1775" w:author="xiaox" w:date="2016-10-26T09:42:00Z">
          <w:pPr>
            <w:spacing w:line="360" w:lineRule="auto"/>
            <w:ind w:firstLineChars="200" w:firstLine="480"/>
          </w:pPr>
        </w:pPrChange>
      </w:pPr>
      <w:r w:rsidRPr="002D1708">
        <w:rPr>
          <w:rFonts w:hint="eastAsia"/>
          <w:rPrChange w:id="1776" w:author="xiaox" w:date="2016-10-26T09:42:00Z">
            <w:rPr>
              <w:rFonts w:hint="eastAsia"/>
              <w:sz w:val="24"/>
            </w:rPr>
          </w:rPrChange>
        </w:rPr>
        <w:t>当发生上述延期赎回并延期办理时，基金管理人应当通过邮寄、传真或者招募说明书规定的其他方式在</w:t>
      </w:r>
      <w:del w:id="1777" w:author="xiaox" w:date="2016-10-26T09:42:00Z">
        <w:r w:rsidR="009E2993">
          <w:rPr>
            <w:bCs/>
            <w:sz w:val="24"/>
          </w:rPr>
          <w:delText xml:space="preserve">    </w:delText>
        </w:r>
      </w:del>
      <w:ins w:id="1778" w:author="xiaox" w:date="2016-10-26T09:42:00Z">
        <w:r w:rsidR="00473770" w:rsidRPr="00473770">
          <w:rPr>
            <w:bCs/>
            <w:szCs w:val="21"/>
          </w:rPr>
          <w:t>3</w:t>
        </w:r>
      </w:ins>
      <w:r w:rsidRPr="002D1708">
        <w:rPr>
          <w:rFonts w:hint="eastAsia"/>
          <w:rPrChange w:id="1779" w:author="xiaox" w:date="2016-10-26T09:42:00Z">
            <w:rPr>
              <w:rFonts w:hint="eastAsia"/>
              <w:sz w:val="24"/>
            </w:rPr>
          </w:rPrChange>
        </w:rPr>
        <w:t>个交易日内通知基金份额持有人，说明有关处理方法，同时在指定</w:t>
      </w:r>
      <w:del w:id="1780" w:author="xiaox" w:date="2016-10-26T09:42:00Z">
        <w:r w:rsidR="009E2993">
          <w:rPr>
            <w:bCs/>
            <w:sz w:val="24"/>
          </w:rPr>
          <w:delText>媒体</w:delText>
        </w:r>
      </w:del>
      <w:ins w:id="1781" w:author="xiaox" w:date="2016-10-26T09:42:00Z">
        <w:r w:rsidR="00473770" w:rsidRPr="00473770">
          <w:rPr>
            <w:rFonts w:hint="eastAsia"/>
            <w:bCs/>
            <w:szCs w:val="21"/>
          </w:rPr>
          <w:t>媒介</w:t>
        </w:r>
      </w:ins>
      <w:r w:rsidRPr="002D1708">
        <w:rPr>
          <w:rFonts w:hint="eastAsia"/>
          <w:rPrChange w:id="1782" w:author="xiaox" w:date="2016-10-26T09:42:00Z">
            <w:rPr>
              <w:rFonts w:hint="eastAsia"/>
              <w:sz w:val="24"/>
            </w:rPr>
          </w:rPrChange>
        </w:rPr>
        <w:t>上刊登公告。</w:t>
      </w:r>
    </w:p>
    <w:p w:rsidR="002D1708" w:rsidRPr="002D1708" w:rsidRDefault="002D1708" w:rsidP="002D1708">
      <w:pPr>
        <w:spacing w:line="360" w:lineRule="auto"/>
        <w:ind w:firstLineChars="200" w:firstLine="420"/>
        <w:rPr>
          <w:rPrChange w:id="1783" w:author="xiaox" w:date="2016-10-26T09:42:00Z">
            <w:rPr>
              <w:sz w:val="24"/>
            </w:rPr>
          </w:rPrChange>
        </w:rPr>
        <w:pPrChange w:id="1784" w:author="xiaox" w:date="2016-10-26T09:42:00Z">
          <w:pPr>
            <w:spacing w:line="360" w:lineRule="auto"/>
            <w:ind w:firstLineChars="200" w:firstLine="480"/>
          </w:pPr>
        </w:pPrChange>
      </w:pPr>
      <w:r w:rsidRPr="002D1708">
        <w:rPr>
          <w:rFonts w:hint="eastAsia"/>
          <w:rPrChange w:id="1785" w:author="xiaox" w:date="2016-10-26T09:42:00Z">
            <w:rPr>
              <w:rFonts w:hint="eastAsia"/>
              <w:sz w:val="24"/>
            </w:rPr>
          </w:rPrChange>
        </w:rPr>
        <w:t>十、暂停申购或赎回的公告和重新开放申购或赎回的公告</w:t>
      </w:r>
    </w:p>
    <w:p w:rsidR="002D1708" w:rsidRPr="002D1708" w:rsidRDefault="002D1708" w:rsidP="002D1708">
      <w:pPr>
        <w:spacing w:line="360" w:lineRule="auto"/>
        <w:ind w:firstLineChars="200" w:firstLine="420"/>
        <w:rPr>
          <w:rPrChange w:id="1786" w:author="xiaox" w:date="2016-10-26T09:42:00Z">
            <w:rPr>
              <w:sz w:val="24"/>
            </w:rPr>
          </w:rPrChange>
        </w:rPr>
        <w:pPrChange w:id="1787" w:author="xiaox" w:date="2016-10-26T09:42:00Z">
          <w:pPr>
            <w:spacing w:line="360" w:lineRule="auto"/>
            <w:ind w:firstLineChars="200" w:firstLine="480"/>
          </w:pPr>
        </w:pPrChange>
      </w:pPr>
      <w:r w:rsidRPr="002D1708">
        <w:rPr>
          <w:rPrChange w:id="1788" w:author="xiaox" w:date="2016-10-26T09:42:00Z">
            <w:rPr>
              <w:sz w:val="24"/>
            </w:rPr>
          </w:rPrChange>
        </w:rPr>
        <w:t>1</w:t>
      </w:r>
      <w:r w:rsidRPr="002D1708">
        <w:rPr>
          <w:rFonts w:hint="eastAsia"/>
          <w:rPrChange w:id="1789" w:author="xiaox" w:date="2016-10-26T09:42:00Z">
            <w:rPr>
              <w:rFonts w:hint="eastAsia"/>
              <w:sz w:val="24"/>
            </w:rPr>
          </w:rPrChange>
        </w:rPr>
        <w:t>、发生上述暂停申购或赎回情况的，基金管理人当日应立即向中国证监会备案，并在规定期限内在指定</w:t>
      </w:r>
      <w:del w:id="1790" w:author="xiaox" w:date="2016-10-26T09:42:00Z">
        <w:r w:rsidR="009E2993">
          <w:rPr>
            <w:bCs/>
            <w:sz w:val="24"/>
          </w:rPr>
          <w:delText>媒体</w:delText>
        </w:r>
      </w:del>
      <w:ins w:id="1791" w:author="xiaox" w:date="2016-10-26T09:42:00Z">
        <w:r w:rsidR="00473770" w:rsidRPr="00473770">
          <w:rPr>
            <w:rFonts w:hint="eastAsia"/>
            <w:bCs/>
            <w:szCs w:val="21"/>
          </w:rPr>
          <w:t>媒介</w:t>
        </w:r>
      </w:ins>
      <w:r w:rsidRPr="002D1708">
        <w:rPr>
          <w:rFonts w:hint="eastAsia"/>
          <w:rPrChange w:id="1792" w:author="xiaox" w:date="2016-10-26T09:42:00Z">
            <w:rPr>
              <w:rFonts w:hint="eastAsia"/>
              <w:sz w:val="24"/>
            </w:rPr>
          </w:rPrChange>
        </w:rPr>
        <w:t>上刊登暂停公告。</w:t>
      </w:r>
    </w:p>
    <w:p w:rsidR="002D1708" w:rsidRPr="002D1708" w:rsidRDefault="002D1708" w:rsidP="002D1708">
      <w:pPr>
        <w:spacing w:line="360" w:lineRule="auto"/>
        <w:ind w:firstLineChars="200" w:firstLine="420"/>
        <w:rPr>
          <w:rPrChange w:id="1793" w:author="xiaox" w:date="2016-10-26T09:42:00Z">
            <w:rPr>
              <w:sz w:val="24"/>
            </w:rPr>
          </w:rPrChange>
        </w:rPr>
        <w:pPrChange w:id="1794" w:author="xiaox" w:date="2016-10-26T09:42:00Z">
          <w:pPr>
            <w:spacing w:line="360" w:lineRule="auto"/>
            <w:ind w:firstLineChars="200" w:firstLine="480"/>
          </w:pPr>
        </w:pPrChange>
      </w:pPr>
      <w:r w:rsidRPr="002D1708">
        <w:rPr>
          <w:rPrChange w:id="1795" w:author="xiaox" w:date="2016-10-26T09:42:00Z">
            <w:rPr>
              <w:sz w:val="24"/>
            </w:rPr>
          </w:rPrChange>
        </w:rPr>
        <w:t>2</w:t>
      </w:r>
      <w:r w:rsidRPr="002D1708">
        <w:rPr>
          <w:rFonts w:hint="eastAsia"/>
          <w:rPrChange w:id="1796" w:author="xiaox" w:date="2016-10-26T09:42:00Z">
            <w:rPr>
              <w:rFonts w:hint="eastAsia"/>
              <w:sz w:val="24"/>
            </w:rPr>
          </w:rPrChange>
        </w:rPr>
        <w:t>、</w:t>
      </w:r>
      <w:del w:id="1797" w:author="xiaox" w:date="2016-10-26T09:42:00Z">
        <w:r w:rsidR="009E2993">
          <w:rPr>
            <w:bCs/>
            <w:sz w:val="24"/>
          </w:rPr>
          <w:delText>如发生</w:delText>
        </w:r>
      </w:del>
      <w:ins w:id="1798" w:author="xiaox" w:date="2016-10-26T09:42:00Z">
        <w:r w:rsidR="00473770" w:rsidRPr="00473770">
          <w:rPr>
            <w:rFonts w:hint="eastAsia"/>
            <w:bCs/>
            <w:szCs w:val="21"/>
          </w:rPr>
          <w:t>上述</w:t>
        </w:r>
      </w:ins>
      <w:r w:rsidRPr="002D1708">
        <w:rPr>
          <w:rFonts w:hint="eastAsia"/>
          <w:rPrChange w:id="1799" w:author="xiaox" w:date="2016-10-26T09:42:00Z">
            <w:rPr>
              <w:rFonts w:hint="eastAsia"/>
              <w:sz w:val="24"/>
            </w:rPr>
          </w:rPrChange>
        </w:rPr>
        <w:t>暂停</w:t>
      </w:r>
      <w:ins w:id="1800" w:author="xiaox" w:date="2016-10-26T09:42:00Z">
        <w:r w:rsidR="00473770" w:rsidRPr="00473770">
          <w:rPr>
            <w:rFonts w:hint="eastAsia"/>
            <w:bCs/>
            <w:szCs w:val="21"/>
          </w:rPr>
          <w:t>申购或赎回情况消除</w:t>
        </w:r>
      </w:ins>
      <w:r w:rsidRPr="002D1708">
        <w:rPr>
          <w:rFonts w:hint="eastAsia"/>
          <w:rPrChange w:id="1801" w:author="xiaox" w:date="2016-10-26T09:42:00Z">
            <w:rPr>
              <w:rFonts w:hint="eastAsia"/>
              <w:sz w:val="24"/>
            </w:rPr>
          </w:rPrChange>
        </w:rPr>
        <w:t>的</w:t>
      </w:r>
      <w:del w:id="1802" w:author="xiaox" w:date="2016-10-26T09:42:00Z">
        <w:r w:rsidR="009E2993">
          <w:rPr>
            <w:bCs/>
            <w:sz w:val="24"/>
          </w:rPr>
          <w:delText>时间为</w:delText>
        </w:r>
        <w:r w:rsidR="009E2993">
          <w:rPr>
            <w:bCs/>
            <w:sz w:val="24"/>
          </w:rPr>
          <w:delText>1</w:delText>
        </w:r>
        <w:r w:rsidR="009E2993">
          <w:rPr>
            <w:bCs/>
            <w:sz w:val="24"/>
          </w:rPr>
          <w:delText>日</w:delText>
        </w:r>
      </w:del>
      <w:r w:rsidRPr="002D1708">
        <w:rPr>
          <w:rFonts w:hint="eastAsia"/>
          <w:rPrChange w:id="1803" w:author="xiaox" w:date="2016-10-26T09:42:00Z">
            <w:rPr>
              <w:rFonts w:hint="eastAsia"/>
              <w:sz w:val="24"/>
            </w:rPr>
          </w:rPrChange>
        </w:rPr>
        <w:t>，基金管理人应于重新开放日</w:t>
      </w:r>
      <w:del w:id="1804" w:author="xiaox" w:date="2016-10-26T09:42:00Z">
        <w:r w:rsidR="009E2993">
          <w:rPr>
            <w:bCs/>
            <w:sz w:val="24"/>
          </w:rPr>
          <w:delText>，在指定媒体上刊登基金重新开放申购或赎回公告，并</w:delText>
        </w:r>
      </w:del>
      <w:r w:rsidRPr="002D1708">
        <w:rPr>
          <w:rFonts w:hint="eastAsia"/>
          <w:rPrChange w:id="1805" w:author="xiaox" w:date="2016-10-26T09:42:00Z">
            <w:rPr>
              <w:rFonts w:hint="eastAsia"/>
              <w:sz w:val="24"/>
            </w:rPr>
          </w:rPrChange>
        </w:rPr>
        <w:t>公布最近</w:t>
      </w:r>
      <w:r w:rsidRPr="002D1708">
        <w:rPr>
          <w:rPrChange w:id="1806" w:author="xiaox" w:date="2016-10-26T09:42:00Z">
            <w:rPr>
              <w:sz w:val="24"/>
            </w:rPr>
          </w:rPrChange>
        </w:rPr>
        <w:t>1</w:t>
      </w:r>
      <w:r w:rsidRPr="002D1708">
        <w:rPr>
          <w:rFonts w:hint="eastAsia"/>
          <w:rPrChange w:id="1807" w:author="xiaox" w:date="2016-10-26T09:42:00Z">
            <w:rPr>
              <w:rFonts w:hint="eastAsia"/>
              <w:sz w:val="24"/>
            </w:rPr>
          </w:rPrChange>
        </w:rPr>
        <w:t>个开放日的基金份额净值。</w:t>
      </w:r>
    </w:p>
    <w:p w:rsidR="00297D5F" w:rsidRPr="00297D5F" w:rsidRDefault="009E2993">
      <w:pPr>
        <w:spacing w:line="360" w:lineRule="auto"/>
        <w:ind w:firstLineChars="200" w:firstLine="480"/>
        <w:rPr>
          <w:rPrChange w:id="1808" w:author="xiaox" w:date="2016-10-26T09:42:00Z">
            <w:rPr>
              <w:sz w:val="24"/>
              <w:highlight w:val="yellow"/>
            </w:rPr>
          </w:rPrChange>
        </w:rPr>
      </w:pPr>
      <w:del w:id="1809" w:author="xiaox" w:date="2016-10-26T09:42:00Z">
        <w:r>
          <w:rPr>
            <w:bCs/>
            <w:sz w:val="24"/>
            <w:highlight w:val="yellow"/>
          </w:rPr>
          <w:delText>（</w:delText>
        </w:r>
        <w:r>
          <w:rPr>
            <w:rFonts w:hint="eastAsia"/>
            <w:bCs/>
            <w:sz w:val="24"/>
            <w:highlight w:val="yellow"/>
          </w:rPr>
          <w:delText>说明：</w:delText>
        </w:r>
        <w:r>
          <w:rPr>
            <w:bCs/>
            <w:sz w:val="24"/>
            <w:highlight w:val="yellow"/>
          </w:rPr>
          <w:delText>若暂停时间超过</w:delText>
        </w:r>
        <w:r>
          <w:rPr>
            <w:bCs/>
            <w:sz w:val="24"/>
            <w:highlight w:val="yellow"/>
          </w:rPr>
          <w:delText>1</w:delText>
        </w:r>
        <w:r>
          <w:rPr>
            <w:bCs/>
            <w:sz w:val="24"/>
            <w:highlight w:val="yellow"/>
          </w:rPr>
          <w:delText>日，则</w:delText>
        </w:r>
      </w:del>
      <w:ins w:id="1810" w:author="xiaox" w:date="2016-10-26T09:42:00Z">
        <w:r w:rsidR="00473770" w:rsidRPr="00473770">
          <w:rPr>
            <w:bCs/>
            <w:szCs w:val="21"/>
          </w:rPr>
          <w:t>3</w:t>
        </w:r>
        <w:r w:rsidR="00473770" w:rsidRPr="00473770">
          <w:rPr>
            <w:rFonts w:hint="eastAsia"/>
            <w:bCs/>
            <w:szCs w:val="21"/>
          </w:rPr>
          <w:t>、</w:t>
        </w:r>
      </w:ins>
      <w:r w:rsidR="002D1708" w:rsidRPr="002D1708">
        <w:rPr>
          <w:rFonts w:hint="eastAsia"/>
          <w:rPrChange w:id="1811" w:author="xiaox" w:date="2016-10-26T09:42:00Z">
            <w:rPr>
              <w:rFonts w:hint="eastAsia"/>
              <w:sz w:val="24"/>
              <w:highlight w:val="yellow"/>
            </w:rPr>
          </w:rPrChange>
        </w:rPr>
        <w:t>基金管理</w:t>
      </w:r>
      <w:del w:id="1812" w:author="xiaox" w:date="2016-10-26T09:42:00Z">
        <w:r>
          <w:rPr>
            <w:bCs/>
            <w:sz w:val="24"/>
            <w:highlight w:val="yellow"/>
          </w:rPr>
          <w:delText>公司</w:delText>
        </w:r>
      </w:del>
      <w:ins w:id="1813" w:author="xiaox" w:date="2016-10-26T09:42:00Z">
        <w:r w:rsidR="00473770" w:rsidRPr="00473770">
          <w:rPr>
            <w:rFonts w:hint="eastAsia"/>
            <w:bCs/>
            <w:szCs w:val="21"/>
          </w:rPr>
          <w:t>人</w:t>
        </w:r>
      </w:ins>
      <w:r w:rsidR="002D1708" w:rsidRPr="002D1708">
        <w:rPr>
          <w:rFonts w:hint="eastAsia"/>
          <w:rPrChange w:id="1814" w:author="xiaox" w:date="2016-10-26T09:42:00Z">
            <w:rPr>
              <w:rFonts w:hint="eastAsia"/>
              <w:sz w:val="24"/>
              <w:highlight w:val="yellow"/>
            </w:rPr>
          </w:rPrChange>
        </w:rPr>
        <w:t>可以根据</w:t>
      </w:r>
      <w:del w:id="1815" w:author="xiaox" w:date="2016-10-26T09:42:00Z">
        <w:r>
          <w:rPr>
            <w:bCs/>
            <w:sz w:val="24"/>
            <w:highlight w:val="yellow"/>
          </w:rPr>
          <w:delText>需要</w:delText>
        </w:r>
      </w:del>
      <w:ins w:id="1816" w:author="xiaox" w:date="2016-10-26T09:42:00Z">
        <w:r w:rsidR="00473770" w:rsidRPr="00473770">
          <w:rPr>
            <w:rFonts w:hint="eastAsia"/>
            <w:bCs/>
            <w:szCs w:val="21"/>
          </w:rPr>
          <w:t>暂停申购或赎回的时间，最迟于重新开放日在指定媒介上刊登重新开放申购或赎回的</w:t>
        </w:r>
      </w:ins>
      <w:r w:rsidR="002D1708" w:rsidRPr="002D1708">
        <w:rPr>
          <w:rFonts w:hint="eastAsia"/>
          <w:rPrChange w:id="1817" w:author="xiaox" w:date="2016-10-26T09:42:00Z">
            <w:rPr>
              <w:rFonts w:hint="eastAsia"/>
              <w:sz w:val="24"/>
              <w:highlight w:val="yellow"/>
            </w:rPr>
          </w:rPrChange>
        </w:rPr>
        <w:t>公告</w:t>
      </w:r>
      <w:del w:id="1818" w:author="xiaox" w:date="2016-10-26T09:42:00Z">
        <w:r>
          <w:rPr>
            <w:bCs/>
            <w:sz w:val="24"/>
            <w:highlight w:val="yellow"/>
          </w:rPr>
          <w:delText>增加次数，并在合同中写明，基金管理公司可</w:delText>
        </w:r>
      </w:del>
      <w:ins w:id="1819" w:author="xiaox" w:date="2016-10-26T09:42:00Z">
        <w:r w:rsidR="00473770" w:rsidRPr="00473770">
          <w:rPr>
            <w:rFonts w:hint="eastAsia"/>
            <w:bCs/>
            <w:szCs w:val="21"/>
          </w:rPr>
          <w:t>；也可以</w:t>
        </w:r>
      </w:ins>
      <w:r w:rsidR="002D1708" w:rsidRPr="002D1708">
        <w:rPr>
          <w:rFonts w:hint="eastAsia"/>
          <w:rPrChange w:id="1820" w:author="xiaox" w:date="2016-10-26T09:42:00Z">
            <w:rPr>
              <w:rFonts w:hint="eastAsia"/>
              <w:sz w:val="24"/>
              <w:highlight w:val="yellow"/>
            </w:rPr>
          </w:rPrChange>
        </w:rPr>
        <w:t>根据</w:t>
      </w:r>
      <w:del w:id="1821" w:author="xiaox" w:date="2016-10-26T09:42:00Z">
        <w:r>
          <w:rPr>
            <w:bCs/>
            <w:sz w:val="24"/>
            <w:highlight w:val="yellow"/>
          </w:rPr>
          <w:delText>信息披露管理办法，自行确定）</w:delText>
        </w:r>
      </w:del>
      <w:ins w:id="1822" w:author="xiaox" w:date="2016-10-26T09:42:00Z">
        <w:r w:rsidR="00473770" w:rsidRPr="00473770">
          <w:rPr>
            <w:rFonts w:hint="eastAsia"/>
            <w:bCs/>
            <w:szCs w:val="21"/>
          </w:rPr>
          <w:t>实际情况在暂停公告中明确重新开放申购或赎回的</w:t>
        </w:r>
        <w:r w:rsidR="00473770" w:rsidRPr="00473770">
          <w:rPr>
            <w:rFonts w:hint="eastAsia"/>
            <w:bCs/>
            <w:szCs w:val="21"/>
          </w:rPr>
          <w:lastRenderedPageBreak/>
          <w:t>时间，届时不再另行发布重新开放的公告</w:t>
        </w:r>
      </w:ins>
      <w:r w:rsidR="002D1708" w:rsidRPr="002D1708">
        <w:rPr>
          <w:rFonts w:hint="eastAsia"/>
          <w:rPrChange w:id="1823" w:author="xiaox" w:date="2016-10-26T09:42:00Z">
            <w:rPr>
              <w:rFonts w:hint="eastAsia"/>
              <w:sz w:val="24"/>
              <w:highlight w:val="yellow"/>
            </w:rPr>
          </w:rPrChange>
        </w:rPr>
        <w:t>。</w:t>
      </w:r>
    </w:p>
    <w:p w:rsidR="002D1708" w:rsidRPr="002D1708" w:rsidRDefault="002D1708" w:rsidP="002D1708">
      <w:pPr>
        <w:spacing w:line="360" w:lineRule="auto"/>
        <w:ind w:firstLineChars="200" w:firstLine="420"/>
        <w:rPr>
          <w:rPrChange w:id="1824" w:author="xiaox" w:date="2016-10-26T09:42:00Z">
            <w:rPr>
              <w:sz w:val="24"/>
            </w:rPr>
          </w:rPrChange>
        </w:rPr>
        <w:pPrChange w:id="1825" w:author="xiaox" w:date="2016-10-26T09:42:00Z">
          <w:pPr>
            <w:spacing w:line="360" w:lineRule="auto"/>
            <w:ind w:firstLineChars="200" w:firstLine="480"/>
          </w:pPr>
        </w:pPrChange>
      </w:pPr>
      <w:r w:rsidRPr="002D1708">
        <w:rPr>
          <w:rFonts w:hint="eastAsia"/>
          <w:rPrChange w:id="1826" w:author="xiaox" w:date="2016-10-26T09:42:00Z">
            <w:rPr>
              <w:rFonts w:hint="eastAsia"/>
              <w:sz w:val="24"/>
            </w:rPr>
          </w:rPrChange>
        </w:rPr>
        <w:t>十一、基金转换</w:t>
      </w:r>
    </w:p>
    <w:p w:rsidR="002D1708" w:rsidRPr="002D1708" w:rsidRDefault="002D1708" w:rsidP="002D1708">
      <w:pPr>
        <w:spacing w:line="360" w:lineRule="auto"/>
        <w:ind w:firstLineChars="200" w:firstLine="420"/>
        <w:rPr>
          <w:rPrChange w:id="1827" w:author="xiaox" w:date="2016-10-26T09:42:00Z">
            <w:rPr>
              <w:sz w:val="24"/>
            </w:rPr>
          </w:rPrChange>
        </w:rPr>
        <w:pPrChange w:id="1828" w:author="xiaox" w:date="2016-10-26T09:42:00Z">
          <w:pPr>
            <w:spacing w:line="360" w:lineRule="auto"/>
            <w:ind w:firstLineChars="200" w:firstLine="480"/>
          </w:pPr>
        </w:pPrChange>
      </w:pPr>
      <w:r w:rsidRPr="002D1708">
        <w:rPr>
          <w:rFonts w:hint="eastAsia"/>
          <w:rPrChange w:id="1829" w:author="xiaox" w:date="2016-10-26T09:42:00Z">
            <w:rPr>
              <w:rFonts w:hint="eastAsia"/>
              <w:sz w:val="24"/>
            </w:rPr>
          </w:rPrChange>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2D1708" w:rsidRPr="002D1708" w:rsidRDefault="002D1708" w:rsidP="002D1708">
      <w:pPr>
        <w:spacing w:line="360" w:lineRule="auto"/>
        <w:ind w:firstLineChars="200" w:firstLine="420"/>
        <w:rPr>
          <w:rPrChange w:id="1830" w:author="xiaox" w:date="2016-10-26T09:42:00Z">
            <w:rPr>
              <w:sz w:val="24"/>
            </w:rPr>
          </w:rPrChange>
        </w:rPr>
        <w:pPrChange w:id="1831" w:author="xiaox" w:date="2016-10-26T09:42:00Z">
          <w:pPr>
            <w:spacing w:line="360" w:lineRule="auto"/>
            <w:ind w:firstLineChars="200" w:firstLine="480"/>
          </w:pPr>
        </w:pPrChange>
      </w:pPr>
      <w:r w:rsidRPr="002D1708">
        <w:rPr>
          <w:rFonts w:hint="eastAsia"/>
          <w:rPrChange w:id="1832" w:author="xiaox" w:date="2016-10-26T09:42:00Z">
            <w:rPr>
              <w:rFonts w:hint="eastAsia"/>
              <w:sz w:val="24"/>
            </w:rPr>
          </w:rPrChange>
        </w:rPr>
        <w:t>十二、基金的非交易过户</w:t>
      </w:r>
    </w:p>
    <w:p w:rsidR="002D1708" w:rsidRPr="002D1708" w:rsidRDefault="002D1708" w:rsidP="002D1708">
      <w:pPr>
        <w:spacing w:line="360" w:lineRule="auto"/>
        <w:ind w:firstLineChars="200" w:firstLine="420"/>
        <w:rPr>
          <w:rPrChange w:id="1833" w:author="xiaox" w:date="2016-10-26T09:42:00Z">
            <w:rPr>
              <w:sz w:val="24"/>
            </w:rPr>
          </w:rPrChange>
        </w:rPr>
        <w:pPrChange w:id="1834" w:author="xiaox" w:date="2016-10-26T09:42:00Z">
          <w:pPr>
            <w:spacing w:line="360" w:lineRule="auto"/>
            <w:ind w:firstLineChars="200" w:firstLine="480"/>
          </w:pPr>
        </w:pPrChange>
      </w:pPr>
      <w:r w:rsidRPr="002D1708">
        <w:rPr>
          <w:rFonts w:hint="eastAsia"/>
          <w:rPrChange w:id="1835" w:author="xiaox" w:date="2016-10-26T09:42:00Z">
            <w:rPr>
              <w:rFonts w:hint="eastAsia"/>
              <w:sz w:val="24"/>
            </w:rPr>
          </w:rPrChange>
        </w:rPr>
        <w:t>基金的非交易过户是指基金登记机构受理继承、捐赠和司法强制执行等情形而产生的非交易过户以及登记机构认可、符合法律法规的其它非交易过户</w:t>
      </w:r>
      <w:del w:id="1836" w:author="xiaox" w:date="2016-10-26T09:42:00Z">
        <w:r w:rsidR="009E2993">
          <w:rPr>
            <w:bCs/>
            <w:sz w:val="24"/>
          </w:rPr>
          <w:delText>(</w:delText>
        </w:r>
        <w:r w:rsidR="009E2993">
          <w:rPr>
            <w:bCs/>
            <w:sz w:val="24"/>
          </w:rPr>
          <w:delText>可补充其他情况</w:delText>
        </w:r>
        <w:r w:rsidR="009E2993">
          <w:rPr>
            <w:bCs/>
            <w:sz w:val="24"/>
          </w:rPr>
          <w:delText>)</w:delText>
        </w:r>
      </w:del>
      <w:r w:rsidRPr="002D1708">
        <w:rPr>
          <w:rFonts w:hint="eastAsia"/>
          <w:rPrChange w:id="1837" w:author="xiaox" w:date="2016-10-26T09:42:00Z">
            <w:rPr>
              <w:rFonts w:hint="eastAsia"/>
              <w:sz w:val="24"/>
            </w:rPr>
          </w:rPrChange>
        </w:rPr>
        <w:t>。无论在上述何种情况下，接受划转的主体必须是依法可以持有本基金基金份额的投资人。</w:t>
      </w:r>
    </w:p>
    <w:p w:rsidR="002D1708" w:rsidRPr="002D1708" w:rsidRDefault="002D1708" w:rsidP="002D1708">
      <w:pPr>
        <w:spacing w:line="360" w:lineRule="auto"/>
        <w:ind w:firstLineChars="200" w:firstLine="420"/>
        <w:rPr>
          <w:rPrChange w:id="1838" w:author="xiaox" w:date="2016-10-26T09:42:00Z">
            <w:rPr>
              <w:sz w:val="24"/>
            </w:rPr>
          </w:rPrChange>
        </w:rPr>
        <w:pPrChange w:id="1839" w:author="xiaox" w:date="2016-10-26T09:42:00Z">
          <w:pPr>
            <w:spacing w:line="360" w:lineRule="auto"/>
            <w:ind w:firstLineChars="200" w:firstLine="480"/>
          </w:pPr>
        </w:pPrChange>
      </w:pPr>
      <w:r w:rsidRPr="002D1708">
        <w:rPr>
          <w:rFonts w:ascii="宋体" w:hAnsi="宋体" w:hint="eastAsia"/>
          <w:rPrChange w:id="1840" w:author="xiaox" w:date="2016-10-26T09:42:00Z">
            <w:rPr>
              <w:rFonts w:ascii="宋体" w:hAnsi="宋体" w:hint="eastAsia"/>
              <w:sz w:val="24"/>
            </w:rPr>
          </w:rPrChange>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并按基金登记机构规定的标准收费。</w:t>
      </w:r>
    </w:p>
    <w:p w:rsidR="002D1708" w:rsidRPr="002D1708" w:rsidRDefault="002D1708" w:rsidP="002D1708">
      <w:pPr>
        <w:spacing w:line="360" w:lineRule="auto"/>
        <w:ind w:firstLineChars="200" w:firstLine="420"/>
        <w:rPr>
          <w:rPrChange w:id="1841" w:author="xiaox" w:date="2016-10-26T09:42:00Z">
            <w:rPr>
              <w:sz w:val="24"/>
            </w:rPr>
          </w:rPrChange>
        </w:rPr>
        <w:pPrChange w:id="1842" w:author="xiaox" w:date="2016-10-26T09:42:00Z">
          <w:pPr>
            <w:spacing w:line="360" w:lineRule="auto"/>
            <w:ind w:firstLineChars="200" w:firstLine="480"/>
          </w:pPr>
        </w:pPrChange>
      </w:pPr>
      <w:r w:rsidRPr="002D1708">
        <w:rPr>
          <w:rFonts w:hint="eastAsia"/>
          <w:rPrChange w:id="1843" w:author="xiaox" w:date="2016-10-26T09:42:00Z">
            <w:rPr>
              <w:rFonts w:hint="eastAsia"/>
              <w:sz w:val="24"/>
            </w:rPr>
          </w:rPrChange>
        </w:rPr>
        <w:t>十三、基金的转托管</w:t>
      </w:r>
    </w:p>
    <w:p w:rsidR="002D1708" w:rsidRPr="002D1708" w:rsidRDefault="002D1708" w:rsidP="002D1708">
      <w:pPr>
        <w:spacing w:line="360" w:lineRule="auto"/>
        <w:ind w:firstLineChars="200" w:firstLine="420"/>
        <w:rPr>
          <w:rPrChange w:id="1844" w:author="xiaox" w:date="2016-10-26T09:42:00Z">
            <w:rPr>
              <w:sz w:val="24"/>
            </w:rPr>
          </w:rPrChange>
        </w:rPr>
        <w:pPrChange w:id="1845" w:author="xiaox" w:date="2016-10-26T09:42:00Z">
          <w:pPr>
            <w:spacing w:line="360" w:lineRule="auto"/>
            <w:ind w:firstLineChars="200" w:firstLine="480"/>
          </w:pPr>
        </w:pPrChange>
      </w:pPr>
      <w:r w:rsidRPr="002D1708">
        <w:rPr>
          <w:rFonts w:hint="eastAsia"/>
          <w:rPrChange w:id="1846" w:author="xiaox" w:date="2016-10-26T09:42:00Z">
            <w:rPr>
              <w:rFonts w:hint="eastAsia"/>
              <w:sz w:val="24"/>
            </w:rPr>
          </w:rPrChange>
        </w:rPr>
        <w:t>基金份额持有人可办理已持有基金份额在不同销售机构之间的转托管，基金销售机构可以按照规定的标准收取转托管费。</w:t>
      </w:r>
    </w:p>
    <w:p w:rsidR="002D1708" w:rsidRPr="002D1708" w:rsidRDefault="002D1708" w:rsidP="002D1708">
      <w:pPr>
        <w:spacing w:line="360" w:lineRule="auto"/>
        <w:ind w:firstLineChars="200" w:firstLine="420"/>
        <w:rPr>
          <w:rPrChange w:id="1847" w:author="xiaox" w:date="2016-10-26T09:42:00Z">
            <w:rPr>
              <w:sz w:val="24"/>
            </w:rPr>
          </w:rPrChange>
        </w:rPr>
        <w:pPrChange w:id="1848" w:author="xiaox" w:date="2016-10-26T09:42:00Z">
          <w:pPr>
            <w:spacing w:line="360" w:lineRule="auto"/>
            <w:ind w:firstLineChars="200" w:firstLine="480"/>
          </w:pPr>
        </w:pPrChange>
      </w:pPr>
      <w:r w:rsidRPr="002D1708">
        <w:rPr>
          <w:rFonts w:hint="eastAsia"/>
          <w:rPrChange w:id="1849" w:author="xiaox" w:date="2016-10-26T09:42:00Z">
            <w:rPr>
              <w:rFonts w:hint="eastAsia"/>
              <w:sz w:val="24"/>
            </w:rPr>
          </w:rPrChange>
        </w:rPr>
        <w:t>十四、定期定额投资计划</w:t>
      </w:r>
    </w:p>
    <w:p w:rsidR="002D1708" w:rsidRPr="002D1708" w:rsidRDefault="002D1708" w:rsidP="002D1708">
      <w:pPr>
        <w:spacing w:line="360" w:lineRule="auto"/>
        <w:ind w:firstLineChars="200" w:firstLine="420"/>
        <w:rPr>
          <w:rPrChange w:id="1850" w:author="xiaox" w:date="2016-10-26T09:42:00Z">
            <w:rPr>
              <w:sz w:val="24"/>
            </w:rPr>
          </w:rPrChange>
        </w:rPr>
        <w:pPrChange w:id="1851" w:author="xiaox" w:date="2016-10-26T09:42:00Z">
          <w:pPr>
            <w:spacing w:line="360" w:lineRule="auto"/>
            <w:ind w:firstLineChars="200" w:firstLine="480"/>
          </w:pPr>
        </w:pPrChange>
      </w:pPr>
      <w:r w:rsidRPr="002D1708">
        <w:rPr>
          <w:rFonts w:hint="eastAsia"/>
          <w:rPrChange w:id="1852" w:author="xiaox" w:date="2016-10-26T09:42:00Z">
            <w:rPr>
              <w:rFonts w:hint="eastAsia"/>
              <w:sz w:val="24"/>
            </w:rPr>
          </w:rPrChange>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2D1708" w:rsidRPr="002D1708" w:rsidRDefault="002D1708" w:rsidP="002D1708">
      <w:pPr>
        <w:spacing w:line="360" w:lineRule="auto"/>
        <w:ind w:firstLineChars="200" w:firstLine="420"/>
        <w:rPr>
          <w:rPrChange w:id="1853" w:author="xiaox" w:date="2016-10-26T09:42:00Z">
            <w:rPr>
              <w:sz w:val="24"/>
            </w:rPr>
          </w:rPrChange>
        </w:rPr>
        <w:pPrChange w:id="1854" w:author="xiaox" w:date="2016-10-26T09:42:00Z">
          <w:pPr>
            <w:spacing w:line="360" w:lineRule="auto"/>
            <w:ind w:firstLineChars="200" w:firstLine="480"/>
          </w:pPr>
        </w:pPrChange>
      </w:pPr>
      <w:r w:rsidRPr="002D1708">
        <w:rPr>
          <w:rFonts w:hint="eastAsia"/>
          <w:rPrChange w:id="1855" w:author="xiaox" w:date="2016-10-26T09:42:00Z">
            <w:rPr>
              <w:rFonts w:hint="eastAsia"/>
              <w:sz w:val="24"/>
            </w:rPr>
          </w:rPrChange>
        </w:rPr>
        <w:t>十五、基金的冻结和解冻</w:t>
      </w:r>
    </w:p>
    <w:p w:rsidR="002D1708" w:rsidRPr="002D1708" w:rsidRDefault="002D1708" w:rsidP="002D1708">
      <w:pPr>
        <w:spacing w:line="360" w:lineRule="auto"/>
        <w:ind w:firstLineChars="200" w:firstLine="420"/>
        <w:rPr>
          <w:rPrChange w:id="1856" w:author="xiaox" w:date="2016-10-26T09:42:00Z">
            <w:rPr>
              <w:sz w:val="24"/>
            </w:rPr>
          </w:rPrChange>
        </w:rPr>
        <w:pPrChange w:id="1857" w:author="xiaox" w:date="2016-10-26T09:42:00Z">
          <w:pPr>
            <w:spacing w:line="360" w:lineRule="auto"/>
            <w:ind w:firstLineChars="200" w:firstLine="480"/>
          </w:pPr>
        </w:pPrChange>
      </w:pPr>
      <w:r w:rsidRPr="002D1708">
        <w:rPr>
          <w:rFonts w:hint="eastAsia"/>
          <w:rPrChange w:id="1858" w:author="xiaox" w:date="2016-10-26T09:42:00Z">
            <w:rPr>
              <w:rFonts w:hint="eastAsia"/>
              <w:sz w:val="24"/>
            </w:rPr>
          </w:rPrChange>
        </w:rPr>
        <w:t>基金登记机构只受理国家有权机关依法要求的基金份额的冻结与解冻，以及登记机构认可、符合法律法规的其他情况下的冻结与解冻。</w:t>
      </w:r>
    </w:p>
    <w:p w:rsidR="00105D40" w:rsidRDefault="009E2993">
      <w:pPr>
        <w:spacing w:line="360" w:lineRule="auto"/>
        <w:rPr>
          <w:ins w:id="1859" w:author="xiaox" w:date="2016-10-26T09:42:00Z"/>
          <w:bCs/>
          <w:szCs w:val="21"/>
        </w:rPr>
      </w:pPr>
      <w:del w:id="1860" w:author="xiaox" w:date="2016-10-26T09:42:00Z">
        <w:r>
          <w:rPr>
            <w:bCs/>
            <w:sz w:val="24"/>
          </w:rPr>
          <w:br w:type="page"/>
        </w:r>
      </w:del>
      <w:ins w:id="1861" w:author="xiaox" w:date="2016-10-26T09:42:00Z">
        <w:r w:rsidR="00473770" w:rsidRPr="00473770">
          <w:rPr>
            <w:rFonts w:hint="eastAsia"/>
            <w:bCs/>
            <w:szCs w:val="21"/>
          </w:rPr>
          <w:t>十六、基金份额转让</w:t>
        </w:r>
      </w:ins>
    </w:p>
    <w:p w:rsidR="00473770" w:rsidRPr="00473770" w:rsidRDefault="00473770" w:rsidP="005326F4">
      <w:pPr>
        <w:spacing w:line="360" w:lineRule="auto"/>
        <w:ind w:firstLineChars="200" w:firstLine="420"/>
        <w:rPr>
          <w:ins w:id="1862" w:author="xiaox" w:date="2016-10-26T09:42:00Z"/>
          <w:bCs/>
          <w:szCs w:val="21"/>
        </w:rPr>
      </w:pPr>
      <w:ins w:id="1863" w:author="xiaox" w:date="2016-10-26T09:42:00Z">
        <w:r w:rsidRPr="00473770">
          <w:rPr>
            <w:rFonts w:hint="eastAsia"/>
            <w:bCs/>
            <w:szCs w:val="21"/>
          </w:rPr>
          <w:t>在</w:t>
        </w:r>
        <w:r w:rsidR="00824A7F">
          <w:rPr>
            <w:rFonts w:hint="eastAsia"/>
            <w:bCs/>
            <w:szCs w:val="21"/>
          </w:rPr>
          <w:t>符合法律法规</w:t>
        </w:r>
        <w:r w:rsidR="00D6151C">
          <w:rPr>
            <w:rFonts w:hint="eastAsia"/>
            <w:bCs/>
            <w:szCs w:val="21"/>
          </w:rPr>
          <w:t>规定</w:t>
        </w:r>
        <w:r w:rsidR="00824A7F">
          <w:rPr>
            <w:rFonts w:hint="eastAsia"/>
            <w:bCs/>
            <w:szCs w:val="21"/>
          </w:rPr>
          <w:t>且条件允许</w:t>
        </w:r>
        <w:r w:rsidRPr="00473770">
          <w:rPr>
            <w:rFonts w:hint="eastAsia"/>
            <w:bCs/>
            <w:szCs w:val="21"/>
          </w:rPr>
          <w:t>的情况下，基金管理人可以根据相关业务规则受理基金份额持有人通过中国证监会认可的交易场所或者交易方式进行份额转让的申请。具体由基金管理人提前发布公告。</w:t>
        </w:r>
      </w:ins>
    </w:p>
    <w:p w:rsidR="00473770" w:rsidRPr="00473770" w:rsidRDefault="00473770" w:rsidP="005326F4">
      <w:pPr>
        <w:spacing w:line="360" w:lineRule="auto"/>
        <w:ind w:firstLineChars="200" w:firstLine="420"/>
        <w:rPr>
          <w:ins w:id="1864" w:author="xiaox" w:date="2016-10-26T09:42:00Z"/>
          <w:bCs/>
          <w:szCs w:val="21"/>
        </w:rPr>
      </w:pPr>
      <w:ins w:id="1865" w:author="xiaox" w:date="2016-10-26T09:42:00Z">
        <w:r w:rsidRPr="00473770">
          <w:rPr>
            <w:rFonts w:hint="eastAsia"/>
            <w:bCs/>
            <w:szCs w:val="21"/>
          </w:rPr>
          <w:t>十七、基金管理人可在法律法规允许的范围内，在不影响基金份额持有人实质利益的前</w:t>
        </w:r>
        <w:r w:rsidRPr="00473770">
          <w:rPr>
            <w:rFonts w:hint="eastAsia"/>
            <w:bCs/>
            <w:szCs w:val="21"/>
          </w:rPr>
          <w:lastRenderedPageBreak/>
          <w:t>提下，根据市场情况对上述申购和赎回的安排进行补充和调整并提前公告。</w:t>
        </w:r>
      </w:ins>
    </w:p>
    <w:p w:rsidR="00105D40" w:rsidRPr="00105D40" w:rsidRDefault="002D1708" w:rsidP="00D67100">
      <w:pPr>
        <w:pStyle w:val="1"/>
        <w:spacing w:beforeLines="50" w:afterLines="50"/>
        <w:jc w:val="center"/>
        <w:rPr>
          <w:rFonts w:ascii="Times New Roman"/>
          <w:color w:val="auto"/>
          <w:sz w:val="21"/>
          <w:rPrChange w:id="1866" w:author="xiaox" w:date="2016-10-26T09:42:00Z">
            <w:rPr>
              <w:rFonts w:ascii="Times New Roman"/>
              <w:color w:val="auto"/>
              <w:sz w:val="30"/>
            </w:rPr>
          </w:rPrChange>
        </w:rPr>
      </w:pPr>
      <w:bookmarkStart w:id="1867" w:name="_Toc29251"/>
      <w:bookmarkStart w:id="1868" w:name="_Toc26207"/>
      <w:bookmarkStart w:id="1869" w:name="_Toc98560353"/>
      <w:bookmarkStart w:id="1870" w:name="_Toc123102454"/>
      <w:bookmarkStart w:id="1871" w:name="_Toc139991737"/>
      <w:bookmarkStart w:id="1872" w:name="_Toc123051453"/>
      <w:bookmarkStart w:id="1873" w:name="_Toc6405"/>
      <w:bookmarkStart w:id="1874" w:name="_Toc14835"/>
      <w:bookmarkStart w:id="1875" w:name="_Toc141703887"/>
      <w:bookmarkStart w:id="1876" w:name="_Toc31644"/>
      <w:bookmarkStart w:id="1877" w:name="_Toc123112235"/>
      <w:bookmarkStart w:id="1878" w:name="_Toc31653"/>
      <w:bookmarkStart w:id="1879" w:name="_Toc31235"/>
      <w:bookmarkStart w:id="1880" w:name="_Toc12245"/>
      <w:bookmarkStart w:id="1881" w:name="_Toc3601"/>
      <w:bookmarkStart w:id="1882" w:name="_Toc15143"/>
      <w:bookmarkStart w:id="1883" w:name="_Toc16859"/>
      <w:bookmarkStart w:id="1884" w:name="_Toc458581664"/>
      <w:r w:rsidRPr="002D1708">
        <w:rPr>
          <w:rFonts w:ascii="Times New Roman" w:hint="eastAsia"/>
          <w:color w:val="auto"/>
          <w:sz w:val="21"/>
          <w:rPrChange w:id="1885" w:author="xiaox" w:date="2016-10-26T09:42:00Z">
            <w:rPr>
              <w:rFonts w:ascii="Times New Roman" w:hint="eastAsia"/>
              <w:color w:val="auto"/>
              <w:sz w:val="30"/>
            </w:rPr>
          </w:rPrChange>
        </w:rPr>
        <w:t>第七部分</w:t>
      </w:r>
      <w:r w:rsidRPr="002D1708">
        <w:rPr>
          <w:rFonts w:ascii="Times New Roman"/>
          <w:color w:val="auto"/>
          <w:sz w:val="21"/>
          <w:rPrChange w:id="1886" w:author="xiaox" w:date="2016-10-26T09:42:00Z">
            <w:rPr>
              <w:rFonts w:ascii="Times New Roman"/>
              <w:color w:val="auto"/>
              <w:sz w:val="30"/>
            </w:rPr>
          </w:rPrChange>
        </w:rPr>
        <w:t xml:space="preserve">  </w:t>
      </w:r>
      <w:r w:rsidRPr="002D1708">
        <w:rPr>
          <w:rFonts w:ascii="Times New Roman" w:hint="eastAsia"/>
          <w:color w:val="auto"/>
          <w:sz w:val="21"/>
          <w:rPrChange w:id="1887" w:author="xiaox" w:date="2016-10-26T09:42:00Z">
            <w:rPr>
              <w:rFonts w:ascii="Times New Roman" w:hint="eastAsia"/>
              <w:color w:val="auto"/>
              <w:sz w:val="30"/>
            </w:rPr>
          </w:rPrChange>
        </w:rPr>
        <w:t>基金合同当事人及权利义务</w:t>
      </w:r>
      <w:bookmarkStart w:id="1888" w:name="_Hlt55355235"/>
      <w:bookmarkStart w:id="1889" w:name="_Toc523711668"/>
      <w:bookmarkStart w:id="1890" w:name="_Toc15118234"/>
      <w:bookmarkStart w:id="1891" w:name="_Toc79392580"/>
      <w:bookmarkStart w:id="1892" w:name="_Toc57530239"/>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8"/>
    </w:p>
    <w:p w:rsidR="00821327" w:rsidRDefault="00821327" w:rsidP="00D6062B">
      <w:pPr>
        <w:spacing w:line="360" w:lineRule="auto"/>
        <w:ind w:firstLineChars="200" w:firstLine="480"/>
        <w:rPr>
          <w:del w:id="1893" w:author="xiaox" w:date="2016-10-26T09:42:00Z"/>
          <w:bCs/>
          <w:sz w:val="24"/>
        </w:rPr>
      </w:pPr>
    </w:p>
    <w:p w:rsidR="002D1708" w:rsidRPr="002D1708" w:rsidRDefault="002D1708" w:rsidP="002D1708">
      <w:pPr>
        <w:spacing w:line="360" w:lineRule="auto"/>
        <w:ind w:firstLineChars="200" w:firstLine="420"/>
        <w:rPr>
          <w:rPrChange w:id="1894" w:author="xiaox" w:date="2016-10-26T09:42:00Z">
            <w:rPr>
              <w:sz w:val="24"/>
            </w:rPr>
          </w:rPrChange>
        </w:rPr>
        <w:pPrChange w:id="1895" w:author="xiaox" w:date="2016-10-26T09:42:00Z">
          <w:pPr>
            <w:spacing w:line="360" w:lineRule="auto"/>
            <w:ind w:firstLineChars="200" w:firstLine="480"/>
          </w:pPr>
        </w:pPrChange>
      </w:pPr>
      <w:r w:rsidRPr="002D1708">
        <w:rPr>
          <w:rFonts w:hint="eastAsia"/>
          <w:rPrChange w:id="1896" w:author="xiaox" w:date="2016-10-26T09:42:00Z">
            <w:rPr>
              <w:rFonts w:hint="eastAsia"/>
              <w:sz w:val="24"/>
            </w:rPr>
          </w:rPrChange>
        </w:rPr>
        <w:t>一、基金</w:t>
      </w:r>
      <w:bookmarkEnd w:id="1889"/>
      <w:r w:rsidRPr="002D1708">
        <w:rPr>
          <w:rFonts w:hint="eastAsia"/>
          <w:rPrChange w:id="1897" w:author="xiaox" w:date="2016-10-26T09:42:00Z">
            <w:rPr>
              <w:rFonts w:hint="eastAsia"/>
              <w:sz w:val="24"/>
            </w:rPr>
          </w:rPrChange>
        </w:rPr>
        <w:t>管理人</w:t>
      </w:r>
      <w:bookmarkEnd w:id="1890"/>
      <w:bookmarkEnd w:id="1891"/>
      <w:bookmarkEnd w:id="1892"/>
    </w:p>
    <w:p w:rsidR="002D1708" w:rsidRPr="002D1708" w:rsidRDefault="002D1708" w:rsidP="002D1708">
      <w:pPr>
        <w:spacing w:line="360" w:lineRule="auto"/>
        <w:ind w:firstLineChars="200" w:firstLine="420"/>
        <w:rPr>
          <w:rPrChange w:id="1898" w:author="xiaox" w:date="2016-10-26T09:42:00Z">
            <w:rPr>
              <w:sz w:val="24"/>
            </w:rPr>
          </w:rPrChange>
        </w:rPr>
        <w:pPrChange w:id="1899" w:author="xiaox" w:date="2016-10-26T09:42:00Z">
          <w:pPr>
            <w:spacing w:line="360" w:lineRule="auto"/>
            <w:ind w:firstLineChars="200" w:firstLine="480"/>
          </w:pPr>
        </w:pPrChange>
      </w:pPr>
      <w:bookmarkStart w:id="1900" w:name="_Toc15118235"/>
      <w:r w:rsidRPr="002D1708">
        <w:rPr>
          <w:rFonts w:hint="eastAsia"/>
          <w:rPrChange w:id="1901" w:author="xiaox" w:date="2016-10-26T09:42:00Z">
            <w:rPr>
              <w:rFonts w:hint="eastAsia"/>
              <w:sz w:val="24"/>
            </w:rPr>
          </w:rPrChange>
        </w:rPr>
        <w:t>（一）</w:t>
      </w:r>
      <w:del w:id="1902" w:author="xiaox" w:date="2016-10-26T09:42:00Z">
        <w:r w:rsidR="009E2993">
          <w:rPr>
            <w:bCs/>
            <w:sz w:val="24"/>
          </w:rPr>
          <w:tab/>
        </w:r>
      </w:del>
      <w:r w:rsidRPr="002D1708">
        <w:rPr>
          <w:rFonts w:hint="eastAsia"/>
          <w:rPrChange w:id="1903" w:author="xiaox" w:date="2016-10-26T09:42:00Z">
            <w:rPr>
              <w:rFonts w:hint="eastAsia"/>
              <w:sz w:val="24"/>
            </w:rPr>
          </w:rPrChange>
        </w:rPr>
        <w:t>基金管理人简况</w:t>
      </w:r>
      <w:bookmarkEnd w:id="1900"/>
    </w:p>
    <w:p w:rsidR="002D1708" w:rsidRPr="002D1708" w:rsidRDefault="002D1708" w:rsidP="002D1708">
      <w:pPr>
        <w:spacing w:line="360" w:lineRule="auto"/>
        <w:ind w:firstLineChars="200" w:firstLine="420"/>
        <w:rPr>
          <w:rPrChange w:id="1904" w:author="xiaox" w:date="2016-10-26T09:42:00Z">
            <w:rPr>
              <w:sz w:val="24"/>
            </w:rPr>
          </w:rPrChange>
        </w:rPr>
        <w:pPrChange w:id="1905" w:author="xiaox" w:date="2016-10-26T09:42:00Z">
          <w:pPr>
            <w:spacing w:line="360" w:lineRule="auto"/>
            <w:ind w:firstLineChars="200" w:firstLine="480"/>
          </w:pPr>
        </w:pPrChange>
      </w:pPr>
      <w:bookmarkStart w:id="1906" w:name="_Toc15118236"/>
      <w:bookmarkStart w:id="1907" w:name="_Toc15118237"/>
      <w:r w:rsidRPr="002D1708">
        <w:rPr>
          <w:rFonts w:hint="eastAsia"/>
          <w:rPrChange w:id="1908" w:author="xiaox" w:date="2016-10-26T09:42:00Z">
            <w:rPr>
              <w:rFonts w:hint="eastAsia"/>
              <w:sz w:val="24"/>
            </w:rPr>
          </w:rPrChange>
        </w:rPr>
        <w:t>名称：</w:t>
      </w:r>
      <w:bookmarkEnd w:id="1906"/>
      <w:ins w:id="1909" w:author="xiaox" w:date="2016-10-26T09:42:00Z">
        <w:r w:rsidR="00473770" w:rsidRPr="00473770">
          <w:rPr>
            <w:rFonts w:hint="eastAsia"/>
            <w:bCs/>
            <w:szCs w:val="21"/>
          </w:rPr>
          <w:t>华夏基金管理有限公司</w:t>
        </w:r>
      </w:ins>
    </w:p>
    <w:p w:rsidR="002D1708" w:rsidRPr="002D1708" w:rsidRDefault="002D1708" w:rsidP="002D1708">
      <w:pPr>
        <w:spacing w:line="360" w:lineRule="auto"/>
        <w:ind w:firstLineChars="200" w:firstLine="420"/>
        <w:rPr>
          <w:rPrChange w:id="1910" w:author="xiaox" w:date="2016-10-26T09:42:00Z">
            <w:rPr>
              <w:sz w:val="24"/>
            </w:rPr>
          </w:rPrChange>
        </w:rPr>
        <w:pPrChange w:id="1911" w:author="xiaox" w:date="2016-10-26T09:42:00Z">
          <w:pPr>
            <w:spacing w:line="360" w:lineRule="auto"/>
            <w:ind w:firstLineChars="200" w:firstLine="480"/>
          </w:pPr>
        </w:pPrChange>
      </w:pPr>
      <w:r w:rsidRPr="002D1708">
        <w:rPr>
          <w:rFonts w:hint="eastAsia"/>
          <w:rPrChange w:id="1912" w:author="xiaox" w:date="2016-10-26T09:42:00Z">
            <w:rPr>
              <w:rFonts w:hint="eastAsia"/>
              <w:sz w:val="24"/>
            </w:rPr>
          </w:rPrChange>
        </w:rPr>
        <w:t>住所：</w:t>
      </w:r>
      <w:del w:id="1913" w:author="xiaox" w:date="2016-10-26T09:42:00Z">
        <w:r w:rsidR="009E2993">
          <w:rPr>
            <w:bCs/>
            <w:sz w:val="24"/>
          </w:rPr>
          <w:delText xml:space="preserve"> </w:delText>
        </w:r>
      </w:del>
      <w:ins w:id="1914" w:author="xiaox" w:date="2016-10-26T09:42:00Z">
        <w:r w:rsidR="00473770" w:rsidRPr="00473770">
          <w:rPr>
            <w:rFonts w:hint="eastAsia"/>
            <w:bCs/>
            <w:szCs w:val="21"/>
          </w:rPr>
          <w:t>北京市顺义区天竺空港工业区</w:t>
        </w:r>
        <w:r w:rsidR="00473770" w:rsidRPr="00473770">
          <w:rPr>
            <w:bCs/>
            <w:szCs w:val="21"/>
          </w:rPr>
          <w:t>A</w:t>
        </w:r>
        <w:r w:rsidR="00473770" w:rsidRPr="00473770">
          <w:rPr>
            <w:rFonts w:hint="eastAsia"/>
            <w:bCs/>
            <w:szCs w:val="21"/>
          </w:rPr>
          <w:t>区</w:t>
        </w:r>
      </w:ins>
    </w:p>
    <w:p w:rsidR="002D1708" w:rsidRPr="002D1708" w:rsidRDefault="002D1708" w:rsidP="002D1708">
      <w:pPr>
        <w:spacing w:line="360" w:lineRule="auto"/>
        <w:ind w:firstLineChars="200" w:firstLine="420"/>
        <w:rPr>
          <w:rPrChange w:id="1915" w:author="xiaox" w:date="2016-10-26T09:42:00Z">
            <w:rPr>
              <w:sz w:val="24"/>
            </w:rPr>
          </w:rPrChange>
        </w:rPr>
        <w:pPrChange w:id="1916" w:author="xiaox" w:date="2016-10-26T09:42:00Z">
          <w:pPr>
            <w:spacing w:line="360" w:lineRule="auto"/>
            <w:ind w:firstLineChars="200" w:firstLine="480"/>
          </w:pPr>
        </w:pPrChange>
      </w:pPr>
      <w:r w:rsidRPr="002D1708">
        <w:rPr>
          <w:rFonts w:hint="eastAsia"/>
          <w:rPrChange w:id="1917" w:author="xiaox" w:date="2016-10-26T09:42:00Z">
            <w:rPr>
              <w:rFonts w:hint="eastAsia"/>
              <w:sz w:val="24"/>
            </w:rPr>
          </w:rPrChange>
        </w:rPr>
        <w:t>法定代表人：</w:t>
      </w:r>
      <w:ins w:id="1918" w:author="xiaox" w:date="2016-10-26T09:42:00Z">
        <w:r w:rsidR="00473770" w:rsidRPr="00473770">
          <w:rPr>
            <w:rFonts w:hint="eastAsia"/>
            <w:bCs/>
            <w:szCs w:val="21"/>
          </w:rPr>
          <w:t>杨明辉</w:t>
        </w:r>
      </w:ins>
    </w:p>
    <w:p w:rsidR="002D1708" w:rsidRPr="002D1708" w:rsidRDefault="002D1708" w:rsidP="002D1708">
      <w:pPr>
        <w:spacing w:line="360" w:lineRule="auto"/>
        <w:ind w:firstLineChars="200" w:firstLine="420"/>
        <w:rPr>
          <w:rPrChange w:id="1919" w:author="xiaox" w:date="2016-10-26T09:42:00Z">
            <w:rPr>
              <w:sz w:val="24"/>
            </w:rPr>
          </w:rPrChange>
        </w:rPr>
        <w:pPrChange w:id="1920" w:author="xiaox" w:date="2016-10-26T09:42:00Z">
          <w:pPr>
            <w:spacing w:line="360" w:lineRule="auto"/>
            <w:ind w:firstLineChars="200" w:firstLine="480"/>
          </w:pPr>
        </w:pPrChange>
      </w:pPr>
      <w:r w:rsidRPr="002D1708">
        <w:rPr>
          <w:rFonts w:hint="eastAsia"/>
          <w:rPrChange w:id="1921" w:author="xiaox" w:date="2016-10-26T09:42:00Z">
            <w:rPr>
              <w:rFonts w:hint="eastAsia"/>
              <w:sz w:val="24"/>
            </w:rPr>
          </w:rPrChange>
        </w:rPr>
        <w:t>设立日期：</w:t>
      </w:r>
      <w:del w:id="1922" w:author="xiaox" w:date="2016-10-26T09:42:00Z">
        <w:r w:rsidR="009E2993">
          <w:rPr>
            <w:bCs/>
            <w:sz w:val="24"/>
          </w:rPr>
          <w:delText xml:space="preserve"> </w:delText>
        </w:r>
      </w:del>
      <w:ins w:id="1923" w:author="xiaox" w:date="2016-10-26T09:42:00Z">
        <w:r w:rsidR="00473770" w:rsidRPr="00473770">
          <w:rPr>
            <w:bCs/>
            <w:szCs w:val="21"/>
          </w:rPr>
          <w:t>1998</w:t>
        </w:r>
        <w:r w:rsidR="00473770" w:rsidRPr="00473770">
          <w:rPr>
            <w:rFonts w:hint="eastAsia"/>
            <w:bCs/>
            <w:szCs w:val="21"/>
          </w:rPr>
          <w:t>年</w:t>
        </w:r>
        <w:r w:rsidR="00473770" w:rsidRPr="00473770">
          <w:rPr>
            <w:bCs/>
            <w:szCs w:val="21"/>
          </w:rPr>
          <w:t>4</w:t>
        </w:r>
        <w:r w:rsidR="00473770" w:rsidRPr="00473770">
          <w:rPr>
            <w:rFonts w:hint="eastAsia"/>
            <w:bCs/>
            <w:szCs w:val="21"/>
          </w:rPr>
          <w:t>月</w:t>
        </w:r>
        <w:r w:rsidR="00473770" w:rsidRPr="00473770">
          <w:rPr>
            <w:bCs/>
            <w:szCs w:val="21"/>
          </w:rPr>
          <w:t>9</w:t>
        </w:r>
        <w:r w:rsidR="00473770" w:rsidRPr="00473770">
          <w:rPr>
            <w:rFonts w:hint="eastAsia"/>
            <w:bCs/>
            <w:szCs w:val="21"/>
          </w:rPr>
          <w:t>日</w:t>
        </w:r>
      </w:ins>
    </w:p>
    <w:p w:rsidR="002D1708" w:rsidRPr="002D1708" w:rsidRDefault="002D1708" w:rsidP="002D1708">
      <w:pPr>
        <w:spacing w:line="360" w:lineRule="auto"/>
        <w:ind w:firstLineChars="200" w:firstLine="420"/>
        <w:rPr>
          <w:rPrChange w:id="1924" w:author="xiaox" w:date="2016-10-26T09:42:00Z">
            <w:rPr>
              <w:sz w:val="24"/>
            </w:rPr>
          </w:rPrChange>
        </w:rPr>
        <w:pPrChange w:id="1925" w:author="xiaox" w:date="2016-10-26T09:42:00Z">
          <w:pPr>
            <w:spacing w:line="360" w:lineRule="auto"/>
            <w:ind w:firstLineChars="200" w:firstLine="480"/>
          </w:pPr>
        </w:pPrChange>
      </w:pPr>
      <w:r w:rsidRPr="002D1708">
        <w:rPr>
          <w:rFonts w:hint="eastAsia"/>
          <w:rPrChange w:id="1926" w:author="xiaox" w:date="2016-10-26T09:42:00Z">
            <w:rPr>
              <w:rFonts w:hint="eastAsia"/>
              <w:sz w:val="24"/>
            </w:rPr>
          </w:rPrChange>
        </w:rPr>
        <w:t>批准设立机关及批准设立文号：</w:t>
      </w:r>
      <w:del w:id="1927" w:author="xiaox" w:date="2016-10-26T09:42:00Z">
        <w:r w:rsidR="009E2993">
          <w:rPr>
            <w:bCs/>
            <w:sz w:val="24"/>
          </w:rPr>
          <w:delText xml:space="preserve"> </w:delText>
        </w:r>
      </w:del>
      <w:ins w:id="1928" w:author="xiaox" w:date="2016-10-26T09:42:00Z">
        <w:r w:rsidR="00473770" w:rsidRPr="00473770">
          <w:rPr>
            <w:rFonts w:hint="eastAsia"/>
            <w:bCs/>
            <w:szCs w:val="21"/>
          </w:rPr>
          <w:t>中国证监会证监基字</w:t>
        </w:r>
        <w:r w:rsidR="00473770" w:rsidRPr="00473770">
          <w:rPr>
            <w:bCs/>
            <w:szCs w:val="21"/>
          </w:rPr>
          <w:t>[1998]16</w:t>
        </w:r>
        <w:r w:rsidR="00473770" w:rsidRPr="00473770">
          <w:rPr>
            <w:rFonts w:hint="eastAsia"/>
            <w:bCs/>
            <w:szCs w:val="21"/>
          </w:rPr>
          <w:t>号</w:t>
        </w:r>
      </w:ins>
    </w:p>
    <w:p w:rsidR="002D1708" w:rsidRPr="002D1708" w:rsidRDefault="002D1708" w:rsidP="002D1708">
      <w:pPr>
        <w:spacing w:line="360" w:lineRule="auto"/>
        <w:ind w:firstLineChars="200" w:firstLine="420"/>
        <w:rPr>
          <w:rPrChange w:id="1929" w:author="xiaox" w:date="2016-10-26T09:42:00Z">
            <w:rPr>
              <w:sz w:val="24"/>
            </w:rPr>
          </w:rPrChange>
        </w:rPr>
        <w:pPrChange w:id="1930" w:author="xiaox" w:date="2016-10-26T09:42:00Z">
          <w:pPr>
            <w:spacing w:line="360" w:lineRule="auto"/>
            <w:ind w:firstLineChars="200" w:firstLine="480"/>
          </w:pPr>
        </w:pPrChange>
      </w:pPr>
      <w:r w:rsidRPr="002D1708">
        <w:rPr>
          <w:rFonts w:hint="eastAsia"/>
          <w:rPrChange w:id="1931" w:author="xiaox" w:date="2016-10-26T09:42:00Z">
            <w:rPr>
              <w:rFonts w:hint="eastAsia"/>
              <w:sz w:val="24"/>
            </w:rPr>
          </w:rPrChange>
        </w:rPr>
        <w:t>组织形式：</w:t>
      </w:r>
      <w:del w:id="1932" w:author="xiaox" w:date="2016-10-26T09:42:00Z">
        <w:r w:rsidR="009E2993">
          <w:rPr>
            <w:bCs/>
            <w:sz w:val="24"/>
          </w:rPr>
          <w:delText xml:space="preserve"> </w:delText>
        </w:r>
      </w:del>
      <w:ins w:id="1933" w:author="xiaox" w:date="2016-10-26T09:42:00Z">
        <w:r w:rsidR="00473770" w:rsidRPr="00473770">
          <w:rPr>
            <w:rFonts w:hint="eastAsia"/>
            <w:bCs/>
            <w:szCs w:val="21"/>
          </w:rPr>
          <w:t>有限责任公司</w:t>
        </w:r>
      </w:ins>
    </w:p>
    <w:p w:rsidR="002D1708" w:rsidRPr="002D1708" w:rsidRDefault="002D1708" w:rsidP="002D1708">
      <w:pPr>
        <w:spacing w:line="360" w:lineRule="auto"/>
        <w:ind w:firstLineChars="200" w:firstLine="420"/>
        <w:rPr>
          <w:rPrChange w:id="1934" w:author="xiaox" w:date="2016-10-26T09:42:00Z">
            <w:rPr>
              <w:sz w:val="24"/>
            </w:rPr>
          </w:rPrChange>
        </w:rPr>
        <w:pPrChange w:id="1935" w:author="xiaox" w:date="2016-10-26T09:42:00Z">
          <w:pPr>
            <w:spacing w:line="360" w:lineRule="auto"/>
            <w:ind w:firstLineChars="200" w:firstLine="480"/>
          </w:pPr>
        </w:pPrChange>
      </w:pPr>
      <w:r w:rsidRPr="002D1708">
        <w:rPr>
          <w:rFonts w:hint="eastAsia"/>
          <w:rPrChange w:id="1936" w:author="xiaox" w:date="2016-10-26T09:42:00Z">
            <w:rPr>
              <w:rFonts w:hint="eastAsia"/>
              <w:sz w:val="24"/>
            </w:rPr>
          </w:rPrChange>
        </w:rPr>
        <w:t>注册资本：</w:t>
      </w:r>
      <w:del w:id="1937" w:author="xiaox" w:date="2016-10-26T09:42:00Z">
        <w:r w:rsidR="009E2993">
          <w:rPr>
            <w:bCs/>
            <w:sz w:val="24"/>
          </w:rPr>
          <w:delText xml:space="preserve"> </w:delText>
        </w:r>
      </w:del>
      <w:ins w:id="1938" w:author="xiaox" w:date="2016-10-26T09:42:00Z">
        <w:r w:rsidR="00473770" w:rsidRPr="00473770">
          <w:rPr>
            <w:bCs/>
            <w:szCs w:val="21"/>
          </w:rPr>
          <w:t>2.38</w:t>
        </w:r>
        <w:r w:rsidR="00473770" w:rsidRPr="00473770">
          <w:rPr>
            <w:rFonts w:hint="eastAsia"/>
            <w:bCs/>
            <w:szCs w:val="21"/>
          </w:rPr>
          <w:t>亿元人民币</w:t>
        </w:r>
      </w:ins>
    </w:p>
    <w:p w:rsidR="002D1708" w:rsidRPr="002D1708" w:rsidRDefault="002D1708" w:rsidP="002D1708">
      <w:pPr>
        <w:spacing w:line="360" w:lineRule="auto"/>
        <w:ind w:firstLineChars="200" w:firstLine="420"/>
        <w:rPr>
          <w:rPrChange w:id="1939" w:author="xiaox" w:date="2016-10-26T09:42:00Z">
            <w:rPr>
              <w:sz w:val="24"/>
            </w:rPr>
          </w:rPrChange>
        </w:rPr>
        <w:pPrChange w:id="1940" w:author="xiaox" w:date="2016-10-26T09:42:00Z">
          <w:pPr>
            <w:spacing w:line="360" w:lineRule="auto"/>
            <w:ind w:firstLineChars="200" w:firstLine="480"/>
          </w:pPr>
        </w:pPrChange>
      </w:pPr>
      <w:r w:rsidRPr="002D1708">
        <w:rPr>
          <w:rFonts w:hint="eastAsia"/>
          <w:rPrChange w:id="1941" w:author="xiaox" w:date="2016-10-26T09:42:00Z">
            <w:rPr>
              <w:rFonts w:hint="eastAsia"/>
              <w:sz w:val="24"/>
            </w:rPr>
          </w:rPrChange>
        </w:rPr>
        <w:t>存续期限：</w:t>
      </w:r>
      <w:del w:id="1942" w:author="xiaox" w:date="2016-10-26T09:42:00Z">
        <w:r w:rsidR="009E2993">
          <w:rPr>
            <w:bCs/>
            <w:sz w:val="24"/>
          </w:rPr>
          <w:delText xml:space="preserve"> </w:delText>
        </w:r>
      </w:del>
      <w:ins w:id="1943" w:author="xiaox" w:date="2016-10-26T09:42:00Z">
        <w:r w:rsidR="00473770" w:rsidRPr="00473770">
          <w:rPr>
            <w:bCs/>
            <w:szCs w:val="21"/>
          </w:rPr>
          <w:t>100</w:t>
        </w:r>
        <w:r w:rsidR="00473770" w:rsidRPr="00473770">
          <w:rPr>
            <w:rFonts w:hint="eastAsia"/>
            <w:bCs/>
            <w:szCs w:val="21"/>
          </w:rPr>
          <w:t>年</w:t>
        </w:r>
      </w:ins>
    </w:p>
    <w:p w:rsidR="002D1708" w:rsidRPr="002D1708" w:rsidRDefault="002D1708" w:rsidP="002D1708">
      <w:pPr>
        <w:spacing w:line="360" w:lineRule="auto"/>
        <w:ind w:firstLineChars="200" w:firstLine="420"/>
        <w:rPr>
          <w:rPrChange w:id="1944" w:author="xiaox" w:date="2016-10-26T09:42:00Z">
            <w:rPr>
              <w:sz w:val="24"/>
            </w:rPr>
          </w:rPrChange>
        </w:rPr>
        <w:pPrChange w:id="1945" w:author="xiaox" w:date="2016-10-26T09:42:00Z">
          <w:pPr>
            <w:spacing w:line="360" w:lineRule="auto"/>
            <w:ind w:firstLineChars="200" w:firstLine="480"/>
          </w:pPr>
        </w:pPrChange>
      </w:pPr>
      <w:r w:rsidRPr="002D1708">
        <w:rPr>
          <w:rFonts w:hint="eastAsia"/>
          <w:rPrChange w:id="1946" w:author="xiaox" w:date="2016-10-26T09:42:00Z">
            <w:rPr>
              <w:rFonts w:hint="eastAsia"/>
              <w:sz w:val="24"/>
            </w:rPr>
          </w:rPrChange>
        </w:rPr>
        <w:t>联系电话：</w:t>
      </w:r>
      <w:ins w:id="1947" w:author="xiaox" w:date="2016-10-26T09:42:00Z">
        <w:r w:rsidR="00473770" w:rsidRPr="00473770">
          <w:rPr>
            <w:bCs/>
            <w:szCs w:val="21"/>
          </w:rPr>
          <w:t>400-818-6666</w:t>
        </w:r>
      </w:ins>
    </w:p>
    <w:p w:rsidR="002D1708" w:rsidRPr="002D1708" w:rsidRDefault="002D1708" w:rsidP="002D1708">
      <w:pPr>
        <w:spacing w:line="360" w:lineRule="auto"/>
        <w:ind w:firstLineChars="200" w:firstLine="420"/>
        <w:rPr>
          <w:rPrChange w:id="1948" w:author="xiaox" w:date="2016-10-26T09:42:00Z">
            <w:rPr>
              <w:sz w:val="24"/>
            </w:rPr>
          </w:rPrChange>
        </w:rPr>
        <w:pPrChange w:id="1949" w:author="xiaox" w:date="2016-10-26T09:42:00Z">
          <w:pPr>
            <w:spacing w:line="360" w:lineRule="auto"/>
            <w:ind w:firstLineChars="200" w:firstLine="480"/>
          </w:pPr>
        </w:pPrChange>
      </w:pPr>
      <w:r w:rsidRPr="002D1708">
        <w:rPr>
          <w:rFonts w:hint="eastAsia"/>
          <w:rPrChange w:id="1950" w:author="xiaox" w:date="2016-10-26T09:42:00Z">
            <w:rPr>
              <w:rFonts w:hint="eastAsia"/>
              <w:sz w:val="24"/>
            </w:rPr>
          </w:rPrChange>
        </w:rPr>
        <w:t>（二）</w:t>
      </w:r>
      <w:del w:id="1951" w:author="xiaox" w:date="2016-10-26T09:42:00Z">
        <w:r w:rsidR="009E2993">
          <w:rPr>
            <w:bCs/>
            <w:sz w:val="24"/>
          </w:rPr>
          <w:tab/>
        </w:r>
      </w:del>
      <w:r w:rsidRPr="002D1708">
        <w:rPr>
          <w:rFonts w:hint="eastAsia"/>
          <w:rPrChange w:id="1952" w:author="xiaox" w:date="2016-10-26T09:42:00Z">
            <w:rPr>
              <w:rFonts w:hint="eastAsia"/>
              <w:sz w:val="24"/>
            </w:rPr>
          </w:rPrChange>
        </w:rPr>
        <w:t>基金管理人的权利与义务</w:t>
      </w:r>
      <w:bookmarkEnd w:id="1907"/>
    </w:p>
    <w:p w:rsidR="002D1708" w:rsidRPr="002D1708" w:rsidRDefault="002D1708" w:rsidP="002D1708">
      <w:pPr>
        <w:spacing w:line="360" w:lineRule="auto"/>
        <w:ind w:firstLineChars="200" w:firstLine="420"/>
        <w:rPr>
          <w:rPrChange w:id="1953" w:author="xiaox" w:date="2016-10-26T09:42:00Z">
            <w:rPr>
              <w:sz w:val="24"/>
            </w:rPr>
          </w:rPrChange>
        </w:rPr>
        <w:pPrChange w:id="1954" w:author="xiaox" w:date="2016-10-26T09:42:00Z">
          <w:pPr>
            <w:spacing w:line="360" w:lineRule="auto"/>
            <w:ind w:firstLineChars="200" w:firstLine="480"/>
          </w:pPr>
        </w:pPrChange>
      </w:pPr>
      <w:r w:rsidRPr="002D1708">
        <w:rPr>
          <w:rPrChange w:id="1955" w:author="xiaox" w:date="2016-10-26T09:42:00Z">
            <w:rPr>
              <w:sz w:val="24"/>
            </w:rPr>
          </w:rPrChange>
        </w:rPr>
        <w:t>1</w:t>
      </w:r>
      <w:r w:rsidRPr="002D1708">
        <w:rPr>
          <w:rFonts w:hint="eastAsia"/>
          <w:rPrChange w:id="1956" w:author="xiaox" w:date="2016-10-26T09:42:00Z">
            <w:rPr>
              <w:rFonts w:hint="eastAsia"/>
              <w:sz w:val="24"/>
            </w:rPr>
          </w:rPrChange>
        </w:rPr>
        <w:t>、根据《基金法》、《运作办法》及其他有关规定，基金管理人的权利包括但不限于：</w:t>
      </w:r>
    </w:p>
    <w:p w:rsidR="002D1708" w:rsidRPr="002D1708" w:rsidRDefault="002D1708" w:rsidP="002D1708">
      <w:pPr>
        <w:spacing w:line="360" w:lineRule="auto"/>
        <w:ind w:firstLineChars="200" w:firstLine="420"/>
        <w:rPr>
          <w:rPrChange w:id="1957" w:author="xiaox" w:date="2016-10-26T09:42:00Z">
            <w:rPr>
              <w:sz w:val="24"/>
            </w:rPr>
          </w:rPrChange>
        </w:rPr>
        <w:pPrChange w:id="1958" w:author="xiaox" w:date="2016-10-26T09:42:00Z">
          <w:pPr>
            <w:spacing w:line="360" w:lineRule="auto"/>
            <w:ind w:firstLineChars="200" w:firstLine="480"/>
          </w:pPr>
        </w:pPrChange>
      </w:pPr>
      <w:r w:rsidRPr="002D1708">
        <w:rPr>
          <w:rFonts w:hint="eastAsia"/>
          <w:rPrChange w:id="1959" w:author="xiaox" w:date="2016-10-26T09:42:00Z">
            <w:rPr>
              <w:rFonts w:hint="eastAsia"/>
              <w:sz w:val="24"/>
            </w:rPr>
          </w:rPrChange>
        </w:rPr>
        <w:t>（</w:t>
      </w:r>
      <w:r w:rsidRPr="002D1708">
        <w:rPr>
          <w:rPrChange w:id="1960" w:author="xiaox" w:date="2016-10-26T09:42:00Z">
            <w:rPr>
              <w:sz w:val="24"/>
            </w:rPr>
          </w:rPrChange>
        </w:rPr>
        <w:t>1</w:t>
      </w:r>
      <w:r w:rsidRPr="002D1708">
        <w:rPr>
          <w:rFonts w:hint="eastAsia"/>
          <w:rPrChange w:id="1961" w:author="xiaox" w:date="2016-10-26T09:42:00Z">
            <w:rPr>
              <w:rFonts w:hint="eastAsia"/>
              <w:sz w:val="24"/>
            </w:rPr>
          </w:rPrChange>
        </w:rPr>
        <w:t>）依法募集</w:t>
      </w:r>
      <w:del w:id="1962" w:author="xiaox" w:date="2016-10-26T09:42:00Z">
        <w:r w:rsidR="009E2993">
          <w:rPr>
            <w:bCs/>
            <w:sz w:val="24"/>
          </w:rPr>
          <w:delText>基金；</w:delText>
        </w:r>
      </w:del>
      <w:ins w:id="1963" w:author="xiaox" w:date="2016-10-26T09:42:00Z">
        <w:r w:rsidR="00473770" w:rsidRPr="00473770">
          <w:rPr>
            <w:rFonts w:hint="eastAsia"/>
            <w:bCs/>
            <w:szCs w:val="21"/>
          </w:rPr>
          <w:t>资金</w:t>
        </w:r>
        <w:r w:rsidR="000B386B">
          <w:rPr>
            <w:rFonts w:hint="eastAsia"/>
            <w:bCs/>
            <w:szCs w:val="21"/>
          </w:rPr>
          <w:t>。</w:t>
        </w:r>
      </w:ins>
    </w:p>
    <w:p w:rsidR="002D1708" w:rsidRPr="002D1708" w:rsidRDefault="002D1708" w:rsidP="002D1708">
      <w:pPr>
        <w:spacing w:line="360" w:lineRule="auto"/>
        <w:ind w:firstLineChars="200" w:firstLine="420"/>
        <w:rPr>
          <w:rPrChange w:id="1964" w:author="xiaox" w:date="2016-10-26T09:42:00Z">
            <w:rPr>
              <w:sz w:val="24"/>
            </w:rPr>
          </w:rPrChange>
        </w:rPr>
        <w:pPrChange w:id="1965" w:author="xiaox" w:date="2016-10-26T09:42:00Z">
          <w:pPr>
            <w:spacing w:line="360" w:lineRule="auto"/>
            <w:ind w:firstLineChars="200" w:firstLine="480"/>
          </w:pPr>
        </w:pPrChange>
      </w:pPr>
      <w:r w:rsidRPr="002D1708">
        <w:rPr>
          <w:rFonts w:hint="eastAsia"/>
          <w:rPrChange w:id="1966" w:author="xiaox" w:date="2016-10-26T09:42:00Z">
            <w:rPr>
              <w:rFonts w:hint="eastAsia"/>
              <w:sz w:val="24"/>
            </w:rPr>
          </w:rPrChange>
        </w:rPr>
        <w:t>（</w:t>
      </w:r>
      <w:r w:rsidRPr="002D1708">
        <w:rPr>
          <w:rPrChange w:id="1967" w:author="xiaox" w:date="2016-10-26T09:42:00Z">
            <w:rPr>
              <w:sz w:val="24"/>
            </w:rPr>
          </w:rPrChange>
        </w:rPr>
        <w:t>2</w:t>
      </w:r>
      <w:r w:rsidRPr="002D1708">
        <w:rPr>
          <w:rFonts w:hint="eastAsia"/>
          <w:rPrChange w:id="1968" w:author="xiaox" w:date="2016-10-26T09:42:00Z">
            <w:rPr>
              <w:rFonts w:hint="eastAsia"/>
              <w:sz w:val="24"/>
            </w:rPr>
          </w:rPrChange>
        </w:rPr>
        <w:t>）自《基金合同》生效之日起，根据法律法规和《基金合同》独立运用并管理基金财产</w:t>
      </w:r>
      <w:del w:id="1969" w:author="xiaox" w:date="2016-10-26T09:42:00Z">
        <w:r w:rsidR="009E2993">
          <w:rPr>
            <w:bCs/>
            <w:sz w:val="24"/>
          </w:rPr>
          <w:delText>；</w:delText>
        </w:r>
      </w:del>
      <w:ins w:id="197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1971" w:author="xiaox" w:date="2016-10-26T09:42:00Z">
            <w:rPr>
              <w:sz w:val="24"/>
            </w:rPr>
          </w:rPrChange>
        </w:rPr>
        <w:pPrChange w:id="1972" w:author="xiaox" w:date="2016-10-26T09:42:00Z">
          <w:pPr>
            <w:spacing w:line="360" w:lineRule="auto"/>
            <w:ind w:firstLineChars="200" w:firstLine="480"/>
          </w:pPr>
        </w:pPrChange>
      </w:pPr>
      <w:r w:rsidRPr="002D1708">
        <w:rPr>
          <w:rFonts w:hint="eastAsia"/>
          <w:rPrChange w:id="1973" w:author="xiaox" w:date="2016-10-26T09:42:00Z">
            <w:rPr>
              <w:rFonts w:hint="eastAsia"/>
              <w:sz w:val="24"/>
            </w:rPr>
          </w:rPrChange>
        </w:rPr>
        <w:t>（</w:t>
      </w:r>
      <w:r w:rsidRPr="002D1708">
        <w:rPr>
          <w:rPrChange w:id="1974" w:author="xiaox" w:date="2016-10-26T09:42:00Z">
            <w:rPr>
              <w:sz w:val="24"/>
            </w:rPr>
          </w:rPrChange>
        </w:rPr>
        <w:t>3</w:t>
      </w:r>
      <w:r w:rsidRPr="002D1708">
        <w:rPr>
          <w:rFonts w:hint="eastAsia"/>
          <w:rPrChange w:id="1975" w:author="xiaox" w:date="2016-10-26T09:42:00Z">
            <w:rPr>
              <w:rFonts w:hint="eastAsia"/>
              <w:sz w:val="24"/>
            </w:rPr>
          </w:rPrChange>
        </w:rPr>
        <w:t>）依照《基金合同》收取基金管理费以及法律法规规定或中国证监会批准的其他费用</w:t>
      </w:r>
      <w:del w:id="1976" w:author="xiaox" w:date="2016-10-26T09:42:00Z">
        <w:r w:rsidR="009E2993">
          <w:rPr>
            <w:bCs/>
            <w:sz w:val="24"/>
          </w:rPr>
          <w:delText>；</w:delText>
        </w:r>
      </w:del>
      <w:ins w:id="197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1978" w:author="xiaox" w:date="2016-10-26T09:42:00Z">
            <w:rPr>
              <w:sz w:val="24"/>
            </w:rPr>
          </w:rPrChange>
        </w:rPr>
        <w:pPrChange w:id="1979" w:author="xiaox" w:date="2016-10-26T09:42:00Z">
          <w:pPr>
            <w:spacing w:line="360" w:lineRule="auto"/>
            <w:ind w:firstLineChars="200" w:firstLine="480"/>
          </w:pPr>
        </w:pPrChange>
      </w:pPr>
      <w:r w:rsidRPr="002D1708">
        <w:rPr>
          <w:rFonts w:hint="eastAsia"/>
          <w:rPrChange w:id="1980" w:author="xiaox" w:date="2016-10-26T09:42:00Z">
            <w:rPr>
              <w:rFonts w:hint="eastAsia"/>
              <w:sz w:val="24"/>
            </w:rPr>
          </w:rPrChange>
        </w:rPr>
        <w:t>（</w:t>
      </w:r>
      <w:r w:rsidRPr="002D1708">
        <w:rPr>
          <w:rPrChange w:id="1981" w:author="xiaox" w:date="2016-10-26T09:42:00Z">
            <w:rPr>
              <w:sz w:val="24"/>
            </w:rPr>
          </w:rPrChange>
        </w:rPr>
        <w:t>4</w:t>
      </w:r>
      <w:r w:rsidRPr="002D1708">
        <w:rPr>
          <w:rFonts w:hint="eastAsia"/>
          <w:rPrChange w:id="1982" w:author="xiaox" w:date="2016-10-26T09:42:00Z">
            <w:rPr>
              <w:rFonts w:hint="eastAsia"/>
              <w:sz w:val="24"/>
            </w:rPr>
          </w:rPrChange>
        </w:rPr>
        <w:t>）销售基金份额</w:t>
      </w:r>
      <w:del w:id="1983" w:author="xiaox" w:date="2016-10-26T09:42:00Z">
        <w:r w:rsidR="009E2993">
          <w:rPr>
            <w:bCs/>
            <w:sz w:val="24"/>
          </w:rPr>
          <w:delText>；</w:delText>
        </w:r>
      </w:del>
      <w:ins w:id="1984"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1985" w:author="xiaox" w:date="2016-10-26T09:42:00Z">
            <w:rPr>
              <w:sz w:val="24"/>
            </w:rPr>
          </w:rPrChange>
        </w:rPr>
        <w:pPrChange w:id="1986" w:author="xiaox" w:date="2016-10-26T09:42:00Z">
          <w:pPr>
            <w:spacing w:line="360" w:lineRule="auto"/>
            <w:ind w:firstLineChars="200" w:firstLine="480"/>
          </w:pPr>
        </w:pPrChange>
      </w:pPr>
      <w:r w:rsidRPr="002D1708">
        <w:rPr>
          <w:rFonts w:hint="eastAsia"/>
          <w:rPrChange w:id="1987" w:author="xiaox" w:date="2016-10-26T09:42:00Z">
            <w:rPr>
              <w:rFonts w:hint="eastAsia"/>
              <w:sz w:val="24"/>
            </w:rPr>
          </w:rPrChange>
        </w:rPr>
        <w:t>（</w:t>
      </w:r>
      <w:r w:rsidRPr="002D1708">
        <w:rPr>
          <w:rPrChange w:id="1988" w:author="xiaox" w:date="2016-10-26T09:42:00Z">
            <w:rPr>
              <w:sz w:val="24"/>
            </w:rPr>
          </w:rPrChange>
        </w:rPr>
        <w:t>5</w:t>
      </w:r>
      <w:r w:rsidRPr="002D1708">
        <w:rPr>
          <w:rFonts w:hint="eastAsia"/>
          <w:rPrChange w:id="1989" w:author="xiaox" w:date="2016-10-26T09:42:00Z">
            <w:rPr>
              <w:rFonts w:hint="eastAsia"/>
              <w:sz w:val="24"/>
            </w:rPr>
          </w:rPrChange>
        </w:rPr>
        <w:t>）</w:t>
      </w:r>
      <w:bookmarkStart w:id="1990" w:name="_Hlt88896155"/>
      <w:r w:rsidRPr="002D1708">
        <w:rPr>
          <w:rFonts w:hint="eastAsia"/>
          <w:rPrChange w:id="1991" w:author="xiaox" w:date="2016-10-26T09:42:00Z">
            <w:rPr>
              <w:rFonts w:hint="eastAsia"/>
              <w:sz w:val="24"/>
            </w:rPr>
          </w:rPrChange>
        </w:rPr>
        <w:t>召集</w:t>
      </w:r>
      <w:bookmarkEnd w:id="1990"/>
      <w:r w:rsidRPr="002D1708">
        <w:rPr>
          <w:rFonts w:hint="eastAsia"/>
          <w:rPrChange w:id="1992" w:author="xiaox" w:date="2016-10-26T09:42:00Z">
            <w:rPr>
              <w:rFonts w:hint="eastAsia"/>
              <w:sz w:val="24"/>
            </w:rPr>
          </w:rPrChange>
        </w:rPr>
        <w:t>基金份额持有人大会</w:t>
      </w:r>
      <w:del w:id="1993" w:author="xiaox" w:date="2016-10-26T09:42:00Z">
        <w:r w:rsidR="009E2993">
          <w:rPr>
            <w:bCs/>
            <w:sz w:val="24"/>
          </w:rPr>
          <w:delText>；</w:delText>
        </w:r>
      </w:del>
      <w:ins w:id="1994"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1995" w:author="xiaox" w:date="2016-10-26T09:42:00Z">
            <w:rPr>
              <w:sz w:val="24"/>
            </w:rPr>
          </w:rPrChange>
        </w:rPr>
        <w:pPrChange w:id="1996" w:author="xiaox" w:date="2016-10-26T09:42:00Z">
          <w:pPr>
            <w:spacing w:line="360" w:lineRule="auto"/>
            <w:ind w:firstLineChars="200" w:firstLine="480"/>
          </w:pPr>
        </w:pPrChange>
      </w:pPr>
      <w:r w:rsidRPr="002D1708">
        <w:rPr>
          <w:rFonts w:hint="eastAsia"/>
          <w:rPrChange w:id="1997" w:author="xiaox" w:date="2016-10-26T09:42:00Z">
            <w:rPr>
              <w:rFonts w:hint="eastAsia"/>
              <w:sz w:val="24"/>
            </w:rPr>
          </w:rPrChange>
        </w:rPr>
        <w:t>（</w:t>
      </w:r>
      <w:r w:rsidRPr="002D1708">
        <w:rPr>
          <w:rPrChange w:id="1998" w:author="xiaox" w:date="2016-10-26T09:42:00Z">
            <w:rPr>
              <w:sz w:val="24"/>
            </w:rPr>
          </w:rPrChange>
        </w:rPr>
        <w:t>6</w:t>
      </w:r>
      <w:r w:rsidRPr="002D1708">
        <w:rPr>
          <w:rFonts w:hint="eastAsia"/>
          <w:rPrChange w:id="1999" w:author="xiaox" w:date="2016-10-26T09:42:00Z">
            <w:rPr>
              <w:rFonts w:hint="eastAsia"/>
              <w:sz w:val="24"/>
            </w:rPr>
          </w:rPrChange>
        </w:rPr>
        <w:t>）依据《基金合同》及有关法律规定监督基金托管人，如认为基金托管人违反了《基金合同》及国家有关法律规定，应呈报中国证监会和其他监管部门，并采取必要措施保护基金投资者的利益</w:t>
      </w:r>
      <w:del w:id="2000" w:author="xiaox" w:date="2016-10-26T09:42:00Z">
        <w:r w:rsidR="009E2993">
          <w:rPr>
            <w:bCs/>
            <w:sz w:val="24"/>
          </w:rPr>
          <w:delText>；</w:delText>
        </w:r>
      </w:del>
      <w:ins w:id="200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002" w:author="xiaox" w:date="2016-10-26T09:42:00Z">
            <w:rPr>
              <w:sz w:val="24"/>
            </w:rPr>
          </w:rPrChange>
        </w:rPr>
        <w:pPrChange w:id="2003" w:author="xiaox" w:date="2016-10-26T09:42:00Z">
          <w:pPr>
            <w:spacing w:line="360" w:lineRule="auto"/>
            <w:ind w:firstLineChars="200" w:firstLine="480"/>
          </w:pPr>
        </w:pPrChange>
      </w:pPr>
      <w:r w:rsidRPr="002D1708">
        <w:rPr>
          <w:rFonts w:hint="eastAsia"/>
          <w:rPrChange w:id="2004" w:author="xiaox" w:date="2016-10-26T09:42:00Z">
            <w:rPr>
              <w:rFonts w:hint="eastAsia"/>
              <w:sz w:val="24"/>
            </w:rPr>
          </w:rPrChange>
        </w:rPr>
        <w:t>（</w:t>
      </w:r>
      <w:r w:rsidRPr="002D1708">
        <w:rPr>
          <w:rPrChange w:id="2005" w:author="xiaox" w:date="2016-10-26T09:42:00Z">
            <w:rPr>
              <w:sz w:val="24"/>
            </w:rPr>
          </w:rPrChange>
        </w:rPr>
        <w:t>7</w:t>
      </w:r>
      <w:r w:rsidRPr="002D1708">
        <w:rPr>
          <w:rFonts w:hint="eastAsia"/>
          <w:rPrChange w:id="2006" w:author="xiaox" w:date="2016-10-26T09:42:00Z">
            <w:rPr>
              <w:rFonts w:hint="eastAsia"/>
              <w:sz w:val="24"/>
            </w:rPr>
          </w:rPrChange>
        </w:rPr>
        <w:t>）在基金托管人更换时，提名新的基金托管人</w:t>
      </w:r>
      <w:del w:id="2007" w:author="xiaox" w:date="2016-10-26T09:42:00Z">
        <w:r w:rsidR="009E2993">
          <w:rPr>
            <w:bCs/>
            <w:sz w:val="24"/>
          </w:rPr>
          <w:delText>；</w:delText>
        </w:r>
      </w:del>
      <w:ins w:id="2008"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009" w:author="xiaox" w:date="2016-10-26T09:42:00Z">
            <w:rPr>
              <w:sz w:val="24"/>
            </w:rPr>
          </w:rPrChange>
        </w:rPr>
        <w:pPrChange w:id="2010" w:author="xiaox" w:date="2016-10-26T09:42:00Z">
          <w:pPr>
            <w:spacing w:line="440" w:lineRule="atLeast"/>
            <w:ind w:firstLineChars="200" w:firstLine="480"/>
          </w:pPr>
        </w:pPrChange>
      </w:pPr>
      <w:r w:rsidRPr="002D1708">
        <w:rPr>
          <w:rFonts w:hint="eastAsia"/>
          <w:rPrChange w:id="2011" w:author="xiaox" w:date="2016-10-26T09:42:00Z">
            <w:rPr>
              <w:rFonts w:hint="eastAsia"/>
              <w:sz w:val="24"/>
            </w:rPr>
          </w:rPrChange>
        </w:rPr>
        <w:t>（</w:t>
      </w:r>
      <w:r w:rsidRPr="002D1708">
        <w:rPr>
          <w:rPrChange w:id="2012" w:author="xiaox" w:date="2016-10-26T09:42:00Z">
            <w:rPr>
              <w:sz w:val="24"/>
            </w:rPr>
          </w:rPrChange>
        </w:rPr>
        <w:t>8</w:t>
      </w:r>
      <w:r w:rsidRPr="002D1708">
        <w:rPr>
          <w:rFonts w:hint="eastAsia"/>
          <w:rPrChange w:id="2013" w:author="xiaox" w:date="2016-10-26T09:42:00Z">
            <w:rPr>
              <w:rFonts w:hint="eastAsia"/>
              <w:sz w:val="24"/>
            </w:rPr>
          </w:rPrChange>
        </w:rPr>
        <w:t>）选择、更换基金销售机构，对基金销售机构的相关行为进行监督和处理</w:t>
      </w:r>
      <w:del w:id="2014" w:author="xiaox" w:date="2016-10-26T09:42:00Z">
        <w:r w:rsidR="009E2993">
          <w:rPr>
            <w:bCs/>
            <w:sz w:val="24"/>
          </w:rPr>
          <w:delText>；</w:delText>
        </w:r>
        <w:r w:rsidR="009E2993">
          <w:rPr>
            <w:bCs/>
            <w:sz w:val="24"/>
          </w:rPr>
          <w:delText xml:space="preserve"> </w:delText>
        </w:r>
      </w:del>
      <w:ins w:id="2015"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016" w:author="xiaox" w:date="2016-10-26T09:42:00Z">
            <w:rPr>
              <w:sz w:val="24"/>
            </w:rPr>
          </w:rPrChange>
        </w:rPr>
        <w:pPrChange w:id="2017" w:author="xiaox" w:date="2016-10-26T09:42:00Z">
          <w:pPr>
            <w:spacing w:line="440" w:lineRule="atLeast"/>
            <w:ind w:firstLineChars="200" w:firstLine="480"/>
          </w:pPr>
        </w:pPrChange>
      </w:pPr>
      <w:r w:rsidRPr="002D1708">
        <w:rPr>
          <w:rFonts w:hint="eastAsia"/>
          <w:rPrChange w:id="2018" w:author="xiaox" w:date="2016-10-26T09:42:00Z">
            <w:rPr>
              <w:rFonts w:hint="eastAsia"/>
              <w:sz w:val="24"/>
            </w:rPr>
          </w:rPrChange>
        </w:rPr>
        <w:t>（</w:t>
      </w:r>
      <w:r w:rsidRPr="002D1708">
        <w:rPr>
          <w:rPrChange w:id="2019" w:author="xiaox" w:date="2016-10-26T09:42:00Z">
            <w:rPr>
              <w:sz w:val="24"/>
            </w:rPr>
          </w:rPrChange>
        </w:rPr>
        <w:t>9</w:t>
      </w:r>
      <w:r w:rsidRPr="002D1708">
        <w:rPr>
          <w:rFonts w:hint="eastAsia"/>
          <w:rPrChange w:id="2020" w:author="xiaox" w:date="2016-10-26T09:42:00Z">
            <w:rPr>
              <w:rFonts w:hint="eastAsia"/>
              <w:sz w:val="24"/>
            </w:rPr>
          </w:rPrChange>
        </w:rPr>
        <w:t>）担任或委托其他符合条件的机构担任基金登记机构办理基金登记业务并获得《基金合同》规定的费用</w:t>
      </w:r>
      <w:del w:id="2021" w:author="xiaox" w:date="2016-10-26T09:42:00Z">
        <w:r w:rsidR="009E2993">
          <w:rPr>
            <w:bCs/>
            <w:sz w:val="24"/>
          </w:rPr>
          <w:delText>；</w:delText>
        </w:r>
        <w:r w:rsidR="009E2993">
          <w:rPr>
            <w:bCs/>
            <w:sz w:val="24"/>
          </w:rPr>
          <w:delText xml:space="preserve"> </w:delText>
        </w:r>
      </w:del>
      <w:ins w:id="2022"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023" w:author="xiaox" w:date="2016-10-26T09:42:00Z">
            <w:rPr>
              <w:sz w:val="24"/>
            </w:rPr>
          </w:rPrChange>
        </w:rPr>
        <w:pPrChange w:id="2024" w:author="xiaox" w:date="2016-10-26T09:42:00Z">
          <w:pPr>
            <w:spacing w:line="440" w:lineRule="atLeast"/>
            <w:ind w:firstLineChars="200" w:firstLine="480"/>
          </w:pPr>
        </w:pPrChange>
      </w:pPr>
      <w:r w:rsidRPr="002D1708">
        <w:rPr>
          <w:rFonts w:hint="eastAsia"/>
          <w:rPrChange w:id="2025" w:author="xiaox" w:date="2016-10-26T09:42:00Z">
            <w:rPr>
              <w:rFonts w:hint="eastAsia"/>
              <w:sz w:val="24"/>
            </w:rPr>
          </w:rPrChange>
        </w:rPr>
        <w:lastRenderedPageBreak/>
        <w:t>（</w:t>
      </w:r>
      <w:r w:rsidRPr="002D1708">
        <w:rPr>
          <w:rPrChange w:id="2026" w:author="xiaox" w:date="2016-10-26T09:42:00Z">
            <w:rPr>
              <w:sz w:val="24"/>
            </w:rPr>
          </w:rPrChange>
        </w:rPr>
        <w:t>10</w:t>
      </w:r>
      <w:r w:rsidRPr="002D1708">
        <w:rPr>
          <w:rFonts w:hint="eastAsia"/>
          <w:rPrChange w:id="2027" w:author="xiaox" w:date="2016-10-26T09:42:00Z">
            <w:rPr>
              <w:rFonts w:hint="eastAsia"/>
              <w:sz w:val="24"/>
            </w:rPr>
          </w:rPrChange>
        </w:rPr>
        <w:t>）依据《基金合同》及有关法律规定决定基金收益的分配方案</w:t>
      </w:r>
      <w:del w:id="2028" w:author="xiaox" w:date="2016-10-26T09:42:00Z">
        <w:r w:rsidR="009E2993">
          <w:rPr>
            <w:bCs/>
            <w:sz w:val="24"/>
          </w:rPr>
          <w:delText>；</w:delText>
        </w:r>
        <w:r w:rsidR="009E2993">
          <w:rPr>
            <w:bCs/>
            <w:sz w:val="24"/>
          </w:rPr>
          <w:tab/>
        </w:r>
      </w:del>
      <w:ins w:id="2029"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030" w:author="xiaox" w:date="2016-10-26T09:42:00Z">
            <w:rPr>
              <w:sz w:val="24"/>
            </w:rPr>
          </w:rPrChange>
        </w:rPr>
        <w:pPrChange w:id="2031" w:author="xiaox" w:date="2016-10-26T09:42:00Z">
          <w:pPr>
            <w:spacing w:line="440" w:lineRule="atLeast"/>
            <w:ind w:firstLineChars="200" w:firstLine="480"/>
          </w:pPr>
        </w:pPrChange>
      </w:pPr>
      <w:r w:rsidRPr="002D1708">
        <w:rPr>
          <w:rFonts w:hint="eastAsia"/>
          <w:rPrChange w:id="2032" w:author="xiaox" w:date="2016-10-26T09:42:00Z">
            <w:rPr>
              <w:rFonts w:hint="eastAsia"/>
              <w:sz w:val="24"/>
            </w:rPr>
          </w:rPrChange>
        </w:rPr>
        <w:t>（</w:t>
      </w:r>
      <w:r w:rsidRPr="002D1708">
        <w:rPr>
          <w:rPrChange w:id="2033" w:author="xiaox" w:date="2016-10-26T09:42:00Z">
            <w:rPr>
              <w:sz w:val="24"/>
            </w:rPr>
          </w:rPrChange>
        </w:rPr>
        <w:t>11</w:t>
      </w:r>
      <w:r w:rsidRPr="002D1708">
        <w:rPr>
          <w:rFonts w:hint="eastAsia"/>
          <w:rPrChange w:id="2034" w:author="xiaox" w:date="2016-10-26T09:42:00Z">
            <w:rPr>
              <w:rFonts w:hint="eastAsia"/>
              <w:sz w:val="24"/>
            </w:rPr>
          </w:rPrChange>
        </w:rPr>
        <w:t>）在《基金合同》约定的范围内，拒绝或暂停受理申购与赎回申请</w:t>
      </w:r>
      <w:del w:id="2035" w:author="xiaox" w:date="2016-10-26T09:42:00Z">
        <w:r w:rsidR="009E2993">
          <w:rPr>
            <w:bCs/>
            <w:sz w:val="24"/>
          </w:rPr>
          <w:delText>；</w:delText>
        </w:r>
        <w:r w:rsidR="009E2993">
          <w:rPr>
            <w:bCs/>
            <w:sz w:val="24"/>
          </w:rPr>
          <w:delText xml:space="preserve"> </w:delText>
        </w:r>
      </w:del>
      <w:ins w:id="2036"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037" w:author="xiaox" w:date="2016-10-26T09:42:00Z">
            <w:rPr>
              <w:sz w:val="24"/>
            </w:rPr>
          </w:rPrChange>
        </w:rPr>
        <w:pPrChange w:id="2038" w:author="xiaox" w:date="2016-10-26T09:42:00Z">
          <w:pPr>
            <w:spacing w:line="440" w:lineRule="atLeast"/>
            <w:ind w:firstLineChars="200" w:firstLine="480"/>
          </w:pPr>
        </w:pPrChange>
      </w:pPr>
      <w:r w:rsidRPr="002D1708">
        <w:rPr>
          <w:rFonts w:hint="eastAsia"/>
          <w:rPrChange w:id="2039" w:author="xiaox" w:date="2016-10-26T09:42:00Z">
            <w:rPr>
              <w:rFonts w:hint="eastAsia"/>
              <w:sz w:val="24"/>
            </w:rPr>
          </w:rPrChange>
        </w:rPr>
        <w:t>（</w:t>
      </w:r>
      <w:r w:rsidRPr="002D1708">
        <w:rPr>
          <w:rPrChange w:id="2040" w:author="xiaox" w:date="2016-10-26T09:42:00Z">
            <w:rPr>
              <w:sz w:val="24"/>
            </w:rPr>
          </w:rPrChange>
        </w:rPr>
        <w:t>12</w:t>
      </w:r>
      <w:r w:rsidRPr="002D1708">
        <w:rPr>
          <w:rFonts w:hint="eastAsia"/>
          <w:rPrChange w:id="2041" w:author="xiaox" w:date="2016-10-26T09:42:00Z">
            <w:rPr>
              <w:rFonts w:hint="eastAsia"/>
              <w:sz w:val="24"/>
            </w:rPr>
          </w:rPrChange>
        </w:rPr>
        <w:t>）依照法律法规为基金的利益对被投资公司行使股东权利，为基金的利益行使因基金财产投资于证券所产生的权利</w:t>
      </w:r>
      <w:del w:id="2042" w:author="xiaox" w:date="2016-10-26T09:42:00Z">
        <w:r w:rsidR="009E2993">
          <w:rPr>
            <w:bCs/>
            <w:sz w:val="24"/>
          </w:rPr>
          <w:delText>；</w:delText>
        </w:r>
        <w:r w:rsidR="009E2993">
          <w:rPr>
            <w:bCs/>
            <w:sz w:val="24"/>
          </w:rPr>
          <w:tab/>
        </w:r>
      </w:del>
      <w:ins w:id="2043"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044" w:author="xiaox" w:date="2016-10-26T09:42:00Z">
            <w:rPr>
              <w:sz w:val="24"/>
            </w:rPr>
          </w:rPrChange>
        </w:rPr>
        <w:pPrChange w:id="2045" w:author="xiaox" w:date="2016-10-26T09:42:00Z">
          <w:pPr>
            <w:spacing w:line="440" w:lineRule="atLeast"/>
            <w:ind w:firstLineChars="200" w:firstLine="480"/>
          </w:pPr>
        </w:pPrChange>
      </w:pPr>
      <w:r w:rsidRPr="002D1708">
        <w:rPr>
          <w:rFonts w:hint="eastAsia"/>
          <w:rPrChange w:id="2046" w:author="xiaox" w:date="2016-10-26T09:42:00Z">
            <w:rPr>
              <w:rFonts w:hint="eastAsia"/>
              <w:sz w:val="24"/>
            </w:rPr>
          </w:rPrChange>
        </w:rPr>
        <w:t>（</w:t>
      </w:r>
      <w:r w:rsidRPr="002D1708">
        <w:rPr>
          <w:rPrChange w:id="2047" w:author="xiaox" w:date="2016-10-26T09:42:00Z">
            <w:rPr>
              <w:sz w:val="24"/>
            </w:rPr>
          </w:rPrChange>
        </w:rPr>
        <w:t>13</w:t>
      </w:r>
      <w:r w:rsidRPr="002D1708">
        <w:rPr>
          <w:rFonts w:hint="eastAsia"/>
          <w:rPrChange w:id="2048" w:author="xiaox" w:date="2016-10-26T09:42:00Z">
            <w:rPr>
              <w:rFonts w:hint="eastAsia"/>
              <w:sz w:val="24"/>
            </w:rPr>
          </w:rPrChange>
        </w:rPr>
        <w:t>）在</w:t>
      </w:r>
      <w:del w:id="2049" w:author="xiaox" w:date="2016-10-26T09:42:00Z">
        <w:r w:rsidR="009E2993">
          <w:rPr>
            <w:bCs/>
            <w:sz w:val="24"/>
          </w:rPr>
          <w:delText>法律法规</w:delText>
        </w:r>
      </w:del>
      <w:ins w:id="2050" w:author="xiaox" w:date="2016-10-26T09:42:00Z">
        <w:r w:rsidR="002D1574" w:rsidRPr="00F605B5">
          <w:rPr>
            <w:rFonts w:hint="eastAsia"/>
            <w:bCs/>
            <w:szCs w:val="21"/>
          </w:rPr>
          <w:t>条件</w:t>
        </w:r>
      </w:ins>
      <w:r w:rsidRPr="002D1708">
        <w:rPr>
          <w:rFonts w:hint="eastAsia"/>
          <w:rPrChange w:id="2051" w:author="xiaox" w:date="2016-10-26T09:42:00Z">
            <w:rPr>
              <w:rFonts w:hint="eastAsia"/>
              <w:sz w:val="24"/>
            </w:rPr>
          </w:rPrChange>
        </w:rPr>
        <w:t>允许的前提下，为基金的利益依法为基金进行融资</w:t>
      </w:r>
      <w:del w:id="2052" w:author="xiaox" w:date="2016-10-26T09:42:00Z">
        <w:r w:rsidR="009E2993">
          <w:rPr>
            <w:bCs/>
            <w:sz w:val="24"/>
          </w:rPr>
          <w:delText>；</w:delText>
        </w:r>
        <w:r w:rsidR="009E2993">
          <w:rPr>
            <w:bCs/>
            <w:sz w:val="24"/>
          </w:rPr>
          <w:delText xml:space="preserve"> </w:delText>
        </w:r>
      </w:del>
      <w:ins w:id="2053"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054" w:author="xiaox" w:date="2016-10-26T09:42:00Z">
            <w:rPr>
              <w:sz w:val="24"/>
            </w:rPr>
          </w:rPrChange>
        </w:rPr>
        <w:pPrChange w:id="2055" w:author="xiaox" w:date="2016-10-26T09:42:00Z">
          <w:pPr>
            <w:spacing w:line="440" w:lineRule="atLeast"/>
            <w:ind w:firstLineChars="200" w:firstLine="480"/>
          </w:pPr>
        </w:pPrChange>
      </w:pPr>
      <w:r w:rsidRPr="002D1708">
        <w:rPr>
          <w:rFonts w:hint="eastAsia"/>
          <w:rPrChange w:id="2056" w:author="xiaox" w:date="2016-10-26T09:42:00Z">
            <w:rPr>
              <w:rFonts w:hint="eastAsia"/>
              <w:sz w:val="24"/>
            </w:rPr>
          </w:rPrChange>
        </w:rPr>
        <w:t>（</w:t>
      </w:r>
      <w:r w:rsidRPr="002D1708">
        <w:rPr>
          <w:rPrChange w:id="2057" w:author="xiaox" w:date="2016-10-26T09:42:00Z">
            <w:rPr>
              <w:sz w:val="24"/>
            </w:rPr>
          </w:rPrChange>
        </w:rPr>
        <w:t>14</w:t>
      </w:r>
      <w:r w:rsidRPr="002D1708">
        <w:rPr>
          <w:rFonts w:hint="eastAsia"/>
          <w:rPrChange w:id="2058" w:author="xiaox" w:date="2016-10-26T09:42:00Z">
            <w:rPr>
              <w:rFonts w:hint="eastAsia"/>
              <w:sz w:val="24"/>
            </w:rPr>
          </w:rPrChange>
        </w:rPr>
        <w:t>）以基金管理人的名义，代表基金份额持有人的利益行使诉讼权利或者实施其他法律行为</w:t>
      </w:r>
      <w:del w:id="2059" w:author="xiaox" w:date="2016-10-26T09:42:00Z">
        <w:r w:rsidR="009E2993">
          <w:rPr>
            <w:bCs/>
            <w:sz w:val="24"/>
          </w:rPr>
          <w:delText>；</w:delText>
        </w:r>
        <w:r w:rsidR="009E2993">
          <w:rPr>
            <w:bCs/>
            <w:sz w:val="24"/>
          </w:rPr>
          <w:tab/>
        </w:r>
      </w:del>
      <w:ins w:id="2060"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061" w:author="xiaox" w:date="2016-10-26T09:42:00Z">
            <w:rPr>
              <w:sz w:val="24"/>
            </w:rPr>
          </w:rPrChange>
        </w:rPr>
        <w:pPrChange w:id="2062" w:author="xiaox" w:date="2016-10-26T09:42:00Z">
          <w:pPr>
            <w:spacing w:line="440" w:lineRule="atLeast"/>
            <w:ind w:firstLineChars="200" w:firstLine="480"/>
          </w:pPr>
        </w:pPrChange>
      </w:pPr>
      <w:r w:rsidRPr="002D1708">
        <w:rPr>
          <w:rFonts w:hint="eastAsia"/>
          <w:rPrChange w:id="2063" w:author="xiaox" w:date="2016-10-26T09:42:00Z">
            <w:rPr>
              <w:rFonts w:hint="eastAsia"/>
              <w:sz w:val="24"/>
            </w:rPr>
          </w:rPrChange>
        </w:rPr>
        <w:t>（</w:t>
      </w:r>
      <w:r w:rsidRPr="002D1708">
        <w:rPr>
          <w:rPrChange w:id="2064" w:author="xiaox" w:date="2016-10-26T09:42:00Z">
            <w:rPr>
              <w:sz w:val="24"/>
            </w:rPr>
          </w:rPrChange>
        </w:rPr>
        <w:t>15</w:t>
      </w:r>
      <w:r w:rsidRPr="002D1708">
        <w:rPr>
          <w:rFonts w:hint="eastAsia"/>
          <w:rPrChange w:id="2065" w:author="xiaox" w:date="2016-10-26T09:42:00Z">
            <w:rPr>
              <w:rFonts w:hint="eastAsia"/>
              <w:sz w:val="24"/>
            </w:rPr>
          </w:rPrChange>
        </w:rPr>
        <w:t>）选择、更换律师事务所、会计师事务所、证券经纪商或其他为基金提供服务的外部机构</w:t>
      </w:r>
      <w:del w:id="2066" w:author="xiaox" w:date="2016-10-26T09:42:00Z">
        <w:r w:rsidR="009E2993">
          <w:rPr>
            <w:bCs/>
            <w:sz w:val="24"/>
          </w:rPr>
          <w:delText>；</w:delText>
        </w:r>
        <w:r w:rsidR="009E2993">
          <w:rPr>
            <w:bCs/>
            <w:sz w:val="24"/>
          </w:rPr>
          <w:tab/>
        </w:r>
      </w:del>
      <w:ins w:id="2067"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068" w:author="xiaox" w:date="2016-10-26T09:42:00Z">
            <w:rPr>
              <w:sz w:val="24"/>
            </w:rPr>
          </w:rPrChange>
        </w:rPr>
        <w:pPrChange w:id="2069" w:author="xiaox" w:date="2016-10-26T09:42:00Z">
          <w:pPr>
            <w:spacing w:line="440" w:lineRule="atLeast"/>
            <w:ind w:firstLineChars="200" w:firstLine="480"/>
          </w:pPr>
        </w:pPrChange>
      </w:pPr>
      <w:r w:rsidRPr="002D1708">
        <w:rPr>
          <w:rFonts w:hint="eastAsia"/>
          <w:rPrChange w:id="2070" w:author="xiaox" w:date="2016-10-26T09:42:00Z">
            <w:rPr>
              <w:rFonts w:hint="eastAsia"/>
              <w:sz w:val="24"/>
            </w:rPr>
          </w:rPrChange>
        </w:rPr>
        <w:t>（</w:t>
      </w:r>
      <w:r w:rsidRPr="002D1708">
        <w:rPr>
          <w:rPrChange w:id="2071" w:author="xiaox" w:date="2016-10-26T09:42:00Z">
            <w:rPr>
              <w:sz w:val="24"/>
            </w:rPr>
          </w:rPrChange>
        </w:rPr>
        <w:t>16</w:t>
      </w:r>
      <w:r w:rsidRPr="002D1708">
        <w:rPr>
          <w:rFonts w:hint="eastAsia"/>
          <w:rPrChange w:id="2072" w:author="xiaox" w:date="2016-10-26T09:42:00Z">
            <w:rPr>
              <w:rFonts w:hint="eastAsia"/>
              <w:sz w:val="24"/>
            </w:rPr>
          </w:rPrChange>
        </w:rPr>
        <w:t>）在符合有关法律、法规的前提下，制订和调整有关基金认购、申购、赎回、转换和非交易过户的业务规则</w:t>
      </w:r>
      <w:del w:id="2073" w:author="xiaox" w:date="2016-10-26T09:42:00Z">
        <w:r w:rsidR="009E2993">
          <w:rPr>
            <w:bCs/>
            <w:sz w:val="24"/>
          </w:rPr>
          <w:delText>；</w:delText>
        </w:r>
      </w:del>
      <w:ins w:id="2074"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075" w:author="xiaox" w:date="2016-10-26T09:42:00Z">
            <w:rPr>
              <w:sz w:val="24"/>
            </w:rPr>
          </w:rPrChange>
        </w:rPr>
        <w:pPrChange w:id="2076" w:author="xiaox" w:date="2016-10-26T09:42:00Z">
          <w:pPr>
            <w:spacing w:line="440" w:lineRule="atLeast"/>
            <w:ind w:firstLineChars="200" w:firstLine="480"/>
          </w:pPr>
        </w:pPrChange>
      </w:pPr>
      <w:r w:rsidRPr="002D1708">
        <w:rPr>
          <w:rFonts w:hint="eastAsia"/>
          <w:rPrChange w:id="2077" w:author="xiaox" w:date="2016-10-26T09:42:00Z">
            <w:rPr>
              <w:rFonts w:hint="eastAsia"/>
              <w:sz w:val="24"/>
            </w:rPr>
          </w:rPrChange>
        </w:rPr>
        <w:t>（</w:t>
      </w:r>
      <w:r w:rsidRPr="002D1708">
        <w:rPr>
          <w:rPrChange w:id="2078" w:author="xiaox" w:date="2016-10-26T09:42:00Z">
            <w:rPr>
              <w:sz w:val="24"/>
            </w:rPr>
          </w:rPrChange>
        </w:rPr>
        <w:t>17</w:t>
      </w:r>
      <w:r w:rsidRPr="002D1708">
        <w:rPr>
          <w:rFonts w:hint="eastAsia"/>
          <w:rPrChange w:id="2079" w:author="xiaox" w:date="2016-10-26T09:42:00Z">
            <w:rPr>
              <w:rFonts w:hint="eastAsia"/>
              <w:sz w:val="24"/>
            </w:rPr>
          </w:rPrChange>
        </w:rPr>
        <w:t>）法律法规及中国证监会规定的和《基金合同》约定的其他权利。</w:t>
      </w:r>
    </w:p>
    <w:p w:rsidR="002D1708" w:rsidRPr="002D1708" w:rsidRDefault="002D1708" w:rsidP="002D1708">
      <w:pPr>
        <w:spacing w:line="440" w:lineRule="atLeast"/>
        <w:ind w:firstLineChars="200" w:firstLine="420"/>
        <w:rPr>
          <w:rPrChange w:id="2080" w:author="xiaox" w:date="2016-10-26T09:42:00Z">
            <w:rPr>
              <w:sz w:val="24"/>
            </w:rPr>
          </w:rPrChange>
        </w:rPr>
        <w:pPrChange w:id="2081" w:author="xiaox" w:date="2016-10-26T09:42:00Z">
          <w:pPr>
            <w:spacing w:line="440" w:lineRule="atLeast"/>
            <w:ind w:firstLineChars="200" w:firstLine="480"/>
          </w:pPr>
        </w:pPrChange>
      </w:pPr>
      <w:r w:rsidRPr="002D1708">
        <w:rPr>
          <w:rPrChange w:id="2082" w:author="xiaox" w:date="2016-10-26T09:42:00Z">
            <w:rPr>
              <w:sz w:val="24"/>
            </w:rPr>
          </w:rPrChange>
        </w:rPr>
        <w:t>2</w:t>
      </w:r>
      <w:r w:rsidRPr="002D1708">
        <w:rPr>
          <w:rFonts w:hint="eastAsia"/>
          <w:rPrChange w:id="2083" w:author="xiaox" w:date="2016-10-26T09:42:00Z">
            <w:rPr>
              <w:rFonts w:hint="eastAsia"/>
              <w:sz w:val="24"/>
            </w:rPr>
          </w:rPrChange>
        </w:rPr>
        <w:t>、根据《基金法》、《运作办法》及其他有关规定，基金管理人的义务包括但不限于：</w:t>
      </w:r>
    </w:p>
    <w:p w:rsidR="002D1708" w:rsidRPr="002D1708" w:rsidRDefault="002D1708" w:rsidP="002D1708">
      <w:pPr>
        <w:spacing w:line="440" w:lineRule="atLeast"/>
        <w:ind w:firstLineChars="200" w:firstLine="420"/>
        <w:rPr>
          <w:rPrChange w:id="2084" w:author="xiaox" w:date="2016-10-26T09:42:00Z">
            <w:rPr>
              <w:sz w:val="24"/>
            </w:rPr>
          </w:rPrChange>
        </w:rPr>
        <w:pPrChange w:id="2085" w:author="xiaox" w:date="2016-10-26T09:42:00Z">
          <w:pPr>
            <w:spacing w:line="440" w:lineRule="atLeast"/>
            <w:ind w:firstLineChars="200" w:firstLine="480"/>
          </w:pPr>
        </w:pPrChange>
      </w:pPr>
      <w:bookmarkStart w:id="2086" w:name="_Toc523711669"/>
      <w:r w:rsidRPr="002D1708">
        <w:rPr>
          <w:rFonts w:hint="eastAsia"/>
          <w:rPrChange w:id="2087" w:author="xiaox" w:date="2016-10-26T09:42:00Z">
            <w:rPr>
              <w:rFonts w:hint="eastAsia"/>
              <w:sz w:val="24"/>
            </w:rPr>
          </w:rPrChange>
        </w:rPr>
        <w:t>（</w:t>
      </w:r>
      <w:r w:rsidRPr="002D1708">
        <w:rPr>
          <w:rPrChange w:id="2088" w:author="xiaox" w:date="2016-10-26T09:42:00Z">
            <w:rPr>
              <w:sz w:val="24"/>
            </w:rPr>
          </w:rPrChange>
        </w:rPr>
        <w:t>1</w:t>
      </w:r>
      <w:r w:rsidRPr="002D1708">
        <w:rPr>
          <w:rFonts w:hint="eastAsia"/>
          <w:rPrChange w:id="2089" w:author="xiaox" w:date="2016-10-26T09:42:00Z">
            <w:rPr>
              <w:rFonts w:hint="eastAsia"/>
              <w:sz w:val="24"/>
            </w:rPr>
          </w:rPrChange>
        </w:rPr>
        <w:t>）依法募集</w:t>
      </w:r>
      <w:del w:id="2090" w:author="xiaox" w:date="2016-10-26T09:42:00Z">
        <w:r w:rsidR="009E2993">
          <w:rPr>
            <w:bCs/>
            <w:sz w:val="24"/>
          </w:rPr>
          <w:delText>基金</w:delText>
        </w:r>
      </w:del>
      <w:ins w:id="2091" w:author="xiaox" w:date="2016-10-26T09:42:00Z">
        <w:r w:rsidR="00473770" w:rsidRPr="00473770">
          <w:rPr>
            <w:rFonts w:hint="eastAsia"/>
            <w:bCs/>
            <w:szCs w:val="21"/>
          </w:rPr>
          <w:t>资金</w:t>
        </w:r>
      </w:ins>
      <w:r w:rsidRPr="002D1708">
        <w:rPr>
          <w:rFonts w:hint="eastAsia"/>
          <w:rPrChange w:id="2092" w:author="xiaox" w:date="2016-10-26T09:42:00Z">
            <w:rPr>
              <w:rFonts w:hint="eastAsia"/>
              <w:sz w:val="24"/>
            </w:rPr>
          </w:rPrChange>
        </w:rPr>
        <w:t>，办理或者委托经中国证监会认定的其他机构代为办理基金份额的发售、申购、赎回和登记事宜</w:t>
      </w:r>
      <w:del w:id="2093" w:author="xiaox" w:date="2016-10-26T09:42:00Z">
        <w:r w:rsidR="009E2993">
          <w:rPr>
            <w:bCs/>
            <w:sz w:val="24"/>
          </w:rPr>
          <w:delText>；</w:delText>
        </w:r>
      </w:del>
      <w:ins w:id="2094"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095" w:author="xiaox" w:date="2016-10-26T09:42:00Z">
            <w:rPr>
              <w:sz w:val="24"/>
            </w:rPr>
          </w:rPrChange>
        </w:rPr>
        <w:pPrChange w:id="2096" w:author="xiaox" w:date="2016-10-26T09:42:00Z">
          <w:pPr>
            <w:spacing w:line="440" w:lineRule="atLeast"/>
            <w:ind w:firstLineChars="200" w:firstLine="480"/>
          </w:pPr>
        </w:pPrChange>
      </w:pPr>
      <w:r w:rsidRPr="002D1708">
        <w:rPr>
          <w:rFonts w:hint="eastAsia"/>
          <w:rPrChange w:id="2097" w:author="xiaox" w:date="2016-10-26T09:42:00Z">
            <w:rPr>
              <w:rFonts w:hint="eastAsia"/>
              <w:sz w:val="24"/>
            </w:rPr>
          </w:rPrChange>
        </w:rPr>
        <w:t>（</w:t>
      </w:r>
      <w:r w:rsidRPr="002D1708">
        <w:rPr>
          <w:rPrChange w:id="2098" w:author="xiaox" w:date="2016-10-26T09:42:00Z">
            <w:rPr>
              <w:sz w:val="24"/>
            </w:rPr>
          </w:rPrChange>
        </w:rPr>
        <w:t>2</w:t>
      </w:r>
      <w:r w:rsidRPr="002D1708">
        <w:rPr>
          <w:rFonts w:hint="eastAsia"/>
          <w:rPrChange w:id="2099" w:author="xiaox" w:date="2016-10-26T09:42:00Z">
            <w:rPr>
              <w:rFonts w:hint="eastAsia"/>
              <w:sz w:val="24"/>
            </w:rPr>
          </w:rPrChange>
        </w:rPr>
        <w:t>）办理基金备案手续</w:t>
      </w:r>
      <w:del w:id="2100" w:author="xiaox" w:date="2016-10-26T09:42:00Z">
        <w:r w:rsidR="009E2993">
          <w:rPr>
            <w:bCs/>
            <w:sz w:val="24"/>
          </w:rPr>
          <w:delText>；</w:delText>
        </w:r>
      </w:del>
      <w:ins w:id="2101"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102" w:author="xiaox" w:date="2016-10-26T09:42:00Z">
            <w:rPr>
              <w:sz w:val="24"/>
            </w:rPr>
          </w:rPrChange>
        </w:rPr>
        <w:pPrChange w:id="2103" w:author="xiaox" w:date="2016-10-26T09:42:00Z">
          <w:pPr>
            <w:spacing w:line="440" w:lineRule="atLeast"/>
            <w:ind w:firstLineChars="200" w:firstLine="480"/>
          </w:pPr>
        </w:pPrChange>
      </w:pPr>
      <w:r w:rsidRPr="002D1708">
        <w:rPr>
          <w:rFonts w:hint="eastAsia"/>
          <w:rPrChange w:id="2104" w:author="xiaox" w:date="2016-10-26T09:42:00Z">
            <w:rPr>
              <w:rFonts w:hint="eastAsia"/>
              <w:sz w:val="24"/>
            </w:rPr>
          </w:rPrChange>
        </w:rPr>
        <w:t>（</w:t>
      </w:r>
      <w:r w:rsidRPr="002D1708">
        <w:rPr>
          <w:rPrChange w:id="2105" w:author="xiaox" w:date="2016-10-26T09:42:00Z">
            <w:rPr>
              <w:sz w:val="24"/>
            </w:rPr>
          </w:rPrChange>
        </w:rPr>
        <w:t>3</w:t>
      </w:r>
      <w:r w:rsidRPr="002D1708">
        <w:rPr>
          <w:rFonts w:hint="eastAsia"/>
          <w:rPrChange w:id="2106" w:author="xiaox" w:date="2016-10-26T09:42:00Z">
            <w:rPr>
              <w:rFonts w:hint="eastAsia"/>
              <w:sz w:val="24"/>
            </w:rPr>
          </w:rPrChange>
        </w:rPr>
        <w:t>）自《基金合同》生效之日起</w:t>
      </w:r>
      <w:del w:id="2107" w:author="xiaox" w:date="2016-10-26T09:42:00Z">
        <w:r w:rsidR="009E2993">
          <w:rPr>
            <w:bCs/>
            <w:sz w:val="24"/>
          </w:rPr>
          <w:delText>,</w:delText>
        </w:r>
      </w:del>
      <w:ins w:id="2108" w:author="xiaox" w:date="2016-10-26T09:42:00Z">
        <w:r w:rsidR="00375594">
          <w:rPr>
            <w:bCs/>
            <w:szCs w:val="21"/>
          </w:rPr>
          <w:t>，</w:t>
        </w:r>
      </w:ins>
      <w:r w:rsidRPr="002D1708">
        <w:rPr>
          <w:rFonts w:hint="eastAsia"/>
          <w:rPrChange w:id="2109" w:author="xiaox" w:date="2016-10-26T09:42:00Z">
            <w:rPr>
              <w:rFonts w:hint="eastAsia"/>
              <w:sz w:val="24"/>
            </w:rPr>
          </w:rPrChange>
        </w:rPr>
        <w:t>以诚实信用、谨慎勤勉的原则管理和运用基金财产</w:t>
      </w:r>
      <w:del w:id="2110" w:author="xiaox" w:date="2016-10-26T09:42:00Z">
        <w:r w:rsidR="009E2993">
          <w:rPr>
            <w:bCs/>
            <w:sz w:val="24"/>
          </w:rPr>
          <w:delText>；</w:delText>
        </w:r>
      </w:del>
      <w:ins w:id="2111"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112" w:author="xiaox" w:date="2016-10-26T09:42:00Z">
            <w:rPr>
              <w:sz w:val="24"/>
            </w:rPr>
          </w:rPrChange>
        </w:rPr>
        <w:pPrChange w:id="2113" w:author="xiaox" w:date="2016-10-26T09:42:00Z">
          <w:pPr>
            <w:spacing w:line="440" w:lineRule="atLeast"/>
            <w:ind w:firstLineChars="200" w:firstLine="480"/>
          </w:pPr>
        </w:pPrChange>
      </w:pPr>
      <w:r w:rsidRPr="002D1708">
        <w:rPr>
          <w:rFonts w:hint="eastAsia"/>
          <w:rPrChange w:id="2114" w:author="xiaox" w:date="2016-10-26T09:42:00Z">
            <w:rPr>
              <w:rFonts w:hint="eastAsia"/>
              <w:sz w:val="24"/>
            </w:rPr>
          </w:rPrChange>
        </w:rPr>
        <w:t>（</w:t>
      </w:r>
      <w:r w:rsidRPr="002D1708">
        <w:rPr>
          <w:rPrChange w:id="2115" w:author="xiaox" w:date="2016-10-26T09:42:00Z">
            <w:rPr>
              <w:sz w:val="24"/>
            </w:rPr>
          </w:rPrChange>
        </w:rPr>
        <w:t>4</w:t>
      </w:r>
      <w:r w:rsidRPr="002D1708">
        <w:rPr>
          <w:rFonts w:hint="eastAsia"/>
          <w:rPrChange w:id="2116" w:author="xiaox" w:date="2016-10-26T09:42:00Z">
            <w:rPr>
              <w:rFonts w:hint="eastAsia"/>
              <w:sz w:val="24"/>
            </w:rPr>
          </w:rPrChange>
        </w:rPr>
        <w:t>）配备足够的具有专业资格的人员进行基金投资分析、决策，以专业化的经营方式管理和运作基金财产</w:t>
      </w:r>
      <w:del w:id="2117" w:author="xiaox" w:date="2016-10-26T09:42:00Z">
        <w:r w:rsidR="009E2993">
          <w:rPr>
            <w:bCs/>
            <w:sz w:val="24"/>
          </w:rPr>
          <w:delText>；</w:delText>
        </w:r>
      </w:del>
      <w:ins w:id="2118"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119" w:author="xiaox" w:date="2016-10-26T09:42:00Z">
            <w:rPr>
              <w:sz w:val="24"/>
            </w:rPr>
          </w:rPrChange>
        </w:rPr>
        <w:pPrChange w:id="2120" w:author="xiaox" w:date="2016-10-26T09:42:00Z">
          <w:pPr>
            <w:spacing w:line="440" w:lineRule="atLeast"/>
            <w:ind w:firstLineChars="200" w:firstLine="480"/>
          </w:pPr>
        </w:pPrChange>
      </w:pPr>
      <w:r w:rsidRPr="002D1708">
        <w:rPr>
          <w:rFonts w:hint="eastAsia"/>
          <w:rPrChange w:id="2121" w:author="xiaox" w:date="2016-10-26T09:42:00Z">
            <w:rPr>
              <w:rFonts w:hint="eastAsia"/>
              <w:sz w:val="24"/>
            </w:rPr>
          </w:rPrChange>
        </w:rPr>
        <w:t>（</w:t>
      </w:r>
      <w:r w:rsidRPr="002D1708">
        <w:rPr>
          <w:rPrChange w:id="2122" w:author="xiaox" w:date="2016-10-26T09:42:00Z">
            <w:rPr>
              <w:sz w:val="24"/>
            </w:rPr>
          </w:rPrChange>
        </w:rPr>
        <w:t>5</w:t>
      </w:r>
      <w:r w:rsidRPr="002D1708">
        <w:rPr>
          <w:rFonts w:hint="eastAsia"/>
          <w:rPrChange w:id="2123" w:author="xiaox" w:date="2016-10-26T09:42:00Z">
            <w:rPr>
              <w:rFonts w:hint="eastAsia"/>
              <w:sz w:val="24"/>
            </w:rPr>
          </w:rPrChange>
        </w:rPr>
        <w:t>）建立健全内部风险控制、监察与稽核、财务管理及人事管理等制度，保证所管理的基金财产和基金管理人的财产相互独立</w:t>
      </w:r>
      <w:del w:id="2124" w:author="xiaox" w:date="2016-10-26T09:42:00Z">
        <w:r w:rsidR="009E2993">
          <w:rPr>
            <w:bCs/>
            <w:sz w:val="24"/>
          </w:rPr>
          <w:delText>,</w:delText>
        </w:r>
      </w:del>
      <w:ins w:id="2125" w:author="xiaox" w:date="2016-10-26T09:42:00Z">
        <w:r w:rsidR="00375594">
          <w:rPr>
            <w:bCs/>
            <w:szCs w:val="21"/>
          </w:rPr>
          <w:t>，</w:t>
        </w:r>
      </w:ins>
      <w:r w:rsidRPr="002D1708">
        <w:rPr>
          <w:rFonts w:hint="eastAsia"/>
          <w:rPrChange w:id="2126" w:author="xiaox" w:date="2016-10-26T09:42:00Z">
            <w:rPr>
              <w:rFonts w:hint="eastAsia"/>
              <w:sz w:val="24"/>
            </w:rPr>
          </w:rPrChange>
        </w:rPr>
        <w:t>对所管理的不同基金分别管理，分别记账，进行证券投资</w:t>
      </w:r>
      <w:del w:id="2127" w:author="xiaox" w:date="2016-10-26T09:42:00Z">
        <w:r w:rsidR="009E2993">
          <w:rPr>
            <w:bCs/>
            <w:sz w:val="24"/>
          </w:rPr>
          <w:delText>；</w:delText>
        </w:r>
      </w:del>
      <w:ins w:id="2128"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129" w:author="xiaox" w:date="2016-10-26T09:42:00Z">
            <w:rPr>
              <w:sz w:val="24"/>
            </w:rPr>
          </w:rPrChange>
        </w:rPr>
        <w:pPrChange w:id="2130" w:author="xiaox" w:date="2016-10-26T09:42:00Z">
          <w:pPr>
            <w:spacing w:line="360" w:lineRule="auto"/>
            <w:ind w:firstLineChars="200" w:firstLine="480"/>
          </w:pPr>
        </w:pPrChange>
      </w:pPr>
      <w:r w:rsidRPr="002D1708">
        <w:rPr>
          <w:rFonts w:hint="eastAsia"/>
          <w:rPrChange w:id="2131" w:author="xiaox" w:date="2016-10-26T09:42:00Z">
            <w:rPr>
              <w:rFonts w:hint="eastAsia"/>
              <w:sz w:val="24"/>
            </w:rPr>
          </w:rPrChange>
        </w:rPr>
        <w:t>（</w:t>
      </w:r>
      <w:r w:rsidRPr="002D1708">
        <w:rPr>
          <w:rPrChange w:id="2132" w:author="xiaox" w:date="2016-10-26T09:42:00Z">
            <w:rPr>
              <w:sz w:val="24"/>
            </w:rPr>
          </w:rPrChange>
        </w:rPr>
        <w:t>6</w:t>
      </w:r>
      <w:r w:rsidRPr="002D1708">
        <w:rPr>
          <w:rFonts w:hint="eastAsia"/>
          <w:rPrChange w:id="2133" w:author="xiaox" w:date="2016-10-26T09:42:00Z">
            <w:rPr>
              <w:rFonts w:hint="eastAsia"/>
              <w:sz w:val="24"/>
            </w:rPr>
          </w:rPrChange>
        </w:rPr>
        <w:t>）除依据《基金法》、《基金合同》及其他有关规定外</w:t>
      </w:r>
      <w:del w:id="2134" w:author="xiaox" w:date="2016-10-26T09:42:00Z">
        <w:r w:rsidR="009E2993">
          <w:rPr>
            <w:bCs/>
            <w:sz w:val="24"/>
          </w:rPr>
          <w:delText>,</w:delText>
        </w:r>
      </w:del>
      <w:ins w:id="2135" w:author="xiaox" w:date="2016-10-26T09:42:00Z">
        <w:r w:rsidR="00375594">
          <w:rPr>
            <w:bCs/>
            <w:szCs w:val="21"/>
          </w:rPr>
          <w:t>，</w:t>
        </w:r>
      </w:ins>
      <w:r w:rsidRPr="002D1708">
        <w:rPr>
          <w:rFonts w:hint="eastAsia"/>
          <w:rPrChange w:id="2136" w:author="xiaox" w:date="2016-10-26T09:42:00Z">
            <w:rPr>
              <w:rFonts w:hint="eastAsia"/>
              <w:sz w:val="24"/>
            </w:rPr>
          </w:rPrChange>
        </w:rPr>
        <w:t>不得利用基金财产为自己及任何第三人谋取利益，不得委托第三人运作基金财产</w:t>
      </w:r>
      <w:bookmarkStart w:id="2137" w:name="_Hlt88897298"/>
      <w:bookmarkEnd w:id="2137"/>
      <w:del w:id="2138" w:author="xiaox" w:date="2016-10-26T09:42:00Z">
        <w:r w:rsidR="009E2993">
          <w:rPr>
            <w:bCs/>
            <w:sz w:val="24"/>
          </w:rPr>
          <w:delText>；</w:delText>
        </w:r>
      </w:del>
      <w:ins w:id="213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140" w:author="xiaox" w:date="2016-10-26T09:42:00Z">
            <w:rPr>
              <w:sz w:val="24"/>
            </w:rPr>
          </w:rPrChange>
        </w:rPr>
        <w:pPrChange w:id="2141" w:author="xiaox" w:date="2016-10-26T09:42:00Z">
          <w:pPr>
            <w:spacing w:line="360" w:lineRule="auto"/>
            <w:ind w:firstLineChars="200" w:firstLine="480"/>
          </w:pPr>
        </w:pPrChange>
      </w:pPr>
      <w:r w:rsidRPr="002D1708">
        <w:rPr>
          <w:rFonts w:hint="eastAsia"/>
          <w:rPrChange w:id="2142" w:author="xiaox" w:date="2016-10-26T09:42:00Z">
            <w:rPr>
              <w:rFonts w:hint="eastAsia"/>
              <w:sz w:val="24"/>
            </w:rPr>
          </w:rPrChange>
        </w:rPr>
        <w:t>（</w:t>
      </w:r>
      <w:r w:rsidRPr="002D1708">
        <w:rPr>
          <w:rPrChange w:id="2143" w:author="xiaox" w:date="2016-10-26T09:42:00Z">
            <w:rPr>
              <w:sz w:val="24"/>
            </w:rPr>
          </w:rPrChange>
        </w:rPr>
        <w:t>7</w:t>
      </w:r>
      <w:r w:rsidRPr="002D1708">
        <w:rPr>
          <w:rFonts w:hint="eastAsia"/>
          <w:rPrChange w:id="2144" w:author="xiaox" w:date="2016-10-26T09:42:00Z">
            <w:rPr>
              <w:rFonts w:hint="eastAsia"/>
              <w:sz w:val="24"/>
            </w:rPr>
          </w:rPrChange>
        </w:rPr>
        <w:t>）</w:t>
      </w:r>
      <w:del w:id="2145" w:author="xiaox" w:date="2016-10-26T09:42:00Z">
        <w:r w:rsidR="009E2993">
          <w:rPr>
            <w:bCs/>
            <w:sz w:val="24"/>
          </w:rPr>
          <w:tab/>
        </w:r>
      </w:del>
      <w:r w:rsidRPr="002D1708">
        <w:rPr>
          <w:rFonts w:hint="eastAsia"/>
          <w:rPrChange w:id="2146" w:author="xiaox" w:date="2016-10-26T09:42:00Z">
            <w:rPr>
              <w:rFonts w:hint="eastAsia"/>
              <w:sz w:val="24"/>
            </w:rPr>
          </w:rPrChange>
        </w:rPr>
        <w:t>依法接受基金托管人的监督</w:t>
      </w:r>
      <w:del w:id="2147" w:author="xiaox" w:date="2016-10-26T09:42:00Z">
        <w:r w:rsidR="009E2993">
          <w:rPr>
            <w:bCs/>
            <w:sz w:val="24"/>
          </w:rPr>
          <w:delText>；</w:delText>
        </w:r>
      </w:del>
      <w:ins w:id="2148"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149" w:author="xiaox" w:date="2016-10-26T09:42:00Z">
            <w:rPr>
              <w:sz w:val="24"/>
            </w:rPr>
          </w:rPrChange>
        </w:rPr>
        <w:pPrChange w:id="2150" w:author="xiaox" w:date="2016-10-26T09:42:00Z">
          <w:pPr>
            <w:spacing w:line="360" w:lineRule="auto"/>
            <w:ind w:firstLineChars="200" w:firstLine="480"/>
          </w:pPr>
        </w:pPrChange>
      </w:pPr>
      <w:r w:rsidRPr="002D1708">
        <w:rPr>
          <w:rFonts w:hint="eastAsia"/>
          <w:rPrChange w:id="2151" w:author="xiaox" w:date="2016-10-26T09:42:00Z">
            <w:rPr>
              <w:rFonts w:hint="eastAsia"/>
              <w:sz w:val="24"/>
            </w:rPr>
          </w:rPrChange>
        </w:rPr>
        <w:t>（</w:t>
      </w:r>
      <w:r w:rsidRPr="002D1708">
        <w:rPr>
          <w:rPrChange w:id="2152" w:author="xiaox" w:date="2016-10-26T09:42:00Z">
            <w:rPr>
              <w:sz w:val="24"/>
            </w:rPr>
          </w:rPrChange>
        </w:rPr>
        <w:t>8</w:t>
      </w:r>
      <w:r w:rsidRPr="002D1708">
        <w:rPr>
          <w:rFonts w:hint="eastAsia"/>
          <w:rPrChange w:id="2153" w:author="xiaox" w:date="2016-10-26T09:42:00Z">
            <w:rPr>
              <w:rFonts w:hint="eastAsia"/>
              <w:sz w:val="24"/>
            </w:rPr>
          </w:rPrChange>
        </w:rPr>
        <w:t>）采取适当合理的措施使计算基金份额认购、申购、赎回和注销价格的方法符合《基金合同》等法律文件的规定，按有关规定计算并公告基金资产净值，确定基金份额申购、赎回的价格</w:t>
      </w:r>
      <w:del w:id="2154" w:author="xiaox" w:date="2016-10-26T09:42:00Z">
        <w:r w:rsidR="009E2993">
          <w:rPr>
            <w:bCs/>
            <w:sz w:val="24"/>
          </w:rPr>
          <w:delText>；</w:delText>
        </w:r>
      </w:del>
      <w:ins w:id="215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156" w:author="xiaox" w:date="2016-10-26T09:42:00Z">
            <w:rPr>
              <w:sz w:val="24"/>
            </w:rPr>
          </w:rPrChange>
        </w:rPr>
        <w:pPrChange w:id="2157" w:author="xiaox" w:date="2016-10-26T09:42:00Z">
          <w:pPr>
            <w:spacing w:line="360" w:lineRule="auto"/>
            <w:ind w:firstLineChars="200" w:firstLine="480"/>
          </w:pPr>
        </w:pPrChange>
      </w:pPr>
      <w:r w:rsidRPr="002D1708">
        <w:rPr>
          <w:rFonts w:hint="eastAsia"/>
          <w:rPrChange w:id="2158" w:author="xiaox" w:date="2016-10-26T09:42:00Z">
            <w:rPr>
              <w:rFonts w:hint="eastAsia"/>
              <w:sz w:val="24"/>
            </w:rPr>
          </w:rPrChange>
        </w:rPr>
        <w:t>（</w:t>
      </w:r>
      <w:r w:rsidRPr="002D1708">
        <w:rPr>
          <w:rPrChange w:id="2159" w:author="xiaox" w:date="2016-10-26T09:42:00Z">
            <w:rPr>
              <w:sz w:val="24"/>
            </w:rPr>
          </w:rPrChange>
        </w:rPr>
        <w:t>9</w:t>
      </w:r>
      <w:r w:rsidRPr="002D1708">
        <w:rPr>
          <w:rFonts w:hint="eastAsia"/>
          <w:rPrChange w:id="2160" w:author="xiaox" w:date="2016-10-26T09:42:00Z">
            <w:rPr>
              <w:rFonts w:hint="eastAsia"/>
              <w:sz w:val="24"/>
            </w:rPr>
          </w:rPrChange>
        </w:rPr>
        <w:t>）进行基金会计核算并编制基金财务会计报告</w:t>
      </w:r>
      <w:del w:id="2161" w:author="xiaox" w:date="2016-10-26T09:42:00Z">
        <w:r w:rsidR="009E2993">
          <w:rPr>
            <w:bCs/>
            <w:sz w:val="24"/>
          </w:rPr>
          <w:delText>；</w:delText>
        </w:r>
      </w:del>
      <w:ins w:id="216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163" w:author="xiaox" w:date="2016-10-26T09:42:00Z">
            <w:rPr>
              <w:sz w:val="24"/>
            </w:rPr>
          </w:rPrChange>
        </w:rPr>
        <w:pPrChange w:id="2164" w:author="xiaox" w:date="2016-10-26T09:42:00Z">
          <w:pPr>
            <w:spacing w:line="360" w:lineRule="auto"/>
            <w:ind w:firstLineChars="200" w:firstLine="480"/>
          </w:pPr>
        </w:pPrChange>
      </w:pPr>
      <w:r w:rsidRPr="002D1708">
        <w:rPr>
          <w:rFonts w:hint="eastAsia"/>
          <w:rPrChange w:id="2165" w:author="xiaox" w:date="2016-10-26T09:42:00Z">
            <w:rPr>
              <w:rFonts w:hint="eastAsia"/>
              <w:sz w:val="24"/>
            </w:rPr>
          </w:rPrChange>
        </w:rPr>
        <w:t>（</w:t>
      </w:r>
      <w:r w:rsidRPr="002D1708">
        <w:rPr>
          <w:rPrChange w:id="2166" w:author="xiaox" w:date="2016-10-26T09:42:00Z">
            <w:rPr>
              <w:sz w:val="24"/>
            </w:rPr>
          </w:rPrChange>
        </w:rPr>
        <w:t>10</w:t>
      </w:r>
      <w:r w:rsidRPr="002D1708">
        <w:rPr>
          <w:rFonts w:hint="eastAsia"/>
          <w:rPrChange w:id="2167" w:author="xiaox" w:date="2016-10-26T09:42:00Z">
            <w:rPr>
              <w:rFonts w:hint="eastAsia"/>
              <w:sz w:val="24"/>
            </w:rPr>
          </w:rPrChange>
        </w:rPr>
        <w:t>）编制季度、半年度和年度基金报告</w:t>
      </w:r>
      <w:del w:id="2168" w:author="xiaox" w:date="2016-10-26T09:42:00Z">
        <w:r w:rsidR="009E2993">
          <w:rPr>
            <w:bCs/>
            <w:sz w:val="24"/>
          </w:rPr>
          <w:delText>；</w:delText>
        </w:r>
      </w:del>
      <w:ins w:id="216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170" w:author="xiaox" w:date="2016-10-26T09:42:00Z">
            <w:rPr>
              <w:sz w:val="24"/>
            </w:rPr>
          </w:rPrChange>
        </w:rPr>
        <w:pPrChange w:id="2171" w:author="xiaox" w:date="2016-10-26T09:42:00Z">
          <w:pPr>
            <w:spacing w:line="360" w:lineRule="auto"/>
            <w:ind w:firstLineChars="200" w:firstLine="480"/>
          </w:pPr>
        </w:pPrChange>
      </w:pPr>
      <w:r w:rsidRPr="002D1708">
        <w:rPr>
          <w:rFonts w:hint="eastAsia"/>
          <w:rPrChange w:id="2172" w:author="xiaox" w:date="2016-10-26T09:42:00Z">
            <w:rPr>
              <w:rFonts w:hint="eastAsia"/>
              <w:sz w:val="24"/>
            </w:rPr>
          </w:rPrChange>
        </w:rPr>
        <w:t>（</w:t>
      </w:r>
      <w:r w:rsidRPr="002D1708">
        <w:rPr>
          <w:rPrChange w:id="2173" w:author="xiaox" w:date="2016-10-26T09:42:00Z">
            <w:rPr>
              <w:sz w:val="24"/>
            </w:rPr>
          </w:rPrChange>
        </w:rPr>
        <w:t>11</w:t>
      </w:r>
      <w:r w:rsidRPr="002D1708">
        <w:rPr>
          <w:rFonts w:hint="eastAsia"/>
          <w:rPrChange w:id="2174" w:author="xiaox" w:date="2016-10-26T09:42:00Z">
            <w:rPr>
              <w:rFonts w:hint="eastAsia"/>
              <w:sz w:val="24"/>
            </w:rPr>
          </w:rPrChange>
        </w:rPr>
        <w:t>）</w:t>
      </w:r>
      <w:del w:id="2175" w:author="xiaox" w:date="2016-10-26T09:42:00Z">
        <w:r w:rsidR="009E2993">
          <w:rPr>
            <w:bCs/>
            <w:sz w:val="24"/>
          </w:rPr>
          <w:tab/>
        </w:r>
      </w:del>
      <w:r w:rsidRPr="002D1708">
        <w:rPr>
          <w:rFonts w:hint="eastAsia"/>
          <w:rPrChange w:id="2176" w:author="xiaox" w:date="2016-10-26T09:42:00Z">
            <w:rPr>
              <w:rFonts w:hint="eastAsia"/>
              <w:sz w:val="24"/>
            </w:rPr>
          </w:rPrChange>
        </w:rPr>
        <w:t>严格按照《基金法》、《基金合同》及其他有关规定，履行信息披露及报告义务</w:t>
      </w:r>
      <w:del w:id="2177" w:author="xiaox" w:date="2016-10-26T09:42:00Z">
        <w:r w:rsidR="009E2993">
          <w:rPr>
            <w:bCs/>
            <w:sz w:val="24"/>
          </w:rPr>
          <w:delText>；</w:delText>
        </w:r>
      </w:del>
      <w:ins w:id="2178"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179" w:author="xiaox" w:date="2016-10-26T09:42:00Z">
            <w:rPr>
              <w:sz w:val="24"/>
            </w:rPr>
          </w:rPrChange>
        </w:rPr>
        <w:pPrChange w:id="2180" w:author="xiaox" w:date="2016-10-26T09:42:00Z">
          <w:pPr>
            <w:spacing w:line="360" w:lineRule="auto"/>
            <w:ind w:firstLineChars="200" w:firstLine="480"/>
          </w:pPr>
        </w:pPrChange>
      </w:pPr>
      <w:r w:rsidRPr="002D1708">
        <w:rPr>
          <w:rFonts w:hint="eastAsia"/>
          <w:rPrChange w:id="2181" w:author="xiaox" w:date="2016-10-26T09:42:00Z">
            <w:rPr>
              <w:rFonts w:hint="eastAsia"/>
              <w:sz w:val="24"/>
            </w:rPr>
          </w:rPrChange>
        </w:rPr>
        <w:lastRenderedPageBreak/>
        <w:t>（</w:t>
      </w:r>
      <w:r w:rsidRPr="002D1708">
        <w:rPr>
          <w:rPrChange w:id="2182" w:author="xiaox" w:date="2016-10-26T09:42:00Z">
            <w:rPr>
              <w:sz w:val="24"/>
            </w:rPr>
          </w:rPrChange>
        </w:rPr>
        <w:t>12</w:t>
      </w:r>
      <w:r w:rsidRPr="002D1708">
        <w:rPr>
          <w:rFonts w:hint="eastAsia"/>
          <w:rPrChange w:id="2183" w:author="xiaox" w:date="2016-10-26T09:42:00Z">
            <w:rPr>
              <w:rFonts w:hint="eastAsia"/>
              <w:sz w:val="24"/>
            </w:rPr>
          </w:rPrChange>
        </w:rPr>
        <w:t>）保守基金商业秘密，不泄露基金投资计划、投资意向等。除《基金法》、《基金合同》及其他有关规定另有规定外，在基金信息公开披露前应予保密，不向他人泄露</w:t>
      </w:r>
      <w:del w:id="2184" w:author="xiaox" w:date="2016-10-26T09:42:00Z">
        <w:r w:rsidR="009E2993">
          <w:rPr>
            <w:bCs/>
            <w:sz w:val="24"/>
          </w:rPr>
          <w:delText>；</w:delText>
        </w:r>
      </w:del>
      <w:ins w:id="218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186" w:author="xiaox" w:date="2016-10-26T09:42:00Z">
            <w:rPr>
              <w:sz w:val="24"/>
            </w:rPr>
          </w:rPrChange>
        </w:rPr>
        <w:pPrChange w:id="2187" w:author="xiaox" w:date="2016-10-26T09:42:00Z">
          <w:pPr>
            <w:spacing w:line="360" w:lineRule="auto"/>
            <w:ind w:firstLineChars="200" w:firstLine="480"/>
          </w:pPr>
        </w:pPrChange>
      </w:pPr>
      <w:r w:rsidRPr="002D1708">
        <w:rPr>
          <w:rFonts w:hint="eastAsia"/>
          <w:rPrChange w:id="2188" w:author="xiaox" w:date="2016-10-26T09:42:00Z">
            <w:rPr>
              <w:rFonts w:hint="eastAsia"/>
              <w:sz w:val="24"/>
            </w:rPr>
          </w:rPrChange>
        </w:rPr>
        <w:t>（</w:t>
      </w:r>
      <w:r w:rsidRPr="002D1708">
        <w:rPr>
          <w:rPrChange w:id="2189" w:author="xiaox" w:date="2016-10-26T09:42:00Z">
            <w:rPr>
              <w:sz w:val="24"/>
            </w:rPr>
          </w:rPrChange>
        </w:rPr>
        <w:t>13</w:t>
      </w:r>
      <w:r w:rsidRPr="002D1708">
        <w:rPr>
          <w:rFonts w:hint="eastAsia"/>
          <w:rPrChange w:id="2190" w:author="xiaox" w:date="2016-10-26T09:42:00Z">
            <w:rPr>
              <w:rFonts w:hint="eastAsia"/>
              <w:sz w:val="24"/>
            </w:rPr>
          </w:rPrChange>
        </w:rPr>
        <w:t>）按《基金合同》的约定确定基金收益分配方案，及时向基金份额持有人分配基金收益</w:t>
      </w:r>
      <w:del w:id="2191" w:author="xiaox" w:date="2016-10-26T09:42:00Z">
        <w:r w:rsidR="009E2993">
          <w:rPr>
            <w:bCs/>
            <w:sz w:val="24"/>
          </w:rPr>
          <w:delText>；</w:delText>
        </w:r>
      </w:del>
      <w:ins w:id="219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193" w:author="xiaox" w:date="2016-10-26T09:42:00Z">
            <w:rPr>
              <w:sz w:val="24"/>
            </w:rPr>
          </w:rPrChange>
        </w:rPr>
        <w:pPrChange w:id="2194" w:author="xiaox" w:date="2016-10-26T09:42:00Z">
          <w:pPr>
            <w:spacing w:line="360" w:lineRule="auto"/>
            <w:ind w:firstLineChars="200" w:firstLine="480"/>
          </w:pPr>
        </w:pPrChange>
      </w:pPr>
      <w:r w:rsidRPr="002D1708">
        <w:rPr>
          <w:rFonts w:hint="eastAsia"/>
          <w:rPrChange w:id="2195" w:author="xiaox" w:date="2016-10-26T09:42:00Z">
            <w:rPr>
              <w:rFonts w:hint="eastAsia"/>
              <w:sz w:val="24"/>
            </w:rPr>
          </w:rPrChange>
        </w:rPr>
        <w:t>（</w:t>
      </w:r>
      <w:r w:rsidRPr="002D1708">
        <w:rPr>
          <w:rPrChange w:id="2196" w:author="xiaox" w:date="2016-10-26T09:42:00Z">
            <w:rPr>
              <w:sz w:val="24"/>
            </w:rPr>
          </w:rPrChange>
        </w:rPr>
        <w:t>14</w:t>
      </w:r>
      <w:r w:rsidRPr="002D1708">
        <w:rPr>
          <w:rFonts w:hint="eastAsia"/>
          <w:rPrChange w:id="2197" w:author="xiaox" w:date="2016-10-26T09:42:00Z">
            <w:rPr>
              <w:rFonts w:hint="eastAsia"/>
              <w:sz w:val="24"/>
            </w:rPr>
          </w:rPrChange>
        </w:rPr>
        <w:t>）按规定受理申购与赎回申请，及时、足额支付赎回款项</w:t>
      </w:r>
      <w:del w:id="2198" w:author="xiaox" w:date="2016-10-26T09:42:00Z">
        <w:r w:rsidR="009E2993">
          <w:rPr>
            <w:bCs/>
            <w:sz w:val="24"/>
          </w:rPr>
          <w:delText>；</w:delText>
        </w:r>
      </w:del>
      <w:ins w:id="219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00" w:author="xiaox" w:date="2016-10-26T09:42:00Z">
            <w:rPr>
              <w:sz w:val="24"/>
            </w:rPr>
          </w:rPrChange>
        </w:rPr>
        <w:pPrChange w:id="2201" w:author="xiaox" w:date="2016-10-26T09:42:00Z">
          <w:pPr>
            <w:spacing w:line="360" w:lineRule="auto"/>
            <w:ind w:firstLineChars="200" w:firstLine="480"/>
          </w:pPr>
        </w:pPrChange>
      </w:pPr>
      <w:r w:rsidRPr="002D1708">
        <w:rPr>
          <w:rFonts w:hint="eastAsia"/>
          <w:rPrChange w:id="2202" w:author="xiaox" w:date="2016-10-26T09:42:00Z">
            <w:rPr>
              <w:rFonts w:hint="eastAsia"/>
              <w:sz w:val="24"/>
            </w:rPr>
          </w:rPrChange>
        </w:rPr>
        <w:t>（</w:t>
      </w:r>
      <w:r w:rsidRPr="002D1708">
        <w:rPr>
          <w:rPrChange w:id="2203" w:author="xiaox" w:date="2016-10-26T09:42:00Z">
            <w:rPr>
              <w:sz w:val="24"/>
            </w:rPr>
          </w:rPrChange>
        </w:rPr>
        <w:t>15</w:t>
      </w:r>
      <w:r w:rsidRPr="002D1708">
        <w:rPr>
          <w:rFonts w:hint="eastAsia"/>
          <w:rPrChange w:id="2204" w:author="xiaox" w:date="2016-10-26T09:42:00Z">
            <w:rPr>
              <w:rFonts w:hint="eastAsia"/>
              <w:sz w:val="24"/>
            </w:rPr>
          </w:rPrChange>
        </w:rPr>
        <w:t>）依据《基金法》、《基金合同》及其他有关规定召集基金份额持有人大会或配合基金托管人、基金份额持有人依法召集基金份额持有人大会</w:t>
      </w:r>
      <w:del w:id="2205" w:author="xiaox" w:date="2016-10-26T09:42:00Z">
        <w:r w:rsidR="009E2993">
          <w:rPr>
            <w:bCs/>
            <w:sz w:val="24"/>
          </w:rPr>
          <w:delText>；</w:delText>
        </w:r>
      </w:del>
      <w:ins w:id="220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07" w:author="xiaox" w:date="2016-10-26T09:42:00Z">
            <w:rPr>
              <w:sz w:val="24"/>
            </w:rPr>
          </w:rPrChange>
        </w:rPr>
        <w:pPrChange w:id="2208" w:author="xiaox" w:date="2016-10-26T09:42:00Z">
          <w:pPr>
            <w:spacing w:line="360" w:lineRule="auto"/>
            <w:ind w:firstLineChars="200" w:firstLine="480"/>
          </w:pPr>
        </w:pPrChange>
      </w:pPr>
      <w:r w:rsidRPr="002D1708">
        <w:rPr>
          <w:rFonts w:hint="eastAsia"/>
          <w:rPrChange w:id="2209" w:author="xiaox" w:date="2016-10-26T09:42:00Z">
            <w:rPr>
              <w:rFonts w:hint="eastAsia"/>
              <w:sz w:val="24"/>
            </w:rPr>
          </w:rPrChange>
        </w:rPr>
        <w:t>（</w:t>
      </w:r>
      <w:r w:rsidRPr="002D1708">
        <w:rPr>
          <w:rPrChange w:id="2210" w:author="xiaox" w:date="2016-10-26T09:42:00Z">
            <w:rPr>
              <w:sz w:val="24"/>
            </w:rPr>
          </w:rPrChange>
        </w:rPr>
        <w:t>16</w:t>
      </w:r>
      <w:r w:rsidRPr="002D1708">
        <w:rPr>
          <w:rFonts w:hint="eastAsia"/>
          <w:rPrChange w:id="2211" w:author="xiaox" w:date="2016-10-26T09:42:00Z">
            <w:rPr>
              <w:rFonts w:hint="eastAsia"/>
              <w:sz w:val="24"/>
            </w:rPr>
          </w:rPrChange>
        </w:rPr>
        <w:t>）按规定保存基金财产管理业务活动的会计账册、报表、记录和其他相关资料</w:t>
      </w:r>
      <w:del w:id="2212" w:author="xiaox" w:date="2016-10-26T09:42:00Z">
        <w:r w:rsidR="009E2993">
          <w:rPr>
            <w:bCs/>
            <w:sz w:val="24"/>
            <w:highlight w:val="yellow"/>
          </w:rPr>
          <w:delText xml:space="preserve">   </w:delText>
        </w:r>
      </w:del>
      <w:ins w:id="2213" w:author="xiaox" w:date="2016-10-26T09:42:00Z">
        <w:r w:rsidR="00473770" w:rsidRPr="00473770">
          <w:rPr>
            <w:bCs/>
            <w:szCs w:val="21"/>
          </w:rPr>
          <w:t>15</w:t>
        </w:r>
      </w:ins>
      <w:r w:rsidRPr="002D1708">
        <w:rPr>
          <w:rFonts w:hint="eastAsia"/>
          <w:rPrChange w:id="2214" w:author="xiaox" w:date="2016-10-26T09:42:00Z">
            <w:rPr>
              <w:rFonts w:hint="eastAsia"/>
              <w:sz w:val="24"/>
            </w:rPr>
          </w:rPrChange>
        </w:rPr>
        <w:t>年以上</w:t>
      </w:r>
      <w:del w:id="2215" w:author="xiaox" w:date="2016-10-26T09:42:00Z">
        <w:r w:rsidR="009E2993">
          <w:rPr>
            <w:bCs/>
            <w:sz w:val="24"/>
          </w:rPr>
          <w:delText>；</w:delText>
        </w:r>
      </w:del>
      <w:ins w:id="221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17" w:author="xiaox" w:date="2016-10-26T09:42:00Z">
            <w:rPr>
              <w:sz w:val="24"/>
            </w:rPr>
          </w:rPrChange>
        </w:rPr>
        <w:pPrChange w:id="2218" w:author="xiaox" w:date="2016-10-26T09:42:00Z">
          <w:pPr>
            <w:spacing w:line="360" w:lineRule="auto"/>
            <w:ind w:firstLineChars="200" w:firstLine="480"/>
          </w:pPr>
        </w:pPrChange>
      </w:pPr>
      <w:r w:rsidRPr="002D1708">
        <w:rPr>
          <w:rFonts w:hint="eastAsia"/>
          <w:rPrChange w:id="2219" w:author="xiaox" w:date="2016-10-26T09:42:00Z">
            <w:rPr>
              <w:rFonts w:hint="eastAsia"/>
              <w:sz w:val="24"/>
            </w:rPr>
          </w:rPrChange>
        </w:rPr>
        <w:t>（</w:t>
      </w:r>
      <w:r w:rsidRPr="002D1708">
        <w:rPr>
          <w:rPrChange w:id="2220" w:author="xiaox" w:date="2016-10-26T09:42:00Z">
            <w:rPr>
              <w:sz w:val="24"/>
            </w:rPr>
          </w:rPrChange>
        </w:rPr>
        <w:t>17</w:t>
      </w:r>
      <w:r w:rsidRPr="002D1708">
        <w:rPr>
          <w:rFonts w:hint="eastAsia"/>
          <w:rPrChange w:id="2221" w:author="xiaox" w:date="2016-10-26T09:42:00Z">
            <w:rPr>
              <w:rFonts w:hint="eastAsia"/>
              <w:sz w:val="24"/>
            </w:rPr>
          </w:rPrChange>
        </w:rPr>
        <w:t>）确保需要向基金投资者提供的各项文件或资料在规定时间发出，并且保证投资者能够按照《基金合同》规定的时间和方式，随时查阅到与基金有关的公开资料，并在支付合理成本的条件下得到有关资料的复印件</w:t>
      </w:r>
      <w:del w:id="2222" w:author="xiaox" w:date="2016-10-26T09:42:00Z">
        <w:r w:rsidR="009E2993">
          <w:rPr>
            <w:bCs/>
            <w:sz w:val="24"/>
          </w:rPr>
          <w:delText>；</w:delText>
        </w:r>
      </w:del>
      <w:ins w:id="222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24" w:author="xiaox" w:date="2016-10-26T09:42:00Z">
            <w:rPr>
              <w:sz w:val="24"/>
            </w:rPr>
          </w:rPrChange>
        </w:rPr>
        <w:pPrChange w:id="2225" w:author="xiaox" w:date="2016-10-26T09:42:00Z">
          <w:pPr>
            <w:spacing w:line="360" w:lineRule="auto"/>
            <w:ind w:firstLineChars="200" w:firstLine="480"/>
          </w:pPr>
        </w:pPrChange>
      </w:pPr>
      <w:r w:rsidRPr="002D1708">
        <w:rPr>
          <w:rFonts w:hint="eastAsia"/>
          <w:rPrChange w:id="2226" w:author="xiaox" w:date="2016-10-26T09:42:00Z">
            <w:rPr>
              <w:rFonts w:hint="eastAsia"/>
              <w:sz w:val="24"/>
            </w:rPr>
          </w:rPrChange>
        </w:rPr>
        <w:t>（</w:t>
      </w:r>
      <w:r w:rsidRPr="002D1708">
        <w:rPr>
          <w:rPrChange w:id="2227" w:author="xiaox" w:date="2016-10-26T09:42:00Z">
            <w:rPr>
              <w:sz w:val="24"/>
            </w:rPr>
          </w:rPrChange>
        </w:rPr>
        <w:t>18</w:t>
      </w:r>
      <w:r w:rsidRPr="002D1708">
        <w:rPr>
          <w:rFonts w:hint="eastAsia"/>
          <w:rPrChange w:id="2228" w:author="xiaox" w:date="2016-10-26T09:42:00Z">
            <w:rPr>
              <w:rFonts w:hint="eastAsia"/>
              <w:sz w:val="24"/>
            </w:rPr>
          </w:rPrChange>
        </w:rPr>
        <w:t>）组织并参加基金财产清算小组</w:t>
      </w:r>
      <w:del w:id="2229" w:author="xiaox" w:date="2016-10-26T09:42:00Z">
        <w:r w:rsidR="009E2993">
          <w:rPr>
            <w:bCs/>
            <w:sz w:val="24"/>
          </w:rPr>
          <w:delText>,</w:delText>
        </w:r>
      </w:del>
      <w:ins w:id="2230" w:author="xiaox" w:date="2016-10-26T09:42:00Z">
        <w:r w:rsidR="00375594">
          <w:rPr>
            <w:bCs/>
            <w:szCs w:val="21"/>
          </w:rPr>
          <w:t>，</w:t>
        </w:r>
      </w:ins>
      <w:r w:rsidRPr="002D1708">
        <w:rPr>
          <w:rFonts w:hint="eastAsia"/>
          <w:rPrChange w:id="2231" w:author="xiaox" w:date="2016-10-26T09:42:00Z">
            <w:rPr>
              <w:rFonts w:hint="eastAsia"/>
              <w:sz w:val="24"/>
            </w:rPr>
          </w:rPrChange>
        </w:rPr>
        <w:t>参与基金财产的保管、清理、估价、变现和分配</w:t>
      </w:r>
      <w:del w:id="2232" w:author="xiaox" w:date="2016-10-26T09:42:00Z">
        <w:r w:rsidR="009E2993">
          <w:rPr>
            <w:bCs/>
            <w:sz w:val="24"/>
          </w:rPr>
          <w:delText>；</w:delText>
        </w:r>
      </w:del>
      <w:ins w:id="223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34" w:author="xiaox" w:date="2016-10-26T09:42:00Z">
            <w:rPr>
              <w:sz w:val="24"/>
            </w:rPr>
          </w:rPrChange>
        </w:rPr>
        <w:pPrChange w:id="2235" w:author="xiaox" w:date="2016-10-26T09:42:00Z">
          <w:pPr>
            <w:spacing w:line="360" w:lineRule="auto"/>
            <w:ind w:firstLineChars="200" w:firstLine="480"/>
          </w:pPr>
        </w:pPrChange>
      </w:pPr>
      <w:r w:rsidRPr="002D1708">
        <w:rPr>
          <w:rFonts w:hint="eastAsia"/>
          <w:rPrChange w:id="2236" w:author="xiaox" w:date="2016-10-26T09:42:00Z">
            <w:rPr>
              <w:rFonts w:hint="eastAsia"/>
              <w:sz w:val="24"/>
            </w:rPr>
          </w:rPrChange>
        </w:rPr>
        <w:t>（</w:t>
      </w:r>
      <w:r w:rsidRPr="002D1708">
        <w:rPr>
          <w:rPrChange w:id="2237" w:author="xiaox" w:date="2016-10-26T09:42:00Z">
            <w:rPr>
              <w:sz w:val="24"/>
            </w:rPr>
          </w:rPrChange>
        </w:rPr>
        <w:t>19</w:t>
      </w:r>
      <w:r w:rsidRPr="002D1708">
        <w:rPr>
          <w:rFonts w:hint="eastAsia"/>
          <w:rPrChange w:id="2238" w:author="xiaox" w:date="2016-10-26T09:42:00Z">
            <w:rPr>
              <w:rFonts w:hint="eastAsia"/>
              <w:sz w:val="24"/>
            </w:rPr>
          </w:rPrChange>
        </w:rPr>
        <w:t>）面临解散、依法被撤销或者被依法宣告破产时，及时报告中国证监会并通知基金托管人</w:t>
      </w:r>
      <w:del w:id="2239" w:author="xiaox" w:date="2016-10-26T09:42:00Z">
        <w:r w:rsidR="009E2993">
          <w:rPr>
            <w:bCs/>
            <w:sz w:val="24"/>
          </w:rPr>
          <w:delText>；</w:delText>
        </w:r>
      </w:del>
      <w:ins w:id="224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41" w:author="xiaox" w:date="2016-10-26T09:42:00Z">
            <w:rPr>
              <w:sz w:val="24"/>
            </w:rPr>
          </w:rPrChange>
        </w:rPr>
        <w:pPrChange w:id="2242" w:author="xiaox" w:date="2016-10-26T09:42:00Z">
          <w:pPr>
            <w:spacing w:line="360" w:lineRule="auto"/>
            <w:ind w:firstLineChars="200" w:firstLine="480"/>
          </w:pPr>
        </w:pPrChange>
      </w:pPr>
      <w:r w:rsidRPr="002D1708">
        <w:rPr>
          <w:rFonts w:hint="eastAsia"/>
          <w:rPrChange w:id="2243" w:author="xiaox" w:date="2016-10-26T09:42:00Z">
            <w:rPr>
              <w:rFonts w:hint="eastAsia"/>
              <w:sz w:val="24"/>
            </w:rPr>
          </w:rPrChange>
        </w:rPr>
        <w:t>（</w:t>
      </w:r>
      <w:r w:rsidRPr="002D1708">
        <w:rPr>
          <w:rPrChange w:id="2244" w:author="xiaox" w:date="2016-10-26T09:42:00Z">
            <w:rPr>
              <w:sz w:val="24"/>
            </w:rPr>
          </w:rPrChange>
        </w:rPr>
        <w:t>20</w:t>
      </w:r>
      <w:r w:rsidRPr="002D1708">
        <w:rPr>
          <w:rFonts w:hint="eastAsia"/>
          <w:rPrChange w:id="2245" w:author="xiaox" w:date="2016-10-26T09:42:00Z">
            <w:rPr>
              <w:rFonts w:hint="eastAsia"/>
              <w:sz w:val="24"/>
            </w:rPr>
          </w:rPrChange>
        </w:rPr>
        <w:t>）因违反《基金合同》导致基金财产的损失或损害基金份额持有人合法权益时，应当承担赔偿责任，其赔偿责任不因其退任而免除</w:t>
      </w:r>
      <w:del w:id="2246" w:author="xiaox" w:date="2016-10-26T09:42:00Z">
        <w:r w:rsidR="009E2993">
          <w:rPr>
            <w:bCs/>
            <w:sz w:val="24"/>
          </w:rPr>
          <w:delText>；</w:delText>
        </w:r>
      </w:del>
      <w:ins w:id="224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48" w:author="xiaox" w:date="2016-10-26T09:42:00Z">
            <w:rPr>
              <w:sz w:val="24"/>
            </w:rPr>
          </w:rPrChange>
        </w:rPr>
        <w:pPrChange w:id="2249" w:author="xiaox" w:date="2016-10-26T09:42:00Z">
          <w:pPr>
            <w:spacing w:line="360" w:lineRule="auto"/>
            <w:ind w:firstLineChars="200" w:firstLine="480"/>
          </w:pPr>
        </w:pPrChange>
      </w:pPr>
      <w:r w:rsidRPr="002D1708">
        <w:rPr>
          <w:rFonts w:hint="eastAsia"/>
          <w:rPrChange w:id="2250" w:author="xiaox" w:date="2016-10-26T09:42:00Z">
            <w:rPr>
              <w:rFonts w:hint="eastAsia"/>
              <w:sz w:val="24"/>
            </w:rPr>
          </w:rPrChange>
        </w:rPr>
        <w:t>（</w:t>
      </w:r>
      <w:r w:rsidRPr="002D1708">
        <w:rPr>
          <w:rPrChange w:id="2251" w:author="xiaox" w:date="2016-10-26T09:42:00Z">
            <w:rPr>
              <w:sz w:val="24"/>
            </w:rPr>
          </w:rPrChange>
        </w:rPr>
        <w:t>21</w:t>
      </w:r>
      <w:r w:rsidRPr="002D1708">
        <w:rPr>
          <w:rFonts w:hint="eastAsia"/>
          <w:rPrChange w:id="2252" w:author="xiaox" w:date="2016-10-26T09:42:00Z">
            <w:rPr>
              <w:rFonts w:hint="eastAsia"/>
              <w:sz w:val="24"/>
            </w:rPr>
          </w:rPrChange>
        </w:rPr>
        <w:t>）监督基金托管人按法律法规和《基金合同》规定履行自己的义务，基金托管人违反《基金合同》造成基金财产损失时，基金管理人应为基金份额持有人利益向基金托管人追偿</w:t>
      </w:r>
      <w:del w:id="2253" w:author="xiaox" w:date="2016-10-26T09:42:00Z">
        <w:r w:rsidR="009E2993">
          <w:rPr>
            <w:bCs/>
            <w:sz w:val="24"/>
          </w:rPr>
          <w:delText>；</w:delText>
        </w:r>
      </w:del>
      <w:ins w:id="2254"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55" w:author="xiaox" w:date="2016-10-26T09:42:00Z">
            <w:rPr>
              <w:sz w:val="24"/>
            </w:rPr>
          </w:rPrChange>
        </w:rPr>
        <w:pPrChange w:id="2256" w:author="xiaox" w:date="2016-10-26T09:42:00Z">
          <w:pPr>
            <w:spacing w:line="360" w:lineRule="auto"/>
            <w:ind w:firstLineChars="200" w:firstLine="480"/>
          </w:pPr>
        </w:pPrChange>
      </w:pPr>
      <w:r w:rsidRPr="002D1708">
        <w:rPr>
          <w:rFonts w:hint="eastAsia"/>
          <w:rPrChange w:id="2257" w:author="xiaox" w:date="2016-10-26T09:42:00Z">
            <w:rPr>
              <w:rFonts w:hint="eastAsia"/>
              <w:sz w:val="24"/>
            </w:rPr>
          </w:rPrChange>
        </w:rPr>
        <w:t>（</w:t>
      </w:r>
      <w:r w:rsidRPr="002D1708">
        <w:rPr>
          <w:rPrChange w:id="2258" w:author="xiaox" w:date="2016-10-26T09:42:00Z">
            <w:rPr>
              <w:sz w:val="24"/>
            </w:rPr>
          </w:rPrChange>
        </w:rPr>
        <w:t>22</w:t>
      </w:r>
      <w:r w:rsidRPr="002D1708">
        <w:rPr>
          <w:rFonts w:hint="eastAsia"/>
          <w:rPrChange w:id="2259" w:author="xiaox" w:date="2016-10-26T09:42:00Z">
            <w:rPr>
              <w:rFonts w:hint="eastAsia"/>
              <w:sz w:val="24"/>
            </w:rPr>
          </w:rPrChange>
        </w:rPr>
        <w:t>）当基金管理人将其义务委托第三方处理时，应当对第三方处理有关基金事务的行为承担责任</w:t>
      </w:r>
      <w:del w:id="2260" w:author="xiaox" w:date="2016-10-26T09:42:00Z">
        <w:r w:rsidR="009E2993">
          <w:rPr>
            <w:bCs/>
            <w:sz w:val="24"/>
          </w:rPr>
          <w:delText>；</w:delText>
        </w:r>
      </w:del>
      <w:ins w:id="226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62" w:author="xiaox" w:date="2016-10-26T09:42:00Z">
            <w:rPr>
              <w:sz w:val="24"/>
            </w:rPr>
          </w:rPrChange>
        </w:rPr>
        <w:pPrChange w:id="2263" w:author="xiaox" w:date="2016-10-26T09:42:00Z">
          <w:pPr>
            <w:spacing w:line="360" w:lineRule="auto"/>
            <w:ind w:firstLineChars="200" w:firstLine="480"/>
          </w:pPr>
        </w:pPrChange>
      </w:pPr>
      <w:r w:rsidRPr="002D1708">
        <w:rPr>
          <w:rFonts w:hint="eastAsia"/>
          <w:rPrChange w:id="2264" w:author="xiaox" w:date="2016-10-26T09:42:00Z">
            <w:rPr>
              <w:rFonts w:hint="eastAsia"/>
              <w:sz w:val="24"/>
            </w:rPr>
          </w:rPrChange>
        </w:rPr>
        <w:t>（</w:t>
      </w:r>
      <w:r w:rsidRPr="002D1708">
        <w:rPr>
          <w:rPrChange w:id="2265" w:author="xiaox" w:date="2016-10-26T09:42:00Z">
            <w:rPr>
              <w:sz w:val="24"/>
            </w:rPr>
          </w:rPrChange>
        </w:rPr>
        <w:t>23</w:t>
      </w:r>
      <w:r w:rsidRPr="002D1708">
        <w:rPr>
          <w:rFonts w:hint="eastAsia"/>
          <w:rPrChange w:id="2266" w:author="xiaox" w:date="2016-10-26T09:42:00Z">
            <w:rPr>
              <w:rFonts w:hint="eastAsia"/>
              <w:sz w:val="24"/>
            </w:rPr>
          </w:rPrChange>
        </w:rPr>
        <w:t>）以基金管理人名义，代表基金份额持有人利益行使诉讼权利或实施其他法律行为</w:t>
      </w:r>
      <w:del w:id="2267" w:author="xiaox" w:date="2016-10-26T09:42:00Z">
        <w:r w:rsidR="009E2993">
          <w:rPr>
            <w:bCs/>
            <w:sz w:val="24"/>
          </w:rPr>
          <w:delText>；</w:delText>
        </w:r>
        <w:r w:rsidR="009E2993">
          <w:rPr>
            <w:bCs/>
            <w:sz w:val="24"/>
          </w:rPr>
          <w:tab/>
        </w:r>
      </w:del>
      <w:ins w:id="2268"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69" w:author="xiaox" w:date="2016-10-26T09:42:00Z">
            <w:rPr>
              <w:sz w:val="24"/>
            </w:rPr>
          </w:rPrChange>
        </w:rPr>
        <w:pPrChange w:id="2270" w:author="xiaox" w:date="2016-10-26T09:42:00Z">
          <w:pPr>
            <w:spacing w:line="360" w:lineRule="auto"/>
            <w:ind w:firstLineChars="200" w:firstLine="480"/>
          </w:pPr>
        </w:pPrChange>
      </w:pPr>
      <w:r w:rsidRPr="002D1708">
        <w:rPr>
          <w:rFonts w:hint="eastAsia"/>
          <w:rPrChange w:id="2271" w:author="xiaox" w:date="2016-10-26T09:42:00Z">
            <w:rPr>
              <w:rFonts w:hint="eastAsia"/>
              <w:sz w:val="24"/>
            </w:rPr>
          </w:rPrChange>
        </w:rPr>
        <w:t>（</w:t>
      </w:r>
      <w:r w:rsidRPr="002D1708">
        <w:rPr>
          <w:rPrChange w:id="2272" w:author="xiaox" w:date="2016-10-26T09:42:00Z">
            <w:rPr>
              <w:sz w:val="24"/>
            </w:rPr>
          </w:rPrChange>
        </w:rPr>
        <w:t>24</w:t>
      </w:r>
      <w:r w:rsidRPr="002D1708">
        <w:rPr>
          <w:rFonts w:hint="eastAsia"/>
          <w:rPrChange w:id="2273" w:author="xiaox" w:date="2016-10-26T09:42:00Z">
            <w:rPr>
              <w:rFonts w:hint="eastAsia"/>
              <w:sz w:val="24"/>
            </w:rPr>
          </w:rPrChange>
        </w:rPr>
        <w:t>）基金管理人在募集期间未能达到基金</w:t>
      </w:r>
      <w:bookmarkStart w:id="2274" w:name="_Hlt88823209"/>
      <w:bookmarkEnd w:id="2274"/>
      <w:r w:rsidRPr="002D1708">
        <w:rPr>
          <w:rFonts w:hint="eastAsia"/>
          <w:rPrChange w:id="2275" w:author="xiaox" w:date="2016-10-26T09:42:00Z">
            <w:rPr>
              <w:rFonts w:hint="eastAsia"/>
              <w:sz w:val="24"/>
            </w:rPr>
          </w:rPrChange>
        </w:rPr>
        <w:t>的备案条件，《基金合同》不能生效，基金管理人承担全部募集费用，将已募集资金并加计银行同期存款利息在基金募集期结束后</w:t>
      </w:r>
      <w:del w:id="2276" w:author="xiaox" w:date="2016-10-26T09:42:00Z">
        <w:r w:rsidR="009E2993">
          <w:rPr>
            <w:bCs/>
            <w:sz w:val="24"/>
            <w:highlight w:val="yellow"/>
          </w:rPr>
          <w:delText xml:space="preserve">    </w:delText>
        </w:r>
      </w:del>
      <w:ins w:id="2277" w:author="xiaox" w:date="2016-10-26T09:42:00Z">
        <w:r w:rsidR="00473770" w:rsidRPr="00473770">
          <w:rPr>
            <w:bCs/>
            <w:szCs w:val="21"/>
          </w:rPr>
          <w:t>30</w:t>
        </w:r>
      </w:ins>
      <w:r w:rsidRPr="002D1708">
        <w:rPr>
          <w:rFonts w:hint="eastAsia"/>
          <w:rPrChange w:id="2278" w:author="xiaox" w:date="2016-10-26T09:42:00Z">
            <w:rPr>
              <w:rFonts w:hint="eastAsia"/>
              <w:sz w:val="24"/>
            </w:rPr>
          </w:rPrChange>
        </w:rPr>
        <w:t>日内退还基金认购人</w:t>
      </w:r>
      <w:del w:id="2279" w:author="xiaox" w:date="2016-10-26T09:42:00Z">
        <w:r w:rsidR="009E2993">
          <w:rPr>
            <w:bCs/>
            <w:sz w:val="24"/>
          </w:rPr>
          <w:delText>；</w:delText>
        </w:r>
      </w:del>
      <w:ins w:id="228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81" w:author="xiaox" w:date="2016-10-26T09:42:00Z">
            <w:rPr>
              <w:sz w:val="24"/>
            </w:rPr>
          </w:rPrChange>
        </w:rPr>
        <w:pPrChange w:id="2282" w:author="xiaox" w:date="2016-10-26T09:42:00Z">
          <w:pPr>
            <w:spacing w:line="360" w:lineRule="auto"/>
            <w:ind w:firstLineChars="200" w:firstLine="480"/>
          </w:pPr>
        </w:pPrChange>
      </w:pPr>
      <w:r w:rsidRPr="002D1708">
        <w:rPr>
          <w:rFonts w:hint="eastAsia"/>
          <w:rPrChange w:id="2283" w:author="xiaox" w:date="2016-10-26T09:42:00Z">
            <w:rPr>
              <w:rFonts w:hint="eastAsia"/>
              <w:sz w:val="24"/>
            </w:rPr>
          </w:rPrChange>
        </w:rPr>
        <w:t>（</w:t>
      </w:r>
      <w:r w:rsidRPr="002D1708">
        <w:rPr>
          <w:rPrChange w:id="2284" w:author="xiaox" w:date="2016-10-26T09:42:00Z">
            <w:rPr>
              <w:sz w:val="24"/>
            </w:rPr>
          </w:rPrChange>
        </w:rPr>
        <w:t>25</w:t>
      </w:r>
      <w:r w:rsidRPr="002D1708">
        <w:rPr>
          <w:rFonts w:hint="eastAsia"/>
          <w:rPrChange w:id="2285" w:author="xiaox" w:date="2016-10-26T09:42:00Z">
            <w:rPr>
              <w:rFonts w:hint="eastAsia"/>
              <w:sz w:val="24"/>
            </w:rPr>
          </w:rPrChange>
        </w:rPr>
        <w:t>）执行生效的基金份额持有人大会的决议</w:t>
      </w:r>
      <w:del w:id="2286" w:author="xiaox" w:date="2016-10-26T09:42:00Z">
        <w:r w:rsidR="009E2993">
          <w:rPr>
            <w:bCs/>
            <w:sz w:val="24"/>
          </w:rPr>
          <w:delText>；</w:delText>
        </w:r>
      </w:del>
      <w:ins w:id="228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88" w:author="xiaox" w:date="2016-10-26T09:42:00Z">
            <w:rPr>
              <w:sz w:val="24"/>
            </w:rPr>
          </w:rPrChange>
        </w:rPr>
        <w:pPrChange w:id="2289" w:author="xiaox" w:date="2016-10-26T09:42:00Z">
          <w:pPr>
            <w:spacing w:line="360" w:lineRule="auto"/>
            <w:ind w:firstLineChars="200" w:firstLine="480"/>
          </w:pPr>
        </w:pPrChange>
      </w:pPr>
      <w:r w:rsidRPr="002D1708">
        <w:rPr>
          <w:rFonts w:hint="eastAsia"/>
          <w:rPrChange w:id="2290" w:author="xiaox" w:date="2016-10-26T09:42:00Z">
            <w:rPr>
              <w:rFonts w:hint="eastAsia"/>
              <w:sz w:val="24"/>
            </w:rPr>
          </w:rPrChange>
        </w:rPr>
        <w:t>（</w:t>
      </w:r>
      <w:r w:rsidRPr="002D1708">
        <w:rPr>
          <w:rPrChange w:id="2291" w:author="xiaox" w:date="2016-10-26T09:42:00Z">
            <w:rPr>
              <w:sz w:val="24"/>
            </w:rPr>
          </w:rPrChange>
        </w:rPr>
        <w:t>26</w:t>
      </w:r>
      <w:r w:rsidRPr="002D1708">
        <w:rPr>
          <w:rFonts w:hint="eastAsia"/>
          <w:rPrChange w:id="2292" w:author="xiaox" w:date="2016-10-26T09:42:00Z">
            <w:rPr>
              <w:rFonts w:hint="eastAsia"/>
              <w:sz w:val="24"/>
            </w:rPr>
          </w:rPrChange>
        </w:rPr>
        <w:t>）建立并保存基金份额持有人名册</w:t>
      </w:r>
      <w:del w:id="2293" w:author="xiaox" w:date="2016-10-26T09:42:00Z">
        <w:r w:rsidR="009E2993">
          <w:rPr>
            <w:bCs/>
            <w:sz w:val="24"/>
          </w:rPr>
          <w:delText>；</w:delText>
        </w:r>
      </w:del>
      <w:ins w:id="2294"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295" w:author="xiaox" w:date="2016-10-26T09:42:00Z">
            <w:rPr>
              <w:sz w:val="24"/>
            </w:rPr>
          </w:rPrChange>
        </w:rPr>
        <w:pPrChange w:id="2296" w:author="xiaox" w:date="2016-10-26T09:42:00Z">
          <w:pPr>
            <w:spacing w:line="360" w:lineRule="auto"/>
            <w:ind w:firstLineChars="200" w:firstLine="480"/>
          </w:pPr>
        </w:pPrChange>
      </w:pPr>
      <w:r w:rsidRPr="002D1708">
        <w:rPr>
          <w:rFonts w:hint="eastAsia"/>
          <w:rPrChange w:id="2297" w:author="xiaox" w:date="2016-10-26T09:42:00Z">
            <w:rPr>
              <w:rFonts w:hint="eastAsia"/>
              <w:sz w:val="24"/>
            </w:rPr>
          </w:rPrChange>
        </w:rPr>
        <w:t>（</w:t>
      </w:r>
      <w:r w:rsidRPr="002D1708">
        <w:rPr>
          <w:rPrChange w:id="2298" w:author="xiaox" w:date="2016-10-26T09:42:00Z">
            <w:rPr>
              <w:sz w:val="24"/>
            </w:rPr>
          </w:rPrChange>
        </w:rPr>
        <w:t>27</w:t>
      </w:r>
      <w:r w:rsidRPr="002D1708">
        <w:rPr>
          <w:rFonts w:hint="eastAsia"/>
          <w:rPrChange w:id="2299" w:author="xiaox" w:date="2016-10-26T09:42:00Z">
            <w:rPr>
              <w:rFonts w:hint="eastAsia"/>
              <w:sz w:val="24"/>
            </w:rPr>
          </w:rPrChange>
        </w:rPr>
        <w:t>）法律法规及中国证监会规定的和《基金合同》约定的其他义务。</w:t>
      </w:r>
    </w:p>
    <w:p w:rsidR="002D1708" w:rsidRPr="002D1708" w:rsidRDefault="002D1708" w:rsidP="002D1708">
      <w:pPr>
        <w:spacing w:line="360" w:lineRule="auto"/>
        <w:ind w:firstLineChars="200" w:firstLine="420"/>
        <w:rPr>
          <w:rPrChange w:id="2300" w:author="xiaox" w:date="2016-10-26T09:42:00Z">
            <w:rPr>
              <w:sz w:val="24"/>
            </w:rPr>
          </w:rPrChange>
        </w:rPr>
        <w:pPrChange w:id="2301" w:author="xiaox" w:date="2016-10-26T09:42:00Z">
          <w:pPr>
            <w:spacing w:line="360" w:lineRule="auto"/>
            <w:ind w:firstLineChars="200" w:firstLine="480"/>
          </w:pPr>
        </w:pPrChange>
      </w:pPr>
      <w:bookmarkStart w:id="2302" w:name="_Toc57530240"/>
      <w:bookmarkStart w:id="2303" w:name="_Toc15118238"/>
      <w:bookmarkStart w:id="2304" w:name="_Toc79392581"/>
      <w:commentRangeStart w:id="2305"/>
      <w:r w:rsidRPr="002D1708">
        <w:rPr>
          <w:rFonts w:hint="eastAsia"/>
          <w:rPrChange w:id="2306" w:author="xiaox" w:date="2016-10-26T09:42:00Z">
            <w:rPr>
              <w:rFonts w:hint="eastAsia"/>
              <w:sz w:val="24"/>
            </w:rPr>
          </w:rPrChange>
        </w:rPr>
        <w:t>二、基金托管人</w:t>
      </w:r>
      <w:bookmarkEnd w:id="2086"/>
      <w:bookmarkEnd w:id="2302"/>
      <w:bookmarkEnd w:id="2303"/>
      <w:bookmarkEnd w:id="2304"/>
      <w:commentRangeEnd w:id="2305"/>
      <w:r w:rsidR="00030B22">
        <w:rPr>
          <w:rStyle w:val="a4"/>
        </w:rPr>
        <w:commentReference w:id="2305"/>
      </w:r>
    </w:p>
    <w:p w:rsidR="002D1708" w:rsidRPr="002D1708" w:rsidRDefault="002D1708" w:rsidP="002D1708">
      <w:pPr>
        <w:spacing w:line="360" w:lineRule="auto"/>
        <w:ind w:firstLineChars="200" w:firstLine="420"/>
        <w:rPr>
          <w:rPrChange w:id="2307" w:author="xiaox" w:date="2016-10-26T09:42:00Z">
            <w:rPr>
              <w:sz w:val="24"/>
            </w:rPr>
          </w:rPrChange>
        </w:rPr>
        <w:pPrChange w:id="2308" w:author="xiaox" w:date="2016-10-26T09:42:00Z">
          <w:pPr>
            <w:spacing w:line="360" w:lineRule="auto"/>
            <w:ind w:firstLineChars="200" w:firstLine="480"/>
          </w:pPr>
        </w:pPrChange>
      </w:pPr>
      <w:bookmarkStart w:id="2309" w:name="_Toc15118239"/>
      <w:r w:rsidRPr="002D1708">
        <w:rPr>
          <w:rFonts w:hint="eastAsia"/>
          <w:rPrChange w:id="2310" w:author="xiaox" w:date="2016-10-26T09:42:00Z">
            <w:rPr>
              <w:rFonts w:hint="eastAsia"/>
              <w:sz w:val="24"/>
            </w:rPr>
          </w:rPrChange>
        </w:rPr>
        <w:lastRenderedPageBreak/>
        <w:t>（一）</w:t>
      </w:r>
      <w:del w:id="2311" w:author="xiaox" w:date="2016-10-26T09:42:00Z">
        <w:r w:rsidR="009E2993">
          <w:rPr>
            <w:bCs/>
            <w:sz w:val="24"/>
          </w:rPr>
          <w:tab/>
        </w:r>
      </w:del>
      <w:r w:rsidRPr="002D1708">
        <w:rPr>
          <w:rFonts w:hint="eastAsia"/>
          <w:rPrChange w:id="2312" w:author="xiaox" w:date="2016-10-26T09:42:00Z">
            <w:rPr>
              <w:rFonts w:hint="eastAsia"/>
              <w:sz w:val="24"/>
            </w:rPr>
          </w:rPrChange>
        </w:rPr>
        <w:t>基金托管人简况</w:t>
      </w:r>
      <w:bookmarkEnd w:id="2309"/>
    </w:p>
    <w:p w:rsidR="002D1708" w:rsidRPr="002D1708" w:rsidRDefault="002D1708" w:rsidP="002D1708">
      <w:pPr>
        <w:spacing w:line="360" w:lineRule="auto"/>
        <w:ind w:firstLineChars="200" w:firstLine="420"/>
        <w:rPr>
          <w:rPrChange w:id="2313" w:author="xiaox" w:date="2016-10-26T09:42:00Z">
            <w:rPr>
              <w:sz w:val="24"/>
            </w:rPr>
          </w:rPrChange>
        </w:rPr>
        <w:pPrChange w:id="2314" w:author="xiaox" w:date="2016-10-26T09:42:00Z">
          <w:pPr>
            <w:spacing w:line="360" w:lineRule="auto"/>
            <w:ind w:firstLineChars="200" w:firstLine="480"/>
          </w:pPr>
        </w:pPrChange>
      </w:pPr>
      <w:r w:rsidRPr="002D1708">
        <w:rPr>
          <w:rFonts w:hint="eastAsia"/>
          <w:rPrChange w:id="2315" w:author="xiaox" w:date="2016-10-26T09:42:00Z">
            <w:rPr>
              <w:rFonts w:hint="eastAsia"/>
              <w:sz w:val="24"/>
            </w:rPr>
          </w:rPrChange>
        </w:rPr>
        <w:t>名称：</w:t>
      </w:r>
      <w:ins w:id="2316" w:author="xiaox" w:date="2016-10-26T09:42:00Z">
        <w:r w:rsidR="008B553A">
          <w:rPr>
            <w:rFonts w:hint="eastAsia"/>
            <w:bCs/>
            <w:szCs w:val="21"/>
          </w:rPr>
          <w:t>平安银行</w:t>
        </w:r>
        <w:r w:rsidR="00473770" w:rsidRPr="00473770">
          <w:rPr>
            <w:rFonts w:hint="eastAsia"/>
            <w:bCs/>
            <w:szCs w:val="21"/>
          </w:rPr>
          <w:t>股份有限公司</w:t>
        </w:r>
        <w:r w:rsidR="000045D9">
          <w:rPr>
            <w:bCs/>
            <w:szCs w:val="21"/>
          </w:rPr>
          <w:t>（</w:t>
        </w:r>
        <w:r w:rsidR="00473770" w:rsidRPr="00473770">
          <w:rPr>
            <w:rFonts w:hint="eastAsia"/>
            <w:bCs/>
            <w:szCs w:val="21"/>
          </w:rPr>
          <w:t>简称：</w:t>
        </w:r>
        <w:r w:rsidR="008B553A">
          <w:rPr>
            <w:rFonts w:hint="eastAsia"/>
            <w:bCs/>
            <w:szCs w:val="21"/>
          </w:rPr>
          <w:t>平安银行</w:t>
        </w:r>
        <w:r w:rsidR="000045D9">
          <w:rPr>
            <w:bCs/>
            <w:szCs w:val="21"/>
          </w:rPr>
          <w:t>）</w:t>
        </w:r>
      </w:ins>
    </w:p>
    <w:p w:rsidR="002D1708" w:rsidRPr="002D1708" w:rsidRDefault="002D1708" w:rsidP="002D1708">
      <w:pPr>
        <w:spacing w:line="360" w:lineRule="auto"/>
        <w:ind w:firstLineChars="200" w:firstLine="420"/>
        <w:rPr>
          <w:rPrChange w:id="2317" w:author="xiaox" w:date="2016-10-26T09:42:00Z">
            <w:rPr>
              <w:sz w:val="24"/>
            </w:rPr>
          </w:rPrChange>
        </w:rPr>
        <w:pPrChange w:id="2318" w:author="xiaox" w:date="2016-10-26T09:42:00Z">
          <w:pPr>
            <w:spacing w:line="360" w:lineRule="auto"/>
            <w:ind w:firstLineChars="200" w:firstLine="480"/>
          </w:pPr>
        </w:pPrChange>
      </w:pPr>
      <w:r w:rsidRPr="002D1708">
        <w:rPr>
          <w:rFonts w:hint="eastAsia"/>
          <w:rPrChange w:id="2319" w:author="xiaox" w:date="2016-10-26T09:42:00Z">
            <w:rPr>
              <w:rFonts w:hint="eastAsia"/>
              <w:sz w:val="24"/>
            </w:rPr>
          </w:rPrChange>
        </w:rPr>
        <w:t>住所：</w:t>
      </w:r>
      <w:r w:rsidR="00850C29">
        <w:rPr>
          <w:rFonts w:hint="eastAsia"/>
        </w:rPr>
        <w:t>深圳深南东路</w:t>
      </w:r>
      <w:r w:rsidR="00850C29">
        <w:rPr>
          <w:rFonts w:hint="eastAsia"/>
        </w:rPr>
        <w:t>5047</w:t>
      </w:r>
      <w:r w:rsidR="00850C29">
        <w:rPr>
          <w:rFonts w:hint="eastAsia"/>
        </w:rPr>
        <w:t>号平安银行大厦</w:t>
      </w:r>
      <w:r w:rsidR="00850C29">
        <w:rPr>
          <w:rFonts w:hint="eastAsia"/>
        </w:rPr>
        <w:t>27</w:t>
      </w:r>
      <w:r w:rsidR="00850C29">
        <w:rPr>
          <w:rFonts w:hint="eastAsia"/>
        </w:rPr>
        <w:t>楼</w:t>
      </w:r>
    </w:p>
    <w:p w:rsidR="002D1708" w:rsidRPr="002D1708" w:rsidRDefault="002D1708" w:rsidP="002D1708">
      <w:pPr>
        <w:spacing w:line="360" w:lineRule="auto"/>
        <w:ind w:firstLineChars="200" w:firstLine="420"/>
        <w:rPr>
          <w:rPrChange w:id="2320" w:author="xiaox" w:date="2016-10-26T09:42:00Z">
            <w:rPr>
              <w:sz w:val="24"/>
            </w:rPr>
          </w:rPrChange>
        </w:rPr>
        <w:pPrChange w:id="2321" w:author="xiaox" w:date="2016-10-26T09:42:00Z">
          <w:pPr>
            <w:spacing w:line="360" w:lineRule="auto"/>
            <w:ind w:firstLineChars="200" w:firstLine="480"/>
          </w:pPr>
        </w:pPrChange>
      </w:pPr>
      <w:r w:rsidRPr="002D1708">
        <w:rPr>
          <w:rFonts w:hint="eastAsia"/>
          <w:rPrChange w:id="2322" w:author="xiaox" w:date="2016-10-26T09:42:00Z">
            <w:rPr>
              <w:rFonts w:hint="eastAsia"/>
              <w:sz w:val="24"/>
            </w:rPr>
          </w:rPrChange>
        </w:rPr>
        <w:t>法定代表人：</w:t>
      </w:r>
      <w:ins w:id="2323" w:author="xiaox" w:date="2016-10-26T09:42:00Z">
        <w:r w:rsidR="008B553A">
          <w:rPr>
            <w:rFonts w:hint="eastAsia"/>
            <w:bCs/>
            <w:szCs w:val="21"/>
          </w:rPr>
          <w:t xml:space="preserve"> </w:t>
        </w:r>
      </w:ins>
      <w:r w:rsidR="00850C29">
        <w:rPr>
          <w:rFonts w:hint="eastAsia"/>
          <w:bCs/>
          <w:szCs w:val="21"/>
        </w:rPr>
        <w:t>孙建一</w:t>
      </w:r>
    </w:p>
    <w:p w:rsidR="00000000" w:rsidRDefault="002D1708">
      <w:pPr>
        <w:spacing w:line="360" w:lineRule="auto"/>
        <w:ind w:firstLineChars="200" w:firstLine="420"/>
        <w:rPr>
          <w:ins w:id="2324" w:author="PINGAN" w:date="2016-11-22T17:39:00Z"/>
          <w:bCs/>
          <w:szCs w:val="21"/>
        </w:rPr>
        <w:pPrChange w:id="2325" w:author="PINGAN" w:date="2016-11-22T17:48:00Z">
          <w:pPr>
            <w:spacing w:line="360" w:lineRule="auto"/>
            <w:ind w:firstLineChars="200" w:firstLine="480"/>
          </w:pPr>
        </w:pPrChange>
      </w:pPr>
      <w:r w:rsidRPr="002D1708">
        <w:rPr>
          <w:rFonts w:hint="eastAsia"/>
          <w:rPrChange w:id="2326" w:author="xiaox" w:date="2016-10-26T09:42:00Z">
            <w:rPr>
              <w:rFonts w:hint="eastAsia"/>
              <w:sz w:val="24"/>
            </w:rPr>
          </w:rPrChange>
        </w:rPr>
        <w:t>成立时间：</w:t>
      </w:r>
      <w:ins w:id="2327" w:author="PINGAN" w:date="2016-11-22T17:39:00Z">
        <w:r w:rsidR="009D03E5" w:rsidRPr="00973294">
          <w:rPr>
            <w:rFonts w:hint="eastAsia"/>
            <w:bCs/>
            <w:szCs w:val="21"/>
          </w:rPr>
          <w:t>1987</w:t>
        </w:r>
        <w:r w:rsidR="009D03E5" w:rsidRPr="00973294">
          <w:rPr>
            <w:rFonts w:hint="eastAsia"/>
            <w:bCs/>
            <w:szCs w:val="21"/>
          </w:rPr>
          <w:t>年</w:t>
        </w:r>
        <w:r w:rsidR="009D03E5">
          <w:rPr>
            <w:rFonts w:hint="eastAsia"/>
            <w:bCs/>
            <w:szCs w:val="21"/>
          </w:rPr>
          <w:t>12</w:t>
        </w:r>
        <w:r w:rsidR="009D03E5" w:rsidRPr="00973294">
          <w:rPr>
            <w:rFonts w:hint="eastAsia"/>
            <w:bCs/>
            <w:szCs w:val="21"/>
          </w:rPr>
          <w:t>月</w:t>
        </w:r>
        <w:r w:rsidR="009D03E5">
          <w:rPr>
            <w:rFonts w:hint="eastAsia"/>
            <w:bCs/>
            <w:szCs w:val="21"/>
          </w:rPr>
          <w:t>22</w:t>
        </w:r>
        <w:r w:rsidR="009D03E5" w:rsidRPr="00973294">
          <w:rPr>
            <w:rFonts w:hint="eastAsia"/>
            <w:bCs/>
            <w:szCs w:val="21"/>
          </w:rPr>
          <w:t>日</w:t>
        </w:r>
      </w:ins>
    </w:p>
    <w:p w:rsidR="002D1708" w:rsidRPr="002D1708" w:rsidRDefault="002D1708" w:rsidP="002D1708">
      <w:pPr>
        <w:spacing w:line="360" w:lineRule="auto"/>
        <w:ind w:firstLineChars="200" w:firstLine="420"/>
        <w:rPr>
          <w:del w:id="2328" w:author="PINGAN" w:date="2016-11-22T17:39:00Z"/>
          <w:rPrChange w:id="2329" w:author="xiaox" w:date="2016-10-26T09:42:00Z">
            <w:rPr>
              <w:del w:id="2330" w:author="PINGAN" w:date="2016-11-22T17:39:00Z"/>
              <w:sz w:val="24"/>
            </w:rPr>
          </w:rPrChange>
        </w:rPr>
        <w:pPrChange w:id="2331" w:author="xiaox" w:date="2016-10-26T09:42:00Z">
          <w:pPr>
            <w:spacing w:line="360" w:lineRule="auto"/>
            <w:ind w:firstLineChars="200" w:firstLine="480"/>
          </w:pPr>
        </w:pPrChange>
      </w:pPr>
    </w:p>
    <w:p w:rsidR="002D1708" w:rsidRPr="002D1708" w:rsidRDefault="002D1708" w:rsidP="002D1708">
      <w:pPr>
        <w:spacing w:line="360" w:lineRule="auto"/>
        <w:ind w:firstLineChars="200" w:firstLine="420"/>
        <w:rPr>
          <w:rPrChange w:id="2332" w:author="xiaox" w:date="2016-10-26T09:42:00Z">
            <w:rPr>
              <w:sz w:val="24"/>
            </w:rPr>
          </w:rPrChange>
        </w:rPr>
        <w:pPrChange w:id="2333" w:author="xiaox" w:date="2016-10-26T09:42:00Z">
          <w:pPr>
            <w:spacing w:line="360" w:lineRule="auto"/>
            <w:ind w:firstLineChars="200" w:firstLine="480"/>
          </w:pPr>
        </w:pPrChange>
      </w:pPr>
      <w:r w:rsidRPr="002D1708">
        <w:rPr>
          <w:rFonts w:hint="eastAsia"/>
          <w:rPrChange w:id="2334" w:author="xiaox" w:date="2016-10-26T09:42:00Z">
            <w:rPr>
              <w:rFonts w:hint="eastAsia"/>
              <w:sz w:val="24"/>
            </w:rPr>
          </w:rPrChange>
        </w:rPr>
        <w:t>批准设立机关和批准设立文号：</w:t>
      </w:r>
      <w:ins w:id="2335" w:author="PINGAN" w:date="2016-11-22T17:40:00Z">
        <w:r w:rsidR="009D03E5" w:rsidRPr="001C6FF2">
          <w:rPr>
            <w:rFonts w:hint="eastAsia"/>
            <w:bCs/>
            <w:szCs w:val="21"/>
          </w:rPr>
          <w:t>中国人民银行银复</w:t>
        </w:r>
        <w:r w:rsidR="009D03E5" w:rsidRPr="001C6FF2">
          <w:rPr>
            <w:rFonts w:hint="eastAsia"/>
            <w:bCs/>
            <w:szCs w:val="21"/>
          </w:rPr>
          <w:t>[1987]365</w:t>
        </w:r>
        <w:r w:rsidR="009D03E5" w:rsidRPr="001C6FF2">
          <w:rPr>
            <w:rFonts w:hint="eastAsia"/>
            <w:bCs/>
            <w:szCs w:val="21"/>
          </w:rPr>
          <w:t>号</w:t>
        </w:r>
      </w:ins>
      <w:ins w:id="2336" w:author="xiaox" w:date="2016-10-26T09:42:00Z">
        <w:del w:id="2337" w:author="PINGAN" w:date="2016-11-22T17:40:00Z">
          <w:r w:rsidR="008B553A" w:rsidRPr="00F605B5" w:rsidDel="009D03E5">
            <w:rPr>
              <w:bCs/>
              <w:szCs w:val="21"/>
            </w:rPr>
            <w:delText xml:space="preserve"> </w:delText>
          </w:r>
        </w:del>
      </w:ins>
    </w:p>
    <w:p w:rsidR="002D1708" w:rsidRPr="002D1708" w:rsidRDefault="002D1708" w:rsidP="002D1708">
      <w:pPr>
        <w:spacing w:line="360" w:lineRule="auto"/>
        <w:ind w:firstLineChars="200" w:firstLine="420"/>
        <w:rPr>
          <w:rPrChange w:id="2338" w:author="xiaox" w:date="2016-10-26T09:42:00Z">
            <w:rPr>
              <w:sz w:val="24"/>
            </w:rPr>
          </w:rPrChange>
        </w:rPr>
        <w:pPrChange w:id="2339" w:author="xiaox" w:date="2016-10-26T09:42:00Z">
          <w:pPr>
            <w:spacing w:line="360" w:lineRule="auto"/>
            <w:ind w:firstLineChars="200" w:firstLine="480"/>
          </w:pPr>
        </w:pPrChange>
      </w:pPr>
      <w:r w:rsidRPr="002D1708">
        <w:rPr>
          <w:rFonts w:hint="eastAsia"/>
          <w:rPrChange w:id="2340" w:author="xiaox" w:date="2016-10-26T09:42:00Z">
            <w:rPr>
              <w:rFonts w:hint="eastAsia"/>
              <w:sz w:val="24"/>
            </w:rPr>
          </w:rPrChange>
        </w:rPr>
        <w:t>组织形式</w:t>
      </w:r>
      <w:ins w:id="2341" w:author="xiaox" w:date="2016-10-26T09:42:00Z">
        <w:r w:rsidR="008B553A">
          <w:rPr>
            <w:rFonts w:hint="eastAsia"/>
            <w:bCs/>
            <w:szCs w:val="21"/>
          </w:rPr>
          <w:t>：</w:t>
        </w:r>
      </w:ins>
      <w:ins w:id="2342" w:author="PINGAN" w:date="2016-11-22T17:40:00Z">
        <w:r w:rsidR="009D03E5" w:rsidRPr="00AD26D5">
          <w:rPr>
            <w:szCs w:val="21"/>
          </w:rPr>
          <w:t>股份有限公司</w:t>
        </w:r>
      </w:ins>
    </w:p>
    <w:p w:rsidR="002D1708" w:rsidRPr="002D1708" w:rsidRDefault="002D1708" w:rsidP="002D1708">
      <w:pPr>
        <w:spacing w:line="360" w:lineRule="auto"/>
        <w:ind w:firstLineChars="200" w:firstLine="420"/>
        <w:rPr>
          <w:rPrChange w:id="2343" w:author="xiaox" w:date="2016-10-26T09:42:00Z">
            <w:rPr>
              <w:sz w:val="24"/>
            </w:rPr>
          </w:rPrChange>
        </w:rPr>
        <w:pPrChange w:id="2344" w:author="xiaox" w:date="2016-10-26T09:42:00Z">
          <w:pPr>
            <w:spacing w:line="360" w:lineRule="auto"/>
            <w:ind w:firstLineChars="200" w:firstLine="480"/>
          </w:pPr>
        </w:pPrChange>
      </w:pPr>
      <w:r w:rsidRPr="002D1708">
        <w:rPr>
          <w:rFonts w:hint="eastAsia"/>
          <w:rPrChange w:id="2345" w:author="xiaox" w:date="2016-10-26T09:42:00Z">
            <w:rPr>
              <w:rFonts w:hint="eastAsia"/>
              <w:sz w:val="24"/>
            </w:rPr>
          </w:rPrChange>
        </w:rPr>
        <w:t>注册资本：</w:t>
      </w:r>
      <w:ins w:id="2346" w:author="PINGAN" w:date="2016-11-22T17:47:00Z">
        <w:r w:rsidR="009D03E5">
          <w:rPr>
            <w:rFonts w:hint="eastAsia"/>
            <w:szCs w:val="21"/>
          </w:rPr>
          <w:t>5,123,350,416</w:t>
        </w:r>
        <w:r w:rsidR="009D03E5" w:rsidRPr="00973294">
          <w:rPr>
            <w:rFonts w:hint="eastAsia"/>
            <w:szCs w:val="21"/>
          </w:rPr>
          <w:t>元人民币</w:t>
        </w:r>
      </w:ins>
      <w:ins w:id="2347" w:author="xiaox" w:date="2016-10-26T09:42:00Z">
        <w:del w:id="2348" w:author="PINGAN" w:date="2016-11-22T17:47:00Z">
          <w:r w:rsidR="008B553A" w:rsidRPr="00473770" w:rsidDel="009D03E5">
            <w:rPr>
              <w:bCs/>
              <w:szCs w:val="21"/>
            </w:rPr>
            <w:delText xml:space="preserve"> </w:delText>
          </w:r>
        </w:del>
      </w:ins>
    </w:p>
    <w:p w:rsidR="002D1708" w:rsidRPr="002D1708" w:rsidRDefault="002D1708" w:rsidP="002D1708">
      <w:pPr>
        <w:spacing w:line="360" w:lineRule="auto"/>
        <w:ind w:firstLineChars="200" w:firstLine="420"/>
        <w:rPr>
          <w:rPrChange w:id="2349" w:author="xiaox" w:date="2016-10-26T09:42:00Z">
            <w:rPr>
              <w:sz w:val="24"/>
            </w:rPr>
          </w:rPrChange>
        </w:rPr>
        <w:pPrChange w:id="2350" w:author="xiaox" w:date="2016-10-26T09:42:00Z">
          <w:pPr>
            <w:spacing w:line="360" w:lineRule="auto"/>
            <w:ind w:firstLineChars="200" w:firstLine="480"/>
          </w:pPr>
        </w:pPrChange>
      </w:pPr>
      <w:r w:rsidRPr="002D1708">
        <w:rPr>
          <w:rFonts w:hint="eastAsia"/>
          <w:rPrChange w:id="2351" w:author="xiaox" w:date="2016-10-26T09:42:00Z">
            <w:rPr>
              <w:rFonts w:hint="eastAsia"/>
              <w:sz w:val="24"/>
            </w:rPr>
          </w:rPrChange>
        </w:rPr>
        <w:t>存续期间：</w:t>
      </w:r>
      <w:ins w:id="2352" w:author="PINGAN" w:date="2016-11-22T17:48:00Z">
        <w:r w:rsidR="009D03E5" w:rsidRPr="00AD26D5">
          <w:rPr>
            <w:szCs w:val="21"/>
          </w:rPr>
          <w:t>持续经营</w:t>
        </w:r>
      </w:ins>
      <w:ins w:id="2353" w:author="xiaox" w:date="2016-10-26T09:42:00Z">
        <w:del w:id="2354" w:author="PINGAN" w:date="2016-11-22T17:48:00Z">
          <w:r w:rsidR="008B553A" w:rsidRPr="00473770" w:rsidDel="009D03E5">
            <w:rPr>
              <w:bCs/>
              <w:szCs w:val="21"/>
            </w:rPr>
            <w:delText xml:space="preserve"> </w:delText>
          </w:r>
        </w:del>
      </w:ins>
    </w:p>
    <w:p w:rsidR="002D1708" w:rsidRPr="002D1708" w:rsidRDefault="002D1708" w:rsidP="002D1708">
      <w:pPr>
        <w:spacing w:line="360" w:lineRule="auto"/>
        <w:ind w:firstLineChars="200" w:firstLine="420"/>
        <w:rPr>
          <w:rPrChange w:id="2355" w:author="xiaox" w:date="2016-10-26T09:42:00Z">
            <w:rPr>
              <w:sz w:val="24"/>
            </w:rPr>
          </w:rPrChange>
        </w:rPr>
        <w:pPrChange w:id="2356" w:author="xiaox" w:date="2016-10-26T09:42:00Z">
          <w:pPr>
            <w:spacing w:line="360" w:lineRule="auto"/>
            <w:ind w:firstLineChars="200" w:firstLine="480"/>
          </w:pPr>
        </w:pPrChange>
      </w:pPr>
      <w:r w:rsidRPr="002D1708">
        <w:rPr>
          <w:rFonts w:hint="eastAsia"/>
          <w:rPrChange w:id="2357" w:author="xiaox" w:date="2016-10-26T09:42:00Z">
            <w:rPr>
              <w:rFonts w:hint="eastAsia"/>
              <w:sz w:val="24"/>
            </w:rPr>
          </w:rPrChange>
        </w:rPr>
        <w:t>基金托管资格批文及文号：</w:t>
      </w:r>
      <w:ins w:id="2358" w:author="PINGAN" w:date="2016-11-22T17:48:00Z">
        <w:r w:rsidR="009D03E5" w:rsidRPr="00973294">
          <w:rPr>
            <w:rFonts w:hint="eastAsia"/>
            <w:bCs/>
            <w:szCs w:val="21"/>
          </w:rPr>
          <w:t>中国证监会证监许可</w:t>
        </w:r>
        <w:r w:rsidR="009D03E5">
          <w:rPr>
            <w:rFonts w:hint="eastAsia"/>
            <w:bCs/>
            <w:szCs w:val="21"/>
          </w:rPr>
          <w:t>[2008]1037</w:t>
        </w:r>
        <w:r w:rsidR="009D03E5" w:rsidRPr="00973294">
          <w:rPr>
            <w:rFonts w:hint="eastAsia"/>
            <w:bCs/>
            <w:szCs w:val="21"/>
          </w:rPr>
          <w:t>号</w:t>
        </w:r>
        <w:r w:rsidR="009D03E5">
          <w:rPr>
            <w:rStyle w:val="a4"/>
          </w:rPr>
          <w:commentReference w:id="2359"/>
        </w:r>
      </w:ins>
      <w:ins w:id="2360" w:author="xiaox" w:date="2016-10-26T09:42:00Z">
        <w:r w:rsidR="008B553A" w:rsidRPr="00473770">
          <w:rPr>
            <w:bCs/>
            <w:szCs w:val="21"/>
          </w:rPr>
          <w:t xml:space="preserve"> </w:t>
        </w:r>
      </w:ins>
    </w:p>
    <w:p w:rsidR="002D1708" w:rsidRPr="002D1708" w:rsidRDefault="002D1708" w:rsidP="002D1708">
      <w:pPr>
        <w:spacing w:line="360" w:lineRule="auto"/>
        <w:ind w:firstLineChars="200" w:firstLine="420"/>
        <w:rPr>
          <w:rPrChange w:id="2361" w:author="xiaox" w:date="2016-10-26T09:42:00Z">
            <w:rPr>
              <w:sz w:val="24"/>
            </w:rPr>
          </w:rPrChange>
        </w:rPr>
        <w:pPrChange w:id="2362" w:author="xiaox" w:date="2016-10-26T09:42:00Z">
          <w:pPr>
            <w:spacing w:line="360" w:lineRule="auto"/>
            <w:ind w:firstLineChars="200" w:firstLine="480"/>
          </w:pPr>
        </w:pPrChange>
      </w:pPr>
      <w:bookmarkStart w:id="2363" w:name="_Toc15118240"/>
      <w:r w:rsidRPr="002D1708">
        <w:rPr>
          <w:rFonts w:hint="eastAsia"/>
          <w:rPrChange w:id="2364" w:author="xiaox" w:date="2016-10-26T09:42:00Z">
            <w:rPr>
              <w:rFonts w:hint="eastAsia"/>
              <w:sz w:val="24"/>
            </w:rPr>
          </w:rPrChange>
        </w:rPr>
        <w:t>（二）</w:t>
      </w:r>
      <w:del w:id="2365" w:author="xiaox" w:date="2016-10-26T09:42:00Z">
        <w:r w:rsidR="009E2993">
          <w:rPr>
            <w:bCs/>
            <w:sz w:val="24"/>
          </w:rPr>
          <w:tab/>
        </w:r>
      </w:del>
      <w:r w:rsidRPr="002D1708">
        <w:rPr>
          <w:rFonts w:hint="eastAsia"/>
          <w:rPrChange w:id="2366" w:author="xiaox" w:date="2016-10-26T09:42:00Z">
            <w:rPr>
              <w:rFonts w:hint="eastAsia"/>
              <w:sz w:val="24"/>
            </w:rPr>
          </w:rPrChange>
        </w:rPr>
        <w:t>基金托管人的权利与义务</w:t>
      </w:r>
      <w:bookmarkEnd w:id="2363"/>
    </w:p>
    <w:p w:rsidR="002D1708" w:rsidRPr="002D1708" w:rsidRDefault="002D1708" w:rsidP="002D1708">
      <w:pPr>
        <w:spacing w:line="360" w:lineRule="auto"/>
        <w:ind w:firstLineChars="200" w:firstLine="420"/>
        <w:rPr>
          <w:rPrChange w:id="2367" w:author="xiaox" w:date="2016-10-26T09:42:00Z">
            <w:rPr>
              <w:sz w:val="24"/>
            </w:rPr>
          </w:rPrChange>
        </w:rPr>
        <w:pPrChange w:id="2368" w:author="xiaox" w:date="2016-10-26T09:42:00Z">
          <w:pPr>
            <w:spacing w:line="360" w:lineRule="auto"/>
            <w:ind w:firstLineChars="200" w:firstLine="480"/>
          </w:pPr>
        </w:pPrChange>
      </w:pPr>
      <w:r w:rsidRPr="002D1708">
        <w:rPr>
          <w:rPrChange w:id="2369" w:author="xiaox" w:date="2016-10-26T09:42:00Z">
            <w:rPr>
              <w:sz w:val="24"/>
            </w:rPr>
          </w:rPrChange>
        </w:rPr>
        <w:t>1</w:t>
      </w:r>
      <w:r w:rsidRPr="002D1708">
        <w:rPr>
          <w:rFonts w:hint="eastAsia"/>
          <w:rPrChange w:id="2370" w:author="xiaox" w:date="2016-10-26T09:42:00Z">
            <w:rPr>
              <w:rFonts w:hint="eastAsia"/>
              <w:sz w:val="24"/>
            </w:rPr>
          </w:rPrChange>
        </w:rPr>
        <w:t>、根据《基金法》、《运作办法》及其他有关规定，基金托管人的权利包括但不限于：</w:t>
      </w:r>
    </w:p>
    <w:p w:rsidR="002D1708" w:rsidRPr="002D1708" w:rsidRDefault="002D1708" w:rsidP="002D1708">
      <w:pPr>
        <w:spacing w:line="360" w:lineRule="auto"/>
        <w:ind w:firstLineChars="200" w:firstLine="420"/>
        <w:rPr>
          <w:rPrChange w:id="2371" w:author="xiaox" w:date="2016-10-26T09:42:00Z">
            <w:rPr>
              <w:sz w:val="24"/>
            </w:rPr>
          </w:rPrChange>
        </w:rPr>
        <w:pPrChange w:id="2372" w:author="xiaox" w:date="2016-10-26T09:42:00Z">
          <w:pPr>
            <w:spacing w:line="360" w:lineRule="auto"/>
            <w:ind w:firstLineChars="200" w:firstLine="480"/>
          </w:pPr>
        </w:pPrChange>
      </w:pPr>
      <w:r w:rsidRPr="002D1708">
        <w:rPr>
          <w:rFonts w:hint="eastAsia"/>
          <w:rPrChange w:id="2373" w:author="xiaox" w:date="2016-10-26T09:42:00Z">
            <w:rPr>
              <w:rFonts w:hint="eastAsia"/>
              <w:sz w:val="24"/>
            </w:rPr>
          </w:rPrChange>
        </w:rPr>
        <w:t>（</w:t>
      </w:r>
      <w:r w:rsidRPr="002D1708">
        <w:rPr>
          <w:rPrChange w:id="2374" w:author="xiaox" w:date="2016-10-26T09:42:00Z">
            <w:rPr>
              <w:sz w:val="24"/>
            </w:rPr>
          </w:rPrChange>
        </w:rPr>
        <w:t>1</w:t>
      </w:r>
      <w:r w:rsidRPr="002D1708">
        <w:rPr>
          <w:rFonts w:hint="eastAsia"/>
          <w:rPrChange w:id="2375" w:author="xiaox" w:date="2016-10-26T09:42:00Z">
            <w:rPr>
              <w:rFonts w:hint="eastAsia"/>
              <w:sz w:val="24"/>
            </w:rPr>
          </w:rPrChange>
        </w:rPr>
        <w:t>）自《基金合同》生效之日起，依法律法规和《基金合同》的规定安全保管基金财产</w:t>
      </w:r>
      <w:del w:id="2376" w:author="xiaox" w:date="2016-10-26T09:42:00Z">
        <w:r w:rsidR="009E2993">
          <w:rPr>
            <w:bCs/>
            <w:sz w:val="24"/>
          </w:rPr>
          <w:delText>；</w:delText>
        </w:r>
      </w:del>
      <w:ins w:id="237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378" w:author="xiaox" w:date="2016-10-26T09:42:00Z">
            <w:rPr>
              <w:sz w:val="24"/>
            </w:rPr>
          </w:rPrChange>
        </w:rPr>
        <w:pPrChange w:id="2379" w:author="xiaox" w:date="2016-10-26T09:42:00Z">
          <w:pPr>
            <w:spacing w:line="360" w:lineRule="auto"/>
            <w:ind w:firstLineChars="200" w:firstLine="480"/>
          </w:pPr>
        </w:pPrChange>
      </w:pPr>
      <w:r w:rsidRPr="002D1708">
        <w:rPr>
          <w:rFonts w:hint="eastAsia"/>
          <w:rPrChange w:id="2380" w:author="xiaox" w:date="2016-10-26T09:42:00Z">
            <w:rPr>
              <w:rFonts w:hint="eastAsia"/>
              <w:sz w:val="24"/>
            </w:rPr>
          </w:rPrChange>
        </w:rPr>
        <w:t>（</w:t>
      </w:r>
      <w:r w:rsidRPr="002D1708">
        <w:rPr>
          <w:rPrChange w:id="2381" w:author="xiaox" w:date="2016-10-26T09:42:00Z">
            <w:rPr>
              <w:sz w:val="24"/>
            </w:rPr>
          </w:rPrChange>
        </w:rPr>
        <w:t>2</w:t>
      </w:r>
      <w:r w:rsidRPr="002D1708">
        <w:rPr>
          <w:rFonts w:hint="eastAsia"/>
          <w:rPrChange w:id="2382" w:author="xiaox" w:date="2016-10-26T09:42:00Z">
            <w:rPr>
              <w:rFonts w:hint="eastAsia"/>
              <w:sz w:val="24"/>
            </w:rPr>
          </w:rPrChange>
        </w:rPr>
        <w:t>）依《基金合同》约定获得基金托管费以及法律法规规定或监管部门批准的其他费用</w:t>
      </w:r>
      <w:del w:id="2383" w:author="xiaox" w:date="2016-10-26T09:42:00Z">
        <w:r w:rsidR="009E2993">
          <w:rPr>
            <w:bCs/>
            <w:sz w:val="24"/>
          </w:rPr>
          <w:delText>；</w:delText>
        </w:r>
      </w:del>
      <w:ins w:id="2384"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385" w:author="xiaox" w:date="2016-10-26T09:42:00Z">
            <w:rPr>
              <w:sz w:val="24"/>
            </w:rPr>
          </w:rPrChange>
        </w:rPr>
        <w:pPrChange w:id="2386" w:author="xiaox" w:date="2016-10-26T09:42:00Z">
          <w:pPr>
            <w:spacing w:line="360" w:lineRule="auto"/>
            <w:ind w:firstLineChars="200" w:firstLine="480"/>
          </w:pPr>
        </w:pPrChange>
      </w:pPr>
      <w:r w:rsidRPr="002D1708">
        <w:rPr>
          <w:rFonts w:hint="eastAsia"/>
          <w:rPrChange w:id="2387" w:author="xiaox" w:date="2016-10-26T09:42:00Z">
            <w:rPr>
              <w:rFonts w:hint="eastAsia"/>
              <w:sz w:val="24"/>
            </w:rPr>
          </w:rPrChange>
        </w:rPr>
        <w:t>（</w:t>
      </w:r>
      <w:r w:rsidRPr="002D1708">
        <w:rPr>
          <w:rPrChange w:id="2388" w:author="xiaox" w:date="2016-10-26T09:42:00Z">
            <w:rPr>
              <w:sz w:val="24"/>
            </w:rPr>
          </w:rPrChange>
        </w:rPr>
        <w:t>3</w:t>
      </w:r>
      <w:r w:rsidRPr="002D1708">
        <w:rPr>
          <w:rFonts w:hint="eastAsia"/>
          <w:rPrChange w:id="2389" w:author="xiaox" w:date="2016-10-26T09:42:00Z">
            <w:rPr>
              <w:rFonts w:hint="eastAsia"/>
              <w:sz w:val="24"/>
            </w:rPr>
          </w:rPrChange>
        </w:rPr>
        <w:t>）监督基金管理人对本基金的投资运作，如发现基金管理人有违反《基金合同》及国家法律法规行为，对基金财产、其他当事人的利益造成重大损失的情形，应呈报中国证监会，并采取必要措施保护基金投资者的利益</w:t>
      </w:r>
      <w:del w:id="2390" w:author="xiaox" w:date="2016-10-26T09:42:00Z">
        <w:r w:rsidR="009E2993">
          <w:rPr>
            <w:bCs/>
            <w:sz w:val="24"/>
          </w:rPr>
          <w:delText>；</w:delText>
        </w:r>
      </w:del>
      <w:ins w:id="239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392" w:author="xiaox" w:date="2016-10-26T09:42:00Z">
            <w:rPr>
              <w:sz w:val="24"/>
            </w:rPr>
          </w:rPrChange>
        </w:rPr>
        <w:pPrChange w:id="2393" w:author="xiaox" w:date="2016-10-26T09:42:00Z">
          <w:pPr>
            <w:spacing w:line="360" w:lineRule="auto"/>
            <w:ind w:firstLineChars="200" w:firstLine="480"/>
          </w:pPr>
        </w:pPrChange>
      </w:pPr>
      <w:r w:rsidRPr="002D1708">
        <w:rPr>
          <w:rFonts w:hint="eastAsia"/>
          <w:rPrChange w:id="2394" w:author="xiaox" w:date="2016-10-26T09:42:00Z">
            <w:rPr>
              <w:rFonts w:hint="eastAsia"/>
              <w:sz w:val="24"/>
            </w:rPr>
          </w:rPrChange>
        </w:rPr>
        <w:t>（</w:t>
      </w:r>
      <w:r w:rsidRPr="002D1708">
        <w:rPr>
          <w:rPrChange w:id="2395" w:author="xiaox" w:date="2016-10-26T09:42:00Z">
            <w:rPr>
              <w:sz w:val="24"/>
            </w:rPr>
          </w:rPrChange>
        </w:rPr>
        <w:t>4</w:t>
      </w:r>
      <w:r w:rsidRPr="002D1708">
        <w:rPr>
          <w:rFonts w:hint="eastAsia"/>
          <w:rPrChange w:id="2396" w:author="xiaox" w:date="2016-10-26T09:42:00Z">
            <w:rPr>
              <w:rFonts w:hint="eastAsia"/>
              <w:sz w:val="24"/>
            </w:rPr>
          </w:rPrChange>
        </w:rPr>
        <w:t>）根据相关市场规则，为基金开设证券账户、为基金办理证券交易资金清算。</w:t>
      </w:r>
    </w:p>
    <w:p w:rsidR="002D1708" w:rsidRPr="002D1708" w:rsidRDefault="002D1708" w:rsidP="002D1708">
      <w:pPr>
        <w:spacing w:line="360" w:lineRule="auto"/>
        <w:ind w:firstLineChars="200" w:firstLine="420"/>
        <w:rPr>
          <w:rPrChange w:id="2397" w:author="xiaox" w:date="2016-10-26T09:42:00Z">
            <w:rPr>
              <w:sz w:val="24"/>
            </w:rPr>
          </w:rPrChange>
        </w:rPr>
        <w:pPrChange w:id="2398" w:author="xiaox" w:date="2016-10-26T09:42:00Z">
          <w:pPr>
            <w:spacing w:line="360" w:lineRule="auto"/>
            <w:ind w:firstLineChars="200" w:firstLine="480"/>
          </w:pPr>
        </w:pPrChange>
      </w:pPr>
      <w:r w:rsidRPr="002D1708">
        <w:rPr>
          <w:rFonts w:hint="eastAsia"/>
          <w:rPrChange w:id="2399" w:author="xiaox" w:date="2016-10-26T09:42:00Z">
            <w:rPr>
              <w:rFonts w:hint="eastAsia"/>
              <w:sz w:val="24"/>
            </w:rPr>
          </w:rPrChange>
        </w:rPr>
        <w:t>（</w:t>
      </w:r>
      <w:r w:rsidRPr="002D1708">
        <w:rPr>
          <w:rPrChange w:id="2400" w:author="xiaox" w:date="2016-10-26T09:42:00Z">
            <w:rPr>
              <w:sz w:val="24"/>
            </w:rPr>
          </w:rPrChange>
        </w:rPr>
        <w:t>5</w:t>
      </w:r>
      <w:r w:rsidRPr="002D1708">
        <w:rPr>
          <w:rFonts w:hint="eastAsia"/>
          <w:rPrChange w:id="2401" w:author="xiaox" w:date="2016-10-26T09:42:00Z">
            <w:rPr>
              <w:rFonts w:hint="eastAsia"/>
              <w:sz w:val="24"/>
            </w:rPr>
          </w:rPrChange>
        </w:rPr>
        <w:t>）提议召开或召集基金份额持有人大会</w:t>
      </w:r>
      <w:del w:id="2402" w:author="xiaox" w:date="2016-10-26T09:42:00Z">
        <w:r w:rsidR="009E2993">
          <w:rPr>
            <w:bCs/>
            <w:sz w:val="24"/>
          </w:rPr>
          <w:delText>；</w:delText>
        </w:r>
      </w:del>
      <w:ins w:id="240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04" w:author="xiaox" w:date="2016-10-26T09:42:00Z">
            <w:rPr>
              <w:sz w:val="24"/>
            </w:rPr>
          </w:rPrChange>
        </w:rPr>
        <w:pPrChange w:id="2405" w:author="xiaox" w:date="2016-10-26T09:42:00Z">
          <w:pPr>
            <w:spacing w:line="360" w:lineRule="auto"/>
            <w:ind w:firstLineChars="200" w:firstLine="480"/>
          </w:pPr>
        </w:pPrChange>
      </w:pPr>
      <w:r w:rsidRPr="002D1708">
        <w:rPr>
          <w:rFonts w:hint="eastAsia"/>
          <w:rPrChange w:id="2406" w:author="xiaox" w:date="2016-10-26T09:42:00Z">
            <w:rPr>
              <w:rFonts w:hint="eastAsia"/>
              <w:sz w:val="24"/>
            </w:rPr>
          </w:rPrChange>
        </w:rPr>
        <w:t>（</w:t>
      </w:r>
      <w:r w:rsidRPr="002D1708">
        <w:rPr>
          <w:rPrChange w:id="2407" w:author="xiaox" w:date="2016-10-26T09:42:00Z">
            <w:rPr>
              <w:sz w:val="24"/>
            </w:rPr>
          </w:rPrChange>
        </w:rPr>
        <w:t>6</w:t>
      </w:r>
      <w:r w:rsidRPr="002D1708">
        <w:rPr>
          <w:rFonts w:hint="eastAsia"/>
          <w:rPrChange w:id="2408" w:author="xiaox" w:date="2016-10-26T09:42:00Z">
            <w:rPr>
              <w:rFonts w:hint="eastAsia"/>
              <w:sz w:val="24"/>
            </w:rPr>
          </w:rPrChange>
        </w:rPr>
        <w:t>）在基金管理人更换时，提名新的基金管理人</w:t>
      </w:r>
      <w:del w:id="2409" w:author="xiaox" w:date="2016-10-26T09:42:00Z">
        <w:r w:rsidR="009E2993">
          <w:rPr>
            <w:bCs/>
            <w:sz w:val="24"/>
          </w:rPr>
          <w:delText>；</w:delText>
        </w:r>
      </w:del>
      <w:ins w:id="241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11" w:author="xiaox" w:date="2016-10-26T09:42:00Z">
            <w:rPr>
              <w:sz w:val="24"/>
            </w:rPr>
          </w:rPrChange>
        </w:rPr>
        <w:pPrChange w:id="2412" w:author="xiaox" w:date="2016-10-26T09:42:00Z">
          <w:pPr>
            <w:spacing w:line="360" w:lineRule="auto"/>
            <w:ind w:firstLineChars="200" w:firstLine="480"/>
          </w:pPr>
        </w:pPrChange>
      </w:pPr>
      <w:r w:rsidRPr="002D1708">
        <w:rPr>
          <w:rFonts w:hint="eastAsia"/>
          <w:rPrChange w:id="2413" w:author="xiaox" w:date="2016-10-26T09:42:00Z">
            <w:rPr>
              <w:rFonts w:hint="eastAsia"/>
              <w:sz w:val="24"/>
            </w:rPr>
          </w:rPrChange>
        </w:rPr>
        <w:t>（</w:t>
      </w:r>
      <w:r w:rsidRPr="002D1708">
        <w:rPr>
          <w:rPrChange w:id="2414" w:author="xiaox" w:date="2016-10-26T09:42:00Z">
            <w:rPr>
              <w:sz w:val="24"/>
            </w:rPr>
          </w:rPrChange>
        </w:rPr>
        <w:t>7</w:t>
      </w:r>
      <w:r w:rsidRPr="002D1708">
        <w:rPr>
          <w:rFonts w:hint="eastAsia"/>
          <w:rPrChange w:id="2415" w:author="xiaox" w:date="2016-10-26T09:42:00Z">
            <w:rPr>
              <w:rFonts w:hint="eastAsia"/>
              <w:sz w:val="24"/>
            </w:rPr>
          </w:rPrChange>
        </w:rPr>
        <w:t>）法律法规及中国证监会规定的和《基金合同》约定的其他权利。</w:t>
      </w:r>
    </w:p>
    <w:p w:rsidR="002D1708" w:rsidRPr="002D1708" w:rsidRDefault="002D1708" w:rsidP="002D1708">
      <w:pPr>
        <w:spacing w:line="360" w:lineRule="auto"/>
        <w:ind w:firstLineChars="200" w:firstLine="420"/>
        <w:rPr>
          <w:rPrChange w:id="2416" w:author="xiaox" w:date="2016-10-26T09:42:00Z">
            <w:rPr>
              <w:sz w:val="24"/>
            </w:rPr>
          </w:rPrChange>
        </w:rPr>
        <w:pPrChange w:id="2417" w:author="xiaox" w:date="2016-10-26T09:42:00Z">
          <w:pPr>
            <w:spacing w:line="360" w:lineRule="auto"/>
            <w:ind w:firstLineChars="200" w:firstLine="480"/>
          </w:pPr>
        </w:pPrChange>
      </w:pPr>
      <w:r w:rsidRPr="002D1708">
        <w:rPr>
          <w:rPrChange w:id="2418" w:author="xiaox" w:date="2016-10-26T09:42:00Z">
            <w:rPr>
              <w:sz w:val="24"/>
            </w:rPr>
          </w:rPrChange>
        </w:rPr>
        <w:t>2</w:t>
      </w:r>
      <w:r w:rsidRPr="002D1708">
        <w:rPr>
          <w:rFonts w:hint="eastAsia"/>
          <w:rPrChange w:id="2419" w:author="xiaox" w:date="2016-10-26T09:42:00Z">
            <w:rPr>
              <w:rFonts w:hint="eastAsia"/>
              <w:sz w:val="24"/>
            </w:rPr>
          </w:rPrChange>
        </w:rPr>
        <w:t>、根据《基金法》、《运作办法》及其他有关规定，基金托管人的义务包括但不限于：</w:t>
      </w:r>
    </w:p>
    <w:p w:rsidR="002D1708" w:rsidRPr="002D1708" w:rsidRDefault="002D1708" w:rsidP="002D1708">
      <w:pPr>
        <w:spacing w:line="360" w:lineRule="auto"/>
        <w:ind w:firstLineChars="200" w:firstLine="420"/>
        <w:rPr>
          <w:rPrChange w:id="2420" w:author="xiaox" w:date="2016-10-26T09:42:00Z">
            <w:rPr>
              <w:sz w:val="24"/>
            </w:rPr>
          </w:rPrChange>
        </w:rPr>
        <w:pPrChange w:id="2421" w:author="xiaox" w:date="2016-10-26T09:42:00Z">
          <w:pPr>
            <w:spacing w:line="360" w:lineRule="auto"/>
            <w:ind w:firstLineChars="200" w:firstLine="480"/>
          </w:pPr>
        </w:pPrChange>
      </w:pPr>
      <w:r w:rsidRPr="002D1708">
        <w:rPr>
          <w:rFonts w:hint="eastAsia"/>
          <w:rPrChange w:id="2422" w:author="xiaox" w:date="2016-10-26T09:42:00Z">
            <w:rPr>
              <w:rFonts w:hint="eastAsia"/>
              <w:sz w:val="24"/>
            </w:rPr>
          </w:rPrChange>
        </w:rPr>
        <w:t>（</w:t>
      </w:r>
      <w:r w:rsidRPr="002D1708">
        <w:rPr>
          <w:rPrChange w:id="2423" w:author="xiaox" w:date="2016-10-26T09:42:00Z">
            <w:rPr>
              <w:sz w:val="24"/>
            </w:rPr>
          </w:rPrChange>
        </w:rPr>
        <w:t>1</w:t>
      </w:r>
      <w:r w:rsidRPr="002D1708">
        <w:rPr>
          <w:rFonts w:hint="eastAsia"/>
          <w:rPrChange w:id="2424" w:author="xiaox" w:date="2016-10-26T09:42:00Z">
            <w:rPr>
              <w:rFonts w:hint="eastAsia"/>
              <w:sz w:val="24"/>
            </w:rPr>
          </w:rPrChange>
        </w:rPr>
        <w:t>）以诚实信用、勤勉尽责的原则持有并安全保管基金财产</w:t>
      </w:r>
      <w:del w:id="2425" w:author="xiaox" w:date="2016-10-26T09:42:00Z">
        <w:r w:rsidR="009E2993">
          <w:rPr>
            <w:bCs/>
            <w:sz w:val="24"/>
          </w:rPr>
          <w:delText>；</w:delText>
        </w:r>
      </w:del>
      <w:ins w:id="242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27" w:author="xiaox" w:date="2016-10-26T09:42:00Z">
            <w:rPr>
              <w:sz w:val="24"/>
            </w:rPr>
          </w:rPrChange>
        </w:rPr>
        <w:pPrChange w:id="2428" w:author="xiaox" w:date="2016-10-26T09:42:00Z">
          <w:pPr>
            <w:spacing w:line="360" w:lineRule="auto"/>
            <w:ind w:firstLineChars="200" w:firstLine="480"/>
          </w:pPr>
        </w:pPrChange>
      </w:pPr>
      <w:r w:rsidRPr="002D1708">
        <w:rPr>
          <w:rFonts w:hint="eastAsia"/>
          <w:rPrChange w:id="2429" w:author="xiaox" w:date="2016-10-26T09:42:00Z">
            <w:rPr>
              <w:rFonts w:hint="eastAsia"/>
              <w:sz w:val="24"/>
            </w:rPr>
          </w:rPrChange>
        </w:rPr>
        <w:t>（</w:t>
      </w:r>
      <w:r w:rsidRPr="002D1708">
        <w:rPr>
          <w:rPrChange w:id="2430" w:author="xiaox" w:date="2016-10-26T09:42:00Z">
            <w:rPr>
              <w:sz w:val="24"/>
            </w:rPr>
          </w:rPrChange>
        </w:rPr>
        <w:t>2</w:t>
      </w:r>
      <w:r w:rsidRPr="002D1708">
        <w:rPr>
          <w:rFonts w:hint="eastAsia"/>
          <w:rPrChange w:id="2431" w:author="xiaox" w:date="2016-10-26T09:42:00Z">
            <w:rPr>
              <w:rFonts w:hint="eastAsia"/>
              <w:sz w:val="24"/>
            </w:rPr>
          </w:rPrChange>
        </w:rPr>
        <w:t>）设立专门的基金托管部门，具有符合要求的营业场所，配备足够的、合格的熟悉基金托管业务的专职人员，负责基金财产托管事宜</w:t>
      </w:r>
      <w:del w:id="2432" w:author="xiaox" w:date="2016-10-26T09:42:00Z">
        <w:r w:rsidR="009E2993">
          <w:rPr>
            <w:bCs/>
            <w:sz w:val="24"/>
          </w:rPr>
          <w:delText>；</w:delText>
        </w:r>
      </w:del>
      <w:ins w:id="243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34" w:author="xiaox" w:date="2016-10-26T09:42:00Z">
            <w:rPr>
              <w:sz w:val="24"/>
            </w:rPr>
          </w:rPrChange>
        </w:rPr>
        <w:pPrChange w:id="2435" w:author="xiaox" w:date="2016-10-26T09:42:00Z">
          <w:pPr>
            <w:spacing w:line="360" w:lineRule="auto"/>
            <w:ind w:firstLineChars="200" w:firstLine="480"/>
          </w:pPr>
        </w:pPrChange>
      </w:pPr>
      <w:r w:rsidRPr="002D1708">
        <w:rPr>
          <w:rFonts w:hint="eastAsia"/>
          <w:rPrChange w:id="2436" w:author="xiaox" w:date="2016-10-26T09:42:00Z">
            <w:rPr>
              <w:rFonts w:hint="eastAsia"/>
              <w:sz w:val="24"/>
            </w:rPr>
          </w:rPrChange>
        </w:rPr>
        <w:t>（</w:t>
      </w:r>
      <w:r w:rsidRPr="002D1708">
        <w:rPr>
          <w:rPrChange w:id="2437" w:author="xiaox" w:date="2016-10-26T09:42:00Z">
            <w:rPr>
              <w:sz w:val="24"/>
            </w:rPr>
          </w:rPrChange>
        </w:rPr>
        <w:t>3</w:t>
      </w:r>
      <w:r w:rsidRPr="002D1708">
        <w:rPr>
          <w:rFonts w:hint="eastAsia"/>
          <w:rPrChange w:id="2438" w:author="xiaox" w:date="2016-10-26T09:42:00Z">
            <w:rPr>
              <w:rFonts w:hint="eastAsia"/>
              <w:sz w:val="24"/>
            </w:rPr>
          </w:rPrChange>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w:t>
      </w:r>
      <w:r w:rsidRPr="002D1708">
        <w:rPr>
          <w:rFonts w:hint="eastAsia"/>
          <w:rPrChange w:id="2439" w:author="xiaox" w:date="2016-10-26T09:42:00Z">
            <w:rPr>
              <w:rFonts w:hint="eastAsia"/>
              <w:sz w:val="24"/>
            </w:rPr>
          </w:rPrChange>
        </w:rPr>
        <w:lastRenderedPageBreak/>
        <w:t>资金划拨、账册记录等方面相互独立</w:t>
      </w:r>
      <w:del w:id="2440" w:author="xiaox" w:date="2016-10-26T09:42:00Z">
        <w:r w:rsidR="009E2993">
          <w:rPr>
            <w:bCs/>
            <w:sz w:val="24"/>
          </w:rPr>
          <w:delText>；</w:delText>
        </w:r>
      </w:del>
      <w:ins w:id="244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42" w:author="xiaox" w:date="2016-10-26T09:42:00Z">
            <w:rPr>
              <w:sz w:val="24"/>
            </w:rPr>
          </w:rPrChange>
        </w:rPr>
        <w:pPrChange w:id="2443" w:author="xiaox" w:date="2016-10-26T09:42:00Z">
          <w:pPr>
            <w:spacing w:line="360" w:lineRule="auto"/>
            <w:ind w:firstLineChars="200" w:firstLine="480"/>
          </w:pPr>
        </w:pPrChange>
      </w:pPr>
      <w:r w:rsidRPr="002D1708">
        <w:rPr>
          <w:rFonts w:hint="eastAsia"/>
          <w:rPrChange w:id="2444" w:author="xiaox" w:date="2016-10-26T09:42:00Z">
            <w:rPr>
              <w:rFonts w:hint="eastAsia"/>
              <w:sz w:val="24"/>
            </w:rPr>
          </w:rPrChange>
        </w:rPr>
        <w:t>（</w:t>
      </w:r>
      <w:r w:rsidRPr="002D1708">
        <w:rPr>
          <w:rPrChange w:id="2445" w:author="xiaox" w:date="2016-10-26T09:42:00Z">
            <w:rPr>
              <w:sz w:val="24"/>
            </w:rPr>
          </w:rPrChange>
        </w:rPr>
        <w:t>4</w:t>
      </w:r>
      <w:r w:rsidRPr="002D1708">
        <w:rPr>
          <w:rFonts w:hint="eastAsia"/>
          <w:rPrChange w:id="2446" w:author="xiaox" w:date="2016-10-26T09:42:00Z">
            <w:rPr>
              <w:rFonts w:hint="eastAsia"/>
              <w:sz w:val="24"/>
            </w:rPr>
          </w:rPrChange>
        </w:rPr>
        <w:t>）除依据《基金法》、《基金合同》及其他有关规定外，不得利用基金财产为自己及任何第三人谋取利益，不得委托第三人托管基金财产</w:t>
      </w:r>
      <w:del w:id="2447" w:author="xiaox" w:date="2016-10-26T09:42:00Z">
        <w:r w:rsidR="009E2993">
          <w:rPr>
            <w:bCs/>
            <w:sz w:val="24"/>
          </w:rPr>
          <w:delText>；</w:delText>
        </w:r>
      </w:del>
      <w:ins w:id="2448"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49" w:author="xiaox" w:date="2016-10-26T09:42:00Z">
            <w:rPr>
              <w:sz w:val="24"/>
            </w:rPr>
          </w:rPrChange>
        </w:rPr>
        <w:pPrChange w:id="2450" w:author="xiaox" w:date="2016-10-26T09:42:00Z">
          <w:pPr>
            <w:spacing w:line="360" w:lineRule="auto"/>
            <w:ind w:firstLineChars="200" w:firstLine="480"/>
          </w:pPr>
        </w:pPrChange>
      </w:pPr>
      <w:r w:rsidRPr="002D1708">
        <w:rPr>
          <w:rFonts w:hint="eastAsia"/>
          <w:rPrChange w:id="2451" w:author="xiaox" w:date="2016-10-26T09:42:00Z">
            <w:rPr>
              <w:rFonts w:hint="eastAsia"/>
              <w:sz w:val="24"/>
            </w:rPr>
          </w:rPrChange>
        </w:rPr>
        <w:t>（</w:t>
      </w:r>
      <w:r w:rsidRPr="002D1708">
        <w:rPr>
          <w:rPrChange w:id="2452" w:author="xiaox" w:date="2016-10-26T09:42:00Z">
            <w:rPr>
              <w:sz w:val="24"/>
            </w:rPr>
          </w:rPrChange>
        </w:rPr>
        <w:t>5</w:t>
      </w:r>
      <w:r w:rsidRPr="002D1708">
        <w:rPr>
          <w:rFonts w:hint="eastAsia"/>
          <w:rPrChange w:id="2453" w:author="xiaox" w:date="2016-10-26T09:42:00Z">
            <w:rPr>
              <w:rFonts w:hint="eastAsia"/>
              <w:sz w:val="24"/>
            </w:rPr>
          </w:rPrChange>
        </w:rPr>
        <w:t>）保管由基金管理人代表基金签订的与基金有关的重大合同及有关凭证</w:t>
      </w:r>
      <w:del w:id="2454" w:author="xiaox" w:date="2016-10-26T09:42:00Z">
        <w:r w:rsidR="009E2993">
          <w:rPr>
            <w:bCs/>
            <w:sz w:val="24"/>
          </w:rPr>
          <w:delText>；</w:delText>
        </w:r>
      </w:del>
      <w:ins w:id="245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56" w:author="xiaox" w:date="2016-10-26T09:42:00Z">
            <w:rPr>
              <w:sz w:val="24"/>
            </w:rPr>
          </w:rPrChange>
        </w:rPr>
        <w:pPrChange w:id="2457" w:author="xiaox" w:date="2016-10-26T09:42:00Z">
          <w:pPr>
            <w:spacing w:line="360" w:lineRule="auto"/>
            <w:ind w:firstLineChars="200" w:firstLine="480"/>
          </w:pPr>
        </w:pPrChange>
      </w:pPr>
      <w:r w:rsidRPr="002D1708">
        <w:rPr>
          <w:rFonts w:hint="eastAsia"/>
          <w:rPrChange w:id="2458" w:author="xiaox" w:date="2016-10-26T09:42:00Z">
            <w:rPr>
              <w:rFonts w:hint="eastAsia"/>
              <w:sz w:val="24"/>
            </w:rPr>
          </w:rPrChange>
        </w:rPr>
        <w:t>（</w:t>
      </w:r>
      <w:r w:rsidRPr="002D1708">
        <w:rPr>
          <w:rPrChange w:id="2459" w:author="xiaox" w:date="2016-10-26T09:42:00Z">
            <w:rPr>
              <w:sz w:val="24"/>
            </w:rPr>
          </w:rPrChange>
        </w:rPr>
        <w:t>6</w:t>
      </w:r>
      <w:r w:rsidRPr="002D1708">
        <w:rPr>
          <w:rFonts w:hint="eastAsia"/>
          <w:rPrChange w:id="2460" w:author="xiaox" w:date="2016-10-26T09:42:00Z">
            <w:rPr>
              <w:rFonts w:hint="eastAsia"/>
              <w:sz w:val="24"/>
            </w:rPr>
          </w:rPrChange>
        </w:rPr>
        <w:t>）按规定开设基金财产的资金账户和证券账户</w:t>
      </w:r>
      <w:del w:id="2461" w:author="xiaox" w:date="2016-10-26T09:42:00Z">
        <w:r w:rsidR="009E2993">
          <w:rPr>
            <w:bCs/>
            <w:sz w:val="24"/>
          </w:rPr>
          <w:delText>,</w:delText>
        </w:r>
      </w:del>
      <w:ins w:id="2462" w:author="xiaox" w:date="2016-10-26T09:42:00Z">
        <w:r w:rsidR="00375594">
          <w:rPr>
            <w:bCs/>
            <w:szCs w:val="21"/>
          </w:rPr>
          <w:t>，</w:t>
        </w:r>
      </w:ins>
      <w:r w:rsidRPr="002D1708">
        <w:rPr>
          <w:rFonts w:hint="eastAsia"/>
          <w:rPrChange w:id="2463" w:author="xiaox" w:date="2016-10-26T09:42:00Z">
            <w:rPr>
              <w:rFonts w:hint="eastAsia"/>
              <w:sz w:val="24"/>
            </w:rPr>
          </w:rPrChange>
        </w:rPr>
        <w:t>按照《基金合同》的约定，根据基金管理人的投资指令，及时办理清算、交割事宜</w:t>
      </w:r>
      <w:del w:id="2464" w:author="xiaox" w:date="2016-10-26T09:42:00Z">
        <w:r w:rsidR="009E2993">
          <w:rPr>
            <w:bCs/>
            <w:sz w:val="24"/>
          </w:rPr>
          <w:delText>；</w:delText>
        </w:r>
      </w:del>
      <w:ins w:id="246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66" w:author="xiaox" w:date="2016-10-26T09:42:00Z">
            <w:rPr>
              <w:sz w:val="24"/>
            </w:rPr>
          </w:rPrChange>
        </w:rPr>
        <w:pPrChange w:id="2467" w:author="xiaox" w:date="2016-10-26T09:42:00Z">
          <w:pPr>
            <w:spacing w:line="360" w:lineRule="auto"/>
            <w:ind w:firstLineChars="200" w:firstLine="480"/>
          </w:pPr>
        </w:pPrChange>
      </w:pPr>
      <w:r w:rsidRPr="002D1708">
        <w:rPr>
          <w:rFonts w:hint="eastAsia"/>
          <w:rPrChange w:id="2468" w:author="xiaox" w:date="2016-10-26T09:42:00Z">
            <w:rPr>
              <w:rFonts w:hint="eastAsia"/>
              <w:sz w:val="24"/>
            </w:rPr>
          </w:rPrChange>
        </w:rPr>
        <w:t>（</w:t>
      </w:r>
      <w:r w:rsidRPr="002D1708">
        <w:rPr>
          <w:rPrChange w:id="2469" w:author="xiaox" w:date="2016-10-26T09:42:00Z">
            <w:rPr>
              <w:sz w:val="24"/>
            </w:rPr>
          </w:rPrChange>
        </w:rPr>
        <w:t>7</w:t>
      </w:r>
      <w:r w:rsidRPr="002D1708">
        <w:rPr>
          <w:rFonts w:hint="eastAsia"/>
          <w:rPrChange w:id="2470" w:author="xiaox" w:date="2016-10-26T09:42:00Z">
            <w:rPr>
              <w:rFonts w:hint="eastAsia"/>
              <w:sz w:val="24"/>
            </w:rPr>
          </w:rPrChange>
        </w:rPr>
        <w:t>）保守基金商业秘密，除《基金法》、《基金合同》及其他有关规定另有规定外，在基金信息公开披露前予以保密，不得向他人泄露</w:t>
      </w:r>
      <w:del w:id="2471" w:author="xiaox" w:date="2016-10-26T09:42:00Z">
        <w:r w:rsidR="009E2993">
          <w:rPr>
            <w:bCs/>
            <w:sz w:val="24"/>
          </w:rPr>
          <w:delText>；</w:delText>
        </w:r>
      </w:del>
      <w:ins w:id="247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73" w:author="xiaox" w:date="2016-10-26T09:42:00Z">
            <w:rPr>
              <w:sz w:val="24"/>
            </w:rPr>
          </w:rPrChange>
        </w:rPr>
        <w:pPrChange w:id="2474" w:author="xiaox" w:date="2016-10-26T09:42:00Z">
          <w:pPr>
            <w:spacing w:line="360" w:lineRule="auto"/>
            <w:ind w:firstLineChars="200" w:firstLine="480"/>
          </w:pPr>
        </w:pPrChange>
      </w:pPr>
      <w:r w:rsidRPr="002D1708">
        <w:rPr>
          <w:rFonts w:hint="eastAsia"/>
          <w:rPrChange w:id="2475" w:author="xiaox" w:date="2016-10-26T09:42:00Z">
            <w:rPr>
              <w:rFonts w:hint="eastAsia"/>
              <w:sz w:val="24"/>
            </w:rPr>
          </w:rPrChange>
        </w:rPr>
        <w:t>（</w:t>
      </w:r>
      <w:r w:rsidRPr="002D1708">
        <w:rPr>
          <w:rPrChange w:id="2476" w:author="xiaox" w:date="2016-10-26T09:42:00Z">
            <w:rPr>
              <w:sz w:val="24"/>
            </w:rPr>
          </w:rPrChange>
        </w:rPr>
        <w:t>8</w:t>
      </w:r>
      <w:r w:rsidRPr="002D1708">
        <w:rPr>
          <w:rFonts w:hint="eastAsia"/>
          <w:rPrChange w:id="2477" w:author="xiaox" w:date="2016-10-26T09:42:00Z">
            <w:rPr>
              <w:rFonts w:hint="eastAsia"/>
              <w:sz w:val="24"/>
            </w:rPr>
          </w:rPrChange>
        </w:rPr>
        <w:t>）复核、审查基金管理人计算的基金资产净值、基金份额申购、赎回价格</w:t>
      </w:r>
      <w:del w:id="2478" w:author="xiaox" w:date="2016-10-26T09:42:00Z">
        <w:r w:rsidR="009E2993">
          <w:rPr>
            <w:bCs/>
            <w:sz w:val="24"/>
          </w:rPr>
          <w:delText>；</w:delText>
        </w:r>
      </w:del>
      <w:ins w:id="247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80" w:author="xiaox" w:date="2016-10-26T09:42:00Z">
            <w:rPr>
              <w:sz w:val="24"/>
            </w:rPr>
          </w:rPrChange>
        </w:rPr>
        <w:pPrChange w:id="2481" w:author="xiaox" w:date="2016-10-26T09:42:00Z">
          <w:pPr>
            <w:spacing w:line="360" w:lineRule="auto"/>
            <w:ind w:firstLineChars="200" w:firstLine="480"/>
          </w:pPr>
        </w:pPrChange>
      </w:pPr>
      <w:r w:rsidRPr="002D1708">
        <w:rPr>
          <w:rFonts w:hint="eastAsia"/>
          <w:rPrChange w:id="2482" w:author="xiaox" w:date="2016-10-26T09:42:00Z">
            <w:rPr>
              <w:rFonts w:hint="eastAsia"/>
              <w:sz w:val="24"/>
            </w:rPr>
          </w:rPrChange>
        </w:rPr>
        <w:t>（</w:t>
      </w:r>
      <w:r w:rsidRPr="002D1708">
        <w:rPr>
          <w:rPrChange w:id="2483" w:author="xiaox" w:date="2016-10-26T09:42:00Z">
            <w:rPr>
              <w:sz w:val="24"/>
            </w:rPr>
          </w:rPrChange>
        </w:rPr>
        <w:t>9</w:t>
      </w:r>
      <w:r w:rsidRPr="002D1708">
        <w:rPr>
          <w:rFonts w:hint="eastAsia"/>
          <w:rPrChange w:id="2484" w:author="xiaox" w:date="2016-10-26T09:42:00Z">
            <w:rPr>
              <w:rFonts w:hint="eastAsia"/>
              <w:sz w:val="24"/>
            </w:rPr>
          </w:rPrChange>
        </w:rPr>
        <w:t>）办理与基金托管业务活动有关的信息披露事项</w:t>
      </w:r>
      <w:del w:id="2485" w:author="xiaox" w:date="2016-10-26T09:42:00Z">
        <w:r w:rsidR="009E2993">
          <w:rPr>
            <w:bCs/>
            <w:sz w:val="24"/>
          </w:rPr>
          <w:delText>；</w:delText>
        </w:r>
      </w:del>
      <w:ins w:id="248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87" w:author="xiaox" w:date="2016-10-26T09:42:00Z">
            <w:rPr>
              <w:sz w:val="24"/>
            </w:rPr>
          </w:rPrChange>
        </w:rPr>
        <w:pPrChange w:id="2488" w:author="xiaox" w:date="2016-10-26T09:42:00Z">
          <w:pPr>
            <w:spacing w:line="360" w:lineRule="auto"/>
            <w:ind w:firstLineChars="200" w:firstLine="480"/>
          </w:pPr>
        </w:pPrChange>
      </w:pPr>
      <w:r w:rsidRPr="002D1708">
        <w:rPr>
          <w:rFonts w:hint="eastAsia"/>
          <w:rPrChange w:id="2489" w:author="xiaox" w:date="2016-10-26T09:42:00Z">
            <w:rPr>
              <w:rFonts w:hint="eastAsia"/>
              <w:sz w:val="24"/>
            </w:rPr>
          </w:rPrChange>
        </w:rPr>
        <w:t>（</w:t>
      </w:r>
      <w:r w:rsidRPr="002D1708">
        <w:rPr>
          <w:rPrChange w:id="2490" w:author="xiaox" w:date="2016-10-26T09:42:00Z">
            <w:rPr>
              <w:sz w:val="24"/>
            </w:rPr>
          </w:rPrChange>
        </w:rPr>
        <w:t>10</w:t>
      </w:r>
      <w:r w:rsidRPr="002D1708">
        <w:rPr>
          <w:rFonts w:hint="eastAsia"/>
          <w:rPrChange w:id="2491" w:author="xiaox" w:date="2016-10-26T09:42:00Z">
            <w:rPr>
              <w:rFonts w:hint="eastAsia"/>
              <w:sz w:val="24"/>
            </w:rPr>
          </w:rPrChange>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del w:id="2492" w:author="xiaox" w:date="2016-10-26T09:42:00Z">
        <w:r w:rsidR="009E2993">
          <w:rPr>
            <w:bCs/>
            <w:sz w:val="24"/>
          </w:rPr>
          <w:delText>；</w:delText>
        </w:r>
      </w:del>
      <w:ins w:id="249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494" w:author="xiaox" w:date="2016-10-26T09:42:00Z">
            <w:rPr>
              <w:sz w:val="24"/>
            </w:rPr>
          </w:rPrChange>
        </w:rPr>
        <w:pPrChange w:id="2495" w:author="xiaox" w:date="2016-10-26T09:42:00Z">
          <w:pPr>
            <w:spacing w:line="360" w:lineRule="auto"/>
            <w:ind w:firstLineChars="200" w:firstLine="480"/>
          </w:pPr>
        </w:pPrChange>
      </w:pPr>
      <w:r w:rsidRPr="002D1708">
        <w:rPr>
          <w:rFonts w:hint="eastAsia"/>
          <w:rPrChange w:id="2496" w:author="xiaox" w:date="2016-10-26T09:42:00Z">
            <w:rPr>
              <w:rFonts w:hint="eastAsia"/>
              <w:sz w:val="24"/>
            </w:rPr>
          </w:rPrChange>
        </w:rPr>
        <w:t>（</w:t>
      </w:r>
      <w:r w:rsidRPr="002D1708">
        <w:rPr>
          <w:rPrChange w:id="2497" w:author="xiaox" w:date="2016-10-26T09:42:00Z">
            <w:rPr>
              <w:sz w:val="24"/>
            </w:rPr>
          </w:rPrChange>
        </w:rPr>
        <w:t>11</w:t>
      </w:r>
      <w:r w:rsidRPr="002D1708">
        <w:rPr>
          <w:rFonts w:hint="eastAsia"/>
          <w:rPrChange w:id="2498" w:author="xiaox" w:date="2016-10-26T09:42:00Z">
            <w:rPr>
              <w:rFonts w:hint="eastAsia"/>
              <w:sz w:val="24"/>
            </w:rPr>
          </w:rPrChange>
        </w:rPr>
        <w:t>）保存基金托管业务活动的记录、账册、报表和其他相关资料</w:t>
      </w:r>
      <w:del w:id="2499" w:author="xiaox" w:date="2016-10-26T09:42:00Z">
        <w:r w:rsidR="009E2993">
          <w:rPr>
            <w:rFonts w:hint="eastAsia"/>
            <w:highlight w:val="yellow"/>
          </w:rPr>
          <w:delText xml:space="preserve">    </w:delText>
        </w:r>
      </w:del>
      <w:ins w:id="2500" w:author="xiaox" w:date="2016-10-26T09:42:00Z">
        <w:r w:rsidR="009C2E49" w:rsidRPr="000045D9">
          <w:rPr>
            <w:rFonts w:hint="eastAsia"/>
            <w:szCs w:val="21"/>
          </w:rPr>
          <w:t>15</w:t>
        </w:r>
      </w:ins>
      <w:r w:rsidRPr="002D1708">
        <w:rPr>
          <w:rFonts w:hint="eastAsia"/>
          <w:rPrChange w:id="2501" w:author="xiaox" w:date="2016-10-26T09:42:00Z">
            <w:rPr>
              <w:rFonts w:hint="eastAsia"/>
              <w:sz w:val="24"/>
            </w:rPr>
          </w:rPrChange>
        </w:rPr>
        <w:t>年以上</w:t>
      </w:r>
      <w:del w:id="2502" w:author="xiaox" w:date="2016-10-26T09:42:00Z">
        <w:r w:rsidR="009E2993">
          <w:rPr>
            <w:bCs/>
            <w:sz w:val="24"/>
          </w:rPr>
          <w:delText>；</w:delText>
        </w:r>
      </w:del>
      <w:ins w:id="250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504" w:author="xiaox" w:date="2016-10-26T09:42:00Z">
            <w:rPr>
              <w:sz w:val="24"/>
            </w:rPr>
          </w:rPrChange>
        </w:rPr>
        <w:pPrChange w:id="2505" w:author="xiaox" w:date="2016-10-26T09:42:00Z">
          <w:pPr>
            <w:spacing w:line="360" w:lineRule="auto"/>
            <w:ind w:firstLineChars="200" w:firstLine="480"/>
          </w:pPr>
        </w:pPrChange>
      </w:pPr>
      <w:r w:rsidRPr="002D1708">
        <w:rPr>
          <w:rFonts w:hint="eastAsia"/>
          <w:rPrChange w:id="2506" w:author="xiaox" w:date="2016-10-26T09:42:00Z">
            <w:rPr>
              <w:rFonts w:hint="eastAsia"/>
              <w:sz w:val="24"/>
            </w:rPr>
          </w:rPrChange>
        </w:rPr>
        <w:t>（</w:t>
      </w:r>
      <w:r w:rsidRPr="002D1708">
        <w:rPr>
          <w:rPrChange w:id="2507" w:author="xiaox" w:date="2016-10-26T09:42:00Z">
            <w:rPr>
              <w:sz w:val="24"/>
            </w:rPr>
          </w:rPrChange>
        </w:rPr>
        <w:t>12</w:t>
      </w:r>
      <w:r w:rsidRPr="002D1708">
        <w:rPr>
          <w:rFonts w:hint="eastAsia"/>
          <w:rPrChange w:id="2508" w:author="xiaox" w:date="2016-10-26T09:42:00Z">
            <w:rPr>
              <w:rFonts w:hint="eastAsia"/>
              <w:sz w:val="24"/>
            </w:rPr>
          </w:rPrChange>
        </w:rPr>
        <w:t>）建立并保存基金份额持有人名册</w:t>
      </w:r>
      <w:del w:id="2509" w:author="xiaox" w:date="2016-10-26T09:42:00Z">
        <w:r w:rsidR="009E2993">
          <w:rPr>
            <w:bCs/>
            <w:sz w:val="24"/>
          </w:rPr>
          <w:delText>；</w:delText>
        </w:r>
      </w:del>
      <w:ins w:id="251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511" w:author="xiaox" w:date="2016-10-26T09:42:00Z">
            <w:rPr>
              <w:sz w:val="24"/>
            </w:rPr>
          </w:rPrChange>
        </w:rPr>
        <w:pPrChange w:id="2512" w:author="xiaox" w:date="2016-10-26T09:42:00Z">
          <w:pPr>
            <w:spacing w:line="360" w:lineRule="auto"/>
            <w:ind w:firstLineChars="200" w:firstLine="480"/>
          </w:pPr>
        </w:pPrChange>
      </w:pPr>
      <w:r w:rsidRPr="002D1708">
        <w:rPr>
          <w:rFonts w:hint="eastAsia"/>
          <w:rPrChange w:id="2513" w:author="xiaox" w:date="2016-10-26T09:42:00Z">
            <w:rPr>
              <w:rFonts w:hint="eastAsia"/>
              <w:sz w:val="24"/>
            </w:rPr>
          </w:rPrChange>
        </w:rPr>
        <w:t>（</w:t>
      </w:r>
      <w:r w:rsidRPr="002D1708">
        <w:rPr>
          <w:rPrChange w:id="2514" w:author="xiaox" w:date="2016-10-26T09:42:00Z">
            <w:rPr>
              <w:sz w:val="24"/>
            </w:rPr>
          </w:rPrChange>
        </w:rPr>
        <w:t>13</w:t>
      </w:r>
      <w:r w:rsidRPr="002D1708">
        <w:rPr>
          <w:rFonts w:hint="eastAsia"/>
          <w:rPrChange w:id="2515" w:author="xiaox" w:date="2016-10-26T09:42:00Z">
            <w:rPr>
              <w:rFonts w:hint="eastAsia"/>
              <w:sz w:val="24"/>
            </w:rPr>
          </w:rPrChange>
        </w:rPr>
        <w:t>）按规定制作相关账册并与基金管理人核对</w:t>
      </w:r>
      <w:del w:id="2516" w:author="xiaox" w:date="2016-10-26T09:42:00Z">
        <w:r w:rsidR="009E2993">
          <w:rPr>
            <w:bCs/>
            <w:sz w:val="24"/>
          </w:rPr>
          <w:delText>；</w:delText>
        </w:r>
      </w:del>
      <w:ins w:id="251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518" w:author="xiaox" w:date="2016-10-26T09:42:00Z">
            <w:rPr>
              <w:sz w:val="24"/>
            </w:rPr>
          </w:rPrChange>
        </w:rPr>
        <w:pPrChange w:id="2519" w:author="xiaox" w:date="2016-10-26T09:42:00Z">
          <w:pPr>
            <w:spacing w:line="360" w:lineRule="auto"/>
            <w:ind w:firstLineChars="200" w:firstLine="480"/>
          </w:pPr>
        </w:pPrChange>
      </w:pPr>
      <w:r w:rsidRPr="002D1708">
        <w:rPr>
          <w:rFonts w:hint="eastAsia"/>
          <w:rPrChange w:id="2520" w:author="xiaox" w:date="2016-10-26T09:42:00Z">
            <w:rPr>
              <w:rFonts w:hint="eastAsia"/>
              <w:sz w:val="24"/>
            </w:rPr>
          </w:rPrChange>
        </w:rPr>
        <w:t>（</w:t>
      </w:r>
      <w:r w:rsidRPr="002D1708">
        <w:rPr>
          <w:rPrChange w:id="2521" w:author="xiaox" w:date="2016-10-26T09:42:00Z">
            <w:rPr>
              <w:sz w:val="24"/>
            </w:rPr>
          </w:rPrChange>
        </w:rPr>
        <w:t>14</w:t>
      </w:r>
      <w:r w:rsidRPr="002D1708">
        <w:rPr>
          <w:rFonts w:hint="eastAsia"/>
          <w:rPrChange w:id="2522" w:author="xiaox" w:date="2016-10-26T09:42:00Z">
            <w:rPr>
              <w:rFonts w:hint="eastAsia"/>
              <w:sz w:val="24"/>
            </w:rPr>
          </w:rPrChange>
        </w:rPr>
        <w:t>）依据基金管理人的指令或有关规定向基金份额持有人支付基金收益和赎回款项</w:t>
      </w:r>
      <w:del w:id="2523" w:author="xiaox" w:date="2016-10-26T09:42:00Z">
        <w:r w:rsidR="009E2993">
          <w:rPr>
            <w:bCs/>
            <w:sz w:val="24"/>
          </w:rPr>
          <w:delText>；</w:delText>
        </w:r>
      </w:del>
      <w:ins w:id="2524"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525" w:author="xiaox" w:date="2016-10-26T09:42:00Z">
            <w:rPr>
              <w:sz w:val="24"/>
            </w:rPr>
          </w:rPrChange>
        </w:rPr>
        <w:pPrChange w:id="2526" w:author="xiaox" w:date="2016-10-26T09:42:00Z">
          <w:pPr>
            <w:spacing w:line="360" w:lineRule="auto"/>
            <w:ind w:firstLineChars="200" w:firstLine="480"/>
          </w:pPr>
        </w:pPrChange>
      </w:pPr>
      <w:r w:rsidRPr="002D1708">
        <w:rPr>
          <w:rFonts w:hint="eastAsia"/>
          <w:rPrChange w:id="2527" w:author="xiaox" w:date="2016-10-26T09:42:00Z">
            <w:rPr>
              <w:rFonts w:hint="eastAsia"/>
              <w:sz w:val="24"/>
            </w:rPr>
          </w:rPrChange>
        </w:rPr>
        <w:t>（</w:t>
      </w:r>
      <w:r w:rsidRPr="002D1708">
        <w:rPr>
          <w:rPrChange w:id="2528" w:author="xiaox" w:date="2016-10-26T09:42:00Z">
            <w:rPr>
              <w:sz w:val="24"/>
            </w:rPr>
          </w:rPrChange>
        </w:rPr>
        <w:t>15</w:t>
      </w:r>
      <w:r w:rsidRPr="002D1708">
        <w:rPr>
          <w:rFonts w:hint="eastAsia"/>
          <w:rPrChange w:id="2529" w:author="xiaox" w:date="2016-10-26T09:42:00Z">
            <w:rPr>
              <w:rFonts w:hint="eastAsia"/>
              <w:sz w:val="24"/>
            </w:rPr>
          </w:rPrChange>
        </w:rPr>
        <w:t>）依据《基金法》、《基金合同》及其他有关规定，召集基金份额持有人大会或配合基金</w:t>
      </w:r>
      <w:ins w:id="2530" w:author="xiaox" w:date="2016-10-26T09:42:00Z">
        <w:r w:rsidR="00473770" w:rsidRPr="00473770">
          <w:rPr>
            <w:rFonts w:hint="eastAsia"/>
            <w:bCs/>
            <w:szCs w:val="21"/>
          </w:rPr>
          <w:t>管理人、基金</w:t>
        </w:r>
      </w:ins>
      <w:r w:rsidRPr="002D1708">
        <w:rPr>
          <w:rFonts w:hint="eastAsia"/>
          <w:rPrChange w:id="2531" w:author="xiaox" w:date="2016-10-26T09:42:00Z">
            <w:rPr>
              <w:rFonts w:hint="eastAsia"/>
              <w:sz w:val="24"/>
            </w:rPr>
          </w:rPrChange>
        </w:rPr>
        <w:t>份额持有人依法召集基金份额持有人大会</w:t>
      </w:r>
      <w:del w:id="2532" w:author="xiaox" w:date="2016-10-26T09:42:00Z">
        <w:r w:rsidR="009E2993">
          <w:rPr>
            <w:bCs/>
            <w:sz w:val="24"/>
          </w:rPr>
          <w:delText>；</w:delText>
        </w:r>
      </w:del>
      <w:ins w:id="253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534" w:author="xiaox" w:date="2016-10-26T09:42:00Z">
            <w:rPr>
              <w:sz w:val="24"/>
            </w:rPr>
          </w:rPrChange>
        </w:rPr>
        <w:pPrChange w:id="2535" w:author="xiaox" w:date="2016-10-26T09:42:00Z">
          <w:pPr>
            <w:spacing w:line="360" w:lineRule="auto"/>
            <w:ind w:firstLineChars="200" w:firstLine="480"/>
          </w:pPr>
        </w:pPrChange>
      </w:pPr>
      <w:r w:rsidRPr="002D1708">
        <w:rPr>
          <w:rFonts w:hint="eastAsia"/>
          <w:rPrChange w:id="2536" w:author="xiaox" w:date="2016-10-26T09:42:00Z">
            <w:rPr>
              <w:rFonts w:hint="eastAsia"/>
              <w:sz w:val="24"/>
            </w:rPr>
          </w:rPrChange>
        </w:rPr>
        <w:t>（</w:t>
      </w:r>
      <w:r w:rsidRPr="002D1708">
        <w:rPr>
          <w:rPrChange w:id="2537" w:author="xiaox" w:date="2016-10-26T09:42:00Z">
            <w:rPr>
              <w:sz w:val="24"/>
            </w:rPr>
          </w:rPrChange>
        </w:rPr>
        <w:t>16</w:t>
      </w:r>
      <w:r w:rsidRPr="002D1708">
        <w:rPr>
          <w:rFonts w:hint="eastAsia"/>
          <w:rPrChange w:id="2538" w:author="xiaox" w:date="2016-10-26T09:42:00Z">
            <w:rPr>
              <w:rFonts w:hint="eastAsia"/>
              <w:sz w:val="24"/>
            </w:rPr>
          </w:rPrChange>
        </w:rPr>
        <w:t>）按照法律法规和《基金合同》的规定监督基金管理人的投资运作</w:t>
      </w:r>
      <w:del w:id="2539" w:author="xiaox" w:date="2016-10-26T09:42:00Z">
        <w:r w:rsidR="009E2993">
          <w:rPr>
            <w:bCs/>
            <w:sz w:val="24"/>
          </w:rPr>
          <w:delText>；</w:delText>
        </w:r>
      </w:del>
      <w:ins w:id="254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541" w:author="xiaox" w:date="2016-10-26T09:42:00Z">
            <w:rPr>
              <w:sz w:val="24"/>
            </w:rPr>
          </w:rPrChange>
        </w:rPr>
        <w:pPrChange w:id="2542" w:author="xiaox" w:date="2016-10-26T09:42:00Z">
          <w:pPr>
            <w:spacing w:line="360" w:lineRule="auto"/>
            <w:ind w:firstLineChars="200" w:firstLine="480"/>
          </w:pPr>
        </w:pPrChange>
      </w:pPr>
      <w:r w:rsidRPr="002D1708">
        <w:rPr>
          <w:rFonts w:hint="eastAsia"/>
          <w:rPrChange w:id="2543" w:author="xiaox" w:date="2016-10-26T09:42:00Z">
            <w:rPr>
              <w:rFonts w:hint="eastAsia"/>
              <w:sz w:val="24"/>
            </w:rPr>
          </w:rPrChange>
        </w:rPr>
        <w:t>（</w:t>
      </w:r>
      <w:r w:rsidRPr="002D1708">
        <w:rPr>
          <w:rPrChange w:id="2544" w:author="xiaox" w:date="2016-10-26T09:42:00Z">
            <w:rPr>
              <w:sz w:val="24"/>
            </w:rPr>
          </w:rPrChange>
        </w:rPr>
        <w:t>17</w:t>
      </w:r>
      <w:r w:rsidRPr="002D1708">
        <w:rPr>
          <w:rFonts w:hint="eastAsia"/>
          <w:rPrChange w:id="2545" w:author="xiaox" w:date="2016-10-26T09:42:00Z">
            <w:rPr>
              <w:rFonts w:hint="eastAsia"/>
              <w:sz w:val="24"/>
            </w:rPr>
          </w:rPrChange>
        </w:rPr>
        <w:t>）参加基金财产清算小组，参与基金财产的保管、清理、估价、变现和分配</w:t>
      </w:r>
      <w:del w:id="2546" w:author="xiaox" w:date="2016-10-26T09:42:00Z">
        <w:r w:rsidR="009E2993">
          <w:rPr>
            <w:bCs/>
            <w:sz w:val="24"/>
          </w:rPr>
          <w:delText>；</w:delText>
        </w:r>
      </w:del>
      <w:ins w:id="254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548" w:author="xiaox" w:date="2016-10-26T09:42:00Z">
            <w:rPr>
              <w:sz w:val="24"/>
            </w:rPr>
          </w:rPrChange>
        </w:rPr>
        <w:pPrChange w:id="2549" w:author="xiaox" w:date="2016-10-26T09:42:00Z">
          <w:pPr>
            <w:spacing w:line="360" w:lineRule="auto"/>
            <w:ind w:firstLineChars="200" w:firstLine="480"/>
          </w:pPr>
        </w:pPrChange>
      </w:pPr>
      <w:r w:rsidRPr="002D1708">
        <w:rPr>
          <w:rFonts w:hint="eastAsia"/>
          <w:rPrChange w:id="2550" w:author="xiaox" w:date="2016-10-26T09:42:00Z">
            <w:rPr>
              <w:rFonts w:hint="eastAsia"/>
              <w:sz w:val="24"/>
            </w:rPr>
          </w:rPrChange>
        </w:rPr>
        <w:t>（</w:t>
      </w:r>
      <w:r w:rsidRPr="002D1708">
        <w:rPr>
          <w:rPrChange w:id="2551" w:author="xiaox" w:date="2016-10-26T09:42:00Z">
            <w:rPr>
              <w:sz w:val="24"/>
            </w:rPr>
          </w:rPrChange>
        </w:rPr>
        <w:t>18</w:t>
      </w:r>
      <w:r w:rsidRPr="002D1708">
        <w:rPr>
          <w:rFonts w:hint="eastAsia"/>
          <w:rPrChange w:id="2552" w:author="xiaox" w:date="2016-10-26T09:42:00Z">
            <w:rPr>
              <w:rFonts w:hint="eastAsia"/>
              <w:sz w:val="24"/>
            </w:rPr>
          </w:rPrChange>
        </w:rPr>
        <w:t>）面临解散、依法被撤销或者被依法宣告破产时，及时报告中国证监会和银行监管机构，并通知基金管理人</w:t>
      </w:r>
      <w:del w:id="2553" w:author="xiaox" w:date="2016-10-26T09:42:00Z">
        <w:r w:rsidR="009E2993">
          <w:rPr>
            <w:bCs/>
            <w:sz w:val="24"/>
          </w:rPr>
          <w:delText>；</w:delText>
        </w:r>
      </w:del>
      <w:ins w:id="2554"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555" w:author="xiaox" w:date="2016-10-26T09:42:00Z">
            <w:rPr>
              <w:sz w:val="24"/>
            </w:rPr>
          </w:rPrChange>
        </w:rPr>
        <w:pPrChange w:id="2556" w:author="xiaox" w:date="2016-10-26T09:42:00Z">
          <w:pPr>
            <w:spacing w:line="360" w:lineRule="auto"/>
            <w:ind w:firstLineChars="200" w:firstLine="480"/>
          </w:pPr>
        </w:pPrChange>
      </w:pPr>
      <w:r w:rsidRPr="002D1708">
        <w:rPr>
          <w:rFonts w:hint="eastAsia"/>
          <w:rPrChange w:id="2557" w:author="xiaox" w:date="2016-10-26T09:42:00Z">
            <w:rPr>
              <w:rFonts w:hint="eastAsia"/>
              <w:sz w:val="24"/>
            </w:rPr>
          </w:rPrChange>
        </w:rPr>
        <w:t>（</w:t>
      </w:r>
      <w:r w:rsidRPr="002D1708">
        <w:rPr>
          <w:rPrChange w:id="2558" w:author="xiaox" w:date="2016-10-26T09:42:00Z">
            <w:rPr>
              <w:sz w:val="24"/>
            </w:rPr>
          </w:rPrChange>
        </w:rPr>
        <w:t>19</w:t>
      </w:r>
      <w:r w:rsidRPr="002D1708">
        <w:rPr>
          <w:rFonts w:hint="eastAsia"/>
          <w:rPrChange w:id="2559" w:author="xiaox" w:date="2016-10-26T09:42:00Z">
            <w:rPr>
              <w:rFonts w:hint="eastAsia"/>
              <w:sz w:val="24"/>
            </w:rPr>
          </w:rPrChange>
        </w:rPr>
        <w:t>）因违反《基金合同》导致基金财产损失时，应承担赔偿责任，其赔偿责任不因其退任而免除</w:t>
      </w:r>
      <w:del w:id="2560" w:author="xiaox" w:date="2016-10-26T09:42:00Z">
        <w:r w:rsidR="009E2993">
          <w:rPr>
            <w:bCs/>
            <w:sz w:val="24"/>
          </w:rPr>
          <w:delText>；</w:delText>
        </w:r>
      </w:del>
      <w:ins w:id="256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562" w:author="xiaox" w:date="2016-10-26T09:42:00Z">
            <w:rPr>
              <w:sz w:val="24"/>
            </w:rPr>
          </w:rPrChange>
        </w:rPr>
        <w:pPrChange w:id="2563" w:author="xiaox" w:date="2016-10-26T09:42:00Z">
          <w:pPr>
            <w:spacing w:line="360" w:lineRule="auto"/>
            <w:ind w:firstLineChars="200" w:firstLine="480"/>
          </w:pPr>
        </w:pPrChange>
      </w:pPr>
      <w:r w:rsidRPr="002D1708">
        <w:rPr>
          <w:rFonts w:hint="eastAsia"/>
          <w:rPrChange w:id="2564" w:author="xiaox" w:date="2016-10-26T09:42:00Z">
            <w:rPr>
              <w:rFonts w:hint="eastAsia"/>
              <w:sz w:val="24"/>
            </w:rPr>
          </w:rPrChange>
        </w:rPr>
        <w:t>（</w:t>
      </w:r>
      <w:r w:rsidRPr="002D1708">
        <w:rPr>
          <w:rPrChange w:id="2565" w:author="xiaox" w:date="2016-10-26T09:42:00Z">
            <w:rPr>
              <w:sz w:val="24"/>
            </w:rPr>
          </w:rPrChange>
        </w:rPr>
        <w:t>20</w:t>
      </w:r>
      <w:r w:rsidRPr="002D1708">
        <w:rPr>
          <w:rFonts w:hint="eastAsia"/>
          <w:rPrChange w:id="2566" w:author="xiaox" w:date="2016-10-26T09:42:00Z">
            <w:rPr>
              <w:rFonts w:hint="eastAsia"/>
              <w:sz w:val="24"/>
            </w:rPr>
          </w:rPrChange>
        </w:rPr>
        <w:t>）按规定监督基金管理人按法律法规和《基金合同》规定履行自己的义务，基金管理人因违反《基金合同》造成基金财产损失时，应为基金份额持有人利益向基金管理人追偿</w:t>
      </w:r>
      <w:bookmarkStart w:id="2567" w:name="_Hlt88825668"/>
      <w:bookmarkEnd w:id="2567"/>
      <w:del w:id="2568" w:author="xiaox" w:date="2016-10-26T09:42:00Z">
        <w:r w:rsidR="009E2993">
          <w:rPr>
            <w:bCs/>
            <w:sz w:val="24"/>
          </w:rPr>
          <w:delText>；</w:delText>
        </w:r>
      </w:del>
      <w:ins w:id="256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570" w:author="xiaox" w:date="2016-10-26T09:42:00Z">
            <w:rPr>
              <w:sz w:val="24"/>
            </w:rPr>
          </w:rPrChange>
        </w:rPr>
        <w:pPrChange w:id="2571" w:author="xiaox" w:date="2016-10-26T09:42:00Z">
          <w:pPr>
            <w:spacing w:line="360" w:lineRule="auto"/>
            <w:ind w:firstLineChars="200" w:firstLine="480"/>
          </w:pPr>
        </w:pPrChange>
      </w:pPr>
      <w:r w:rsidRPr="002D1708">
        <w:rPr>
          <w:rFonts w:hint="eastAsia"/>
          <w:rPrChange w:id="2572" w:author="xiaox" w:date="2016-10-26T09:42:00Z">
            <w:rPr>
              <w:rFonts w:hint="eastAsia"/>
              <w:sz w:val="24"/>
            </w:rPr>
          </w:rPrChange>
        </w:rPr>
        <w:t>（</w:t>
      </w:r>
      <w:r w:rsidRPr="002D1708">
        <w:rPr>
          <w:rPrChange w:id="2573" w:author="xiaox" w:date="2016-10-26T09:42:00Z">
            <w:rPr>
              <w:sz w:val="24"/>
            </w:rPr>
          </w:rPrChange>
        </w:rPr>
        <w:t>21</w:t>
      </w:r>
      <w:r w:rsidRPr="002D1708">
        <w:rPr>
          <w:rFonts w:hint="eastAsia"/>
          <w:rPrChange w:id="2574" w:author="xiaox" w:date="2016-10-26T09:42:00Z">
            <w:rPr>
              <w:rFonts w:hint="eastAsia"/>
              <w:sz w:val="24"/>
            </w:rPr>
          </w:rPrChange>
        </w:rPr>
        <w:t>）执行生效的基金份额持有人大会的决定</w:t>
      </w:r>
      <w:del w:id="2575" w:author="xiaox" w:date="2016-10-26T09:42:00Z">
        <w:r w:rsidR="009E2993">
          <w:rPr>
            <w:bCs/>
            <w:sz w:val="24"/>
          </w:rPr>
          <w:delText>；</w:delText>
        </w:r>
      </w:del>
      <w:ins w:id="257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577" w:author="xiaox" w:date="2016-10-26T09:42:00Z">
            <w:rPr>
              <w:sz w:val="24"/>
            </w:rPr>
          </w:rPrChange>
        </w:rPr>
        <w:pPrChange w:id="2578" w:author="xiaox" w:date="2016-10-26T09:42:00Z">
          <w:pPr>
            <w:spacing w:line="360" w:lineRule="auto"/>
            <w:ind w:firstLineChars="200" w:firstLine="480"/>
          </w:pPr>
        </w:pPrChange>
      </w:pPr>
      <w:r w:rsidRPr="002D1708">
        <w:rPr>
          <w:rFonts w:hint="eastAsia"/>
          <w:rPrChange w:id="2579" w:author="xiaox" w:date="2016-10-26T09:42:00Z">
            <w:rPr>
              <w:rFonts w:hint="eastAsia"/>
              <w:sz w:val="24"/>
            </w:rPr>
          </w:rPrChange>
        </w:rPr>
        <w:t>（</w:t>
      </w:r>
      <w:r w:rsidRPr="002D1708">
        <w:rPr>
          <w:rPrChange w:id="2580" w:author="xiaox" w:date="2016-10-26T09:42:00Z">
            <w:rPr>
              <w:sz w:val="24"/>
            </w:rPr>
          </w:rPrChange>
        </w:rPr>
        <w:t>22</w:t>
      </w:r>
      <w:r w:rsidRPr="002D1708">
        <w:rPr>
          <w:rFonts w:hint="eastAsia"/>
          <w:rPrChange w:id="2581" w:author="xiaox" w:date="2016-10-26T09:42:00Z">
            <w:rPr>
              <w:rFonts w:hint="eastAsia"/>
              <w:sz w:val="24"/>
            </w:rPr>
          </w:rPrChange>
        </w:rPr>
        <w:t>）</w:t>
      </w:r>
      <w:bookmarkStart w:id="2582" w:name="_Toc523711670"/>
      <w:r w:rsidRPr="002D1708">
        <w:rPr>
          <w:rFonts w:hint="eastAsia"/>
          <w:rPrChange w:id="2583" w:author="xiaox" w:date="2016-10-26T09:42:00Z">
            <w:rPr>
              <w:rFonts w:hint="eastAsia"/>
              <w:sz w:val="24"/>
            </w:rPr>
          </w:rPrChange>
        </w:rPr>
        <w:t>法律法规及中国证监会规定的和《基金合同》约定的其他义务。</w:t>
      </w:r>
    </w:p>
    <w:p w:rsidR="002D1708" w:rsidRPr="002D1708" w:rsidRDefault="002D1708" w:rsidP="002D1708">
      <w:pPr>
        <w:spacing w:line="360" w:lineRule="auto"/>
        <w:ind w:firstLineChars="200" w:firstLine="420"/>
        <w:rPr>
          <w:rPrChange w:id="2584" w:author="xiaox" w:date="2016-10-26T09:42:00Z">
            <w:rPr>
              <w:sz w:val="24"/>
            </w:rPr>
          </w:rPrChange>
        </w:rPr>
        <w:pPrChange w:id="2585" w:author="xiaox" w:date="2016-10-26T09:42:00Z">
          <w:pPr>
            <w:spacing w:line="360" w:lineRule="auto"/>
            <w:ind w:firstLineChars="200" w:firstLine="480"/>
          </w:pPr>
        </w:pPrChange>
      </w:pPr>
      <w:bookmarkStart w:id="2586" w:name="_Toc79392582"/>
      <w:bookmarkEnd w:id="2582"/>
      <w:r w:rsidRPr="002D1708">
        <w:rPr>
          <w:rFonts w:hint="eastAsia"/>
          <w:rPrChange w:id="2587" w:author="xiaox" w:date="2016-10-26T09:42:00Z">
            <w:rPr>
              <w:rFonts w:hint="eastAsia"/>
              <w:sz w:val="24"/>
            </w:rPr>
          </w:rPrChange>
        </w:rPr>
        <w:t>三、基金份额持有人</w:t>
      </w:r>
      <w:bookmarkEnd w:id="2586"/>
    </w:p>
    <w:p w:rsidR="002D1708" w:rsidRPr="002D1708" w:rsidRDefault="002D1708" w:rsidP="002D1708">
      <w:pPr>
        <w:spacing w:line="360" w:lineRule="auto"/>
        <w:ind w:firstLineChars="200" w:firstLine="420"/>
        <w:rPr>
          <w:rPrChange w:id="2588" w:author="xiaox" w:date="2016-10-26T09:42:00Z">
            <w:rPr>
              <w:sz w:val="24"/>
            </w:rPr>
          </w:rPrChange>
        </w:rPr>
        <w:pPrChange w:id="2589" w:author="xiaox" w:date="2016-10-26T09:42:00Z">
          <w:pPr>
            <w:spacing w:line="360" w:lineRule="auto"/>
            <w:ind w:firstLineChars="200" w:firstLine="480"/>
          </w:pPr>
        </w:pPrChange>
      </w:pPr>
      <w:r w:rsidRPr="002D1708">
        <w:rPr>
          <w:rFonts w:hint="eastAsia"/>
          <w:rPrChange w:id="2590" w:author="xiaox" w:date="2016-10-26T09:42:00Z">
            <w:rPr>
              <w:rFonts w:hint="eastAsia"/>
              <w:sz w:val="24"/>
            </w:rPr>
          </w:rPrChange>
        </w:rPr>
        <w:lastRenderedPageBreak/>
        <w:t>基金投资者持有本基金</w:t>
      </w:r>
      <w:bookmarkStart w:id="2591" w:name="_Hlt88899909"/>
      <w:bookmarkEnd w:id="2591"/>
      <w:r w:rsidRPr="002D1708">
        <w:rPr>
          <w:rFonts w:hint="eastAsia"/>
          <w:rPrChange w:id="2592" w:author="xiaox" w:date="2016-10-26T09:42:00Z">
            <w:rPr>
              <w:rFonts w:hint="eastAsia"/>
              <w:sz w:val="24"/>
            </w:rPr>
          </w:rPrChange>
        </w:rPr>
        <w:t>基金份额的行为即视为对《基金合同》的承认和接受，基金投资者自依据《基金合同》取得的基金份额，即成为本基金份额持有人和《基金合同》的当事人，直至其不再持有本基金的基金份额。基金份额持有人作为《基金合同》当事人并不以在《基金合同》上书面签章或签字为必要条件。</w:t>
      </w:r>
    </w:p>
    <w:p w:rsidR="002D1708" w:rsidRPr="002D1708" w:rsidRDefault="002D1708" w:rsidP="002D1708">
      <w:pPr>
        <w:spacing w:line="360" w:lineRule="auto"/>
        <w:ind w:firstLineChars="200" w:firstLine="420"/>
        <w:rPr>
          <w:rPrChange w:id="2593" w:author="xiaox" w:date="2016-10-26T09:42:00Z">
            <w:rPr>
              <w:sz w:val="24"/>
            </w:rPr>
          </w:rPrChange>
        </w:rPr>
        <w:pPrChange w:id="2594" w:author="xiaox" w:date="2016-10-26T09:42:00Z">
          <w:pPr>
            <w:spacing w:line="360" w:lineRule="auto"/>
            <w:ind w:firstLineChars="200" w:firstLine="480"/>
          </w:pPr>
        </w:pPrChange>
      </w:pPr>
      <w:r w:rsidRPr="002D1708">
        <w:rPr>
          <w:rFonts w:hint="eastAsia"/>
          <w:rPrChange w:id="2595" w:author="xiaox" w:date="2016-10-26T09:42:00Z">
            <w:rPr>
              <w:rFonts w:hint="eastAsia"/>
              <w:sz w:val="24"/>
            </w:rPr>
          </w:rPrChange>
        </w:rPr>
        <w:t>每份基金份额具有同等的合法权益。</w:t>
      </w:r>
    </w:p>
    <w:p w:rsidR="002D1708" w:rsidRPr="002D1708" w:rsidRDefault="002D1708" w:rsidP="002D1708">
      <w:pPr>
        <w:spacing w:line="360" w:lineRule="auto"/>
        <w:ind w:firstLineChars="200" w:firstLine="420"/>
        <w:rPr>
          <w:rPrChange w:id="2596" w:author="xiaox" w:date="2016-10-26T09:42:00Z">
            <w:rPr>
              <w:sz w:val="24"/>
            </w:rPr>
          </w:rPrChange>
        </w:rPr>
        <w:pPrChange w:id="2597" w:author="xiaox" w:date="2016-10-26T09:42:00Z">
          <w:pPr>
            <w:spacing w:line="360" w:lineRule="auto"/>
            <w:ind w:firstLineChars="200" w:firstLine="480"/>
          </w:pPr>
        </w:pPrChange>
      </w:pPr>
      <w:r w:rsidRPr="002D1708">
        <w:rPr>
          <w:rPrChange w:id="2598" w:author="xiaox" w:date="2016-10-26T09:42:00Z">
            <w:rPr>
              <w:sz w:val="24"/>
            </w:rPr>
          </w:rPrChange>
        </w:rPr>
        <w:t>1</w:t>
      </w:r>
      <w:r w:rsidRPr="002D1708">
        <w:rPr>
          <w:rFonts w:hint="eastAsia"/>
          <w:rPrChange w:id="2599" w:author="xiaox" w:date="2016-10-26T09:42:00Z">
            <w:rPr>
              <w:rFonts w:hint="eastAsia"/>
              <w:sz w:val="24"/>
            </w:rPr>
          </w:rPrChange>
        </w:rPr>
        <w:t>、根据《基金法》、《运作办法》及其他有关规定，基金份额持有人的权利包括但不限于：</w:t>
      </w:r>
    </w:p>
    <w:p w:rsidR="002D1708" w:rsidRPr="002D1708" w:rsidRDefault="002D1708" w:rsidP="002D1708">
      <w:pPr>
        <w:spacing w:line="360" w:lineRule="auto"/>
        <w:ind w:firstLineChars="200" w:firstLine="420"/>
        <w:rPr>
          <w:rPrChange w:id="2600" w:author="xiaox" w:date="2016-10-26T09:42:00Z">
            <w:rPr>
              <w:sz w:val="24"/>
            </w:rPr>
          </w:rPrChange>
        </w:rPr>
        <w:pPrChange w:id="2601" w:author="xiaox" w:date="2016-10-26T09:42:00Z">
          <w:pPr>
            <w:spacing w:line="360" w:lineRule="auto"/>
            <w:ind w:firstLineChars="200" w:firstLine="480"/>
          </w:pPr>
        </w:pPrChange>
      </w:pPr>
      <w:r w:rsidRPr="002D1708">
        <w:rPr>
          <w:rFonts w:hint="eastAsia"/>
          <w:rPrChange w:id="2602" w:author="xiaox" w:date="2016-10-26T09:42:00Z">
            <w:rPr>
              <w:rFonts w:hint="eastAsia"/>
              <w:sz w:val="24"/>
            </w:rPr>
          </w:rPrChange>
        </w:rPr>
        <w:t>（</w:t>
      </w:r>
      <w:r w:rsidRPr="002D1708">
        <w:rPr>
          <w:rPrChange w:id="2603" w:author="xiaox" w:date="2016-10-26T09:42:00Z">
            <w:rPr>
              <w:sz w:val="24"/>
            </w:rPr>
          </w:rPrChange>
        </w:rPr>
        <w:t>1</w:t>
      </w:r>
      <w:r w:rsidRPr="002D1708">
        <w:rPr>
          <w:rFonts w:hint="eastAsia"/>
          <w:rPrChange w:id="2604" w:author="xiaox" w:date="2016-10-26T09:42:00Z">
            <w:rPr>
              <w:rFonts w:hint="eastAsia"/>
              <w:sz w:val="24"/>
            </w:rPr>
          </w:rPrChange>
        </w:rPr>
        <w:t>）分享基金财产收益</w:t>
      </w:r>
      <w:del w:id="2605" w:author="xiaox" w:date="2016-10-26T09:42:00Z">
        <w:r w:rsidR="009E2993">
          <w:rPr>
            <w:bCs/>
            <w:sz w:val="24"/>
          </w:rPr>
          <w:delText>；</w:delText>
        </w:r>
      </w:del>
      <w:ins w:id="260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607" w:author="xiaox" w:date="2016-10-26T09:42:00Z">
            <w:rPr>
              <w:sz w:val="24"/>
            </w:rPr>
          </w:rPrChange>
        </w:rPr>
        <w:pPrChange w:id="2608" w:author="xiaox" w:date="2016-10-26T09:42:00Z">
          <w:pPr>
            <w:spacing w:line="360" w:lineRule="auto"/>
            <w:ind w:firstLineChars="200" w:firstLine="480"/>
          </w:pPr>
        </w:pPrChange>
      </w:pPr>
      <w:r w:rsidRPr="002D1708">
        <w:rPr>
          <w:rFonts w:hint="eastAsia"/>
          <w:rPrChange w:id="2609" w:author="xiaox" w:date="2016-10-26T09:42:00Z">
            <w:rPr>
              <w:rFonts w:hint="eastAsia"/>
              <w:sz w:val="24"/>
            </w:rPr>
          </w:rPrChange>
        </w:rPr>
        <w:t>（</w:t>
      </w:r>
      <w:r w:rsidRPr="002D1708">
        <w:rPr>
          <w:rPrChange w:id="2610" w:author="xiaox" w:date="2016-10-26T09:42:00Z">
            <w:rPr>
              <w:sz w:val="24"/>
            </w:rPr>
          </w:rPrChange>
        </w:rPr>
        <w:t>2</w:t>
      </w:r>
      <w:r w:rsidRPr="002D1708">
        <w:rPr>
          <w:rFonts w:hint="eastAsia"/>
          <w:rPrChange w:id="2611" w:author="xiaox" w:date="2016-10-26T09:42:00Z">
            <w:rPr>
              <w:rFonts w:hint="eastAsia"/>
              <w:sz w:val="24"/>
            </w:rPr>
          </w:rPrChange>
        </w:rPr>
        <w:t>）参与分配清算后的剩余基金财产</w:t>
      </w:r>
      <w:bookmarkStart w:id="2612" w:name="_Hlt88825574"/>
      <w:bookmarkEnd w:id="2612"/>
      <w:del w:id="2613" w:author="xiaox" w:date="2016-10-26T09:42:00Z">
        <w:r w:rsidR="009E2993">
          <w:rPr>
            <w:bCs/>
            <w:sz w:val="24"/>
          </w:rPr>
          <w:delText>；</w:delText>
        </w:r>
      </w:del>
      <w:ins w:id="2614"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615" w:author="xiaox" w:date="2016-10-26T09:42:00Z">
            <w:rPr>
              <w:sz w:val="24"/>
            </w:rPr>
          </w:rPrChange>
        </w:rPr>
        <w:pPrChange w:id="2616" w:author="xiaox" w:date="2016-10-26T09:42:00Z">
          <w:pPr>
            <w:spacing w:line="360" w:lineRule="auto"/>
            <w:ind w:firstLineChars="200" w:firstLine="480"/>
          </w:pPr>
        </w:pPrChange>
      </w:pPr>
      <w:r w:rsidRPr="002D1708">
        <w:rPr>
          <w:rFonts w:hint="eastAsia"/>
          <w:rPrChange w:id="2617" w:author="xiaox" w:date="2016-10-26T09:42:00Z">
            <w:rPr>
              <w:rFonts w:hint="eastAsia"/>
              <w:sz w:val="24"/>
            </w:rPr>
          </w:rPrChange>
        </w:rPr>
        <w:t>（</w:t>
      </w:r>
      <w:r w:rsidRPr="002D1708">
        <w:rPr>
          <w:rPrChange w:id="2618" w:author="xiaox" w:date="2016-10-26T09:42:00Z">
            <w:rPr>
              <w:sz w:val="24"/>
            </w:rPr>
          </w:rPrChange>
        </w:rPr>
        <w:t>3</w:t>
      </w:r>
      <w:r w:rsidRPr="002D1708">
        <w:rPr>
          <w:rFonts w:hint="eastAsia"/>
          <w:rPrChange w:id="2619" w:author="xiaox" w:date="2016-10-26T09:42:00Z">
            <w:rPr>
              <w:rFonts w:hint="eastAsia"/>
              <w:sz w:val="24"/>
            </w:rPr>
          </w:rPrChange>
        </w:rPr>
        <w:t>）依法申请赎回其持有的基金份额</w:t>
      </w:r>
      <w:del w:id="2620" w:author="xiaox" w:date="2016-10-26T09:42:00Z">
        <w:r w:rsidR="009E2993">
          <w:rPr>
            <w:bCs/>
            <w:sz w:val="24"/>
          </w:rPr>
          <w:delText>；</w:delText>
        </w:r>
      </w:del>
      <w:ins w:id="262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622" w:author="xiaox" w:date="2016-10-26T09:42:00Z">
            <w:rPr>
              <w:sz w:val="24"/>
            </w:rPr>
          </w:rPrChange>
        </w:rPr>
        <w:pPrChange w:id="2623" w:author="xiaox" w:date="2016-10-26T09:42:00Z">
          <w:pPr>
            <w:spacing w:line="360" w:lineRule="auto"/>
            <w:ind w:firstLineChars="200" w:firstLine="480"/>
          </w:pPr>
        </w:pPrChange>
      </w:pPr>
      <w:r w:rsidRPr="002D1708">
        <w:rPr>
          <w:rFonts w:hint="eastAsia"/>
          <w:rPrChange w:id="2624" w:author="xiaox" w:date="2016-10-26T09:42:00Z">
            <w:rPr>
              <w:rFonts w:hint="eastAsia"/>
              <w:sz w:val="24"/>
            </w:rPr>
          </w:rPrChange>
        </w:rPr>
        <w:t>（</w:t>
      </w:r>
      <w:r w:rsidRPr="002D1708">
        <w:rPr>
          <w:rPrChange w:id="2625" w:author="xiaox" w:date="2016-10-26T09:42:00Z">
            <w:rPr>
              <w:sz w:val="24"/>
            </w:rPr>
          </w:rPrChange>
        </w:rPr>
        <w:t>4</w:t>
      </w:r>
      <w:r w:rsidRPr="002D1708">
        <w:rPr>
          <w:rFonts w:hint="eastAsia"/>
          <w:rPrChange w:id="2626" w:author="xiaox" w:date="2016-10-26T09:42:00Z">
            <w:rPr>
              <w:rFonts w:hint="eastAsia"/>
              <w:sz w:val="24"/>
            </w:rPr>
          </w:rPrChange>
        </w:rPr>
        <w:t>）按照规定要求召开基金份额持有人大会</w:t>
      </w:r>
      <w:del w:id="2627" w:author="xiaox" w:date="2016-10-26T09:42:00Z">
        <w:r w:rsidR="009E2993">
          <w:rPr>
            <w:bCs/>
            <w:sz w:val="24"/>
          </w:rPr>
          <w:delText>；</w:delText>
        </w:r>
      </w:del>
      <w:ins w:id="2628" w:author="xiaox" w:date="2016-10-26T09:42:00Z">
        <w:r w:rsidR="00473770" w:rsidRPr="00473770">
          <w:rPr>
            <w:rFonts w:hint="eastAsia"/>
            <w:bCs/>
            <w:szCs w:val="21"/>
          </w:rPr>
          <w:t>，或者召集基金份额持有人大会</w:t>
        </w:r>
        <w:r w:rsidR="000B386B">
          <w:rPr>
            <w:rFonts w:hint="eastAsia"/>
            <w:bCs/>
            <w:szCs w:val="21"/>
          </w:rPr>
          <w:t>。</w:t>
        </w:r>
      </w:ins>
    </w:p>
    <w:p w:rsidR="002D1708" w:rsidRPr="002D1708" w:rsidRDefault="002D1708" w:rsidP="002D1708">
      <w:pPr>
        <w:spacing w:line="360" w:lineRule="auto"/>
        <w:ind w:firstLineChars="200" w:firstLine="420"/>
        <w:rPr>
          <w:rPrChange w:id="2629" w:author="xiaox" w:date="2016-10-26T09:42:00Z">
            <w:rPr>
              <w:sz w:val="24"/>
            </w:rPr>
          </w:rPrChange>
        </w:rPr>
        <w:pPrChange w:id="2630" w:author="xiaox" w:date="2016-10-26T09:42:00Z">
          <w:pPr>
            <w:spacing w:line="360" w:lineRule="auto"/>
            <w:ind w:firstLineChars="200" w:firstLine="480"/>
          </w:pPr>
        </w:pPrChange>
      </w:pPr>
      <w:r w:rsidRPr="002D1708">
        <w:rPr>
          <w:rFonts w:hint="eastAsia"/>
          <w:rPrChange w:id="2631" w:author="xiaox" w:date="2016-10-26T09:42:00Z">
            <w:rPr>
              <w:rFonts w:hint="eastAsia"/>
              <w:sz w:val="24"/>
            </w:rPr>
          </w:rPrChange>
        </w:rPr>
        <w:t>（</w:t>
      </w:r>
      <w:r w:rsidRPr="002D1708">
        <w:rPr>
          <w:rPrChange w:id="2632" w:author="xiaox" w:date="2016-10-26T09:42:00Z">
            <w:rPr>
              <w:sz w:val="24"/>
            </w:rPr>
          </w:rPrChange>
        </w:rPr>
        <w:t>5</w:t>
      </w:r>
      <w:r w:rsidRPr="002D1708">
        <w:rPr>
          <w:rFonts w:hint="eastAsia"/>
          <w:rPrChange w:id="2633" w:author="xiaox" w:date="2016-10-26T09:42:00Z">
            <w:rPr>
              <w:rFonts w:hint="eastAsia"/>
              <w:sz w:val="24"/>
            </w:rPr>
          </w:rPrChange>
        </w:rPr>
        <w:t>）出席或者委派代表出席基金份额持有人大会，对基金份额持有人大会审议事项行使表决权</w:t>
      </w:r>
      <w:del w:id="2634" w:author="xiaox" w:date="2016-10-26T09:42:00Z">
        <w:r w:rsidR="009E2993">
          <w:rPr>
            <w:bCs/>
            <w:sz w:val="24"/>
          </w:rPr>
          <w:delText>；</w:delText>
        </w:r>
      </w:del>
      <w:ins w:id="263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636" w:author="xiaox" w:date="2016-10-26T09:42:00Z">
            <w:rPr>
              <w:sz w:val="24"/>
            </w:rPr>
          </w:rPrChange>
        </w:rPr>
        <w:pPrChange w:id="2637" w:author="xiaox" w:date="2016-10-26T09:42:00Z">
          <w:pPr>
            <w:spacing w:line="360" w:lineRule="auto"/>
            <w:ind w:firstLineChars="200" w:firstLine="480"/>
          </w:pPr>
        </w:pPrChange>
      </w:pPr>
      <w:r w:rsidRPr="002D1708">
        <w:rPr>
          <w:rFonts w:hint="eastAsia"/>
          <w:rPrChange w:id="2638" w:author="xiaox" w:date="2016-10-26T09:42:00Z">
            <w:rPr>
              <w:rFonts w:hint="eastAsia"/>
              <w:sz w:val="24"/>
            </w:rPr>
          </w:rPrChange>
        </w:rPr>
        <w:t>（</w:t>
      </w:r>
      <w:r w:rsidRPr="002D1708">
        <w:rPr>
          <w:rPrChange w:id="2639" w:author="xiaox" w:date="2016-10-26T09:42:00Z">
            <w:rPr>
              <w:sz w:val="24"/>
            </w:rPr>
          </w:rPrChange>
        </w:rPr>
        <w:t>6</w:t>
      </w:r>
      <w:r w:rsidRPr="002D1708">
        <w:rPr>
          <w:rFonts w:hint="eastAsia"/>
          <w:rPrChange w:id="2640" w:author="xiaox" w:date="2016-10-26T09:42:00Z">
            <w:rPr>
              <w:rFonts w:hint="eastAsia"/>
              <w:sz w:val="24"/>
            </w:rPr>
          </w:rPrChange>
        </w:rPr>
        <w:t>）查阅或者复制公开披露的基金信息资料</w:t>
      </w:r>
      <w:del w:id="2641" w:author="xiaox" w:date="2016-10-26T09:42:00Z">
        <w:r w:rsidR="009E2993">
          <w:rPr>
            <w:bCs/>
            <w:sz w:val="24"/>
          </w:rPr>
          <w:delText>；</w:delText>
        </w:r>
      </w:del>
      <w:ins w:id="264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643" w:author="xiaox" w:date="2016-10-26T09:42:00Z">
            <w:rPr>
              <w:sz w:val="24"/>
            </w:rPr>
          </w:rPrChange>
        </w:rPr>
        <w:pPrChange w:id="2644" w:author="xiaox" w:date="2016-10-26T09:42:00Z">
          <w:pPr>
            <w:spacing w:line="360" w:lineRule="auto"/>
            <w:ind w:firstLineChars="200" w:firstLine="480"/>
          </w:pPr>
        </w:pPrChange>
      </w:pPr>
      <w:r w:rsidRPr="002D1708">
        <w:rPr>
          <w:rFonts w:hint="eastAsia"/>
          <w:rPrChange w:id="2645" w:author="xiaox" w:date="2016-10-26T09:42:00Z">
            <w:rPr>
              <w:rFonts w:hint="eastAsia"/>
              <w:sz w:val="24"/>
            </w:rPr>
          </w:rPrChange>
        </w:rPr>
        <w:t>（</w:t>
      </w:r>
      <w:r w:rsidRPr="002D1708">
        <w:rPr>
          <w:rPrChange w:id="2646" w:author="xiaox" w:date="2016-10-26T09:42:00Z">
            <w:rPr>
              <w:sz w:val="24"/>
            </w:rPr>
          </w:rPrChange>
        </w:rPr>
        <w:t>7</w:t>
      </w:r>
      <w:r w:rsidRPr="002D1708">
        <w:rPr>
          <w:rFonts w:hint="eastAsia"/>
          <w:rPrChange w:id="2647" w:author="xiaox" w:date="2016-10-26T09:42:00Z">
            <w:rPr>
              <w:rFonts w:hint="eastAsia"/>
              <w:sz w:val="24"/>
            </w:rPr>
          </w:rPrChange>
        </w:rPr>
        <w:t>）监督基金管理人的投资运作</w:t>
      </w:r>
      <w:del w:id="2648" w:author="xiaox" w:date="2016-10-26T09:42:00Z">
        <w:r w:rsidR="009E2993">
          <w:rPr>
            <w:bCs/>
            <w:sz w:val="24"/>
          </w:rPr>
          <w:delText>；</w:delText>
        </w:r>
      </w:del>
      <w:ins w:id="264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650" w:author="xiaox" w:date="2016-10-26T09:42:00Z">
            <w:rPr>
              <w:sz w:val="24"/>
            </w:rPr>
          </w:rPrChange>
        </w:rPr>
        <w:pPrChange w:id="2651" w:author="xiaox" w:date="2016-10-26T09:42:00Z">
          <w:pPr>
            <w:spacing w:line="360" w:lineRule="auto"/>
            <w:ind w:firstLineChars="200" w:firstLine="480"/>
          </w:pPr>
        </w:pPrChange>
      </w:pPr>
      <w:r w:rsidRPr="002D1708">
        <w:rPr>
          <w:rFonts w:hint="eastAsia"/>
          <w:rPrChange w:id="2652" w:author="xiaox" w:date="2016-10-26T09:42:00Z">
            <w:rPr>
              <w:rFonts w:hint="eastAsia"/>
              <w:sz w:val="24"/>
            </w:rPr>
          </w:rPrChange>
        </w:rPr>
        <w:t>（</w:t>
      </w:r>
      <w:r w:rsidRPr="002D1708">
        <w:rPr>
          <w:rPrChange w:id="2653" w:author="xiaox" w:date="2016-10-26T09:42:00Z">
            <w:rPr>
              <w:sz w:val="24"/>
            </w:rPr>
          </w:rPrChange>
        </w:rPr>
        <w:t>8</w:t>
      </w:r>
      <w:r w:rsidRPr="002D1708">
        <w:rPr>
          <w:rFonts w:hint="eastAsia"/>
          <w:rPrChange w:id="2654" w:author="xiaox" w:date="2016-10-26T09:42:00Z">
            <w:rPr>
              <w:rFonts w:hint="eastAsia"/>
              <w:sz w:val="24"/>
            </w:rPr>
          </w:rPrChange>
        </w:rPr>
        <w:t>）对基金管理人、基金托管人、基金</w:t>
      </w:r>
      <w:del w:id="2655" w:author="xiaox" w:date="2016-10-26T09:42:00Z">
        <w:r w:rsidR="009E2993">
          <w:rPr>
            <w:bCs/>
            <w:sz w:val="24"/>
          </w:rPr>
          <w:delText>销售</w:delText>
        </w:r>
      </w:del>
      <w:ins w:id="2656" w:author="xiaox" w:date="2016-10-26T09:42:00Z">
        <w:r w:rsidR="00473770" w:rsidRPr="00473770">
          <w:rPr>
            <w:rFonts w:hint="eastAsia"/>
            <w:bCs/>
            <w:szCs w:val="21"/>
          </w:rPr>
          <w:t>服务</w:t>
        </w:r>
      </w:ins>
      <w:r w:rsidRPr="002D1708">
        <w:rPr>
          <w:rFonts w:hint="eastAsia"/>
          <w:rPrChange w:id="2657" w:author="xiaox" w:date="2016-10-26T09:42:00Z">
            <w:rPr>
              <w:rFonts w:hint="eastAsia"/>
              <w:sz w:val="24"/>
            </w:rPr>
          </w:rPrChange>
        </w:rPr>
        <w:t>机构损害其合法权益的行为依法提起诉讼或仲裁</w:t>
      </w:r>
      <w:del w:id="2658" w:author="xiaox" w:date="2016-10-26T09:42:00Z">
        <w:r w:rsidR="009E2993">
          <w:rPr>
            <w:bCs/>
            <w:sz w:val="24"/>
          </w:rPr>
          <w:delText>；</w:delText>
        </w:r>
      </w:del>
      <w:ins w:id="265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660" w:author="xiaox" w:date="2016-10-26T09:42:00Z">
            <w:rPr>
              <w:sz w:val="24"/>
            </w:rPr>
          </w:rPrChange>
        </w:rPr>
        <w:pPrChange w:id="2661" w:author="xiaox" w:date="2016-10-26T09:42:00Z">
          <w:pPr>
            <w:spacing w:line="360" w:lineRule="auto"/>
            <w:ind w:firstLineChars="200" w:firstLine="480"/>
          </w:pPr>
        </w:pPrChange>
      </w:pPr>
      <w:r w:rsidRPr="002D1708">
        <w:rPr>
          <w:rFonts w:hint="eastAsia"/>
          <w:rPrChange w:id="2662" w:author="xiaox" w:date="2016-10-26T09:42:00Z">
            <w:rPr>
              <w:rFonts w:hint="eastAsia"/>
              <w:sz w:val="24"/>
            </w:rPr>
          </w:rPrChange>
        </w:rPr>
        <w:t>（</w:t>
      </w:r>
      <w:r w:rsidRPr="002D1708">
        <w:rPr>
          <w:rPrChange w:id="2663" w:author="xiaox" w:date="2016-10-26T09:42:00Z">
            <w:rPr>
              <w:sz w:val="24"/>
            </w:rPr>
          </w:rPrChange>
        </w:rPr>
        <w:t>9</w:t>
      </w:r>
      <w:r w:rsidRPr="002D1708">
        <w:rPr>
          <w:rFonts w:hint="eastAsia"/>
          <w:rPrChange w:id="2664" w:author="xiaox" w:date="2016-10-26T09:42:00Z">
            <w:rPr>
              <w:rFonts w:hint="eastAsia"/>
              <w:sz w:val="24"/>
            </w:rPr>
          </w:rPrChange>
        </w:rPr>
        <w:t>）法律法规及中国证监会规定的和《基金合同》约定的其他权利。</w:t>
      </w:r>
    </w:p>
    <w:p w:rsidR="002D1708" w:rsidRPr="002D1708" w:rsidRDefault="002D1708" w:rsidP="002D1708">
      <w:pPr>
        <w:spacing w:line="360" w:lineRule="auto"/>
        <w:ind w:firstLineChars="200" w:firstLine="420"/>
        <w:rPr>
          <w:rPrChange w:id="2665" w:author="xiaox" w:date="2016-10-26T09:42:00Z">
            <w:rPr>
              <w:sz w:val="24"/>
            </w:rPr>
          </w:rPrChange>
        </w:rPr>
        <w:pPrChange w:id="2666" w:author="xiaox" w:date="2016-10-26T09:42:00Z">
          <w:pPr>
            <w:spacing w:line="360" w:lineRule="auto"/>
            <w:ind w:firstLineChars="200" w:firstLine="480"/>
          </w:pPr>
        </w:pPrChange>
      </w:pPr>
      <w:r w:rsidRPr="002D1708">
        <w:rPr>
          <w:rPrChange w:id="2667" w:author="xiaox" w:date="2016-10-26T09:42:00Z">
            <w:rPr>
              <w:sz w:val="24"/>
            </w:rPr>
          </w:rPrChange>
        </w:rPr>
        <w:t>2</w:t>
      </w:r>
      <w:r w:rsidRPr="002D1708">
        <w:rPr>
          <w:rFonts w:hint="eastAsia"/>
          <w:rPrChange w:id="2668" w:author="xiaox" w:date="2016-10-26T09:42:00Z">
            <w:rPr>
              <w:rFonts w:hint="eastAsia"/>
              <w:sz w:val="24"/>
            </w:rPr>
          </w:rPrChange>
        </w:rPr>
        <w:t>、根据《基金法》、《运作办法》及其他有关规定，基金份额持有人的义务包括但不限于：</w:t>
      </w:r>
    </w:p>
    <w:p w:rsidR="002D1708" w:rsidRPr="002D1708" w:rsidRDefault="002D1708" w:rsidP="002D1708">
      <w:pPr>
        <w:spacing w:line="360" w:lineRule="auto"/>
        <w:ind w:firstLineChars="200" w:firstLine="420"/>
        <w:rPr>
          <w:rPrChange w:id="2669" w:author="xiaox" w:date="2016-10-26T09:42:00Z">
            <w:rPr>
              <w:sz w:val="24"/>
            </w:rPr>
          </w:rPrChange>
        </w:rPr>
        <w:pPrChange w:id="2670" w:author="xiaox" w:date="2016-10-26T09:42:00Z">
          <w:pPr>
            <w:spacing w:line="360" w:lineRule="auto"/>
            <w:ind w:firstLineChars="200" w:firstLine="480"/>
          </w:pPr>
        </w:pPrChange>
      </w:pPr>
      <w:r w:rsidRPr="002D1708">
        <w:rPr>
          <w:rFonts w:hint="eastAsia"/>
          <w:rPrChange w:id="2671" w:author="xiaox" w:date="2016-10-26T09:42:00Z">
            <w:rPr>
              <w:rFonts w:hint="eastAsia"/>
              <w:sz w:val="24"/>
            </w:rPr>
          </w:rPrChange>
        </w:rPr>
        <w:t>（</w:t>
      </w:r>
      <w:r w:rsidRPr="002D1708">
        <w:rPr>
          <w:rPrChange w:id="2672" w:author="xiaox" w:date="2016-10-26T09:42:00Z">
            <w:rPr>
              <w:sz w:val="24"/>
            </w:rPr>
          </w:rPrChange>
        </w:rPr>
        <w:t>1</w:t>
      </w:r>
      <w:r w:rsidRPr="002D1708">
        <w:rPr>
          <w:rFonts w:hint="eastAsia"/>
          <w:rPrChange w:id="2673" w:author="xiaox" w:date="2016-10-26T09:42:00Z">
            <w:rPr>
              <w:rFonts w:hint="eastAsia"/>
              <w:sz w:val="24"/>
            </w:rPr>
          </w:rPrChange>
        </w:rPr>
        <w:t>）认真阅读并遵守《基金合同》</w:t>
      </w:r>
      <w:del w:id="2674" w:author="xiaox" w:date="2016-10-26T09:42:00Z">
        <w:r w:rsidR="009E2993">
          <w:rPr>
            <w:bCs/>
            <w:sz w:val="24"/>
          </w:rPr>
          <w:delText>；</w:delText>
        </w:r>
      </w:del>
      <w:ins w:id="267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676" w:author="xiaox" w:date="2016-10-26T09:42:00Z">
            <w:rPr>
              <w:sz w:val="24"/>
            </w:rPr>
          </w:rPrChange>
        </w:rPr>
        <w:pPrChange w:id="2677" w:author="xiaox" w:date="2016-10-26T09:42:00Z">
          <w:pPr>
            <w:spacing w:line="360" w:lineRule="auto"/>
            <w:ind w:firstLineChars="200" w:firstLine="480"/>
          </w:pPr>
        </w:pPrChange>
      </w:pPr>
      <w:r w:rsidRPr="002D1708">
        <w:rPr>
          <w:rFonts w:hint="eastAsia"/>
          <w:rPrChange w:id="2678" w:author="xiaox" w:date="2016-10-26T09:42:00Z">
            <w:rPr>
              <w:rFonts w:hint="eastAsia"/>
              <w:sz w:val="24"/>
            </w:rPr>
          </w:rPrChange>
        </w:rPr>
        <w:t>（</w:t>
      </w:r>
      <w:r w:rsidRPr="002D1708">
        <w:rPr>
          <w:rPrChange w:id="2679" w:author="xiaox" w:date="2016-10-26T09:42:00Z">
            <w:rPr>
              <w:sz w:val="24"/>
            </w:rPr>
          </w:rPrChange>
        </w:rPr>
        <w:t>2</w:t>
      </w:r>
      <w:r w:rsidRPr="002D1708">
        <w:rPr>
          <w:rFonts w:hint="eastAsia"/>
          <w:rPrChange w:id="2680" w:author="xiaox" w:date="2016-10-26T09:42:00Z">
            <w:rPr>
              <w:rFonts w:hint="eastAsia"/>
              <w:sz w:val="24"/>
            </w:rPr>
          </w:rPrChange>
        </w:rPr>
        <w:t>）了解所投资基金产品，了解自身风险承受能力，自行承担投资风险</w:t>
      </w:r>
      <w:del w:id="2681" w:author="xiaox" w:date="2016-10-26T09:42:00Z">
        <w:r w:rsidR="009E2993">
          <w:rPr>
            <w:bCs/>
            <w:sz w:val="24"/>
          </w:rPr>
          <w:delText>；</w:delText>
        </w:r>
      </w:del>
      <w:ins w:id="268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683" w:author="xiaox" w:date="2016-10-26T09:42:00Z">
            <w:rPr>
              <w:sz w:val="24"/>
            </w:rPr>
          </w:rPrChange>
        </w:rPr>
        <w:pPrChange w:id="2684" w:author="xiaox" w:date="2016-10-26T09:42:00Z">
          <w:pPr>
            <w:spacing w:line="360" w:lineRule="auto"/>
            <w:ind w:firstLineChars="200" w:firstLine="480"/>
          </w:pPr>
        </w:pPrChange>
      </w:pPr>
      <w:r w:rsidRPr="002D1708">
        <w:rPr>
          <w:rFonts w:hint="eastAsia"/>
          <w:rPrChange w:id="2685" w:author="xiaox" w:date="2016-10-26T09:42:00Z">
            <w:rPr>
              <w:rFonts w:hint="eastAsia"/>
              <w:sz w:val="24"/>
            </w:rPr>
          </w:rPrChange>
        </w:rPr>
        <w:t>（</w:t>
      </w:r>
      <w:r w:rsidRPr="002D1708">
        <w:rPr>
          <w:rPrChange w:id="2686" w:author="xiaox" w:date="2016-10-26T09:42:00Z">
            <w:rPr>
              <w:sz w:val="24"/>
            </w:rPr>
          </w:rPrChange>
        </w:rPr>
        <w:t>3</w:t>
      </w:r>
      <w:r w:rsidRPr="002D1708">
        <w:rPr>
          <w:rFonts w:hint="eastAsia"/>
          <w:rPrChange w:id="2687" w:author="xiaox" w:date="2016-10-26T09:42:00Z">
            <w:rPr>
              <w:rFonts w:hint="eastAsia"/>
              <w:sz w:val="24"/>
            </w:rPr>
          </w:rPrChange>
        </w:rPr>
        <w:t>）关注基金信息披露，及时行使权利和履行义务</w:t>
      </w:r>
      <w:del w:id="2688" w:author="xiaox" w:date="2016-10-26T09:42:00Z">
        <w:r w:rsidR="009E2993">
          <w:rPr>
            <w:bCs/>
            <w:sz w:val="24"/>
          </w:rPr>
          <w:delText>；</w:delText>
        </w:r>
      </w:del>
      <w:ins w:id="268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690" w:author="xiaox" w:date="2016-10-26T09:42:00Z">
            <w:rPr>
              <w:sz w:val="24"/>
            </w:rPr>
          </w:rPrChange>
        </w:rPr>
        <w:pPrChange w:id="2691" w:author="xiaox" w:date="2016-10-26T09:42:00Z">
          <w:pPr>
            <w:spacing w:line="360" w:lineRule="auto"/>
            <w:ind w:firstLineChars="200" w:firstLine="480"/>
          </w:pPr>
        </w:pPrChange>
      </w:pPr>
      <w:r w:rsidRPr="002D1708">
        <w:rPr>
          <w:rFonts w:hint="eastAsia"/>
          <w:rPrChange w:id="2692" w:author="xiaox" w:date="2016-10-26T09:42:00Z">
            <w:rPr>
              <w:rFonts w:hint="eastAsia"/>
              <w:sz w:val="24"/>
            </w:rPr>
          </w:rPrChange>
        </w:rPr>
        <w:t>（</w:t>
      </w:r>
      <w:r w:rsidRPr="002D1708">
        <w:rPr>
          <w:rPrChange w:id="2693" w:author="xiaox" w:date="2016-10-26T09:42:00Z">
            <w:rPr>
              <w:sz w:val="24"/>
            </w:rPr>
          </w:rPrChange>
        </w:rPr>
        <w:t>4</w:t>
      </w:r>
      <w:r w:rsidRPr="002D1708">
        <w:rPr>
          <w:rFonts w:hint="eastAsia"/>
          <w:rPrChange w:id="2694" w:author="xiaox" w:date="2016-10-26T09:42:00Z">
            <w:rPr>
              <w:rFonts w:hint="eastAsia"/>
              <w:sz w:val="24"/>
            </w:rPr>
          </w:rPrChange>
        </w:rPr>
        <w:t>）缴纳基金认购、申购、赎回款项及法律法规和《基金合同》所规定的费用</w:t>
      </w:r>
      <w:del w:id="2695" w:author="xiaox" w:date="2016-10-26T09:42:00Z">
        <w:r w:rsidR="009E2993">
          <w:rPr>
            <w:bCs/>
            <w:sz w:val="24"/>
          </w:rPr>
          <w:delText>；</w:delText>
        </w:r>
      </w:del>
      <w:ins w:id="269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697" w:author="xiaox" w:date="2016-10-26T09:42:00Z">
            <w:rPr>
              <w:sz w:val="24"/>
            </w:rPr>
          </w:rPrChange>
        </w:rPr>
        <w:pPrChange w:id="2698" w:author="xiaox" w:date="2016-10-26T09:42:00Z">
          <w:pPr>
            <w:spacing w:line="360" w:lineRule="auto"/>
            <w:ind w:firstLineChars="200" w:firstLine="480"/>
          </w:pPr>
        </w:pPrChange>
      </w:pPr>
      <w:r w:rsidRPr="002D1708">
        <w:rPr>
          <w:rFonts w:hint="eastAsia"/>
          <w:rPrChange w:id="2699" w:author="xiaox" w:date="2016-10-26T09:42:00Z">
            <w:rPr>
              <w:rFonts w:hint="eastAsia"/>
              <w:sz w:val="24"/>
            </w:rPr>
          </w:rPrChange>
        </w:rPr>
        <w:t>（</w:t>
      </w:r>
      <w:r w:rsidRPr="002D1708">
        <w:rPr>
          <w:rPrChange w:id="2700" w:author="xiaox" w:date="2016-10-26T09:42:00Z">
            <w:rPr>
              <w:sz w:val="24"/>
            </w:rPr>
          </w:rPrChange>
        </w:rPr>
        <w:t>5</w:t>
      </w:r>
      <w:r w:rsidRPr="002D1708">
        <w:rPr>
          <w:rFonts w:hint="eastAsia"/>
          <w:rPrChange w:id="2701" w:author="xiaox" w:date="2016-10-26T09:42:00Z">
            <w:rPr>
              <w:rFonts w:hint="eastAsia"/>
              <w:sz w:val="24"/>
            </w:rPr>
          </w:rPrChange>
        </w:rPr>
        <w:t>）在其持有的基金份额范围内，承担基金亏损或者《基金合同》终止的有限责任</w:t>
      </w:r>
      <w:del w:id="2702" w:author="xiaox" w:date="2016-10-26T09:42:00Z">
        <w:r w:rsidR="009E2993">
          <w:rPr>
            <w:bCs/>
            <w:sz w:val="24"/>
          </w:rPr>
          <w:delText>；</w:delText>
        </w:r>
      </w:del>
      <w:ins w:id="270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704" w:author="xiaox" w:date="2016-10-26T09:42:00Z">
            <w:rPr>
              <w:sz w:val="24"/>
            </w:rPr>
          </w:rPrChange>
        </w:rPr>
        <w:pPrChange w:id="2705" w:author="xiaox" w:date="2016-10-26T09:42:00Z">
          <w:pPr>
            <w:spacing w:line="360" w:lineRule="auto"/>
            <w:ind w:firstLineChars="200" w:firstLine="480"/>
          </w:pPr>
        </w:pPrChange>
      </w:pPr>
      <w:r w:rsidRPr="002D1708">
        <w:rPr>
          <w:rFonts w:hint="eastAsia"/>
          <w:rPrChange w:id="2706" w:author="xiaox" w:date="2016-10-26T09:42:00Z">
            <w:rPr>
              <w:rFonts w:hint="eastAsia"/>
              <w:sz w:val="24"/>
            </w:rPr>
          </w:rPrChange>
        </w:rPr>
        <w:t>（</w:t>
      </w:r>
      <w:r w:rsidRPr="002D1708">
        <w:rPr>
          <w:rPrChange w:id="2707" w:author="xiaox" w:date="2016-10-26T09:42:00Z">
            <w:rPr>
              <w:sz w:val="24"/>
            </w:rPr>
          </w:rPrChange>
        </w:rPr>
        <w:t>6</w:t>
      </w:r>
      <w:r w:rsidRPr="002D1708">
        <w:rPr>
          <w:rFonts w:hint="eastAsia"/>
          <w:rPrChange w:id="2708" w:author="xiaox" w:date="2016-10-26T09:42:00Z">
            <w:rPr>
              <w:rFonts w:hint="eastAsia"/>
              <w:sz w:val="24"/>
            </w:rPr>
          </w:rPrChange>
        </w:rPr>
        <w:t>）不从事任何有损基金及其他《基金合同》当事人合法权益的活动</w:t>
      </w:r>
      <w:del w:id="2709" w:author="xiaox" w:date="2016-10-26T09:42:00Z">
        <w:r w:rsidR="009E2993">
          <w:rPr>
            <w:bCs/>
            <w:sz w:val="24"/>
          </w:rPr>
          <w:delText>；</w:delText>
        </w:r>
      </w:del>
      <w:ins w:id="271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711" w:author="xiaox" w:date="2016-10-26T09:42:00Z">
            <w:rPr>
              <w:sz w:val="24"/>
            </w:rPr>
          </w:rPrChange>
        </w:rPr>
        <w:pPrChange w:id="2712" w:author="xiaox" w:date="2016-10-26T09:42:00Z">
          <w:pPr>
            <w:spacing w:line="360" w:lineRule="auto"/>
            <w:ind w:firstLineChars="200" w:firstLine="480"/>
          </w:pPr>
        </w:pPrChange>
      </w:pPr>
      <w:r w:rsidRPr="002D1708">
        <w:rPr>
          <w:rFonts w:hint="eastAsia"/>
          <w:rPrChange w:id="2713" w:author="xiaox" w:date="2016-10-26T09:42:00Z">
            <w:rPr>
              <w:rFonts w:hint="eastAsia"/>
              <w:sz w:val="24"/>
            </w:rPr>
          </w:rPrChange>
        </w:rPr>
        <w:t>（</w:t>
      </w:r>
      <w:r w:rsidRPr="002D1708">
        <w:rPr>
          <w:rPrChange w:id="2714" w:author="xiaox" w:date="2016-10-26T09:42:00Z">
            <w:rPr>
              <w:sz w:val="24"/>
            </w:rPr>
          </w:rPrChange>
        </w:rPr>
        <w:t>7</w:t>
      </w:r>
      <w:r w:rsidRPr="002D1708">
        <w:rPr>
          <w:rFonts w:hint="eastAsia"/>
          <w:rPrChange w:id="2715" w:author="xiaox" w:date="2016-10-26T09:42:00Z">
            <w:rPr>
              <w:rFonts w:hint="eastAsia"/>
              <w:sz w:val="24"/>
            </w:rPr>
          </w:rPrChange>
        </w:rPr>
        <w:t>）执行生效的基金份额持有人大会的决定</w:t>
      </w:r>
      <w:del w:id="2716" w:author="xiaox" w:date="2016-10-26T09:42:00Z">
        <w:r w:rsidR="009E2993">
          <w:rPr>
            <w:bCs/>
            <w:sz w:val="24"/>
          </w:rPr>
          <w:delText>；</w:delText>
        </w:r>
      </w:del>
      <w:ins w:id="271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718" w:author="xiaox" w:date="2016-10-26T09:42:00Z">
            <w:rPr>
              <w:sz w:val="24"/>
            </w:rPr>
          </w:rPrChange>
        </w:rPr>
        <w:pPrChange w:id="2719" w:author="xiaox" w:date="2016-10-26T09:42:00Z">
          <w:pPr>
            <w:spacing w:line="360" w:lineRule="auto"/>
            <w:ind w:firstLineChars="200" w:firstLine="480"/>
          </w:pPr>
        </w:pPrChange>
      </w:pPr>
      <w:r w:rsidRPr="002D1708">
        <w:rPr>
          <w:rFonts w:hint="eastAsia"/>
          <w:rPrChange w:id="2720" w:author="xiaox" w:date="2016-10-26T09:42:00Z">
            <w:rPr>
              <w:rFonts w:hint="eastAsia"/>
              <w:sz w:val="24"/>
            </w:rPr>
          </w:rPrChange>
        </w:rPr>
        <w:t>（</w:t>
      </w:r>
      <w:r w:rsidRPr="002D1708">
        <w:rPr>
          <w:rPrChange w:id="2721" w:author="xiaox" w:date="2016-10-26T09:42:00Z">
            <w:rPr>
              <w:sz w:val="24"/>
            </w:rPr>
          </w:rPrChange>
        </w:rPr>
        <w:t>8</w:t>
      </w:r>
      <w:r w:rsidRPr="002D1708">
        <w:rPr>
          <w:rFonts w:hint="eastAsia"/>
          <w:rPrChange w:id="2722" w:author="xiaox" w:date="2016-10-26T09:42:00Z">
            <w:rPr>
              <w:rFonts w:hint="eastAsia"/>
              <w:sz w:val="24"/>
            </w:rPr>
          </w:rPrChange>
        </w:rPr>
        <w:t>）返还在基金交易过程中因任何原因获得的不当得利</w:t>
      </w:r>
      <w:del w:id="2723" w:author="xiaox" w:date="2016-10-26T09:42:00Z">
        <w:r w:rsidR="009E2993">
          <w:rPr>
            <w:bCs/>
            <w:sz w:val="24"/>
          </w:rPr>
          <w:delText>；</w:delText>
        </w:r>
      </w:del>
      <w:ins w:id="2724"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725" w:author="xiaox" w:date="2016-10-26T09:42:00Z">
            <w:rPr>
              <w:sz w:val="24"/>
            </w:rPr>
          </w:rPrChange>
        </w:rPr>
        <w:pPrChange w:id="2726" w:author="xiaox" w:date="2016-10-26T09:42:00Z">
          <w:pPr>
            <w:spacing w:line="360" w:lineRule="auto"/>
            <w:ind w:firstLineChars="200" w:firstLine="480"/>
          </w:pPr>
        </w:pPrChange>
      </w:pPr>
      <w:r w:rsidRPr="002D1708">
        <w:rPr>
          <w:rFonts w:hint="eastAsia"/>
          <w:rPrChange w:id="2727" w:author="xiaox" w:date="2016-10-26T09:42:00Z">
            <w:rPr>
              <w:rFonts w:hint="eastAsia"/>
              <w:sz w:val="24"/>
            </w:rPr>
          </w:rPrChange>
        </w:rPr>
        <w:t>（</w:t>
      </w:r>
      <w:r w:rsidRPr="002D1708">
        <w:rPr>
          <w:rPrChange w:id="2728" w:author="xiaox" w:date="2016-10-26T09:42:00Z">
            <w:rPr>
              <w:sz w:val="24"/>
            </w:rPr>
          </w:rPrChange>
        </w:rPr>
        <w:t>9</w:t>
      </w:r>
      <w:r w:rsidRPr="002D1708">
        <w:rPr>
          <w:rFonts w:hint="eastAsia"/>
          <w:rPrChange w:id="2729" w:author="xiaox" w:date="2016-10-26T09:42:00Z">
            <w:rPr>
              <w:rFonts w:hint="eastAsia"/>
              <w:sz w:val="24"/>
            </w:rPr>
          </w:rPrChange>
        </w:rPr>
        <w:t>）法律法规及中国证监会规定的和《基金合同》约定的其他义务。</w:t>
      </w:r>
    </w:p>
    <w:p w:rsidR="00105D40" w:rsidRPr="00105D40" w:rsidRDefault="009E2993" w:rsidP="00D67100">
      <w:pPr>
        <w:pStyle w:val="1"/>
        <w:spacing w:beforeLines="50" w:afterLines="50"/>
        <w:jc w:val="center"/>
        <w:rPr>
          <w:rFonts w:ascii="Times New Roman"/>
          <w:color w:val="auto"/>
          <w:sz w:val="21"/>
          <w:rPrChange w:id="2730" w:author="xiaox" w:date="2016-10-26T09:42:00Z">
            <w:rPr>
              <w:rFonts w:ascii="Times New Roman"/>
              <w:color w:val="auto"/>
              <w:sz w:val="30"/>
            </w:rPr>
          </w:rPrChange>
        </w:rPr>
      </w:pPr>
      <w:bookmarkStart w:id="2731" w:name="_Toc6447"/>
      <w:bookmarkStart w:id="2732" w:name="_Toc11030"/>
      <w:bookmarkStart w:id="2733" w:name="_Toc3321"/>
      <w:bookmarkStart w:id="2734" w:name="_Toc18567"/>
      <w:bookmarkStart w:id="2735" w:name="_Toc4559"/>
      <w:bookmarkStart w:id="2736" w:name="_Toc98560354"/>
      <w:bookmarkStart w:id="2737" w:name="_Toc25783"/>
      <w:bookmarkStart w:id="2738" w:name="_Toc123112236"/>
      <w:bookmarkStart w:id="2739" w:name="_Toc10650"/>
      <w:bookmarkStart w:id="2740" w:name="_Toc123051454"/>
      <w:bookmarkStart w:id="2741" w:name="_Toc139991738"/>
      <w:bookmarkStart w:id="2742" w:name="_Toc9706"/>
      <w:bookmarkStart w:id="2743" w:name="_Toc79392583"/>
      <w:bookmarkStart w:id="2744" w:name="_Toc3771"/>
      <w:bookmarkStart w:id="2745" w:name="_Toc123102455"/>
      <w:bookmarkStart w:id="2746" w:name="_Toc141703888"/>
      <w:bookmarkStart w:id="2747" w:name="_Toc7058"/>
      <w:bookmarkStart w:id="2748" w:name="_Toc20768"/>
      <w:bookmarkStart w:id="2749" w:name="_Toc458581665"/>
      <w:del w:id="2750" w:author="xiaox" w:date="2016-10-26T09:42:00Z">
        <w:r>
          <w:rPr>
            <w:rFonts w:ascii="Times New Roman"/>
            <w:b w:val="0"/>
            <w:bCs/>
            <w:color w:val="auto"/>
          </w:rPr>
          <w:lastRenderedPageBreak/>
          <w:br w:type="page"/>
        </w:r>
      </w:del>
      <w:r w:rsidR="002D1708" w:rsidRPr="002D1708">
        <w:rPr>
          <w:rFonts w:ascii="Times New Roman" w:hint="eastAsia"/>
          <w:color w:val="auto"/>
          <w:sz w:val="21"/>
          <w:rPrChange w:id="2751" w:author="xiaox" w:date="2016-10-26T09:42:00Z">
            <w:rPr>
              <w:rFonts w:ascii="Times New Roman" w:hint="eastAsia"/>
              <w:color w:val="auto"/>
              <w:sz w:val="30"/>
            </w:rPr>
          </w:rPrChange>
        </w:rPr>
        <w:t>第八部分</w:t>
      </w:r>
      <w:r w:rsidR="002D1708" w:rsidRPr="002D1708">
        <w:rPr>
          <w:rFonts w:ascii="Times New Roman"/>
          <w:color w:val="auto"/>
          <w:sz w:val="21"/>
          <w:rPrChange w:id="2752" w:author="xiaox" w:date="2016-10-26T09:42:00Z">
            <w:rPr>
              <w:rFonts w:ascii="Times New Roman"/>
              <w:color w:val="auto"/>
              <w:sz w:val="30"/>
            </w:rPr>
          </w:rPrChange>
        </w:rPr>
        <w:t xml:space="preserve">  </w:t>
      </w:r>
      <w:r w:rsidR="002D1708" w:rsidRPr="002D1708">
        <w:rPr>
          <w:rFonts w:ascii="Times New Roman" w:hint="eastAsia"/>
          <w:color w:val="auto"/>
          <w:sz w:val="21"/>
          <w:rPrChange w:id="2753" w:author="xiaox" w:date="2016-10-26T09:42:00Z">
            <w:rPr>
              <w:rFonts w:ascii="Times New Roman" w:hint="eastAsia"/>
              <w:color w:val="auto"/>
              <w:sz w:val="30"/>
            </w:rPr>
          </w:rPrChange>
        </w:rPr>
        <w:t>基金份额持有人大会</w:t>
      </w:r>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p>
    <w:p w:rsidR="00821327" w:rsidRDefault="00821327" w:rsidP="00D6062B">
      <w:pPr>
        <w:tabs>
          <w:tab w:val="left" w:pos="1080"/>
        </w:tabs>
        <w:spacing w:line="360" w:lineRule="auto"/>
        <w:ind w:leftChars="199" w:left="1076" w:hangingChars="274" w:hanging="658"/>
        <w:rPr>
          <w:del w:id="2754" w:author="xiaox" w:date="2016-10-26T09:42:00Z"/>
          <w:bCs/>
          <w:sz w:val="24"/>
        </w:rPr>
      </w:pPr>
    </w:p>
    <w:p w:rsidR="002D1708" w:rsidRPr="002D1708" w:rsidRDefault="002D1708" w:rsidP="002D1708">
      <w:pPr>
        <w:spacing w:line="360" w:lineRule="auto"/>
        <w:ind w:firstLineChars="200" w:firstLine="420"/>
        <w:rPr>
          <w:rPrChange w:id="2755" w:author="xiaox" w:date="2016-10-26T09:42:00Z">
            <w:rPr>
              <w:sz w:val="24"/>
            </w:rPr>
          </w:rPrChange>
        </w:rPr>
        <w:pPrChange w:id="2756" w:author="xiaox" w:date="2016-10-26T09:42:00Z">
          <w:pPr>
            <w:spacing w:line="360" w:lineRule="auto"/>
            <w:ind w:firstLineChars="200" w:firstLine="480"/>
          </w:pPr>
        </w:pPrChange>
      </w:pPr>
      <w:r w:rsidRPr="002D1708">
        <w:rPr>
          <w:rFonts w:hint="eastAsia"/>
          <w:rPrChange w:id="2757" w:author="xiaox" w:date="2016-10-26T09:42:00Z">
            <w:rPr>
              <w:rFonts w:hint="eastAsia"/>
              <w:sz w:val="24"/>
            </w:rPr>
          </w:rPrChange>
        </w:rPr>
        <w:t>基金份额持有人大会由基金份额持有人组成，基金份额持有人的合法授权代表有权代表基金份额持有人出席会议并表决。基金份额持有人持有的每一基金份额拥有平等的投票权。</w:t>
      </w:r>
      <w:ins w:id="2758" w:author="xiaox" w:date="2016-10-26T09:42:00Z">
        <w:r w:rsidR="00473770" w:rsidRPr="00473770">
          <w:rPr>
            <w:rFonts w:hint="eastAsia"/>
            <w:bCs/>
            <w:szCs w:val="21"/>
          </w:rPr>
          <w:t>基金份额持有人大会不设立日常机构。</w:t>
        </w:r>
      </w:ins>
    </w:p>
    <w:p w:rsidR="002D1708" w:rsidRPr="002D1708" w:rsidRDefault="002D1708" w:rsidP="002D1708">
      <w:pPr>
        <w:spacing w:line="360" w:lineRule="auto"/>
        <w:ind w:firstLineChars="200" w:firstLine="420"/>
        <w:rPr>
          <w:rPrChange w:id="2759" w:author="xiaox" w:date="2016-10-26T09:42:00Z">
            <w:rPr>
              <w:sz w:val="24"/>
            </w:rPr>
          </w:rPrChange>
        </w:rPr>
        <w:pPrChange w:id="2760" w:author="xiaox" w:date="2016-10-26T09:42:00Z">
          <w:pPr>
            <w:spacing w:line="360" w:lineRule="auto"/>
            <w:ind w:firstLineChars="200" w:firstLine="480"/>
          </w:pPr>
        </w:pPrChange>
      </w:pPr>
      <w:bookmarkStart w:id="2761" w:name="_Toc15641220"/>
      <w:bookmarkStart w:id="2762" w:name="_Toc57530243"/>
      <w:bookmarkStart w:id="2763" w:name="_Toc79392584"/>
      <w:r w:rsidRPr="002D1708">
        <w:rPr>
          <w:rFonts w:hint="eastAsia"/>
          <w:rPrChange w:id="2764" w:author="xiaox" w:date="2016-10-26T09:42:00Z">
            <w:rPr>
              <w:rFonts w:hint="eastAsia"/>
              <w:sz w:val="24"/>
            </w:rPr>
          </w:rPrChange>
        </w:rPr>
        <w:t>一、召开事由</w:t>
      </w:r>
      <w:bookmarkEnd w:id="2761"/>
      <w:bookmarkEnd w:id="2762"/>
      <w:bookmarkEnd w:id="2763"/>
    </w:p>
    <w:p w:rsidR="002D1708" w:rsidRPr="002D1708" w:rsidRDefault="002D1708" w:rsidP="002D1708">
      <w:pPr>
        <w:spacing w:line="360" w:lineRule="auto"/>
        <w:ind w:firstLineChars="200" w:firstLine="420"/>
        <w:rPr>
          <w:rPrChange w:id="2765" w:author="xiaox" w:date="2016-10-26T09:42:00Z">
            <w:rPr>
              <w:sz w:val="24"/>
            </w:rPr>
          </w:rPrChange>
        </w:rPr>
        <w:pPrChange w:id="2766" w:author="xiaox" w:date="2016-10-26T09:42:00Z">
          <w:pPr>
            <w:spacing w:line="360" w:lineRule="auto"/>
            <w:ind w:firstLineChars="200" w:firstLine="480"/>
          </w:pPr>
        </w:pPrChange>
      </w:pPr>
      <w:r w:rsidRPr="002D1708">
        <w:rPr>
          <w:rPrChange w:id="2767" w:author="xiaox" w:date="2016-10-26T09:42:00Z">
            <w:rPr>
              <w:sz w:val="24"/>
            </w:rPr>
          </w:rPrChange>
        </w:rPr>
        <w:t>1</w:t>
      </w:r>
      <w:r w:rsidRPr="002D1708">
        <w:rPr>
          <w:rFonts w:hint="eastAsia"/>
          <w:rPrChange w:id="2768" w:author="xiaox" w:date="2016-10-26T09:42:00Z">
            <w:rPr>
              <w:rFonts w:hint="eastAsia"/>
              <w:sz w:val="24"/>
            </w:rPr>
          </w:rPrChange>
        </w:rPr>
        <w:t>、当出现或需要决定下列事由之一的，应当召开基金份额持有人大会：</w:t>
      </w:r>
    </w:p>
    <w:p w:rsidR="002D1708" w:rsidRPr="002D1708" w:rsidRDefault="002D1708" w:rsidP="002D1708">
      <w:pPr>
        <w:spacing w:line="440" w:lineRule="atLeast"/>
        <w:ind w:firstLineChars="200" w:firstLine="420"/>
        <w:rPr>
          <w:rPrChange w:id="2769" w:author="xiaox" w:date="2016-10-26T09:42:00Z">
            <w:rPr>
              <w:sz w:val="24"/>
            </w:rPr>
          </w:rPrChange>
        </w:rPr>
        <w:pPrChange w:id="2770" w:author="xiaox" w:date="2016-10-26T09:42:00Z">
          <w:pPr>
            <w:spacing w:line="440" w:lineRule="atLeast"/>
            <w:ind w:firstLineChars="200" w:firstLine="480"/>
          </w:pPr>
        </w:pPrChange>
      </w:pPr>
      <w:r w:rsidRPr="002D1708">
        <w:rPr>
          <w:rFonts w:hint="eastAsia"/>
          <w:rPrChange w:id="2771" w:author="xiaox" w:date="2016-10-26T09:42:00Z">
            <w:rPr>
              <w:rFonts w:hint="eastAsia"/>
              <w:sz w:val="24"/>
            </w:rPr>
          </w:rPrChange>
        </w:rPr>
        <w:t>（</w:t>
      </w:r>
      <w:r w:rsidRPr="002D1708">
        <w:rPr>
          <w:rPrChange w:id="2772" w:author="xiaox" w:date="2016-10-26T09:42:00Z">
            <w:rPr>
              <w:sz w:val="24"/>
            </w:rPr>
          </w:rPrChange>
        </w:rPr>
        <w:t>1</w:t>
      </w:r>
      <w:r w:rsidRPr="002D1708">
        <w:rPr>
          <w:rFonts w:hint="eastAsia"/>
          <w:rPrChange w:id="2773" w:author="xiaox" w:date="2016-10-26T09:42:00Z">
            <w:rPr>
              <w:rFonts w:hint="eastAsia"/>
              <w:sz w:val="24"/>
            </w:rPr>
          </w:rPrChange>
        </w:rPr>
        <w:t>）终止《基金合同》</w:t>
      </w:r>
      <w:del w:id="2774" w:author="xiaox" w:date="2016-10-26T09:42:00Z">
        <w:r w:rsidR="009E2993">
          <w:rPr>
            <w:bCs/>
            <w:sz w:val="24"/>
          </w:rPr>
          <w:delText>；</w:delText>
        </w:r>
      </w:del>
      <w:ins w:id="2775" w:author="xiaox" w:date="2016-10-26T09:42:00Z">
        <w:r w:rsidR="00473770" w:rsidRPr="00473770">
          <w:rPr>
            <w:rFonts w:hint="eastAsia"/>
            <w:bCs/>
            <w:szCs w:val="21"/>
          </w:rPr>
          <w:t>（法律法规、基金合同和中国证监会另有规定的除外）</w:t>
        </w:r>
        <w:r w:rsidR="000B386B">
          <w:rPr>
            <w:rFonts w:hint="eastAsia"/>
            <w:bCs/>
            <w:szCs w:val="21"/>
          </w:rPr>
          <w:t>。</w:t>
        </w:r>
      </w:ins>
    </w:p>
    <w:p w:rsidR="002D1708" w:rsidRPr="002D1708" w:rsidRDefault="002D1708" w:rsidP="002D1708">
      <w:pPr>
        <w:spacing w:line="440" w:lineRule="atLeast"/>
        <w:ind w:firstLineChars="200" w:firstLine="420"/>
        <w:rPr>
          <w:rPrChange w:id="2776" w:author="xiaox" w:date="2016-10-26T09:42:00Z">
            <w:rPr>
              <w:sz w:val="24"/>
            </w:rPr>
          </w:rPrChange>
        </w:rPr>
        <w:pPrChange w:id="2777" w:author="xiaox" w:date="2016-10-26T09:42:00Z">
          <w:pPr>
            <w:spacing w:line="440" w:lineRule="atLeast"/>
            <w:ind w:firstLineChars="200" w:firstLine="480"/>
          </w:pPr>
        </w:pPrChange>
      </w:pPr>
      <w:r w:rsidRPr="002D1708">
        <w:rPr>
          <w:rFonts w:hint="eastAsia"/>
          <w:rPrChange w:id="2778" w:author="xiaox" w:date="2016-10-26T09:42:00Z">
            <w:rPr>
              <w:rFonts w:hint="eastAsia"/>
              <w:sz w:val="24"/>
            </w:rPr>
          </w:rPrChange>
        </w:rPr>
        <w:t>（</w:t>
      </w:r>
      <w:r w:rsidRPr="002D1708">
        <w:rPr>
          <w:rPrChange w:id="2779" w:author="xiaox" w:date="2016-10-26T09:42:00Z">
            <w:rPr>
              <w:sz w:val="24"/>
            </w:rPr>
          </w:rPrChange>
        </w:rPr>
        <w:t>2</w:t>
      </w:r>
      <w:r w:rsidRPr="002D1708">
        <w:rPr>
          <w:rFonts w:hint="eastAsia"/>
          <w:rPrChange w:id="2780" w:author="xiaox" w:date="2016-10-26T09:42:00Z">
            <w:rPr>
              <w:rFonts w:hint="eastAsia"/>
              <w:sz w:val="24"/>
            </w:rPr>
          </w:rPrChange>
        </w:rPr>
        <w:t>）更换基金管理人</w:t>
      </w:r>
      <w:del w:id="2781" w:author="xiaox" w:date="2016-10-26T09:42:00Z">
        <w:r w:rsidR="009E2993">
          <w:rPr>
            <w:bCs/>
            <w:sz w:val="24"/>
          </w:rPr>
          <w:delText>；</w:delText>
        </w:r>
      </w:del>
      <w:ins w:id="2782"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783" w:author="xiaox" w:date="2016-10-26T09:42:00Z">
            <w:rPr>
              <w:sz w:val="24"/>
            </w:rPr>
          </w:rPrChange>
        </w:rPr>
        <w:pPrChange w:id="2784" w:author="xiaox" w:date="2016-10-26T09:42:00Z">
          <w:pPr>
            <w:spacing w:line="440" w:lineRule="atLeast"/>
            <w:ind w:firstLineChars="200" w:firstLine="480"/>
          </w:pPr>
        </w:pPrChange>
      </w:pPr>
      <w:r w:rsidRPr="002D1708">
        <w:rPr>
          <w:rFonts w:hint="eastAsia"/>
          <w:rPrChange w:id="2785" w:author="xiaox" w:date="2016-10-26T09:42:00Z">
            <w:rPr>
              <w:rFonts w:hint="eastAsia"/>
              <w:sz w:val="24"/>
            </w:rPr>
          </w:rPrChange>
        </w:rPr>
        <w:t>（</w:t>
      </w:r>
      <w:r w:rsidRPr="002D1708">
        <w:rPr>
          <w:rPrChange w:id="2786" w:author="xiaox" w:date="2016-10-26T09:42:00Z">
            <w:rPr>
              <w:sz w:val="24"/>
            </w:rPr>
          </w:rPrChange>
        </w:rPr>
        <w:t>3</w:t>
      </w:r>
      <w:r w:rsidRPr="002D1708">
        <w:rPr>
          <w:rFonts w:hint="eastAsia"/>
          <w:rPrChange w:id="2787" w:author="xiaox" w:date="2016-10-26T09:42:00Z">
            <w:rPr>
              <w:rFonts w:hint="eastAsia"/>
              <w:sz w:val="24"/>
            </w:rPr>
          </w:rPrChange>
        </w:rPr>
        <w:t>）更换基金托管人</w:t>
      </w:r>
      <w:del w:id="2788" w:author="xiaox" w:date="2016-10-26T09:42:00Z">
        <w:r w:rsidR="009E2993">
          <w:rPr>
            <w:bCs/>
            <w:sz w:val="24"/>
          </w:rPr>
          <w:delText>；</w:delText>
        </w:r>
      </w:del>
      <w:ins w:id="2789"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790" w:author="xiaox" w:date="2016-10-26T09:42:00Z">
            <w:rPr>
              <w:sz w:val="24"/>
            </w:rPr>
          </w:rPrChange>
        </w:rPr>
        <w:pPrChange w:id="2791" w:author="xiaox" w:date="2016-10-26T09:42:00Z">
          <w:pPr>
            <w:spacing w:line="440" w:lineRule="atLeast"/>
            <w:ind w:firstLineChars="200" w:firstLine="480"/>
          </w:pPr>
        </w:pPrChange>
      </w:pPr>
      <w:r w:rsidRPr="002D1708">
        <w:rPr>
          <w:rFonts w:hint="eastAsia"/>
          <w:rPrChange w:id="2792" w:author="xiaox" w:date="2016-10-26T09:42:00Z">
            <w:rPr>
              <w:rFonts w:hint="eastAsia"/>
              <w:sz w:val="24"/>
            </w:rPr>
          </w:rPrChange>
        </w:rPr>
        <w:t>（</w:t>
      </w:r>
      <w:r w:rsidRPr="002D1708">
        <w:rPr>
          <w:rPrChange w:id="2793" w:author="xiaox" w:date="2016-10-26T09:42:00Z">
            <w:rPr>
              <w:sz w:val="24"/>
            </w:rPr>
          </w:rPrChange>
        </w:rPr>
        <w:t>4</w:t>
      </w:r>
      <w:r w:rsidRPr="002D1708">
        <w:rPr>
          <w:rFonts w:hint="eastAsia"/>
          <w:rPrChange w:id="2794" w:author="xiaox" w:date="2016-10-26T09:42:00Z">
            <w:rPr>
              <w:rFonts w:hint="eastAsia"/>
              <w:sz w:val="24"/>
            </w:rPr>
          </w:rPrChange>
        </w:rPr>
        <w:t>）转换基金运作方式</w:t>
      </w:r>
      <w:del w:id="2795" w:author="xiaox" w:date="2016-10-26T09:42:00Z">
        <w:r w:rsidR="009E2993">
          <w:rPr>
            <w:bCs/>
            <w:sz w:val="24"/>
          </w:rPr>
          <w:delText>；</w:delText>
        </w:r>
      </w:del>
      <w:ins w:id="2796" w:author="xiaox" w:date="2016-10-26T09:42:00Z">
        <w:r w:rsidR="00473770" w:rsidRPr="00473770">
          <w:rPr>
            <w:rFonts w:hint="eastAsia"/>
            <w:bCs/>
            <w:szCs w:val="21"/>
          </w:rPr>
          <w:t>（法律法规和中国证监会另有规定的除外）</w:t>
        </w:r>
        <w:r w:rsidR="000B386B">
          <w:rPr>
            <w:rFonts w:hint="eastAsia"/>
            <w:bCs/>
            <w:szCs w:val="21"/>
          </w:rPr>
          <w:t>。</w:t>
        </w:r>
      </w:ins>
    </w:p>
    <w:p w:rsidR="002D1708" w:rsidRPr="002D1708" w:rsidRDefault="002D1708" w:rsidP="002D1708">
      <w:pPr>
        <w:spacing w:line="440" w:lineRule="atLeast"/>
        <w:ind w:firstLineChars="200" w:firstLine="420"/>
        <w:rPr>
          <w:rPrChange w:id="2797" w:author="xiaox" w:date="2016-10-26T09:42:00Z">
            <w:rPr>
              <w:sz w:val="24"/>
            </w:rPr>
          </w:rPrChange>
        </w:rPr>
        <w:pPrChange w:id="2798" w:author="xiaox" w:date="2016-10-26T09:42:00Z">
          <w:pPr>
            <w:spacing w:line="440" w:lineRule="atLeast"/>
            <w:ind w:firstLineChars="200" w:firstLine="480"/>
          </w:pPr>
        </w:pPrChange>
      </w:pPr>
      <w:r w:rsidRPr="002D1708">
        <w:rPr>
          <w:rFonts w:hint="eastAsia"/>
          <w:rPrChange w:id="2799" w:author="xiaox" w:date="2016-10-26T09:42:00Z">
            <w:rPr>
              <w:rFonts w:hint="eastAsia"/>
              <w:sz w:val="24"/>
            </w:rPr>
          </w:rPrChange>
        </w:rPr>
        <w:t>（</w:t>
      </w:r>
      <w:r w:rsidRPr="002D1708">
        <w:rPr>
          <w:rPrChange w:id="2800" w:author="xiaox" w:date="2016-10-26T09:42:00Z">
            <w:rPr>
              <w:sz w:val="24"/>
            </w:rPr>
          </w:rPrChange>
        </w:rPr>
        <w:t>5</w:t>
      </w:r>
      <w:r w:rsidRPr="002D1708">
        <w:rPr>
          <w:rFonts w:hint="eastAsia"/>
          <w:rPrChange w:id="2801" w:author="xiaox" w:date="2016-10-26T09:42:00Z">
            <w:rPr>
              <w:rFonts w:hint="eastAsia"/>
              <w:sz w:val="24"/>
            </w:rPr>
          </w:rPrChange>
        </w:rPr>
        <w:t>）</w:t>
      </w:r>
      <w:del w:id="2802" w:author="xiaox" w:date="2016-10-26T09:42:00Z">
        <w:r w:rsidR="009E2993">
          <w:rPr>
            <w:bCs/>
            <w:sz w:val="24"/>
          </w:rPr>
          <w:delText>提高</w:delText>
        </w:r>
      </w:del>
      <w:ins w:id="2803" w:author="xiaox" w:date="2016-10-26T09:42:00Z">
        <w:r w:rsidR="00C154FE">
          <w:rPr>
            <w:rFonts w:hint="eastAsia"/>
            <w:bCs/>
            <w:szCs w:val="21"/>
          </w:rPr>
          <w:t>调整</w:t>
        </w:r>
      </w:ins>
      <w:r w:rsidRPr="002D1708">
        <w:rPr>
          <w:rFonts w:hint="eastAsia"/>
          <w:rPrChange w:id="2804" w:author="xiaox" w:date="2016-10-26T09:42:00Z">
            <w:rPr>
              <w:rFonts w:hint="eastAsia"/>
              <w:sz w:val="24"/>
            </w:rPr>
          </w:rPrChange>
        </w:rPr>
        <w:t>基金管理人、基金托管人的报酬标准</w:t>
      </w:r>
      <w:del w:id="2805" w:author="xiaox" w:date="2016-10-26T09:42:00Z">
        <w:r w:rsidR="009E2993">
          <w:rPr>
            <w:bCs/>
            <w:sz w:val="24"/>
          </w:rPr>
          <w:delText>；</w:delText>
        </w:r>
      </w:del>
      <w:ins w:id="2806" w:author="xiaox" w:date="2016-10-26T09:42:00Z">
        <w:r w:rsidR="00473770" w:rsidRPr="00473770">
          <w:rPr>
            <w:rFonts w:hint="eastAsia"/>
            <w:bCs/>
            <w:szCs w:val="21"/>
          </w:rPr>
          <w:t>，但法律法规或中国证监会另有规定的除外</w:t>
        </w:r>
        <w:r w:rsidR="000B386B">
          <w:rPr>
            <w:rFonts w:hint="eastAsia"/>
            <w:bCs/>
            <w:szCs w:val="21"/>
          </w:rPr>
          <w:t>。</w:t>
        </w:r>
      </w:ins>
    </w:p>
    <w:p w:rsidR="002D1708" w:rsidRPr="002D1708" w:rsidRDefault="002D1708" w:rsidP="002D1708">
      <w:pPr>
        <w:spacing w:line="440" w:lineRule="atLeast"/>
        <w:ind w:firstLineChars="200" w:firstLine="420"/>
        <w:rPr>
          <w:rPrChange w:id="2807" w:author="xiaox" w:date="2016-10-26T09:42:00Z">
            <w:rPr>
              <w:sz w:val="24"/>
            </w:rPr>
          </w:rPrChange>
        </w:rPr>
        <w:pPrChange w:id="2808" w:author="xiaox" w:date="2016-10-26T09:42:00Z">
          <w:pPr>
            <w:spacing w:line="440" w:lineRule="atLeast"/>
            <w:ind w:firstLineChars="200" w:firstLine="480"/>
          </w:pPr>
        </w:pPrChange>
      </w:pPr>
      <w:r w:rsidRPr="002D1708">
        <w:rPr>
          <w:rFonts w:hint="eastAsia"/>
          <w:rPrChange w:id="2809" w:author="xiaox" w:date="2016-10-26T09:42:00Z">
            <w:rPr>
              <w:rFonts w:hint="eastAsia"/>
              <w:sz w:val="24"/>
            </w:rPr>
          </w:rPrChange>
        </w:rPr>
        <w:t>（</w:t>
      </w:r>
      <w:r w:rsidRPr="002D1708">
        <w:rPr>
          <w:rPrChange w:id="2810" w:author="xiaox" w:date="2016-10-26T09:42:00Z">
            <w:rPr>
              <w:sz w:val="24"/>
            </w:rPr>
          </w:rPrChange>
        </w:rPr>
        <w:t>6</w:t>
      </w:r>
      <w:r w:rsidRPr="002D1708">
        <w:rPr>
          <w:rFonts w:hint="eastAsia"/>
          <w:rPrChange w:id="2811" w:author="xiaox" w:date="2016-10-26T09:42:00Z">
            <w:rPr>
              <w:rFonts w:hint="eastAsia"/>
              <w:sz w:val="24"/>
            </w:rPr>
          </w:rPrChange>
        </w:rPr>
        <w:t>）变更基金类别</w:t>
      </w:r>
      <w:del w:id="2812" w:author="xiaox" w:date="2016-10-26T09:42:00Z">
        <w:r w:rsidR="009E2993">
          <w:rPr>
            <w:bCs/>
            <w:sz w:val="24"/>
          </w:rPr>
          <w:delText>；</w:delText>
        </w:r>
      </w:del>
      <w:ins w:id="2813"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814" w:author="xiaox" w:date="2016-10-26T09:42:00Z">
            <w:rPr>
              <w:sz w:val="24"/>
            </w:rPr>
          </w:rPrChange>
        </w:rPr>
        <w:pPrChange w:id="2815" w:author="xiaox" w:date="2016-10-26T09:42:00Z">
          <w:pPr>
            <w:spacing w:line="440" w:lineRule="atLeast"/>
            <w:ind w:firstLineChars="200" w:firstLine="480"/>
          </w:pPr>
        </w:pPrChange>
      </w:pPr>
      <w:r w:rsidRPr="002D1708">
        <w:rPr>
          <w:rFonts w:hint="eastAsia"/>
          <w:rPrChange w:id="2816" w:author="xiaox" w:date="2016-10-26T09:42:00Z">
            <w:rPr>
              <w:rFonts w:hint="eastAsia"/>
              <w:sz w:val="24"/>
            </w:rPr>
          </w:rPrChange>
        </w:rPr>
        <w:t>（</w:t>
      </w:r>
      <w:r w:rsidRPr="002D1708">
        <w:rPr>
          <w:rPrChange w:id="2817" w:author="xiaox" w:date="2016-10-26T09:42:00Z">
            <w:rPr>
              <w:sz w:val="24"/>
            </w:rPr>
          </w:rPrChange>
        </w:rPr>
        <w:t>7</w:t>
      </w:r>
      <w:r w:rsidRPr="002D1708">
        <w:rPr>
          <w:rFonts w:hint="eastAsia"/>
          <w:rPrChange w:id="2818" w:author="xiaox" w:date="2016-10-26T09:42:00Z">
            <w:rPr>
              <w:rFonts w:hint="eastAsia"/>
              <w:sz w:val="24"/>
            </w:rPr>
          </w:rPrChange>
        </w:rPr>
        <w:t>）本基金与其他基金的合并</w:t>
      </w:r>
      <w:del w:id="2819" w:author="xiaox" w:date="2016-10-26T09:42:00Z">
        <w:r w:rsidR="009E2993">
          <w:rPr>
            <w:bCs/>
            <w:sz w:val="24"/>
          </w:rPr>
          <w:delText>；</w:delText>
        </w:r>
      </w:del>
      <w:ins w:id="2820" w:author="xiaox" w:date="2016-10-26T09:42:00Z">
        <w:r w:rsidR="00473770" w:rsidRPr="00473770">
          <w:rPr>
            <w:rFonts w:hint="eastAsia"/>
            <w:bCs/>
            <w:szCs w:val="21"/>
          </w:rPr>
          <w:t>（法律法规和中国证监会另有规定的除外）</w:t>
        </w:r>
        <w:r w:rsidR="000B386B">
          <w:rPr>
            <w:rFonts w:hint="eastAsia"/>
            <w:bCs/>
            <w:szCs w:val="21"/>
          </w:rPr>
          <w:t>。</w:t>
        </w:r>
      </w:ins>
    </w:p>
    <w:p w:rsidR="002D1708" w:rsidRPr="002D1708" w:rsidRDefault="002D1708" w:rsidP="002D1708">
      <w:pPr>
        <w:spacing w:line="440" w:lineRule="atLeast"/>
        <w:ind w:firstLineChars="200" w:firstLine="420"/>
        <w:rPr>
          <w:rPrChange w:id="2821" w:author="xiaox" w:date="2016-10-26T09:42:00Z">
            <w:rPr>
              <w:sz w:val="24"/>
            </w:rPr>
          </w:rPrChange>
        </w:rPr>
        <w:pPrChange w:id="2822" w:author="xiaox" w:date="2016-10-26T09:42:00Z">
          <w:pPr>
            <w:spacing w:line="440" w:lineRule="atLeast"/>
            <w:ind w:firstLineChars="200" w:firstLine="480"/>
          </w:pPr>
        </w:pPrChange>
      </w:pPr>
      <w:r w:rsidRPr="002D1708">
        <w:rPr>
          <w:rFonts w:hint="eastAsia"/>
          <w:rPrChange w:id="2823" w:author="xiaox" w:date="2016-10-26T09:42:00Z">
            <w:rPr>
              <w:rFonts w:hint="eastAsia"/>
              <w:sz w:val="24"/>
            </w:rPr>
          </w:rPrChange>
        </w:rPr>
        <w:t>（</w:t>
      </w:r>
      <w:r w:rsidRPr="002D1708">
        <w:rPr>
          <w:rPrChange w:id="2824" w:author="xiaox" w:date="2016-10-26T09:42:00Z">
            <w:rPr>
              <w:sz w:val="24"/>
            </w:rPr>
          </w:rPrChange>
        </w:rPr>
        <w:t>8</w:t>
      </w:r>
      <w:r w:rsidRPr="002D1708">
        <w:rPr>
          <w:rFonts w:hint="eastAsia"/>
          <w:rPrChange w:id="2825" w:author="xiaox" w:date="2016-10-26T09:42:00Z">
            <w:rPr>
              <w:rFonts w:hint="eastAsia"/>
              <w:sz w:val="24"/>
            </w:rPr>
          </w:rPrChange>
        </w:rPr>
        <w:t>）变更基金投资目标、范围或策略</w:t>
      </w:r>
      <w:del w:id="2826" w:author="xiaox" w:date="2016-10-26T09:42:00Z">
        <w:r w:rsidR="009E2993">
          <w:rPr>
            <w:bCs/>
            <w:sz w:val="24"/>
          </w:rPr>
          <w:delText>；</w:delText>
        </w:r>
      </w:del>
      <w:ins w:id="2827" w:author="xiaox" w:date="2016-10-26T09:42:00Z">
        <w:r w:rsidR="00473770" w:rsidRPr="00473770">
          <w:rPr>
            <w:rFonts w:hint="eastAsia"/>
            <w:bCs/>
            <w:szCs w:val="21"/>
          </w:rPr>
          <w:t>（法律法规和中国证监会另有规定的除外）</w:t>
        </w:r>
        <w:r w:rsidR="000B386B">
          <w:rPr>
            <w:rFonts w:hint="eastAsia"/>
            <w:bCs/>
            <w:szCs w:val="21"/>
          </w:rPr>
          <w:t>。</w:t>
        </w:r>
      </w:ins>
    </w:p>
    <w:p w:rsidR="002D1708" w:rsidRPr="002D1708" w:rsidRDefault="002D1708" w:rsidP="002D1708">
      <w:pPr>
        <w:spacing w:line="440" w:lineRule="atLeast"/>
        <w:ind w:firstLineChars="200" w:firstLine="420"/>
        <w:rPr>
          <w:rPrChange w:id="2828" w:author="xiaox" w:date="2016-10-26T09:42:00Z">
            <w:rPr>
              <w:sz w:val="24"/>
            </w:rPr>
          </w:rPrChange>
        </w:rPr>
        <w:pPrChange w:id="2829" w:author="xiaox" w:date="2016-10-26T09:42:00Z">
          <w:pPr>
            <w:spacing w:line="440" w:lineRule="atLeast"/>
            <w:ind w:firstLineChars="200" w:firstLine="480"/>
          </w:pPr>
        </w:pPrChange>
      </w:pPr>
      <w:r w:rsidRPr="002D1708">
        <w:rPr>
          <w:rFonts w:hint="eastAsia"/>
          <w:rPrChange w:id="2830" w:author="xiaox" w:date="2016-10-26T09:42:00Z">
            <w:rPr>
              <w:rFonts w:hint="eastAsia"/>
              <w:sz w:val="24"/>
            </w:rPr>
          </w:rPrChange>
        </w:rPr>
        <w:t>（</w:t>
      </w:r>
      <w:r w:rsidRPr="002D1708">
        <w:rPr>
          <w:rPrChange w:id="2831" w:author="xiaox" w:date="2016-10-26T09:42:00Z">
            <w:rPr>
              <w:sz w:val="24"/>
            </w:rPr>
          </w:rPrChange>
        </w:rPr>
        <w:t>9</w:t>
      </w:r>
      <w:r w:rsidRPr="002D1708">
        <w:rPr>
          <w:rFonts w:hint="eastAsia"/>
          <w:rPrChange w:id="2832" w:author="xiaox" w:date="2016-10-26T09:42:00Z">
            <w:rPr>
              <w:rFonts w:hint="eastAsia"/>
              <w:sz w:val="24"/>
            </w:rPr>
          </w:rPrChange>
        </w:rPr>
        <w:t>）变更基金份额持有人大会程序</w:t>
      </w:r>
      <w:del w:id="2833" w:author="xiaox" w:date="2016-10-26T09:42:00Z">
        <w:r w:rsidR="009E2993">
          <w:rPr>
            <w:bCs/>
            <w:sz w:val="24"/>
          </w:rPr>
          <w:delText>；</w:delText>
        </w:r>
      </w:del>
      <w:ins w:id="2834" w:author="xiaox" w:date="2016-10-26T09:42:00Z">
        <w:r w:rsidR="00473770" w:rsidRPr="00473770">
          <w:rPr>
            <w:rFonts w:hint="eastAsia"/>
            <w:bCs/>
            <w:szCs w:val="21"/>
          </w:rPr>
          <w:t>（法律法规和中国证监会另有规定的除外）</w:t>
        </w:r>
        <w:r w:rsidR="000B386B">
          <w:rPr>
            <w:rFonts w:hint="eastAsia"/>
            <w:bCs/>
            <w:szCs w:val="21"/>
          </w:rPr>
          <w:t>。</w:t>
        </w:r>
      </w:ins>
    </w:p>
    <w:p w:rsidR="002D1708" w:rsidRPr="002D1708" w:rsidRDefault="002D1708" w:rsidP="002D1708">
      <w:pPr>
        <w:spacing w:line="440" w:lineRule="atLeast"/>
        <w:ind w:firstLineChars="200" w:firstLine="420"/>
        <w:rPr>
          <w:rPrChange w:id="2835" w:author="xiaox" w:date="2016-10-26T09:42:00Z">
            <w:rPr>
              <w:sz w:val="24"/>
            </w:rPr>
          </w:rPrChange>
        </w:rPr>
        <w:pPrChange w:id="2836" w:author="xiaox" w:date="2016-10-26T09:42:00Z">
          <w:pPr>
            <w:spacing w:line="440" w:lineRule="atLeast"/>
            <w:ind w:firstLineChars="200" w:firstLine="480"/>
          </w:pPr>
        </w:pPrChange>
      </w:pPr>
      <w:r w:rsidRPr="002D1708">
        <w:rPr>
          <w:rFonts w:hint="eastAsia"/>
          <w:rPrChange w:id="2837" w:author="xiaox" w:date="2016-10-26T09:42:00Z">
            <w:rPr>
              <w:rFonts w:hint="eastAsia"/>
              <w:sz w:val="24"/>
            </w:rPr>
          </w:rPrChange>
        </w:rPr>
        <w:t>（</w:t>
      </w:r>
      <w:r w:rsidRPr="002D1708">
        <w:rPr>
          <w:rPrChange w:id="2838" w:author="xiaox" w:date="2016-10-26T09:42:00Z">
            <w:rPr>
              <w:sz w:val="24"/>
            </w:rPr>
          </w:rPrChange>
        </w:rPr>
        <w:t>10</w:t>
      </w:r>
      <w:r w:rsidRPr="002D1708">
        <w:rPr>
          <w:rFonts w:hint="eastAsia"/>
          <w:rPrChange w:id="2839" w:author="xiaox" w:date="2016-10-26T09:42:00Z">
            <w:rPr>
              <w:rFonts w:hint="eastAsia"/>
              <w:sz w:val="24"/>
            </w:rPr>
          </w:rPrChange>
        </w:rPr>
        <w:t>）基金管理人或基金托管人要求召开基金份额持有人大会</w:t>
      </w:r>
      <w:del w:id="2840" w:author="xiaox" w:date="2016-10-26T09:42:00Z">
        <w:r w:rsidR="009E2993">
          <w:rPr>
            <w:bCs/>
            <w:sz w:val="24"/>
          </w:rPr>
          <w:delText>；</w:delText>
        </w:r>
      </w:del>
      <w:ins w:id="2841"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842" w:author="xiaox" w:date="2016-10-26T09:42:00Z">
            <w:rPr>
              <w:sz w:val="24"/>
            </w:rPr>
          </w:rPrChange>
        </w:rPr>
        <w:pPrChange w:id="2843" w:author="xiaox" w:date="2016-10-26T09:42:00Z">
          <w:pPr>
            <w:spacing w:line="440" w:lineRule="atLeast"/>
            <w:ind w:firstLineChars="200" w:firstLine="480"/>
          </w:pPr>
        </w:pPrChange>
      </w:pPr>
      <w:r w:rsidRPr="002D1708">
        <w:rPr>
          <w:rFonts w:hint="eastAsia"/>
          <w:rPrChange w:id="2844" w:author="xiaox" w:date="2016-10-26T09:42:00Z">
            <w:rPr>
              <w:rFonts w:hint="eastAsia"/>
              <w:sz w:val="24"/>
            </w:rPr>
          </w:rPrChange>
        </w:rPr>
        <w:t>（</w:t>
      </w:r>
      <w:r w:rsidRPr="002D1708">
        <w:rPr>
          <w:rPrChange w:id="2845" w:author="xiaox" w:date="2016-10-26T09:42:00Z">
            <w:rPr>
              <w:sz w:val="24"/>
            </w:rPr>
          </w:rPrChange>
        </w:rPr>
        <w:t>11</w:t>
      </w:r>
      <w:r w:rsidRPr="002D1708">
        <w:rPr>
          <w:rFonts w:hint="eastAsia"/>
          <w:rPrChange w:id="2846" w:author="xiaox" w:date="2016-10-26T09:42:00Z">
            <w:rPr>
              <w:rFonts w:hint="eastAsia"/>
              <w:sz w:val="24"/>
            </w:rPr>
          </w:rPrChange>
        </w:rPr>
        <w:t>）单独或合计持有本基金总份额</w:t>
      </w:r>
      <w:r w:rsidRPr="002D1708">
        <w:rPr>
          <w:rPrChange w:id="2847" w:author="xiaox" w:date="2016-10-26T09:42:00Z">
            <w:rPr>
              <w:sz w:val="24"/>
            </w:rPr>
          </w:rPrChange>
        </w:rPr>
        <w:t>10%</w:t>
      </w:r>
      <w:r w:rsidRPr="002D1708">
        <w:rPr>
          <w:rFonts w:hint="eastAsia"/>
          <w:rPrChange w:id="2848" w:author="xiaox" w:date="2016-10-26T09:42:00Z">
            <w:rPr>
              <w:rFonts w:hint="eastAsia"/>
              <w:sz w:val="24"/>
            </w:rPr>
          </w:rPrChange>
        </w:rPr>
        <w:t>以上（含</w:t>
      </w:r>
      <w:r w:rsidRPr="002D1708">
        <w:rPr>
          <w:rPrChange w:id="2849" w:author="xiaox" w:date="2016-10-26T09:42:00Z">
            <w:rPr>
              <w:sz w:val="24"/>
            </w:rPr>
          </w:rPrChange>
        </w:rPr>
        <w:t>10%</w:t>
      </w:r>
      <w:r w:rsidRPr="002D1708">
        <w:rPr>
          <w:rFonts w:hint="eastAsia"/>
          <w:rPrChange w:id="2850" w:author="xiaox" w:date="2016-10-26T09:42:00Z">
            <w:rPr>
              <w:rFonts w:hint="eastAsia"/>
              <w:sz w:val="24"/>
            </w:rPr>
          </w:rPrChange>
        </w:rPr>
        <w:t>）基金份额的基金份额持有人（以基金管理人收到提议当日的基金份额计算，下同）就同一事项书面要求召开基金份额持有人大会</w:t>
      </w:r>
      <w:del w:id="2851" w:author="xiaox" w:date="2016-10-26T09:42:00Z">
        <w:r w:rsidR="009E2993">
          <w:rPr>
            <w:bCs/>
            <w:sz w:val="24"/>
          </w:rPr>
          <w:delText>；</w:delText>
        </w:r>
      </w:del>
      <w:ins w:id="2852"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853" w:author="xiaox" w:date="2016-10-26T09:42:00Z">
            <w:rPr>
              <w:sz w:val="24"/>
            </w:rPr>
          </w:rPrChange>
        </w:rPr>
        <w:pPrChange w:id="2854" w:author="xiaox" w:date="2016-10-26T09:42:00Z">
          <w:pPr>
            <w:spacing w:line="440" w:lineRule="atLeast"/>
            <w:ind w:firstLineChars="200" w:firstLine="480"/>
          </w:pPr>
        </w:pPrChange>
      </w:pPr>
      <w:r w:rsidRPr="002D1708">
        <w:rPr>
          <w:rFonts w:hint="eastAsia"/>
          <w:rPrChange w:id="2855" w:author="xiaox" w:date="2016-10-26T09:42:00Z">
            <w:rPr>
              <w:rFonts w:hint="eastAsia"/>
              <w:sz w:val="24"/>
            </w:rPr>
          </w:rPrChange>
        </w:rPr>
        <w:t>（</w:t>
      </w:r>
      <w:r w:rsidRPr="002D1708">
        <w:rPr>
          <w:rPrChange w:id="2856" w:author="xiaox" w:date="2016-10-26T09:42:00Z">
            <w:rPr>
              <w:sz w:val="24"/>
            </w:rPr>
          </w:rPrChange>
        </w:rPr>
        <w:t>12</w:t>
      </w:r>
      <w:r w:rsidRPr="002D1708">
        <w:rPr>
          <w:rFonts w:hint="eastAsia"/>
          <w:rPrChange w:id="2857" w:author="xiaox" w:date="2016-10-26T09:42:00Z">
            <w:rPr>
              <w:rFonts w:hint="eastAsia"/>
              <w:sz w:val="24"/>
            </w:rPr>
          </w:rPrChange>
        </w:rPr>
        <w:t>）对基金当事人权利和义务产生重大影响的其他事项</w:t>
      </w:r>
      <w:del w:id="2858" w:author="xiaox" w:date="2016-10-26T09:42:00Z">
        <w:r w:rsidR="009E2993">
          <w:rPr>
            <w:bCs/>
            <w:sz w:val="24"/>
          </w:rPr>
          <w:delText>；</w:delText>
        </w:r>
      </w:del>
      <w:ins w:id="2859" w:author="xiaox" w:date="2016-10-26T09:42:00Z">
        <w:r w:rsidR="000B386B">
          <w:rPr>
            <w:rFonts w:hint="eastAsia"/>
            <w:bCs/>
            <w:szCs w:val="21"/>
          </w:rPr>
          <w:t>。</w:t>
        </w:r>
      </w:ins>
    </w:p>
    <w:p w:rsidR="002D1708" w:rsidRPr="002D1708" w:rsidRDefault="002D1708" w:rsidP="002D1708">
      <w:pPr>
        <w:spacing w:line="440" w:lineRule="atLeast"/>
        <w:ind w:firstLineChars="200" w:firstLine="420"/>
        <w:rPr>
          <w:rPrChange w:id="2860" w:author="xiaox" w:date="2016-10-26T09:42:00Z">
            <w:rPr>
              <w:sz w:val="24"/>
            </w:rPr>
          </w:rPrChange>
        </w:rPr>
        <w:pPrChange w:id="2861" w:author="xiaox" w:date="2016-10-26T09:42:00Z">
          <w:pPr>
            <w:spacing w:line="440" w:lineRule="atLeast"/>
            <w:ind w:firstLineChars="200" w:firstLine="480"/>
          </w:pPr>
        </w:pPrChange>
      </w:pPr>
      <w:r w:rsidRPr="002D1708">
        <w:rPr>
          <w:rFonts w:hint="eastAsia"/>
          <w:rPrChange w:id="2862" w:author="xiaox" w:date="2016-10-26T09:42:00Z">
            <w:rPr>
              <w:rFonts w:hint="eastAsia"/>
              <w:sz w:val="24"/>
            </w:rPr>
          </w:rPrChange>
        </w:rPr>
        <w:t>（</w:t>
      </w:r>
      <w:r w:rsidRPr="002D1708">
        <w:rPr>
          <w:rPrChange w:id="2863" w:author="xiaox" w:date="2016-10-26T09:42:00Z">
            <w:rPr>
              <w:sz w:val="24"/>
            </w:rPr>
          </w:rPrChange>
        </w:rPr>
        <w:t>13</w:t>
      </w:r>
      <w:r w:rsidRPr="002D1708">
        <w:rPr>
          <w:rFonts w:hint="eastAsia"/>
          <w:rPrChange w:id="2864" w:author="xiaox" w:date="2016-10-26T09:42:00Z">
            <w:rPr>
              <w:rFonts w:hint="eastAsia"/>
              <w:sz w:val="24"/>
            </w:rPr>
          </w:rPrChange>
        </w:rPr>
        <w:t>）法律法规、《基金合同》或中国证监会规定的其他应当召开基金份额持有人大会的事项。</w:t>
      </w:r>
    </w:p>
    <w:p w:rsidR="002D1708" w:rsidRPr="002D1708" w:rsidRDefault="002D1708" w:rsidP="002D1708">
      <w:pPr>
        <w:spacing w:line="440" w:lineRule="atLeast"/>
        <w:ind w:firstLineChars="200" w:firstLine="420"/>
        <w:rPr>
          <w:rPrChange w:id="2865" w:author="xiaox" w:date="2016-10-26T09:42:00Z">
            <w:rPr>
              <w:sz w:val="24"/>
            </w:rPr>
          </w:rPrChange>
        </w:rPr>
        <w:pPrChange w:id="2866" w:author="xiaox" w:date="2016-10-26T09:42:00Z">
          <w:pPr>
            <w:spacing w:line="360" w:lineRule="auto"/>
            <w:ind w:firstLineChars="200" w:firstLine="480"/>
          </w:pPr>
        </w:pPrChange>
      </w:pPr>
      <w:r w:rsidRPr="002D1708">
        <w:rPr>
          <w:rPrChange w:id="2867" w:author="xiaox" w:date="2016-10-26T09:42:00Z">
            <w:rPr>
              <w:sz w:val="24"/>
            </w:rPr>
          </w:rPrChange>
        </w:rPr>
        <w:t>2</w:t>
      </w:r>
      <w:r w:rsidRPr="002D1708">
        <w:rPr>
          <w:rFonts w:hint="eastAsia"/>
          <w:rPrChange w:id="2868" w:author="xiaox" w:date="2016-10-26T09:42:00Z">
            <w:rPr>
              <w:rFonts w:hint="eastAsia"/>
              <w:sz w:val="24"/>
            </w:rPr>
          </w:rPrChange>
        </w:rPr>
        <w:t>、</w:t>
      </w:r>
      <w:ins w:id="2869" w:author="xiaox" w:date="2016-10-26T09:42:00Z">
        <w:r w:rsidR="00287E80" w:rsidRPr="00F605B5">
          <w:rPr>
            <w:rFonts w:hint="eastAsia"/>
            <w:bCs/>
            <w:szCs w:val="21"/>
          </w:rPr>
          <w:t>在不违反法律法规和基金合同约定且对份额持有人利益无实质性不利影响的情况下，</w:t>
        </w:r>
      </w:ins>
      <w:r w:rsidRPr="002D1708">
        <w:rPr>
          <w:rFonts w:hint="eastAsia"/>
          <w:rPrChange w:id="2870" w:author="xiaox" w:date="2016-10-26T09:42:00Z">
            <w:rPr>
              <w:rFonts w:hint="eastAsia"/>
              <w:sz w:val="24"/>
            </w:rPr>
          </w:rPrChange>
        </w:rPr>
        <w:t>以下情况可由基金管理人和基金托管人协商后修改，不需召开基金份额持有人大会：</w:t>
      </w:r>
    </w:p>
    <w:p w:rsidR="002D1708" w:rsidRDefault="002D1708" w:rsidP="002D1708">
      <w:pPr>
        <w:spacing w:line="360" w:lineRule="auto"/>
        <w:ind w:firstLineChars="200" w:firstLine="420"/>
        <w:rPr>
          <w:del w:id="2871" w:author="xiaox" w:date="2016-10-26T09:42:00Z"/>
          <w:bCs/>
          <w:sz w:val="24"/>
        </w:rPr>
        <w:pPrChange w:id="2872" w:author="PINGAN" w:date="2016-10-28T15:50:00Z">
          <w:pPr>
            <w:spacing w:line="360" w:lineRule="auto"/>
            <w:ind w:firstLineChars="200" w:firstLine="480"/>
          </w:pPr>
        </w:pPrChange>
      </w:pPr>
      <w:r w:rsidRPr="002D1708">
        <w:rPr>
          <w:rFonts w:hint="eastAsia"/>
          <w:rPrChange w:id="2873" w:author="xiaox" w:date="2016-10-26T09:42:00Z">
            <w:rPr>
              <w:rFonts w:hint="eastAsia"/>
              <w:sz w:val="24"/>
            </w:rPr>
          </w:rPrChange>
        </w:rPr>
        <w:t>（</w:t>
      </w:r>
      <w:r w:rsidRPr="002D1708">
        <w:rPr>
          <w:rPrChange w:id="2874" w:author="xiaox" w:date="2016-10-26T09:42:00Z">
            <w:rPr>
              <w:sz w:val="24"/>
            </w:rPr>
          </w:rPrChange>
        </w:rPr>
        <w:t>1</w:t>
      </w:r>
      <w:r w:rsidRPr="002D1708">
        <w:rPr>
          <w:rFonts w:hint="eastAsia"/>
          <w:rPrChange w:id="2875" w:author="xiaox" w:date="2016-10-26T09:42:00Z">
            <w:rPr>
              <w:rFonts w:hint="eastAsia"/>
              <w:sz w:val="24"/>
            </w:rPr>
          </w:rPrChange>
        </w:rPr>
        <w:t>）</w:t>
      </w:r>
      <w:del w:id="2876" w:author="xiaox" w:date="2016-10-26T09:42:00Z">
        <w:r w:rsidR="009E2993">
          <w:rPr>
            <w:bCs/>
            <w:sz w:val="24"/>
          </w:rPr>
          <w:delText>调低基金管理费、基金托管费；</w:delText>
        </w:r>
      </w:del>
    </w:p>
    <w:p w:rsidR="00297D5F" w:rsidRPr="00297D5F" w:rsidRDefault="009E2993">
      <w:pPr>
        <w:spacing w:line="360" w:lineRule="auto"/>
        <w:ind w:firstLineChars="200" w:firstLine="480"/>
        <w:rPr>
          <w:rPrChange w:id="2877" w:author="xiaox" w:date="2016-10-26T09:42:00Z">
            <w:rPr>
              <w:sz w:val="24"/>
            </w:rPr>
          </w:rPrChange>
        </w:rPr>
      </w:pPr>
      <w:del w:id="2878" w:author="xiaox" w:date="2016-10-26T09:42:00Z">
        <w:r>
          <w:rPr>
            <w:bCs/>
            <w:sz w:val="24"/>
          </w:rPr>
          <w:delText>（</w:delText>
        </w:r>
        <w:r>
          <w:rPr>
            <w:bCs/>
            <w:sz w:val="24"/>
          </w:rPr>
          <w:delText>2</w:delText>
        </w:r>
        <w:r>
          <w:rPr>
            <w:bCs/>
            <w:sz w:val="24"/>
          </w:rPr>
          <w:delText>）</w:delText>
        </w:r>
      </w:del>
      <w:r w:rsidR="002D1708" w:rsidRPr="002D1708">
        <w:rPr>
          <w:rFonts w:hint="eastAsia"/>
          <w:rPrChange w:id="2879" w:author="xiaox" w:date="2016-10-26T09:42:00Z">
            <w:rPr>
              <w:rFonts w:hint="eastAsia"/>
              <w:sz w:val="24"/>
            </w:rPr>
          </w:rPrChange>
        </w:rPr>
        <w:t>法律法规要求增加的基金费用的收取</w:t>
      </w:r>
      <w:del w:id="2880" w:author="xiaox" w:date="2016-10-26T09:42:00Z">
        <w:r>
          <w:rPr>
            <w:bCs/>
            <w:sz w:val="24"/>
          </w:rPr>
          <w:delText>；</w:delText>
        </w:r>
      </w:del>
      <w:ins w:id="2881" w:author="xiaox" w:date="2016-10-26T09:42:00Z">
        <w:r w:rsidR="000B386B">
          <w:rPr>
            <w:rFonts w:hint="eastAsia"/>
            <w:bCs/>
            <w:szCs w:val="21"/>
          </w:rPr>
          <w:t>。</w:t>
        </w:r>
      </w:ins>
    </w:p>
    <w:p w:rsidR="00297D5F" w:rsidRPr="00297D5F" w:rsidRDefault="009E2993">
      <w:pPr>
        <w:spacing w:line="360" w:lineRule="auto"/>
        <w:ind w:firstLineChars="200" w:firstLine="480"/>
        <w:rPr>
          <w:rPrChange w:id="2882" w:author="xiaox" w:date="2016-10-26T09:42:00Z">
            <w:rPr>
              <w:sz w:val="24"/>
            </w:rPr>
          </w:rPrChange>
        </w:rPr>
      </w:pPr>
      <w:del w:id="2883" w:author="xiaox" w:date="2016-10-26T09:42:00Z">
        <w:r>
          <w:rPr>
            <w:bCs/>
            <w:sz w:val="24"/>
          </w:rPr>
          <w:delText>（</w:delText>
        </w:r>
        <w:r>
          <w:rPr>
            <w:bCs/>
            <w:sz w:val="24"/>
          </w:rPr>
          <w:delText>3</w:delText>
        </w:r>
        <w:r>
          <w:rPr>
            <w:bCs/>
            <w:sz w:val="24"/>
          </w:rPr>
          <w:delText>）在法律法规和《基金合同》规定的范围内</w:delText>
        </w:r>
      </w:del>
      <w:ins w:id="2884" w:author="xiaox" w:date="2016-10-26T09:42:00Z">
        <w:r w:rsidR="00473770" w:rsidRPr="00473770">
          <w:rPr>
            <w:rFonts w:hint="eastAsia"/>
            <w:bCs/>
            <w:szCs w:val="21"/>
          </w:rPr>
          <w:t>（</w:t>
        </w:r>
        <w:r w:rsidR="00C154FE">
          <w:rPr>
            <w:rFonts w:hint="eastAsia"/>
            <w:bCs/>
            <w:szCs w:val="21"/>
          </w:rPr>
          <w:t>2</w:t>
        </w:r>
        <w:r w:rsidR="00473770" w:rsidRPr="00473770">
          <w:rPr>
            <w:rFonts w:hint="eastAsia"/>
            <w:bCs/>
            <w:szCs w:val="21"/>
          </w:rPr>
          <w:t>）增加、减少、</w:t>
        </w:r>
      </w:ins>
      <w:r w:rsidR="002D1708" w:rsidRPr="002D1708">
        <w:rPr>
          <w:rFonts w:hint="eastAsia"/>
          <w:rPrChange w:id="2885" w:author="xiaox" w:date="2016-10-26T09:42:00Z">
            <w:rPr>
              <w:rFonts w:hint="eastAsia"/>
              <w:sz w:val="24"/>
            </w:rPr>
          </w:rPrChange>
        </w:rPr>
        <w:t>调整本基金</w:t>
      </w:r>
      <w:ins w:id="2886" w:author="xiaox" w:date="2016-10-26T09:42:00Z">
        <w:r w:rsidR="00473770" w:rsidRPr="00473770">
          <w:rPr>
            <w:rFonts w:hint="eastAsia"/>
            <w:bCs/>
            <w:szCs w:val="21"/>
          </w:rPr>
          <w:t>份额类别设置或</w:t>
        </w:r>
        <w:del w:id="2887" w:author="周凯怡" w:date="2016-11-14T19:32:00Z">
          <w:r w:rsidR="00473770" w:rsidRPr="00473770" w:rsidDel="00030B22">
            <w:rPr>
              <w:rFonts w:hint="eastAsia"/>
              <w:bCs/>
              <w:szCs w:val="21"/>
            </w:rPr>
            <w:delText>调低</w:delText>
          </w:r>
        </w:del>
      </w:ins>
      <w:ins w:id="2888" w:author="周凯怡" w:date="2016-11-14T19:32:00Z">
        <w:r w:rsidR="00030B22">
          <w:rPr>
            <w:rFonts w:hint="eastAsia"/>
            <w:bCs/>
            <w:szCs w:val="21"/>
          </w:rPr>
          <w:t>调整</w:t>
        </w:r>
      </w:ins>
      <w:ins w:id="2889" w:author="xiaox" w:date="2016-10-26T09:42:00Z">
        <w:r w:rsidR="00473770" w:rsidRPr="00473770">
          <w:rPr>
            <w:rFonts w:hint="eastAsia"/>
            <w:bCs/>
            <w:szCs w:val="21"/>
          </w:rPr>
          <w:t>本基金</w:t>
        </w:r>
      </w:ins>
      <w:r w:rsidR="002D1708" w:rsidRPr="002D1708">
        <w:rPr>
          <w:rFonts w:hint="eastAsia"/>
          <w:rPrChange w:id="2890" w:author="xiaox" w:date="2016-10-26T09:42:00Z">
            <w:rPr>
              <w:rFonts w:hint="eastAsia"/>
              <w:sz w:val="24"/>
            </w:rPr>
          </w:rPrChange>
        </w:rPr>
        <w:t>的申购费率、</w:t>
      </w:r>
      <w:del w:id="2891" w:author="xiaox" w:date="2016-10-26T09:42:00Z">
        <w:r>
          <w:rPr>
            <w:bCs/>
            <w:sz w:val="24"/>
          </w:rPr>
          <w:delText>调低</w:delText>
        </w:r>
      </w:del>
      <w:r w:rsidR="002D1708" w:rsidRPr="002D1708">
        <w:rPr>
          <w:rFonts w:hint="eastAsia"/>
          <w:rPrChange w:id="2892" w:author="xiaox" w:date="2016-10-26T09:42:00Z">
            <w:rPr>
              <w:rFonts w:hint="eastAsia"/>
              <w:sz w:val="24"/>
            </w:rPr>
          </w:rPrChange>
        </w:rPr>
        <w:t>赎回费率</w:t>
      </w:r>
      <w:del w:id="2893" w:author="xiaox" w:date="2016-10-26T09:42:00Z">
        <w:r>
          <w:rPr>
            <w:bCs/>
            <w:sz w:val="24"/>
          </w:rPr>
          <w:delText>；</w:delText>
        </w:r>
      </w:del>
      <w:ins w:id="2894" w:author="xiaox" w:date="2016-10-26T09:42:00Z">
        <w:r w:rsidR="00473770" w:rsidRPr="00473770">
          <w:rPr>
            <w:rFonts w:hint="eastAsia"/>
            <w:bCs/>
            <w:szCs w:val="21"/>
          </w:rPr>
          <w:t>、销售服务费率或收费方式</w:t>
        </w:r>
        <w:r w:rsidR="000B386B">
          <w:rPr>
            <w:rFonts w:hint="eastAsia"/>
            <w:bCs/>
            <w:szCs w:val="21"/>
          </w:rPr>
          <w:t>。</w:t>
        </w:r>
      </w:ins>
    </w:p>
    <w:p w:rsidR="00473770" w:rsidRPr="00473770" w:rsidRDefault="00473770" w:rsidP="005326F4">
      <w:pPr>
        <w:spacing w:line="360" w:lineRule="auto"/>
        <w:ind w:firstLineChars="200" w:firstLine="420"/>
        <w:rPr>
          <w:ins w:id="2895" w:author="xiaox" w:date="2016-10-26T09:42:00Z"/>
          <w:bCs/>
          <w:szCs w:val="21"/>
        </w:rPr>
      </w:pPr>
      <w:ins w:id="2896" w:author="xiaox" w:date="2016-10-26T09:42:00Z">
        <w:r w:rsidRPr="00473770">
          <w:rPr>
            <w:rFonts w:hint="eastAsia"/>
            <w:bCs/>
            <w:szCs w:val="21"/>
          </w:rPr>
          <w:t>（</w:t>
        </w:r>
        <w:r w:rsidR="00C154FE">
          <w:rPr>
            <w:rFonts w:hint="eastAsia"/>
            <w:bCs/>
            <w:szCs w:val="21"/>
          </w:rPr>
          <w:t>3</w:t>
        </w:r>
        <w:r w:rsidRPr="00473770">
          <w:rPr>
            <w:rFonts w:hint="eastAsia"/>
            <w:bCs/>
            <w:szCs w:val="21"/>
          </w:rPr>
          <w:t>）基金管理人、登记机构、代销机构调整有关基金认购、申购、赎回、转换、收益分配、非交易过户、转托管等业务的规则</w:t>
        </w:r>
        <w:r w:rsidR="000B386B">
          <w:rPr>
            <w:rFonts w:hint="eastAsia"/>
            <w:bCs/>
            <w:szCs w:val="21"/>
          </w:rPr>
          <w:t>。</w:t>
        </w:r>
      </w:ins>
    </w:p>
    <w:p w:rsidR="002D1708" w:rsidRPr="002D1708" w:rsidRDefault="002D1708" w:rsidP="002D1708">
      <w:pPr>
        <w:spacing w:line="360" w:lineRule="auto"/>
        <w:ind w:firstLineChars="200" w:firstLine="420"/>
        <w:rPr>
          <w:rPrChange w:id="2897" w:author="xiaox" w:date="2016-10-26T09:42:00Z">
            <w:rPr>
              <w:sz w:val="24"/>
            </w:rPr>
          </w:rPrChange>
        </w:rPr>
        <w:pPrChange w:id="2898" w:author="xiaox" w:date="2016-10-26T09:42:00Z">
          <w:pPr>
            <w:spacing w:line="360" w:lineRule="auto"/>
            <w:ind w:firstLineChars="200" w:firstLine="480"/>
          </w:pPr>
        </w:pPrChange>
      </w:pPr>
      <w:r w:rsidRPr="002D1708">
        <w:rPr>
          <w:rFonts w:hint="eastAsia"/>
          <w:rPrChange w:id="2899" w:author="xiaox" w:date="2016-10-26T09:42:00Z">
            <w:rPr>
              <w:rFonts w:hint="eastAsia"/>
              <w:sz w:val="24"/>
            </w:rPr>
          </w:rPrChange>
        </w:rPr>
        <w:lastRenderedPageBreak/>
        <w:t>（</w:t>
      </w:r>
      <w:r w:rsidRPr="002D1708">
        <w:rPr>
          <w:rPrChange w:id="2900" w:author="xiaox" w:date="2016-10-26T09:42:00Z">
            <w:rPr>
              <w:sz w:val="24"/>
            </w:rPr>
          </w:rPrChange>
        </w:rPr>
        <w:t>4</w:t>
      </w:r>
      <w:r w:rsidRPr="002D1708">
        <w:rPr>
          <w:rFonts w:hint="eastAsia"/>
          <w:rPrChange w:id="2901" w:author="xiaox" w:date="2016-10-26T09:42:00Z">
            <w:rPr>
              <w:rFonts w:hint="eastAsia"/>
              <w:sz w:val="24"/>
            </w:rPr>
          </w:rPrChange>
        </w:rPr>
        <w:t>）因相应的法律法规发生变动而应当对《基金合同》进行修改</w:t>
      </w:r>
      <w:del w:id="2902" w:author="xiaox" w:date="2016-10-26T09:42:00Z">
        <w:r w:rsidR="009E2993">
          <w:rPr>
            <w:bCs/>
            <w:sz w:val="24"/>
          </w:rPr>
          <w:delText>；</w:delText>
        </w:r>
      </w:del>
      <w:ins w:id="290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904" w:author="xiaox" w:date="2016-10-26T09:42:00Z">
            <w:rPr>
              <w:sz w:val="24"/>
            </w:rPr>
          </w:rPrChange>
        </w:rPr>
        <w:pPrChange w:id="2905" w:author="xiaox" w:date="2016-10-26T09:42:00Z">
          <w:pPr>
            <w:spacing w:line="360" w:lineRule="auto"/>
            <w:ind w:firstLineChars="200" w:firstLine="480"/>
          </w:pPr>
        </w:pPrChange>
      </w:pPr>
      <w:r w:rsidRPr="002D1708">
        <w:rPr>
          <w:rFonts w:hint="eastAsia"/>
          <w:rPrChange w:id="2906" w:author="xiaox" w:date="2016-10-26T09:42:00Z">
            <w:rPr>
              <w:rFonts w:hint="eastAsia"/>
              <w:sz w:val="24"/>
            </w:rPr>
          </w:rPrChange>
        </w:rPr>
        <w:t>（</w:t>
      </w:r>
      <w:r w:rsidRPr="002D1708">
        <w:rPr>
          <w:rPrChange w:id="2907" w:author="xiaox" w:date="2016-10-26T09:42:00Z">
            <w:rPr>
              <w:sz w:val="24"/>
            </w:rPr>
          </w:rPrChange>
        </w:rPr>
        <w:t>5</w:t>
      </w:r>
      <w:r w:rsidRPr="002D1708">
        <w:rPr>
          <w:rFonts w:hint="eastAsia"/>
          <w:rPrChange w:id="2908" w:author="xiaox" w:date="2016-10-26T09:42:00Z">
            <w:rPr>
              <w:rFonts w:hint="eastAsia"/>
              <w:sz w:val="24"/>
            </w:rPr>
          </w:rPrChange>
        </w:rPr>
        <w:t>）对《基金合同》的修改对基金份额持有人利益无实质性不利影响或修改不涉及《基金合同》当事人权利义务关系发生</w:t>
      </w:r>
      <w:ins w:id="2909" w:author="xiaox" w:date="2016-10-26T09:42:00Z">
        <w:r w:rsidR="00473770" w:rsidRPr="00473770">
          <w:rPr>
            <w:rFonts w:hint="eastAsia"/>
            <w:bCs/>
            <w:szCs w:val="21"/>
          </w:rPr>
          <w:t>重大</w:t>
        </w:r>
      </w:ins>
      <w:r w:rsidRPr="002D1708">
        <w:rPr>
          <w:rFonts w:hint="eastAsia"/>
          <w:rPrChange w:id="2910" w:author="xiaox" w:date="2016-10-26T09:42:00Z">
            <w:rPr>
              <w:rFonts w:hint="eastAsia"/>
              <w:sz w:val="24"/>
            </w:rPr>
          </w:rPrChange>
        </w:rPr>
        <w:t>变化</w:t>
      </w:r>
      <w:del w:id="2911" w:author="xiaox" w:date="2016-10-26T09:42:00Z">
        <w:r w:rsidR="009E2993">
          <w:rPr>
            <w:bCs/>
            <w:sz w:val="24"/>
          </w:rPr>
          <w:delText>；</w:delText>
        </w:r>
      </w:del>
      <w:ins w:id="291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913" w:author="xiaox" w:date="2016-10-26T09:42:00Z">
            <w:rPr>
              <w:sz w:val="24"/>
            </w:rPr>
          </w:rPrChange>
        </w:rPr>
        <w:pPrChange w:id="2914" w:author="xiaox" w:date="2016-10-26T09:42:00Z">
          <w:pPr>
            <w:spacing w:line="360" w:lineRule="auto"/>
            <w:ind w:firstLineChars="200" w:firstLine="480"/>
          </w:pPr>
        </w:pPrChange>
      </w:pPr>
      <w:r w:rsidRPr="002D1708">
        <w:rPr>
          <w:rFonts w:hint="eastAsia"/>
          <w:rPrChange w:id="2915" w:author="xiaox" w:date="2016-10-26T09:42:00Z">
            <w:rPr>
              <w:rFonts w:hint="eastAsia"/>
              <w:sz w:val="24"/>
            </w:rPr>
          </w:rPrChange>
        </w:rPr>
        <w:t>（</w:t>
      </w:r>
      <w:r w:rsidRPr="002D1708">
        <w:rPr>
          <w:rPrChange w:id="2916" w:author="xiaox" w:date="2016-10-26T09:42:00Z">
            <w:rPr>
              <w:sz w:val="24"/>
            </w:rPr>
          </w:rPrChange>
        </w:rPr>
        <w:t>6</w:t>
      </w:r>
      <w:r w:rsidRPr="002D1708">
        <w:rPr>
          <w:rFonts w:hint="eastAsia"/>
          <w:rPrChange w:id="2917" w:author="xiaox" w:date="2016-10-26T09:42:00Z">
            <w:rPr>
              <w:rFonts w:hint="eastAsia"/>
              <w:sz w:val="24"/>
            </w:rPr>
          </w:rPrChange>
        </w:rPr>
        <w:t>）按照法律法规和《基金合同》规定不需召开基金份额持有人大会的</w:t>
      </w:r>
      <w:del w:id="2918" w:author="xiaox" w:date="2016-10-26T09:42:00Z">
        <w:r w:rsidR="009E2993">
          <w:rPr>
            <w:bCs/>
            <w:sz w:val="24"/>
          </w:rPr>
          <w:delText>以外的</w:delText>
        </w:r>
      </w:del>
      <w:r w:rsidRPr="002D1708">
        <w:rPr>
          <w:rFonts w:hint="eastAsia"/>
          <w:rPrChange w:id="2919" w:author="xiaox" w:date="2016-10-26T09:42:00Z">
            <w:rPr>
              <w:rFonts w:hint="eastAsia"/>
              <w:sz w:val="24"/>
            </w:rPr>
          </w:rPrChange>
        </w:rPr>
        <w:t>其他情形。</w:t>
      </w:r>
    </w:p>
    <w:p w:rsidR="002D1708" w:rsidRPr="002D1708" w:rsidRDefault="002D1708" w:rsidP="002D1708">
      <w:pPr>
        <w:spacing w:line="360" w:lineRule="auto"/>
        <w:ind w:firstLineChars="200" w:firstLine="420"/>
        <w:rPr>
          <w:rPrChange w:id="2920" w:author="xiaox" w:date="2016-10-26T09:42:00Z">
            <w:rPr>
              <w:sz w:val="24"/>
            </w:rPr>
          </w:rPrChange>
        </w:rPr>
        <w:pPrChange w:id="2921" w:author="xiaox" w:date="2016-10-26T09:42:00Z">
          <w:pPr>
            <w:spacing w:line="360" w:lineRule="auto"/>
            <w:ind w:firstLineChars="200" w:firstLine="480"/>
          </w:pPr>
        </w:pPrChange>
      </w:pPr>
      <w:bookmarkStart w:id="2922" w:name="_Toc79392585"/>
      <w:bookmarkStart w:id="2923" w:name="_Toc57530244"/>
      <w:bookmarkStart w:id="2924" w:name="_Toc15641221"/>
      <w:r w:rsidRPr="002D1708">
        <w:rPr>
          <w:rFonts w:hint="eastAsia"/>
          <w:rPrChange w:id="2925" w:author="xiaox" w:date="2016-10-26T09:42:00Z">
            <w:rPr>
              <w:rFonts w:hint="eastAsia"/>
              <w:sz w:val="24"/>
            </w:rPr>
          </w:rPrChange>
        </w:rPr>
        <w:t>二、会议召集人及召集方式</w:t>
      </w:r>
      <w:bookmarkEnd w:id="2922"/>
      <w:bookmarkEnd w:id="2923"/>
      <w:bookmarkEnd w:id="2924"/>
    </w:p>
    <w:p w:rsidR="002D1708" w:rsidRPr="002D1708" w:rsidRDefault="002D1708" w:rsidP="002D1708">
      <w:pPr>
        <w:spacing w:line="360" w:lineRule="auto"/>
        <w:ind w:firstLineChars="200" w:firstLine="420"/>
        <w:rPr>
          <w:rPrChange w:id="2926" w:author="xiaox" w:date="2016-10-26T09:42:00Z">
            <w:rPr>
              <w:sz w:val="24"/>
            </w:rPr>
          </w:rPrChange>
        </w:rPr>
        <w:pPrChange w:id="2927" w:author="xiaox" w:date="2016-10-26T09:42:00Z">
          <w:pPr>
            <w:spacing w:line="360" w:lineRule="auto"/>
            <w:ind w:firstLineChars="200" w:firstLine="480"/>
          </w:pPr>
        </w:pPrChange>
      </w:pPr>
      <w:bookmarkStart w:id="2928" w:name="_Toc15641222"/>
      <w:bookmarkStart w:id="2929" w:name="_Toc57530245"/>
      <w:r w:rsidRPr="002D1708">
        <w:rPr>
          <w:rPrChange w:id="2930" w:author="xiaox" w:date="2016-10-26T09:42:00Z">
            <w:rPr>
              <w:sz w:val="24"/>
            </w:rPr>
          </w:rPrChange>
        </w:rPr>
        <w:t>1</w:t>
      </w:r>
      <w:r w:rsidRPr="002D1708">
        <w:rPr>
          <w:rFonts w:hint="eastAsia"/>
          <w:rPrChange w:id="2931" w:author="xiaox" w:date="2016-10-26T09:42:00Z">
            <w:rPr>
              <w:rFonts w:hint="eastAsia"/>
              <w:sz w:val="24"/>
            </w:rPr>
          </w:rPrChange>
        </w:rPr>
        <w:t>、除法律法规规定或《基金合同》另有约定外，基金份额持有人大会由基金管理人召集</w:t>
      </w:r>
      <w:del w:id="2932" w:author="xiaox" w:date="2016-10-26T09:42:00Z">
        <w:r w:rsidR="009E2993">
          <w:rPr>
            <w:bCs/>
            <w:sz w:val="24"/>
          </w:rPr>
          <w:delText>；</w:delText>
        </w:r>
      </w:del>
      <w:ins w:id="293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2934" w:author="xiaox" w:date="2016-10-26T09:42:00Z">
            <w:rPr>
              <w:sz w:val="24"/>
            </w:rPr>
          </w:rPrChange>
        </w:rPr>
        <w:pPrChange w:id="2935" w:author="xiaox" w:date="2016-10-26T09:42:00Z">
          <w:pPr>
            <w:spacing w:line="360" w:lineRule="auto"/>
            <w:ind w:firstLineChars="200" w:firstLine="480"/>
          </w:pPr>
        </w:pPrChange>
      </w:pPr>
      <w:r w:rsidRPr="002D1708">
        <w:rPr>
          <w:rPrChange w:id="2936" w:author="xiaox" w:date="2016-10-26T09:42:00Z">
            <w:rPr>
              <w:sz w:val="24"/>
            </w:rPr>
          </w:rPrChange>
        </w:rPr>
        <w:t>2</w:t>
      </w:r>
      <w:r w:rsidRPr="002D1708">
        <w:rPr>
          <w:rFonts w:hint="eastAsia"/>
          <w:rPrChange w:id="2937" w:author="xiaox" w:date="2016-10-26T09:42:00Z">
            <w:rPr>
              <w:rFonts w:hint="eastAsia"/>
              <w:sz w:val="24"/>
            </w:rPr>
          </w:rPrChange>
        </w:rPr>
        <w:t>、基金管理人未按规定召集或不能召集时，由基金托管人召集</w:t>
      </w:r>
      <w:del w:id="2938" w:author="xiaox" w:date="2016-10-26T09:42:00Z">
        <w:r w:rsidR="009E2993">
          <w:rPr>
            <w:bCs/>
            <w:sz w:val="24"/>
          </w:rPr>
          <w:delText>；</w:delText>
        </w:r>
      </w:del>
      <w:ins w:id="2939" w:author="xiaox" w:date="2016-10-26T09:42:00Z">
        <w:r w:rsidR="000B386B">
          <w:rPr>
            <w:rFonts w:hint="eastAsia"/>
            <w:bCs/>
            <w:szCs w:val="21"/>
          </w:rPr>
          <w:t>。</w:t>
        </w:r>
      </w:ins>
    </w:p>
    <w:p w:rsidR="002D1708" w:rsidRDefault="002D1708" w:rsidP="002D1708">
      <w:pPr>
        <w:spacing w:line="360" w:lineRule="auto"/>
        <w:ind w:firstLineChars="200" w:firstLine="420"/>
        <w:rPr>
          <w:del w:id="2940" w:author="xiaox" w:date="2016-10-26T09:42:00Z"/>
          <w:bCs/>
          <w:sz w:val="24"/>
        </w:rPr>
        <w:pPrChange w:id="2941" w:author="PINGAN" w:date="2016-10-28T15:48:00Z">
          <w:pPr>
            <w:spacing w:line="360" w:lineRule="auto"/>
            <w:ind w:firstLineChars="200" w:firstLine="480"/>
          </w:pPr>
        </w:pPrChange>
      </w:pPr>
      <w:r w:rsidRPr="002D1708">
        <w:rPr>
          <w:rPrChange w:id="2942" w:author="xiaox" w:date="2016-10-26T09:42:00Z">
            <w:rPr>
              <w:sz w:val="24"/>
            </w:rPr>
          </w:rPrChange>
        </w:rPr>
        <w:t>3</w:t>
      </w:r>
      <w:r w:rsidRPr="002D1708">
        <w:rPr>
          <w:rFonts w:hint="eastAsia"/>
          <w:rPrChange w:id="2943" w:author="xiaox" w:date="2016-10-26T09:42:00Z">
            <w:rPr>
              <w:rFonts w:hint="eastAsia"/>
              <w:sz w:val="24"/>
            </w:rPr>
          </w:rPrChange>
        </w:rPr>
        <w:t>、基金托管人认为有必要召开基金份额持有人大会的，应当向基金管理人提出书面提议。基金管理人应当自收到书面提议之日起</w:t>
      </w:r>
      <w:del w:id="2944" w:author="xiaox" w:date="2016-10-26T09:42:00Z">
        <w:r w:rsidR="009E2993">
          <w:rPr>
            <w:bCs/>
            <w:sz w:val="24"/>
          </w:rPr>
          <w:delText xml:space="preserve"> </w:delText>
        </w:r>
        <w:r w:rsidR="009E2993">
          <w:rPr>
            <w:bCs/>
            <w:sz w:val="24"/>
            <w:highlight w:val="yellow"/>
          </w:rPr>
          <w:delText xml:space="preserve">    </w:delText>
        </w:r>
      </w:del>
      <w:ins w:id="2945" w:author="xiaox" w:date="2016-10-26T09:42:00Z">
        <w:r w:rsidR="00473770" w:rsidRPr="00473770">
          <w:rPr>
            <w:bCs/>
            <w:szCs w:val="21"/>
          </w:rPr>
          <w:t>10</w:t>
        </w:r>
      </w:ins>
      <w:r w:rsidRPr="002D1708">
        <w:rPr>
          <w:rFonts w:hint="eastAsia"/>
          <w:rPrChange w:id="2946" w:author="xiaox" w:date="2016-10-26T09:42:00Z">
            <w:rPr>
              <w:rFonts w:hint="eastAsia"/>
              <w:sz w:val="24"/>
            </w:rPr>
          </w:rPrChange>
        </w:rPr>
        <w:t>日内决定是否召集，并书面告知基金托管人。基金管理人决定召集的，应当自出具书面决定之日起</w:t>
      </w:r>
      <w:del w:id="2947" w:author="xiaox" w:date="2016-10-26T09:42:00Z">
        <w:r w:rsidR="009E2993">
          <w:rPr>
            <w:bCs/>
            <w:sz w:val="24"/>
          </w:rPr>
          <w:delText xml:space="preserve">       </w:delText>
        </w:r>
      </w:del>
    </w:p>
    <w:p w:rsidR="002D1708" w:rsidRPr="002D1708" w:rsidRDefault="009E2993" w:rsidP="002D1708">
      <w:pPr>
        <w:spacing w:line="360" w:lineRule="auto"/>
        <w:ind w:firstLineChars="200" w:firstLine="480"/>
        <w:rPr>
          <w:rPrChange w:id="2948" w:author="xiaox" w:date="2016-10-26T09:42:00Z">
            <w:rPr>
              <w:sz w:val="24"/>
            </w:rPr>
          </w:rPrChange>
        </w:rPr>
        <w:pPrChange w:id="2949" w:author="xiaox" w:date="2016-10-26T09:42:00Z">
          <w:pPr>
            <w:spacing w:line="360" w:lineRule="auto"/>
          </w:pPr>
        </w:pPrChange>
      </w:pPr>
      <w:del w:id="2950" w:author="xiaox" w:date="2016-10-26T09:42:00Z">
        <w:r>
          <w:rPr>
            <w:bCs/>
            <w:sz w:val="24"/>
            <w:highlight w:val="yellow"/>
          </w:rPr>
          <w:delText xml:space="preserve">        </w:delText>
        </w:r>
      </w:del>
      <w:ins w:id="2951" w:author="xiaox" w:date="2016-10-26T09:42:00Z">
        <w:r w:rsidR="00473770" w:rsidRPr="00473770">
          <w:rPr>
            <w:bCs/>
            <w:szCs w:val="21"/>
          </w:rPr>
          <w:t>60</w:t>
        </w:r>
      </w:ins>
      <w:r w:rsidR="002D1708" w:rsidRPr="002D1708">
        <w:rPr>
          <w:rFonts w:hint="eastAsia"/>
          <w:rPrChange w:id="2952" w:author="xiaox" w:date="2016-10-26T09:42:00Z">
            <w:rPr>
              <w:rFonts w:hint="eastAsia"/>
              <w:sz w:val="24"/>
            </w:rPr>
          </w:rPrChange>
        </w:rPr>
        <w:t>日内召开；基金管理人决定不召集，基金托管人仍认为有必要召开的，应当由基金托管人自行召集。</w:t>
      </w:r>
    </w:p>
    <w:p w:rsidR="002D1708" w:rsidRDefault="002D1708" w:rsidP="002D1708">
      <w:pPr>
        <w:spacing w:line="360" w:lineRule="auto"/>
        <w:ind w:firstLineChars="200" w:firstLine="420"/>
        <w:rPr>
          <w:del w:id="2953" w:author="xiaox" w:date="2016-10-26T09:42:00Z"/>
          <w:bCs/>
          <w:sz w:val="24"/>
        </w:rPr>
        <w:pPrChange w:id="2954" w:author="PINGAN" w:date="2016-10-28T15:48:00Z">
          <w:pPr>
            <w:spacing w:line="360" w:lineRule="auto"/>
            <w:ind w:firstLineChars="200" w:firstLine="480"/>
          </w:pPr>
        </w:pPrChange>
      </w:pPr>
      <w:r w:rsidRPr="002D1708">
        <w:rPr>
          <w:rPrChange w:id="2955" w:author="xiaox" w:date="2016-10-26T09:42:00Z">
            <w:rPr>
              <w:sz w:val="24"/>
            </w:rPr>
          </w:rPrChange>
        </w:rPr>
        <w:t>4</w:t>
      </w:r>
      <w:r w:rsidRPr="002D1708">
        <w:rPr>
          <w:rFonts w:hint="eastAsia"/>
          <w:rPrChange w:id="2956" w:author="xiaox" w:date="2016-10-26T09:42:00Z">
            <w:rPr>
              <w:rFonts w:hint="eastAsia"/>
              <w:sz w:val="24"/>
            </w:rPr>
          </w:rPrChange>
        </w:rPr>
        <w:t>、代表基金份额</w:t>
      </w:r>
      <w:del w:id="2957" w:author="xiaox" w:date="2016-10-26T09:42:00Z">
        <w:r w:rsidR="009E2993">
          <w:rPr>
            <w:rFonts w:hint="eastAsia"/>
            <w:bCs/>
            <w:sz w:val="24"/>
            <w:highlight w:val="yellow"/>
          </w:rPr>
          <w:delText xml:space="preserve">    </w:delText>
        </w:r>
      </w:del>
      <w:ins w:id="2958" w:author="xiaox" w:date="2016-10-26T09:42:00Z">
        <w:r w:rsidR="00473770" w:rsidRPr="00473770">
          <w:rPr>
            <w:bCs/>
            <w:szCs w:val="21"/>
          </w:rPr>
          <w:t>10%</w:t>
        </w:r>
      </w:ins>
      <w:r w:rsidRPr="002D1708">
        <w:rPr>
          <w:rFonts w:hint="eastAsia"/>
          <w:rPrChange w:id="2959" w:author="xiaox" w:date="2016-10-26T09:42:00Z">
            <w:rPr>
              <w:rFonts w:hint="eastAsia"/>
              <w:sz w:val="24"/>
            </w:rPr>
          </w:rPrChange>
        </w:rPr>
        <w:t>以上（含</w:t>
      </w:r>
      <w:del w:id="2960" w:author="xiaox" w:date="2016-10-26T09:42:00Z">
        <w:r w:rsidR="009E2993">
          <w:rPr>
            <w:rFonts w:hint="eastAsia"/>
            <w:bCs/>
            <w:sz w:val="24"/>
            <w:highlight w:val="yellow"/>
          </w:rPr>
          <w:delText xml:space="preserve">    </w:delText>
        </w:r>
      </w:del>
      <w:ins w:id="2961" w:author="xiaox" w:date="2016-10-26T09:42:00Z">
        <w:r w:rsidR="00473770" w:rsidRPr="00473770">
          <w:rPr>
            <w:bCs/>
            <w:szCs w:val="21"/>
          </w:rPr>
          <w:t>10%</w:t>
        </w:r>
      </w:ins>
      <w:r w:rsidRPr="002D1708">
        <w:rPr>
          <w:rFonts w:hint="eastAsia"/>
          <w:rPrChange w:id="2962" w:author="xiaox" w:date="2016-10-26T09:42:00Z">
            <w:rPr>
              <w:rFonts w:hint="eastAsia"/>
              <w:sz w:val="24"/>
            </w:rPr>
          </w:rPrChange>
        </w:rPr>
        <w:t>）的基金份额持有人就同一事项书面要求召开基金份额持有人大会，应当向基金管理人提出书面提议。基金管理人应当自收到书面提议之日起</w:t>
      </w:r>
      <w:del w:id="2963" w:author="xiaox" w:date="2016-10-26T09:42:00Z">
        <w:r w:rsidR="009E2993">
          <w:rPr>
            <w:bCs/>
            <w:sz w:val="24"/>
            <w:highlight w:val="yellow"/>
          </w:rPr>
          <w:delText xml:space="preserve">    </w:delText>
        </w:r>
      </w:del>
      <w:ins w:id="2964" w:author="xiaox" w:date="2016-10-26T09:42:00Z">
        <w:r w:rsidR="00473770" w:rsidRPr="00473770">
          <w:rPr>
            <w:bCs/>
            <w:szCs w:val="21"/>
          </w:rPr>
          <w:t>10</w:t>
        </w:r>
      </w:ins>
      <w:r w:rsidRPr="002D1708">
        <w:rPr>
          <w:rFonts w:hint="eastAsia"/>
          <w:rPrChange w:id="2965" w:author="xiaox" w:date="2016-10-26T09:42:00Z">
            <w:rPr>
              <w:rFonts w:hint="eastAsia"/>
              <w:sz w:val="24"/>
            </w:rPr>
          </w:rPrChange>
        </w:rPr>
        <w:t>日内决定是否召集，并书面告知提出提议的基金份额持有人代表和基金托管人。基金管理人决定召集的，应当自出具书面决定之日起</w:t>
      </w:r>
    </w:p>
    <w:p w:rsidR="002D1708" w:rsidRPr="002D1708" w:rsidRDefault="009E2993" w:rsidP="002D1708">
      <w:pPr>
        <w:spacing w:line="360" w:lineRule="auto"/>
        <w:ind w:firstLineChars="200" w:firstLine="480"/>
        <w:rPr>
          <w:rPrChange w:id="2966" w:author="xiaox" w:date="2016-10-26T09:42:00Z">
            <w:rPr>
              <w:sz w:val="24"/>
            </w:rPr>
          </w:rPrChange>
        </w:rPr>
        <w:pPrChange w:id="2967" w:author="xiaox" w:date="2016-10-26T09:42:00Z">
          <w:pPr>
            <w:spacing w:line="360" w:lineRule="auto"/>
          </w:pPr>
        </w:pPrChange>
      </w:pPr>
      <w:del w:id="2968" w:author="xiaox" w:date="2016-10-26T09:42:00Z">
        <w:r>
          <w:rPr>
            <w:rFonts w:hint="eastAsia"/>
            <w:bCs/>
            <w:sz w:val="24"/>
            <w:highlight w:val="yellow"/>
          </w:rPr>
          <w:delText xml:space="preserve">    </w:delText>
        </w:r>
      </w:del>
      <w:ins w:id="2969" w:author="xiaox" w:date="2016-10-26T09:42:00Z">
        <w:r w:rsidR="00473770" w:rsidRPr="00473770">
          <w:rPr>
            <w:bCs/>
            <w:szCs w:val="21"/>
          </w:rPr>
          <w:t>60</w:t>
        </w:r>
      </w:ins>
      <w:r w:rsidR="002D1708" w:rsidRPr="002D1708">
        <w:rPr>
          <w:rFonts w:hint="eastAsia"/>
          <w:rPrChange w:id="2970" w:author="xiaox" w:date="2016-10-26T09:42:00Z">
            <w:rPr>
              <w:rFonts w:hint="eastAsia"/>
              <w:sz w:val="24"/>
            </w:rPr>
          </w:rPrChange>
        </w:rPr>
        <w:t>日内召开；基金管理人决定不召集，代表基金份额</w:t>
      </w:r>
      <w:del w:id="2971" w:author="xiaox" w:date="2016-10-26T09:42:00Z">
        <w:r>
          <w:rPr>
            <w:rFonts w:hint="eastAsia"/>
            <w:bCs/>
            <w:sz w:val="24"/>
            <w:highlight w:val="yellow"/>
          </w:rPr>
          <w:delText xml:space="preserve">    </w:delText>
        </w:r>
      </w:del>
      <w:ins w:id="2972" w:author="xiaox" w:date="2016-10-26T09:42:00Z">
        <w:r w:rsidR="00473770" w:rsidRPr="00473770">
          <w:rPr>
            <w:bCs/>
            <w:szCs w:val="21"/>
          </w:rPr>
          <w:t>10%</w:t>
        </w:r>
      </w:ins>
      <w:r w:rsidR="002D1708" w:rsidRPr="002D1708">
        <w:rPr>
          <w:rFonts w:hint="eastAsia"/>
          <w:rPrChange w:id="2973" w:author="xiaox" w:date="2016-10-26T09:42:00Z">
            <w:rPr>
              <w:rFonts w:hint="eastAsia"/>
              <w:sz w:val="24"/>
            </w:rPr>
          </w:rPrChange>
        </w:rPr>
        <w:t>以上（含</w:t>
      </w:r>
      <w:del w:id="2974" w:author="xiaox" w:date="2016-10-26T09:42:00Z">
        <w:r>
          <w:rPr>
            <w:rFonts w:hint="eastAsia"/>
            <w:bCs/>
            <w:sz w:val="24"/>
            <w:highlight w:val="yellow"/>
          </w:rPr>
          <w:delText xml:space="preserve">    </w:delText>
        </w:r>
      </w:del>
      <w:ins w:id="2975" w:author="xiaox" w:date="2016-10-26T09:42:00Z">
        <w:r w:rsidR="00473770" w:rsidRPr="00473770">
          <w:rPr>
            <w:bCs/>
            <w:szCs w:val="21"/>
          </w:rPr>
          <w:t>10%</w:t>
        </w:r>
      </w:ins>
      <w:r w:rsidR="002D1708" w:rsidRPr="002D1708">
        <w:rPr>
          <w:rFonts w:hint="eastAsia"/>
          <w:rPrChange w:id="2976" w:author="xiaox" w:date="2016-10-26T09:42:00Z">
            <w:rPr>
              <w:rFonts w:hint="eastAsia"/>
              <w:sz w:val="24"/>
            </w:rPr>
          </w:rPrChange>
        </w:rPr>
        <w:t>）的基金份额持有人仍认为有必要召开的，应当向基金托管人提出书面提议。基金托管人应当自收到书面提议之日起</w:t>
      </w:r>
      <w:del w:id="2977" w:author="xiaox" w:date="2016-10-26T09:42:00Z">
        <w:r>
          <w:rPr>
            <w:bCs/>
            <w:sz w:val="24"/>
          </w:rPr>
          <w:delText xml:space="preserve">    </w:delText>
        </w:r>
      </w:del>
      <w:ins w:id="2978" w:author="xiaox" w:date="2016-10-26T09:42:00Z">
        <w:r w:rsidR="00473770" w:rsidRPr="00473770">
          <w:rPr>
            <w:bCs/>
            <w:szCs w:val="21"/>
          </w:rPr>
          <w:t>10</w:t>
        </w:r>
      </w:ins>
      <w:r w:rsidR="002D1708" w:rsidRPr="002D1708">
        <w:rPr>
          <w:rFonts w:hint="eastAsia"/>
          <w:rPrChange w:id="2979" w:author="xiaox" w:date="2016-10-26T09:42:00Z">
            <w:rPr>
              <w:rFonts w:hint="eastAsia"/>
              <w:sz w:val="24"/>
            </w:rPr>
          </w:rPrChange>
        </w:rPr>
        <w:t>日内决定是否召集，并书面告知提出提议的基金份额持有人代表和基金管理人；基金托管人决定召集的，应当自出具书面决定之日起</w:t>
      </w:r>
      <w:r w:rsidR="002D1708" w:rsidRPr="002D1708">
        <w:rPr>
          <w:rPrChange w:id="2980" w:author="xiaox" w:date="2016-10-26T09:42:00Z">
            <w:rPr>
              <w:sz w:val="24"/>
            </w:rPr>
          </w:rPrChange>
        </w:rPr>
        <w:t>60</w:t>
      </w:r>
      <w:r w:rsidR="002D1708" w:rsidRPr="002D1708">
        <w:rPr>
          <w:rFonts w:hint="eastAsia"/>
          <w:rPrChange w:id="2981" w:author="xiaox" w:date="2016-10-26T09:42:00Z">
            <w:rPr>
              <w:rFonts w:hint="eastAsia"/>
              <w:sz w:val="24"/>
            </w:rPr>
          </w:rPrChange>
        </w:rPr>
        <w:t>日内召开。</w:t>
      </w:r>
    </w:p>
    <w:p w:rsidR="002D1708" w:rsidRPr="002D1708" w:rsidRDefault="002D1708" w:rsidP="002D1708">
      <w:pPr>
        <w:spacing w:line="360" w:lineRule="auto"/>
        <w:ind w:firstLineChars="200" w:firstLine="420"/>
        <w:rPr>
          <w:rPrChange w:id="2982" w:author="xiaox" w:date="2016-10-26T09:42:00Z">
            <w:rPr>
              <w:sz w:val="24"/>
            </w:rPr>
          </w:rPrChange>
        </w:rPr>
        <w:pPrChange w:id="2983" w:author="xiaox" w:date="2016-10-26T09:42:00Z">
          <w:pPr>
            <w:spacing w:line="360" w:lineRule="auto"/>
            <w:ind w:firstLineChars="200" w:firstLine="480"/>
          </w:pPr>
        </w:pPrChange>
      </w:pPr>
      <w:r w:rsidRPr="002D1708">
        <w:rPr>
          <w:rPrChange w:id="2984" w:author="xiaox" w:date="2016-10-26T09:42:00Z">
            <w:rPr>
              <w:sz w:val="24"/>
            </w:rPr>
          </w:rPrChange>
        </w:rPr>
        <w:t>5</w:t>
      </w:r>
      <w:r w:rsidRPr="002D1708">
        <w:rPr>
          <w:rFonts w:hint="eastAsia"/>
          <w:rPrChange w:id="2985" w:author="xiaox" w:date="2016-10-26T09:42:00Z">
            <w:rPr>
              <w:rFonts w:hint="eastAsia"/>
              <w:sz w:val="24"/>
            </w:rPr>
          </w:rPrChange>
        </w:rPr>
        <w:t>、代表基金份额</w:t>
      </w:r>
      <w:del w:id="2986" w:author="xiaox" w:date="2016-10-26T09:42:00Z">
        <w:r w:rsidR="009E2993">
          <w:rPr>
            <w:rFonts w:hint="eastAsia"/>
            <w:bCs/>
            <w:sz w:val="24"/>
            <w:highlight w:val="yellow"/>
          </w:rPr>
          <w:delText xml:space="preserve">    </w:delText>
        </w:r>
      </w:del>
      <w:ins w:id="2987" w:author="xiaox" w:date="2016-10-26T09:42:00Z">
        <w:r w:rsidR="00473770" w:rsidRPr="00473770">
          <w:rPr>
            <w:bCs/>
            <w:szCs w:val="21"/>
          </w:rPr>
          <w:t>10%</w:t>
        </w:r>
      </w:ins>
      <w:r w:rsidRPr="002D1708">
        <w:rPr>
          <w:rFonts w:hint="eastAsia"/>
          <w:rPrChange w:id="2988" w:author="xiaox" w:date="2016-10-26T09:42:00Z">
            <w:rPr>
              <w:rFonts w:hint="eastAsia"/>
              <w:sz w:val="24"/>
            </w:rPr>
          </w:rPrChange>
        </w:rPr>
        <w:t>以上（含</w:t>
      </w:r>
      <w:del w:id="2989" w:author="xiaox" w:date="2016-10-26T09:42:00Z">
        <w:r w:rsidR="009E2993">
          <w:rPr>
            <w:rFonts w:hint="eastAsia"/>
            <w:bCs/>
            <w:sz w:val="24"/>
            <w:highlight w:val="yellow"/>
          </w:rPr>
          <w:delText xml:space="preserve">    </w:delText>
        </w:r>
      </w:del>
      <w:ins w:id="2990" w:author="xiaox" w:date="2016-10-26T09:42:00Z">
        <w:r w:rsidR="00473770" w:rsidRPr="00473770">
          <w:rPr>
            <w:bCs/>
            <w:szCs w:val="21"/>
          </w:rPr>
          <w:t>10%</w:t>
        </w:r>
      </w:ins>
      <w:r w:rsidRPr="002D1708">
        <w:rPr>
          <w:rFonts w:hint="eastAsia"/>
          <w:rPrChange w:id="2991" w:author="xiaox" w:date="2016-10-26T09:42:00Z">
            <w:rPr>
              <w:rFonts w:hint="eastAsia"/>
              <w:sz w:val="24"/>
            </w:rPr>
          </w:rPrChange>
        </w:rPr>
        <w:t>）的基金份额持有人就同一事项要求召开基金份额持有人大会，而基金管理人、基金托管人都不召集的，单独或合计代表基金份额</w:t>
      </w:r>
      <w:del w:id="2992" w:author="xiaox" w:date="2016-10-26T09:42:00Z">
        <w:r w:rsidR="009E2993">
          <w:rPr>
            <w:rFonts w:hint="eastAsia"/>
            <w:bCs/>
            <w:sz w:val="24"/>
            <w:highlight w:val="yellow"/>
          </w:rPr>
          <w:delText xml:space="preserve">    </w:delText>
        </w:r>
      </w:del>
      <w:ins w:id="2993" w:author="xiaox" w:date="2016-10-26T09:42:00Z">
        <w:r w:rsidR="00473770" w:rsidRPr="00473770">
          <w:rPr>
            <w:bCs/>
            <w:szCs w:val="21"/>
          </w:rPr>
          <w:t>10%</w:t>
        </w:r>
      </w:ins>
      <w:r w:rsidRPr="002D1708">
        <w:rPr>
          <w:rFonts w:hint="eastAsia"/>
          <w:rPrChange w:id="2994" w:author="xiaox" w:date="2016-10-26T09:42:00Z">
            <w:rPr>
              <w:rFonts w:hint="eastAsia"/>
              <w:sz w:val="24"/>
            </w:rPr>
          </w:rPrChange>
        </w:rPr>
        <w:t>以上（含</w:t>
      </w:r>
      <w:del w:id="2995" w:author="xiaox" w:date="2016-10-26T09:42:00Z">
        <w:r w:rsidR="009E2993">
          <w:rPr>
            <w:rFonts w:hint="eastAsia"/>
            <w:bCs/>
            <w:sz w:val="24"/>
            <w:highlight w:val="yellow"/>
          </w:rPr>
          <w:delText xml:space="preserve">    </w:delText>
        </w:r>
      </w:del>
      <w:ins w:id="2996" w:author="xiaox" w:date="2016-10-26T09:42:00Z">
        <w:r w:rsidR="00473770" w:rsidRPr="00473770">
          <w:rPr>
            <w:bCs/>
            <w:szCs w:val="21"/>
          </w:rPr>
          <w:t>10%</w:t>
        </w:r>
      </w:ins>
      <w:r w:rsidRPr="002D1708">
        <w:rPr>
          <w:rFonts w:hint="eastAsia"/>
          <w:rPrChange w:id="2997" w:author="xiaox" w:date="2016-10-26T09:42:00Z">
            <w:rPr>
              <w:rFonts w:hint="eastAsia"/>
              <w:sz w:val="24"/>
            </w:rPr>
          </w:rPrChange>
        </w:rPr>
        <w:t>）的基金份额持有人有权自行召集，并至少提前</w:t>
      </w:r>
      <w:r w:rsidRPr="002D1708">
        <w:rPr>
          <w:rPrChange w:id="2998" w:author="xiaox" w:date="2016-10-26T09:42:00Z">
            <w:rPr>
              <w:sz w:val="24"/>
            </w:rPr>
          </w:rPrChange>
        </w:rPr>
        <w:t>30</w:t>
      </w:r>
      <w:r w:rsidRPr="002D1708">
        <w:rPr>
          <w:rFonts w:hint="eastAsia"/>
          <w:rPrChange w:id="2999" w:author="xiaox" w:date="2016-10-26T09:42:00Z">
            <w:rPr>
              <w:rFonts w:hint="eastAsia"/>
              <w:sz w:val="24"/>
            </w:rPr>
          </w:rPrChange>
        </w:rPr>
        <w:t>日报中国证监会备案。基金份额持有人依法自行召集基金份额持有人大会的，基金管理人、基金托管人应当配合，不得阻碍、干扰。</w:t>
      </w:r>
    </w:p>
    <w:p w:rsidR="002D1708" w:rsidRPr="002D1708" w:rsidRDefault="002D1708" w:rsidP="002D1708">
      <w:pPr>
        <w:spacing w:line="360" w:lineRule="auto"/>
        <w:ind w:firstLineChars="200" w:firstLine="420"/>
        <w:rPr>
          <w:rPrChange w:id="3000" w:author="xiaox" w:date="2016-10-26T09:42:00Z">
            <w:rPr>
              <w:sz w:val="24"/>
            </w:rPr>
          </w:rPrChange>
        </w:rPr>
        <w:pPrChange w:id="3001" w:author="xiaox" w:date="2016-10-26T09:42:00Z">
          <w:pPr>
            <w:spacing w:line="360" w:lineRule="auto"/>
            <w:ind w:firstLineChars="200" w:firstLine="480"/>
          </w:pPr>
        </w:pPrChange>
      </w:pPr>
      <w:r w:rsidRPr="002D1708">
        <w:rPr>
          <w:rPrChange w:id="3002" w:author="xiaox" w:date="2016-10-26T09:42:00Z">
            <w:rPr>
              <w:sz w:val="24"/>
            </w:rPr>
          </w:rPrChange>
        </w:rPr>
        <w:t>6</w:t>
      </w:r>
      <w:r w:rsidRPr="002D1708">
        <w:rPr>
          <w:rFonts w:hint="eastAsia"/>
          <w:rPrChange w:id="3003" w:author="xiaox" w:date="2016-10-26T09:42:00Z">
            <w:rPr>
              <w:rFonts w:hint="eastAsia"/>
              <w:sz w:val="24"/>
            </w:rPr>
          </w:rPrChange>
        </w:rPr>
        <w:t>、基金份额持有人会议的召集人负责选择确定开会时间、地点、方式和权益登记日。</w:t>
      </w:r>
    </w:p>
    <w:p w:rsidR="00821327" w:rsidRDefault="00821327">
      <w:pPr>
        <w:spacing w:line="360" w:lineRule="auto"/>
        <w:ind w:firstLineChars="200" w:firstLine="480"/>
        <w:rPr>
          <w:del w:id="3004" w:author="xiaox" w:date="2016-10-26T09:42:00Z"/>
          <w:bCs/>
          <w:sz w:val="24"/>
        </w:rPr>
      </w:pPr>
      <w:bookmarkStart w:id="3005" w:name="_Toc79392586"/>
    </w:p>
    <w:p w:rsidR="002D1708" w:rsidRPr="002D1708" w:rsidRDefault="002D1708" w:rsidP="002D1708">
      <w:pPr>
        <w:spacing w:line="360" w:lineRule="auto"/>
        <w:ind w:firstLineChars="200" w:firstLine="420"/>
        <w:rPr>
          <w:rPrChange w:id="3006" w:author="xiaox" w:date="2016-10-26T09:42:00Z">
            <w:rPr>
              <w:sz w:val="24"/>
            </w:rPr>
          </w:rPrChange>
        </w:rPr>
        <w:pPrChange w:id="3007" w:author="xiaox" w:date="2016-10-26T09:42:00Z">
          <w:pPr>
            <w:spacing w:line="360" w:lineRule="auto"/>
            <w:ind w:firstLineChars="200" w:firstLine="480"/>
          </w:pPr>
        </w:pPrChange>
      </w:pPr>
      <w:r w:rsidRPr="002D1708">
        <w:rPr>
          <w:rFonts w:hint="eastAsia"/>
          <w:rPrChange w:id="3008" w:author="xiaox" w:date="2016-10-26T09:42:00Z">
            <w:rPr>
              <w:rFonts w:hint="eastAsia"/>
              <w:sz w:val="24"/>
            </w:rPr>
          </w:rPrChange>
        </w:rPr>
        <w:t>三、召开基金份额持有人大会的通知时间、通知内容、通知方式</w:t>
      </w:r>
      <w:bookmarkEnd w:id="2928"/>
      <w:bookmarkEnd w:id="2929"/>
      <w:bookmarkEnd w:id="3005"/>
    </w:p>
    <w:p w:rsidR="002D1708" w:rsidRPr="002D1708" w:rsidRDefault="002D1708" w:rsidP="002D1708">
      <w:pPr>
        <w:spacing w:line="360" w:lineRule="auto"/>
        <w:ind w:firstLineChars="200" w:firstLine="420"/>
        <w:rPr>
          <w:rPrChange w:id="3009" w:author="xiaox" w:date="2016-10-26T09:42:00Z">
            <w:rPr>
              <w:sz w:val="24"/>
            </w:rPr>
          </w:rPrChange>
        </w:rPr>
        <w:pPrChange w:id="3010" w:author="xiaox" w:date="2016-10-26T09:42:00Z">
          <w:pPr>
            <w:spacing w:line="360" w:lineRule="auto"/>
            <w:ind w:firstLineChars="200" w:firstLine="480"/>
          </w:pPr>
        </w:pPrChange>
      </w:pPr>
      <w:r w:rsidRPr="002D1708">
        <w:rPr>
          <w:rPrChange w:id="3011" w:author="xiaox" w:date="2016-10-26T09:42:00Z">
            <w:rPr>
              <w:sz w:val="24"/>
            </w:rPr>
          </w:rPrChange>
        </w:rPr>
        <w:t>1</w:t>
      </w:r>
      <w:r w:rsidRPr="002D1708">
        <w:rPr>
          <w:rFonts w:hint="eastAsia"/>
          <w:rPrChange w:id="3012" w:author="xiaox" w:date="2016-10-26T09:42:00Z">
            <w:rPr>
              <w:rFonts w:hint="eastAsia"/>
              <w:sz w:val="24"/>
            </w:rPr>
          </w:rPrChange>
        </w:rPr>
        <w:t>、召开基金份额持有人大会，召集人应于会议召开前</w:t>
      </w:r>
      <w:del w:id="3013" w:author="xiaox" w:date="2016-10-26T09:42:00Z">
        <w:r w:rsidR="009E2993">
          <w:rPr>
            <w:rFonts w:hint="eastAsia"/>
            <w:bCs/>
            <w:sz w:val="24"/>
            <w:highlight w:val="yellow"/>
          </w:rPr>
          <w:delText xml:space="preserve">    </w:delText>
        </w:r>
      </w:del>
      <w:ins w:id="3014" w:author="xiaox" w:date="2016-10-26T09:42:00Z">
        <w:r w:rsidR="00473770" w:rsidRPr="00473770">
          <w:rPr>
            <w:bCs/>
            <w:szCs w:val="21"/>
          </w:rPr>
          <w:t>30</w:t>
        </w:r>
      </w:ins>
      <w:r w:rsidRPr="002D1708">
        <w:rPr>
          <w:rFonts w:hint="eastAsia"/>
          <w:rPrChange w:id="3015" w:author="xiaox" w:date="2016-10-26T09:42:00Z">
            <w:rPr>
              <w:rFonts w:hint="eastAsia"/>
              <w:sz w:val="24"/>
            </w:rPr>
          </w:rPrChange>
        </w:rPr>
        <w:t>日，在指定</w:t>
      </w:r>
      <w:del w:id="3016" w:author="xiaox" w:date="2016-10-26T09:42:00Z">
        <w:r w:rsidR="009E2993">
          <w:rPr>
            <w:bCs/>
            <w:sz w:val="24"/>
          </w:rPr>
          <w:delText>媒体</w:delText>
        </w:r>
      </w:del>
      <w:ins w:id="3017" w:author="xiaox" w:date="2016-10-26T09:42:00Z">
        <w:r w:rsidR="00473770" w:rsidRPr="00473770">
          <w:rPr>
            <w:rFonts w:hint="eastAsia"/>
            <w:bCs/>
            <w:szCs w:val="21"/>
          </w:rPr>
          <w:t>媒介</w:t>
        </w:r>
      </w:ins>
      <w:r w:rsidRPr="002D1708">
        <w:rPr>
          <w:rFonts w:hint="eastAsia"/>
          <w:rPrChange w:id="3018" w:author="xiaox" w:date="2016-10-26T09:42:00Z">
            <w:rPr>
              <w:rFonts w:hint="eastAsia"/>
              <w:sz w:val="24"/>
            </w:rPr>
          </w:rPrChange>
        </w:rPr>
        <w:t>公告。基金份额持有人大会通知应至少载明以下内容：</w:t>
      </w:r>
    </w:p>
    <w:p w:rsidR="002D1708" w:rsidRPr="002D1708" w:rsidRDefault="002D1708" w:rsidP="002D1708">
      <w:pPr>
        <w:spacing w:line="360" w:lineRule="auto"/>
        <w:ind w:firstLineChars="200" w:firstLine="420"/>
        <w:rPr>
          <w:rPrChange w:id="3019" w:author="xiaox" w:date="2016-10-26T09:42:00Z">
            <w:rPr>
              <w:sz w:val="24"/>
            </w:rPr>
          </w:rPrChange>
        </w:rPr>
        <w:pPrChange w:id="3020" w:author="xiaox" w:date="2016-10-26T09:42:00Z">
          <w:pPr>
            <w:spacing w:line="360" w:lineRule="auto"/>
            <w:ind w:firstLineChars="200" w:firstLine="480"/>
          </w:pPr>
        </w:pPrChange>
      </w:pPr>
      <w:r w:rsidRPr="002D1708">
        <w:rPr>
          <w:rFonts w:hint="eastAsia"/>
          <w:rPrChange w:id="3021" w:author="xiaox" w:date="2016-10-26T09:42:00Z">
            <w:rPr>
              <w:rFonts w:hint="eastAsia"/>
              <w:sz w:val="24"/>
            </w:rPr>
          </w:rPrChange>
        </w:rPr>
        <w:t>（</w:t>
      </w:r>
      <w:r w:rsidRPr="002D1708">
        <w:rPr>
          <w:rPrChange w:id="3022" w:author="xiaox" w:date="2016-10-26T09:42:00Z">
            <w:rPr>
              <w:sz w:val="24"/>
            </w:rPr>
          </w:rPrChange>
        </w:rPr>
        <w:t>1</w:t>
      </w:r>
      <w:r w:rsidRPr="002D1708">
        <w:rPr>
          <w:rFonts w:hint="eastAsia"/>
          <w:rPrChange w:id="3023" w:author="xiaox" w:date="2016-10-26T09:42:00Z">
            <w:rPr>
              <w:rFonts w:hint="eastAsia"/>
              <w:sz w:val="24"/>
            </w:rPr>
          </w:rPrChange>
        </w:rPr>
        <w:t>）会议召开的时间、地点和会议形式</w:t>
      </w:r>
      <w:del w:id="3024" w:author="xiaox" w:date="2016-10-26T09:42:00Z">
        <w:r w:rsidR="009E2993">
          <w:rPr>
            <w:bCs/>
            <w:sz w:val="24"/>
          </w:rPr>
          <w:delText>；</w:delText>
        </w:r>
      </w:del>
      <w:ins w:id="302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026" w:author="xiaox" w:date="2016-10-26T09:42:00Z">
            <w:rPr>
              <w:sz w:val="24"/>
            </w:rPr>
          </w:rPrChange>
        </w:rPr>
        <w:pPrChange w:id="3027" w:author="xiaox" w:date="2016-10-26T09:42:00Z">
          <w:pPr>
            <w:spacing w:line="360" w:lineRule="auto"/>
            <w:ind w:firstLineChars="200" w:firstLine="480"/>
          </w:pPr>
        </w:pPrChange>
      </w:pPr>
      <w:r w:rsidRPr="002D1708">
        <w:rPr>
          <w:rFonts w:hint="eastAsia"/>
          <w:rPrChange w:id="3028" w:author="xiaox" w:date="2016-10-26T09:42:00Z">
            <w:rPr>
              <w:rFonts w:hint="eastAsia"/>
              <w:sz w:val="24"/>
            </w:rPr>
          </w:rPrChange>
        </w:rPr>
        <w:lastRenderedPageBreak/>
        <w:t>（</w:t>
      </w:r>
      <w:r w:rsidRPr="002D1708">
        <w:rPr>
          <w:rPrChange w:id="3029" w:author="xiaox" w:date="2016-10-26T09:42:00Z">
            <w:rPr>
              <w:sz w:val="24"/>
            </w:rPr>
          </w:rPrChange>
        </w:rPr>
        <w:t>2</w:t>
      </w:r>
      <w:r w:rsidRPr="002D1708">
        <w:rPr>
          <w:rFonts w:hint="eastAsia"/>
          <w:rPrChange w:id="3030" w:author="xiaox" w:date="2016-10-26T09:42:00Z">
            <w:rPr>
              <w:rFonts w:hint="eastAsia"/>
              <w:sz w:val="24"/>
            </w:rPr>
          </w:rPrChange>
        </w:rPr>
        <w:t>）会议拟审议的事项、议事程序和表决方式</w:t>
      </w:r>
      <w:del w:id="3031" w:author="xiaox" w:date="2016-10-26T09:42:00Z">
        <w:r w:rsidR="009E2993">
          <w:rPr>
            <w:bCs/>
            <w:sz w:val="24"/>
          </w:rPr>
          <w:delText>；</w:delText>
        </w:r>
      </w:del>
      <w:ins w:id="303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033" w:author="xiaox" w:date="2016-10-26T09:42:00Z">
            <w:rPr>
              <w:sz w:val="24"/>
            </w:rPr>
          </w:rPrChange>
        </w:rPr>
        <w:pPrChange w:id="3034" w:author="xiaox" w:date="2016-10-26T09:42:00Z">
          <w:pPr>
            <w:spacing w:line="360" w:lineRule="auto"/>
            <w:ind w:firstLineChars="200" w:firstLine="480"/>
          </w:pPr>
        </w:pPrChange>
      </w:pPr>
      <w:r w:rsidRPr="002D1708">
        <w:rPr>
          <w:rFonts w:hint="eastAsia"/>
          <w:rPrChange w:id="3035" w:author="xiaox" w:date="2016-10-26T09:42:00Z">
            <w:rPr>
              <w:rFonts w:hint="eastAsia"/>
              <w:sz w:val="24"/>
            </w:rPr>
          </w:rPrChange>
        </w:rPr>
        <w:t>（</w:t>
      </w:r>
      <w:r w:rsidRPr="002D1708">
        <w:rPr>
          <w:rPrChange w:id="3036" w:author="xiaox" w:date="2016-10-26T09:42:00Z">
            <w:rPr>
              <w:sz w:val="24"/>
            </w:rPr>
          </w:rPrChange>
        </w:rPr>
        <w:t>3</w:t>
      </w:r>
      <w:r w:rsidRPr="002D1708">
        <w:rPr>
          <w:rFonts w:hint="eastAsia"/>
          <w:rPrChange w:id="3037" w:author="xiaox" w:date="2016-10-26T09:42:00Z">
            <w:rPr>
              <w:rFonts w:hint="eastAsia"/>
              <w:sz w:val="24"/>
            </w:rPr>
          </w:rPrChange>
        </w:rPr>
        <w:t>）有权出席基金份额持有人大会的基金份额持有人的权益登记日</w:t>
      </w:r>
      <w:del w:id="3038" w:author="xiaox" w:date="2016-10-26T09:42:00Z">
        <w:r w:rsidR="009E2993">
          <w:rPr>
            <w:bCs/>
            <w:sz w:val="24"/>
          </w:rPr>
          <w:delText>；</w:delText>
        </w:r>
      </w:del>
      <w:ins w:id="303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040" w:author="xiaox" w:date="2016-10-26T09:42:00Z">
            <w:rPr>
              <w:sz w:val="24"/>
            </w:rPr>
          </w:rPrChange>
        </w:rPr>
        <w:pPrChange w:id="3041" w:author="xiaox" w:date="2016-10-26T09:42:00Z">
          <w:pPr>
            <w:spacing w:line="360" w:lineRule="auto"/>
            <w:ind w:firstLineChars="200" w:firstLine="480"/>
          </w:pPr>
        </w:pPrChange>
      </w:pPr>
      <w:r w:rsidRPr="002D1708">
        <w:rPr>
          <w:rFonts w:hint="eastAsia"/>
          <w:rPrChange w:id="3042" w:author="xiaox" w:date="2016-10-26T09:42:00Z">
            <w:rPr>
              <w:rFonts w:hint="eastAsia"/>
              <w:sz w:val="24"/>
            </w:rPr>
          </w:rPrChange>
        </w:rPr>
        <w:t>（</w:t>
      </w:r>
      <w:r w:rsidRPr="002D1708">
        <w:rPr>
          <w:rPrChange w:id="3043" w:author="xiaox" w:date="2016-10-26T09:42:00Z">
            <w:rPr>
              <w:sz w:val="24"/>
            </w:rPr>
          </w:rPrChange>
        </w:rPr>
        <w:t>4</w:t>
      </w:r>
      <w:r w:rsidRPr="002D1708">
        <w:rPr>
          <w:rFonts w:hint="eastAsia"/>
          <w:rPrChange w:id="3044" w:author="xiaox" w:date="2016-10-26T09:42:00Z">
            <w:rPr>
              <w:rFonts w:hint="eastAsia"/>
              <w:sz w:val="24"/>
            </w:rPr>
          </w:rPrChange>
        </w:rPr>
        <w:t>）授权委托证明的内容要求（包括但不限于代理人身份，代理权限和代理有效期限等）、送达时间和地点</w:t>
      </w:r>
      <w:del w:id="3045" w:author="xiaox" w:date="2016-10-26T09:42:00Z">
        <w:r w:rsidR="009E2993">
          <w:rPr>
            <w:bCs/>
            <w:sz w:val="24"/>
          </w:rPr>
          <w:delText>;</w:delText>
        </w:r>
      </w:del>
      <w:ins w:id="3046" w:author="xiaox" w:date="2016-10-26T09:42:00Z">
        <w:r w:rsidR="000B386B">
          <w:rPr>
            <w:bCs/>
            <w:szCs w:val="21"/>
          </w:rPr>
          <w:t>。</w:t>
        </w:r>
      </w:ins>
    </w:p>
    <w:p w:rsidR="002D1708" w:rsidRPr="002D1708" w:rsidRDefault="002D1708" w:rsidP="002D1708">
      <w:pPr>
        <w:spacing w:line="360" w:lineRule="auto"/>
        <w:ind w:firstLineChars="200" w:firstLine="420"/>
        <w:rPr>
          <w:rPrChange w:id="3047" w:author="xiaox" w:date="2016-10-26T09:42:00Z">
            <w:rPr>
              <w:sz w:val="24"/>
            </w:rPr>
          </w:rPrChange>
        </w:rPr>
        <w:pPrChange w:id="3048" w:author="xiaox" w:date="2016-10-26T09:42:00Z">
          <w:pPr>
            <w:spacing w:line="360" w:lineRule="auto"/>
            <w:ind w:firstLineChars="200" w:firstLine="480"/>
          </w:pPr>
        </w:pPrChange>
      </w:pPr>
      <w:r w:rsidRPr="002D1708">
        <w:rPr>
          <w:rFonts w:hint="eastAsia"/>
          <w:rPrChange w:id="3049" w:author="xiaox" w:date="2016-10-26T09:42:00Z">
            <w:rPr>
              <w:rFonts w:hint="eastAsia"/>
              <w:sz w:val="24"/>
            </w:rPr>
          </w:rPrChange>
        </w:rPr>
        <w:t>（</w:t>
      </w:r>
      <w:r w:rsidRPr="002D1708">
        <w:rPr>
          <w:rPrChange w:id="3050" w:author="xiaox" w:date="2016-10-26T09:42:00Z">
            <w:rPr>
              <w:sz w:val="24"/>
            </w:rPr>
          </w:rPrChange>
        </w:rPr>
        <w:t>5</w:t>
      </w:r>
      <w:r w:rsidRPr="002D1708">
        <w:rPr>
          <w:rFonts w:hint="eastAsia"/>
          <w:rPrChange w:id="3051" w:author="xiaox" w:date="2016-10-26T09:42:00Z">
            <w:rPr>
              <w:rFonts w:hint="eastAsia"/>
              <w:sz w:val="24"/>
            </w:rPr>
          </w:rPrChange>
        </w:rPr>
        <w:t>）会务常设联系人姓名及联系电话</w:t>
      </w:r>
      <w:del w:id="3052" w:author="xiaox" w:date="2016-10-26T09:42:00Z">
        <w:r w:rsidR="009E2993">
          <w:rPr>
            <w:bCs/>
            <w:sz w:val="24"/>
          </w:rPr>
          <w:delText>；</w:delText>
        </w:r>
      </w:del>
      <w:ins w:id="305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054" w:author="xiaox" w:date="2016-10-26T09:42:00Z">
            <w:rPr>
              <w:sz w:val="24"/>
            </w:rPr>
          </w:rPrChange>
        </w:rPr>
        <w:pPrChange w:id="3055" w:author="xiaox" w:date="2016-10-26T09:42:00Z">
          <w:pPr>
            <w:spacing w:line="360" w:lineRule="auto"/>
            <w:ind w:firstLineChars="200" w:firstLine="480"/>
          </w:pPr>
        </w:pPrChange>
      </w:pPr>
      <w:r w:rsidRPr="002D1708">
        <w:rPr>
          <w:rFonts w:hint="eastAsia"/>
          <w:rPrChange w:id="3056" w:author="xiaox" w:date="2016-10-26T09:42:00Z">
            <w:rPr>
              <w:rFonts w:hint="eastAsia"/>
              <w:sz w:val="24"/>
            </w:rPr>
          </w:rPrChange>
        </w:rPr>
        <w:t>（</w:t>
      </w:r>
      <w:r w:rsidRPr="002D1708">
        <w:rPr>
          <w:rPrChange w:id="3057" w:author="xiaox" w:date="2016-10-26T09:42:00Z">
            <w:rPr>
              <w:sz w:val="24"/>
            </w:rPr>
          </w:rPrChange>
        </w:rPr>
        <w:t>6</w:t>
      </w:r>
      <w:r w:rsidRPr="002D1708">
        <w:rPr>
          <w:rFonts w:hint="eastAsia"/>
          <w:rPrChange w:id="3058" w:author="xiaox" w:date="2016-10-26T09:42:00Z">
            <w:rPr>
              <w:rFonts w:hint="eastAsia"/>
              <w:sz w:val="24"/>
            </w:rPr>
          </w:rPrChange>
        </w:rPr>
        <w:t>）出席会议者必须准备的文件和必须履行的手续</w:t>
      </w:r>
      <w:del w:id="3059" w:author="xiaox" w:date="2016-10-26T09:42:00Z">
        <w:r w:rsidR="009E2993">
          <w:rPr>
            <w:bCs/>
            <w:sz w:val="24"/>
          </w:rPr>
          <w:delText>；</w:delText>
        </w:r>
      </w:del>
      <w:ins w:id="306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061" w:author="xiaox" w:date="2016-10-26T09:42:00Z">
            <w:rPr>
              <w:sz w:val="24"/>
            </w:rPr>
          </w:rPrChange>
        </w:rPr>
        <w:pPrChange w:id="3062" w:author="xiaox" w:date="2016-10-26T09:42:00Z">
          <w:pPr>
            <w:spacing w:line="360" w:lineRule="auto"/>
            <w:ind w:firstLineChars="200" w:firstLine="480"/>
          </w:pPr>
        </w:pPrChange>
      </w:pPr>
      <w:r w:rsidRPr="002D1708">
        <w:rPr>
          <w:rFonts w:hint="eastAsia"/>
          <w:rPrChange w:id="3063" w:author="xiaox" w:date="2016-10-26T09:42:00Z">
            <w:rPr>
              <w:rFonts w:hint="eastAsia"/>
              <w:sz w:val="24"/>
            </w:rPr>
          </w:rPrChange>
        </w:rPr>
        <w:t>（</w:t>
      </w:r>
      <w:r w:rsidRPr="002D1708">
        <w:rPr>
          <w:rPrChange w:id="3064" w:author="xiaox" w:date="2016-10-26T09:42:00Z">
            <w:rPr>
              <w:sz w:val="24"/>
            </w:rPr>
          </w:rPrChange>
        </w:rPr>
        <w:t>7</w:t>
      </w:r>
      <w:r w:rsidRPr="002D1708">
        <w:rPr>
          <w:rFonts w:hint="eastAsia"/>
          <w:rPrChange w:id="3065" w:author="xiaox" w:date="2016-10-26T09:42:00Z">
            <w:rPr>
              <w:rFonts w:hint="eastAsia"/>
              <w:sz w:val="24"/>
            </w:rPr>
          </w:rPrChange>
        </w:rPr>
        <w:t>）召集人需要通知的其他事项。</w:t>
      </w:r>
    </w:p>
    <w:p w:rsidR="002D1708" w:rsidRPr="002D1708" w:rsidRDefault="002D1708" w:rsidP="002D1708">
      <w:pPr>
        <w:spacing w:line="360" w:lineRule="auto"/>
        <w:ind w:firstLineChars="200" w:firstLine="420"/>
        <w:rPr>
          <w:rPrChange w:id="3066" w:author="xiaox" w:date="2016-10-26T09:42:00Z">
            <w:rPr>
              <w:sz w:val="24"/>
            </w:rPr>
          </w:rPrChange>
        </w:rPr>
        <w:pPrChange w:id="3067" w:author="xiaox" w:date="2016-10-26T09:42:00Z">
          <w:pPr>
            <w:spacing w:line="360" w:lineRule="auto"/>
            <w:ind w:firstLineChars="200" w:firstLine="480"/>
          </w:pPr>
        </w:pPrChange>
      </w:pPr>
      <w:r w:rsidRPr="002D1708">
        <w:rPr>
          <w:rPrChange w:id="3068" w:author="xiaox" w:date="2016-10-26T09:42:00Z">
            <w:rPr>
              <w:sz w:val="24"/>
            </w:rPr>
          </w:rPrChange>
        </w:rPr>
        <w:t>2</w:t>
      </w:r>
      <w:r w:rsidRPr="002D1708">
        <w:rPr>
          <w:rFonts w:hint="eastAsia"/>
          <w:rPrChange w:id="3069" w:author="xiaox" w:date="2016-10-26T09:42:00Z">
            <w:rPr>
              <w:rFonts w:hint="eastAsia"/>
              <w:sz w:val="24"/>
            </w:rPr>
          </w:rPrChange>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2D1708" w:rsidRPr="002D1708" w:rsidRDefault="002D1708" w:rsidP="002D1708">
      <w:pPr>
        <w:spacing w:line="360" w:lineRule="auto"/>
        <w:ind w:firstLineChars="200" w:firstLine="420"/>
        <w:rPr>
          <w:rPrChange w:id="3070" w:author="xiaox" w:date="2016-10-26T09:42:00Z">
            <w:rPr>
              <w:sz w:val="24"/>
            </w:rPr>
          </w:rPrChange>
        </w:rPr>
        <w:pPrChange w:id="3071" w:author="xiaox" w:date="2016-10-26T09:42:00Z">
          <w:pPr>
            <w:spacing w:line="360" w:lineRule="auto"/>
            <w:ind w:firstLineChars="200" w:firstLine="480"/>
          </w:pPr>
        </w:pPrChange>
      </w:pPr>
      <w:r w:rsidRPr="002D1708">
        <w:rPr>
          <w:rPrChange w:id="3072" w:author="xiaox" w:date="2016-10-26T09:42:00Z">
            <w:rPr>
              <w:sz w:val="24"/>
            </w:rPr>
          </w:rPrChange>
        </w:rPr>
        <w:t>3</w:t>
      </w:r>
      <w:r w:rsidRPr="002D1708">
        <w:rPr>
          <w:rFonts w:hint="eastAsia"/>
          <w:rPrChange w:id="3073" w:author="xiaox" w:date="2016-10-26T09:42:00Z">
            <w:rPr>
              <w:rFonts w:hint="eastAsia"/>
              <w:sz w:val="24"/>
            </w:rPr>
          </w:rPrChange>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书面表决意见的计票进行监督的，不影响表决意见的计票效力。</w:t>
      </w:r>
    </w:p>
    <w:p w:rsidR="002D1708" w:rsidRPr="002D1708" w:rsidRDefault="002D1708" w:rsidP="002D1708">
      <w:pPr>
        <w:spacing w:line="360" w:lineRule="auto"/>
        <w:ind w:firstLineChars="200" w:firstLine="420"/>
        <w:rPr>
          <w:rPrChange w:id="3074" w:author="xiaox" w:date="2016-10-26T09:42:00Z">
            <w:rPr>
              <w:sz w:val="24"/>
            </w:rPr>
          </w:rPrChange>
        </w:rPr>
        <w:pPrChange w:id="3075" w:author="xiaox" w:date="2016-10-26T09:42:00Z">
          <w:pPr>
            <w:spacing w:line="360" w:lineRule="auto"/>
            <w:ind w:firstLineChars="200" w:firstLine="480"/>
          </w:pPr>
        </w:pPrChange>
      </w:pPr>
      <w:bookmarkStart w:id="3076" w:name="_Toc57530246"/>
      <w:bookmarkStart w:id="3077" w:name="_Toc79392587"/>
      <w:bookmarkStart w:id="3078" w:name="_Toc15641223"/>
      <w:r w:rsidRPr="002D1708">
        <w:rPr>
          <w:rFonts w:hint="eastAsia"/>
          <w:rPrChange w:id="3079" w:author="xiaox" w:date="2016-10-26T09:42:00Z">
            <w:rPr>
              <w:rFonts w:hint="eastAsia"/>
              <w:sz w:val="24"/>
            </w:rPr>
          </w:rPrChange>
        </w:rPr>
        <w:t>四、基金份额持有人出席会议的方式</w:t>
      </w:r>
      <w:bookmarkEnd w:id="3076"/>
      <w:bookmarkEnd w:id="3077"/>
      <w:bookmarkEnd w:id="3078"/>
    </w:p>
    <w:p w:rsidR="002D1708" w:rsidRPr="002D1708" w:rsidRDefault="002D1708" w:rsidP="002D1708">
      <w:pPr>
        <w:spacing w:line="360" w:lineRule="auto"/>
        <w:ind w:firstLineChars="200" w:firstLine="420"/>
        <w:rPr>
          <w:rPrChange w:id="3080" w:author="xiaox" w:date="2016-10-26T09:42:00Z">
            <w:rPr>
              <w:sz w:val="24"/>
            </w:rPr>
          </w:rPrChange>
        </w:rPr>
        <w:pPrChange w:id="3081" w:author="xiaox" w:date="2016-10-26T09:42:00Z">
          <w:pPr>
            <w:spacing w:line="360" w:lineRule="auto"/>
            <w:ind w:firstLineChars="200" w:firstLine="480"/>
          </w:pPr>
        </w:pPrChange>
      </w:pPr>
      <w:r w:rsidRPr="002D1708">
        <w:rPr>
          <w:rFonts w:hint="eastAsia"/>
          <w:rPrChange w:id="3082" w:author="xiaox" w:date="2016-10-26T09:42:00Z">
            <w:rPr>
              <w:rFonts w:hint="eastAsia"/>
              <w:sz w:val="24"/>
            </w:rPr>
          </w:rPrChange>
        </w:rPr>
        <w:t>基金份额持有人大会可通过现场开会</w:t>
      </w:r>
      <w:del w:id="3083" w:author="xiaox" w:date="2016-10-26T09:42:00Z">
        <w:r w:rsidR="009E2993">
          <w:rPr>
            <w:bCs/>
            <w:sz w:val="24"/>
          </w:rPr>
          <w:delText>方式</w:delText>
        </w:r>
      </w:del>
      <w:r w:rsidRPr="002D1708">
        <w:rPr>
          <w:rFonts w:hint="eastAsia"/>
          <w:rPrChange w:id="3084" w:author="xiaox" w:date="2016-10-26T09:42:00Z">
            <w:rPr>
              <w:rFonts w:hint="eastAsia"/>
              <w:sz w:val="24"/>
            </w:rPr>
          </w:rPrChange>
        </w:rPr>
        <w:t>或通讯开会</w:t>
      </w:r>
      <w:ins w:id="3085" w:author="xiaox" w:date="2016-10-26T09:42:00Z">
        <w:r w:rsidR="00473770" w:rsidRPr="00473770">
          <w:rPr>
            <w:rFonts w:hint="eastAsia"/>
            <w:bCs/>
            <w:szCs w:val="21"/>
          </w:rPr>
          <w:t>等</w:t>
        </w:r>
      </w:ins>
      <w:r w:rsidRPr="002D1708">
        <w:rPr>
          <w:rFonts w:hint="eastAsia"/>
          <w:rPrChange w:id="3086" w:author="xiaox" w:date="2016-10-26T09:42:00Z">
            <w:rPr>
              <w:rFonts w:hint="eastAsia"/>
              <w:sz w:val="24"/>
            </w:rPr>
          </w:rPrChange>
        </w:rPr>
        <w:t>方式召开，会议的召开方式由会议召集人确定。</w:t>
      </w:r>
    </w:p>
    <w:p w:rsidR="002D1708" w:rsidRPr="002D1708" w:rsidRDefault="002D1708" w:rsidP="002D1708">
      <w:pPr>
        <w:spacing w:line="360" w:lineRule="auto"/>
        <w:ind w:firstLineChars="200" w:firstLine="420"/>
        <w:rPr>
          <w:rPrChange w:id="3087" w:author="xiaox" w:date="2016-10-26T09:42:00Z">
            <w:rPr>
              <w:sz w:val="24"/>
            </w:rPr>
          </w:rPrChange>
        </w:rPr>
        <w:pPrChange w:id="3088" w:author="xiaox" w:date="2016-10-26T09:42:00Z">
          <w:pPr>
            <w:spacing w:line="360" w:lineRule="auto"/>
            <w:ind w:firstLineChars="200" w:firstLine="480"/>
          </w:pPr>
        </w:pPrChange>
      </w:pPr>
      <w:r w:rsidRPr="002D1708">
        <w:rPr>
          <w:rPrChange w:id="3089" w:author="xiaox" w:date="2016-10-26T09:42:00Z">
            <w:rPr>
              <w:sz w:val="24"/>
            </w:rPr>
          </w:rPrChange>
        </w:rPr>
        <w:t>1</w:t>
      </w:r>
      <w:r w:rsidRPr="002D1708">
        <w:rPr>
          <w:rFonts w:hint="eastAsia"/>
          <w:rPrChange w:id="3090" w:author="xiaox" w:date="2016-10-26T09:42:00Z">
            <w:rPr>
              <w:rFonts w:hint="eastAsia"/>
              <w:sz w:val="24"/>
            </w:rPr>
          </w:rPrChange>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p w:rsidR="002D1708" w:rsidRPr="002D1708" w:rsidRDefault="002D1708" w:rsidP="002D1708">
      <w:pPr>
        <w:spacing w:line="360" w:lineRule="auto"/>
        <w:ind w:firstLineChars="200" w:firstLine="420"/>
        <w:rPr>
          <w:rPrChange w:id="3091" w:author="xiaox" w:date="2016-10-26T09:42:00Z">
            <w:rPr>
              <w:sz w:val="24"/>
            </w:rPr>
          </w:rPrChange>
        </w:rPr>
        <w:pPrChange w:id="3092" w:author="xiaox" w:date="2016-10-26T09:42:00Z">
          <w:pPr>
            <w:spacing w:line="360" w:lineRule="auto"/>
            <w:ind w:firstLineChars="200" w:firstLine="480"/>
          </w:pPr>
        </w:pPrChange>
      </w:pPr>
      <w:r w:rsidRPr="002D1708">
        <w:rPr>
          <w:rFonts w:hint="eastAsia"/>
          <w:rPrChange w:id="3093" w:author="xiaox" w:date="2016-10-26T09:42:00Z">
            <w:rPr>
              <w:rFonts w:hint="eastAsia"/>
              <w:sz w:val="24"/>
            </w:rPr>
          </w:rPrChange>
        </w:rPr>
        <w:t>（</w:t>
      </w:r>
      <w:r w:rsidRPr="002D1708">
        <w:rPr>
          <w:rPrChange w:id="3094" w:author="xiaox" w:date="2016-10-26T09:42:00Z">
            <w:rPr>
              <w:sz w:val="24"/>
            </w:rPr>
          </w:rPrChange>
        </w:rPr>
        <w:t>1</w:t>
      </w:r>
      <w:r w:rsidRPr="002D1708">
        <w:rPr>
          <w:rFonts w:hint="eastAsia"/>
          <w:rPrChange w:id="3095" w:author="xiaox" w:date="2016-10-26T09:42:00Z">
            <w:rPr>
              <w:rFonts w:hint="eastAsia"/>
              <w:sz w:val="24"/>
            </w:rPr>
          </w:rPrChange>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del w:id="3096" w:author="xiaox" w:date="2016-10-26T09:42:00Z">
        <w:r w:rsidR="009E2993">
          <w:rPr>
            <w:bCs/>
            <w:sz w:val="24"/>
          </w:rPr>
          <w:delText>；</w:delText>
        </w:r>
      </w:del>
      <w:ins w:id="3097" w:author="xiaox" w:date="2016-10-26T09:42:00Z">
        <w:r w:rsidR="000B386B">
          <w:rPr>
            <w:rFonts w:hint="eastAsia"/>
            <w:bCs/>
            <w:szCs w:val="21"/>
          </w:rPr>
          <w:t>。</w:t>
        </w:r>
      </w:ins>
    </w:p>
    <w:p w:rsidR="002D1708" w:rsidRDefault="002D1708" w:rsidP="002D1708">
      <w:pPr>
        <w:spacing w:line="360" w:lineRule="auto"/>
        <w:ind w:firstLineChars="200" w:firstLine="420"/>
        <w:rPr>
          <w:ins w:id="3098" w:author="xiaox" w:date="2016-10-26T09:42:00Z"/>
          <w:bCs/>
          <w:szCs w:val="21"/>
        </w:rPr>
        <w:pPrChange w:id="3099" w:author="PINGAN" w:date="2016-10-28T15:48:00Z">
          <w:pPr>
            <w:spacing w:line="360" w:lineRule="auto"/>
            <w:ind w:firstLineChars="200" w:firstLine="480"/>
          </w:pPr>
        </w:pPrChange>
      </w:pPr>
      <w:r w:rsidRPr="002D1708">
        <w:rPr>
          <w:rFonts w:hint="eastAsia"/>
          <w:rPrChange w:id="3100" w:author="xiaox" w:date="2016-10-26T09:42:00Z">
            <w:rPr>
              <w:rFonts w:hint="eastAsia"/>
              <w:sz w:val="24"/>
            </w:rPr>
          </w:rPrChange>
        </w:rPr>
        <w:t>（</w:t>
      </w:r>
      <w:r w:rsidRPr="002D1708">
        <w:rPr>
          <w:rPrChange w:id="3101" w:author="xiaox" w:date="2016-10-26T09:42:00Z">
            <w:rPr>
              <w:sz w:val="24"/>
            </w:rPr>
          </w:rPrChange>
        </w:rPr>
        <w:t>2</w:t>
      </w:r>
      <w:r w:rsidRPr="002D1708">
        <w:rPr>
          <w:rFonts w:hint="eastAsia"/>
          <w:rPrChange w:id="3102" w:author="xiaox" w:date="2016-10-26T09:42:00Z">
            <w:rPr>
              <w:rFonts w:hint="eastAsia"/>
              <w:sz w:val="24"/>
            </w:rPr>
          </w:rPrChange>
        </w:rPr>
        <w:t>）经核对，汇总到会者出示的在权益登记日持有基金份额的凭证显示，有效的基金份额不少于本基金在权益登记日基金总份额的</w:t>
      </w:r>
      <w:del w:id="3103" w:author="xiaox" w:date="2016-10-26T09:42:00Z">
        <w:r w:rsidR="009E2993">
          <w:rPr>
            <w:bCs/>
            <w:sz w:val="24"/>
          </w:rPr>
          <w:delText xml:space="preserve"> </w:delText>
        </w:r>
        <w:r w:rsidR="009E2993">
          <w:rPr>
            <w:rFonts w:hint="eastAsia"/>
            <w:bCs/>
            <w:sz w:val="24"/>
            <w:highlight w:val="yellow"/>
          </w:rPr>
          <w:delText xml:space="preserve">    </w:delText>
        </w:r>
      </w:del>
      <w:ins w:id="3104" w:author="xiaox" w:date="2016-10-26T09:42:00Z">
        <w:r w:rsidR="00473770" w:rsidRPr="00473770">
          <w:rPr>
            <w:bCs/>
            <w:szCs w:val="21"/>
          </w:rPr>
          <w:t>1/2</w:t>
        </w:r>
      </w:ins>
      <w:r w:rsidRPr="002D1708">
        <w:rPr>
          <w:rFonts w:hint="eastAsia"/>
          <w:rPrChange w:id="3105" w:author="xiaox" w:date="2016-10-26T09:42:00Z">
            <w:rPr>
              <w:rFonts w:hint="eastAsia"/>
              <w:sz w:val="24"/>
            </w:rPr>
          </w:rPrChange>
        </w:rPr>
        <w:t>（含</w:t>
      </w:r>
      <w:del w:id="3106" w:author="xiaox" w:date="2016-10-26T09:42:00Z">
        <w:r w:rsidR="009E2993">
          <w:rPr>
            <w:rFonts w:hint="eastAsia"/>
            <w:bCs/>
            <w:sz w:val="24"/>
            <w:highlight w:val="yellow"/>
          </w:rPr>
          <w:delText xml:space="preserve">    </w:delText>
        </w:r>
        <w:r w:rsidR="009E2993">
          <w:rPr>
            <w:bCs/>
            <w:sz w:val="24"/>
          </w:rPr>
          <w:delText>）</w:delText>
        </w:r>
      </w:del>
      <w:ins w:id="3107" w:author="xiaox" w:date="2016-10-26T09:42:00Z">
        <w:r w:rsidR="00473770" w:rsidRPr="00473770">
          <w:rPr>
            <w:bCs/>
            <w:szCs w:val="21"/>
          </w:rPr>
          <w:t>1/2</w:t>
        </w:r>
        <w:r w:rsidR="00473770" w:rsidRPr="00473770">
          <w:rPr>
            <w:rFonts w:hint="eastAsia"/>
            <w:bCs/>
            <w:szCs w:val="21"/>
          </w:rPr>
          <w:t>）。</w:t>
        </w:r>
      </w:ins>
    </w:p>
    <w:p w:rsidR="00297D5F" w:rsidRPr="00297D5F" w:rsidRDefault="00473770">
      <w:pPr>
        <w:spacing w:line="360" w:lineRule="auto"/>
        <w:ind w:firstLineChars="200" w:firstLine="420"/>
        <w:rPr>
          <w:rPrChange w:id="3108" w:author="xiaox" w:date="2016-10-26T09:42:00Z">
            <w:rPr>
              <w:sz w:val="24"/>
            </w:rPr>
          </w:rPrChange>
        </w:rPr>
      </w:pPr>
      <w:ins w:id="3109" w:author="xiaox" w:date="2016-10-26T09:42:00Z">
        <w:r w:rsidRPr="00473770">
          <w:rPr>
            <w:rFonts w:hint="eastAsia"/>
            <w:bCs/>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473770">
          <w:rPr>
            <w:bCs/>
            <w:szCs w:val="21"/>
          </w:rPr>
          <w:t>1/3</w:t>
        </w:r>
        <w:r w:rsidRPr="00473770">
          <w:rPr>
            <w:rFonts w:hint="eastAsia"/>
            <w:bCs/>
            <w:szCs w:val="21"/>
          </w:rPr>
          <w:t>以上（含</w:t>
        </w:r>
        <w:r w:rsidRPr="00473770">
          <w:rPr>
            <w:bCs/>
            <w:szCs w:val="21"/>
          </w:rPr>
          <w:t>1/3</w:t>
        </w:r>
        <w:r w:rsidRPr="00473770">
          <w:rPr>
            <w:rFonts w:hint="eastAsia"/>
            <w:bCs/>
            <w:szCs w:val="21"/>
          </w:rPr>
          <w:t>）</w:t>
        </w:r>
        <w:r w:rsidRPr="00473770">
          <w:rPr>
            <w:rFonts w:hint="eastAsia"/>
            <w:bCs/>
            <w:szCs w:val="21"/>
          </w:rPr>
          <w:lastRenderedPageBreak/>
          <w:t>基金份额的基金份额持有人或其代理人参加，方可召开</w:t>
        </w:r>
      </w:ins>
      <w:r w:rsidR="002D1708" w:rsidRPr="002D1708">
        <w:rPr>
          <w:rFonts w:hint="eastAsia"/>
          <w:rPrChange w:id="3110" w:author="xiaox" w:date="2016-10-26T09:42:00Z">
            <w:rPr>
              <w:rFonts w:hint="eastAsia"/>
              <w:sz w:val="24"/>
            </w:rPr>
          </w:rPrChange>
        </w:rPr>
        <w:t>。</w:t>
      </w:r>
    </w:p>
    <w:p w:rsidR="002D1708" w:rsidRPr="002D1708" w:rsidRDefault="002D1708" w:rsidP="002D1708">
      <w:pPr>
        <w:spacing w:line="360" w:lineRule="auto"/>
        <w:ind w:firstLineChars="200" w:firstLine="420"/>
        <w:rPr>
          <w:rPrChange w:id="3111" w:author="xiaox" w:date="2016-10-26T09:42:00Z">
            <w:rPr>
              <w:sz w:val="24"/>
            </w:rPr>
          </w:rPrChange>
        </w:rPr>
        <w:pPrChange w:id="3112" w:author="xiaox" w:date="2016-10-26T09:42:00Z">
          <w:pPr>
            <w:spacing w:line="360" w:lineRule="auto"/>
            <w:ind w:firstLineChars="200" w:firstLine="480"/>
          </w:pPr>
        </w:pPrChange>
      </w:pPr>
      <w:r w:rsidRPr="002D1708">
        <w:rPr>
          <w:rPrChange w:id="3113" w:author="xiaox" w:date="2016-10-26T09:42:00Z">
            <w:rPr>
              <w:sz w:val="24"/>
            </w:rPr>
          </w:rPrChange>
        </w:rPr>
        <w:t>2</w:t>
      </w:r>
      <w:r w:rsidRPr="002D1708">
        <w:rPr>
          <w:rFonts w:hint="eastAsia"/>
          <w:rPrChange w:id="3114" w:author="xiaox" w:date="2016-10-26T09:42:00Z">
            <w:rPr>
              <w:rFonts w:hint="eastAsia"/>
              <w:sz w:val="24"/>
            </w:rPr>
          </w:rPrChange>
        </w:rPr>
        <w:t>、通讯开会。通讯开会系指基金份额持有人将其对表决事项的投票以书面形式在表决截至日以前送达至召集人指定的地址。通讯开会应以书面方式进行表决。</w:t>
      </w:r>
    </w:p>
    <w:p w:rsidR="002D1708" w:rsidRPr="002D1708" w:rsidRDefault="002D1708" w:rsidP="002D1708">
      <w:pPr>
        <w:spacing w:line="360" w:lineRule="auto"/>
        <w:ind w:firstLineChars="200" w:firstLine="420"/>
        <w:rPr>
          <w:rPrChange w:id="3115" w:author="xiaox" w:date="2016-10-26T09:42:00Z">
            <w:rPr>
              <w:sz w:val="24"/>
            </w:rPr>
          </w:rPrChange>
        </w:rPr>
        <w:pPrChange w:id="3116" w:author="xiaox" w:date="2016-10-26T09:42:00Z">
          <w:pPr>
            <w:spacing w:line="360" w:lineRule="auto"/>
            <w:ind w:firstLineChars="200" w:firstLine="480"/>
          </w:pPr>
        </w:pPrChange>
      </w:pPr>
      <w:r w:rsidRPr="002D1708">
        <w:rPr>
          <w:rFonts w:hint="eastAsia"/>
          <w:rPrChange w:id="3117" w:author="xiaox" w:date="2016-10-26T09:42:00Z">
            <w:rPr>
              <w:rFonts w:hint="eastAsia"/>
              <w:sz w:val="24"/>
            </w:rPr>
          </w:rPrChange>
        </w:rPr>
        <w:t>在同时符合以下条件时，通讯开会的方式视为有效：</w:t>
      </w:r>
    </w:p>
    <w:p w:rsidR="002D1708" w:rsidRPr="002D1708" w:rsidRDefault="002D1708" w:rsidP="002D1708">
      <w:pPr>
        <w:spacing w:line="360" w:lineRule="auto"/>
        <w:ind w:firstLineChars="200" w:firstLine="420"/>
        <w:rPr>
          <w:rPrChange w:id="3118" w:author="xiaox" w:date="2016-10-26T09:42:00Z">
            <w:rPr>
              <w:sz w:val="24"/>
            </w:rPr>
          </w:rPrChange>
        </w:rPr>
        <w:pPrChange w:id="3119" w:author="xiaox" w:date="2016-10-26T09:42:00Z">
          <w:pPr>
            <w:spacing w:line="360" w:lineRule="auto"/>
            <w:ind w:firstLineChars="200" w:firstLine="480"/>
          </w:pPr>
        </w:pPrChange>
      </w:pPr>
      <w:r w:rsidRPr="002D1708">
        <w:rPr>
          <w:rFonts w:hint="eastAsia"/>
          <w:rPrChange w:id="3120" w:author="xiaox" w:date="2016-10-26T09:42:00Z">
            <w:rPr>
              <w:rFonts w:hint="eastAsia"/>
              <w:sz w:val="24"/>
            </w:rPr>
          </w:rPrChange>
        </w:rPr>
        <w:t>（</w:t>
      </w:r>
      <w:r w:rsidRPr="002D1708">
        <w:rPr>
          <w:rPrChange w:id="3121" w:author="xiaox" w:date="2016-10-26T09:42:00Z">
            <w:rPr>
              <w:sz w:val="24"/>
            </w:rPr>
          </w:rPrChange>
        </w:rPr>
        <w:t>1</w:t>
      </w:r>
      <w:r w:rsidRPr="002D1708">
        <w:rPr>
          <w:rFonts w:hint="eastAsia"/>
          <w:rPrChange w:id="3122" w:author="xiaox" w:date="2016-10-26T09:42:00Z">
            <w:rPr>
              <w:rFonts w:hint="eastAsia"/>
              <w:sz w:val="24"/>
            </w:rPr>
          </w:rPrChange>
        </w:rPr>
        <w:t>）会议召集人按《基金合同》约定公布会议通知后，在</w:t>
      </w:r>
      <w:del w:id="3123" w:author="xiaox" w:date="2016-10-26T09:42:00Z">
        <w:r w:rsidR="009E2993">
          <w:rPr>
            <w:bCs/>
            <w:sz w:val="24"/>
          </w:rPr>
          <w:delText xml:space="preserve"> </w:delText>
        </w:r>
        <w:r w:rsidR="009E2993">
          <w:rPr>
            <w:rFonts w:hint="eastAsia"/>
            <w:bCs/>
            <w:sz w:val="24"/>
            <w:highlight w:val="yellow"/>
          </w:rPr>
          <w:delText xml:space="preserve">    </w:delText>
        </w:r>
      </w:del>
      <w:ins w:id="3124" w:author="xiaox" w:date="2016-10-26T09:42:00Z">
        <w:r w:rsidR="00473770" w:rsidRPr="00473770">
          <w:rPr>
            <w:bCs/>
            <w:szCs w:val="21"/>
          </w:rPr>
          <w:t>2</w:t>
        </w:r>
      </w:ins>
      <w:r w:rsidRPr="002D1708">
        <w:rPr>
          <w:rFonts w:hint="eastAsia"/>
          <w:rPrChange w:id="3125" w:author="xiaox" w:date="2016-10-26T09:42:00Z">
            <w:rPr>
              <w:rFonts w:hint="eastAsia"/>
              <w:sz w:val="24"/>
            </w:rPr>
          </w:rPrChange>
        </w:rPr>
        <w:t>个工作日内连续公布相关提示性公告</w:t>
      </w:r>
      <w:del w:id="3126" w:author="xiaox" w:date="2016-10-26T09:42:00Z">
        <w:r w:rsidR="009E2993">
          <w:rPr>
            <w:bCs/>
            <w:sz w:val="24"/>
          </w:rPr>
          <w:delText>；</w:delText>
        </w:r>
      </w:del>
      <w:ins w:id="312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128" w:author="xiaox" w:date="2016-10-26T09:42:00Z">
            <w:rPr>
              <w:sz w:val="24"/>
            </w:rPr>
          </w:rPrChange>
        </w:rPr>
        <w:pPrChange w:id="3129" w:author="xiaox" w:date="2016-10-26T09:42:00Z">
          <w:pPr>
            <w:spacing w:line="360" w:lineRule="auto"/>
            <w:ind w:firstLineChars="200" w:firstLine="480"/>
          </w:pPr>
        </w:pPrChange>
      </w:pPr>
      <w:r w:rsidRPr="002D1708">
        <w:rPr>
          <w:rFonts w:hint="eastAsia"/>
          <w:rPrChange w:id="3130" w:author="xiaox" w:date="2016-10-26T09:42:00Z">
            <w:rPr>
              <w:rFonts w:hint="eastAsia"/>
              <w:sz w:val="24"/>
            </w:rPr>
          </w:rPrChange>
        </w:rPr>
        <w:t>（</w:t>
      </w:r>
      <w:r w:rsidRPr="002D1708">
        <w:rPr>
          <w:rPrChange w:id="3131" w:author="xiaox" w:date="2016-10-26T09:42:00Z">
            <w:rPr>
              <w:sz w:val="24"/>
            </w:rPr>
          </w:rPrChange>
        </w:rPr>
        <w:t>2</w:t>
      </w:r>
      <w:r w:rsidRPr="002D1708">
        <w:rPr>
          <w:rFonts w:hint="eastAsia"/>
          <w:rPrChange w:id="3132" w:author="xiaox" w:date="2016-10-26T09:42:00Z">
            <w:rPr>
              <w:rFonts w:hint="eastAsia"/>
              <w:sz w:val="24"/>
            </w:rPr>
          </w:rPrChange>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del w:id="3133" w:author="xiaox" w:date="2016-10-26T09:42:00Z">
        <w:r w:rsidR="009E2993">
          <w:rPr>
            <w:bCs/>
            <w:sz w:val="24"/>
          </w:rPr>
          <w:delText>；</w:delText>
        </w:r>
      </w:del>
      <w:ins w:id="3134" w:author="xiaox" w:date="2016-10-26T09:42:00Z">
        <w:r w:rsidR="000B386B">
          <w:rPr>
            <w:rFonts w:hint="eastAsia"/>
            <w:bCs/>
            <w:szCs w:val="21"/>
          </w:rPr>
          <w:t>。</w:t>
        </w:r>
      </w:ins>
    </w:p>
    <w:p w:rsidR="002D1708" w:rsidRPr="002D1708" w:rsidRDefault="002D1708" w:rsidP="002D1708">
      <w:pPr>
        <w:spacing w:line="360" w:lineRule="auto"/>
        <w:ind w:firstLineChars="225" w:firstLine="473"/>
        <w:rPr>
          <w:rPrChange w:id="3135" w:author="xiaox" w:date="2016-10-26T09:42:00Z">
            <w:rPr>
              <w:sz w:val="24"/>
            </w:rPr>
          </w:rPrChange>
        </w:rPr>
        <w:pPrChange w:id="3136" w:author="xiaox" w:date="2016-10-26T09:42:00Z">
          <w:pPr>
            <w:spacing w:line="360" w:lineRule="auto"/>
            <w:ind w:firstLineChars="225" w:firstLine="540"/>
          </w:pPr>
        </w:pPrChange>
      </w:pPr>
      <w:r w:rsidRPr="002D1708">
        <w:rPr>
          <w:rFonts w:hint="eastAsia"/>
          <w:rPrChange w:id="3137" w:author="xiaox" w:date="2016-10-26T09:42:00Z">
            <w:rPr>
              <w:rFonts w:hint="eastAsia"/>
              <w:sz w:val="24"/>
            </w:rPr>
          </w:rPrChange>
        </w:rPr>
        <w:t>（</w:t>
      </w:r>
      <w:r w:rsidRPr="002D1708">
        <w:rPr>
          <w:rPrChange w:id="3138" w:author="xiaox" w:date="2016-10-26T09:42:00Z">
            <w:rPr>
              <w:sz w:val="24"/>
            </w:rPr>
          </w:rPrChange>
        </w:rPr>
        <w:t>3</w:t>
      </w:r>
      <w:r w:rsidRPr="002D1708">
        <w:rPr>
          <w:rFonts w:hint="eastAsia"/>
          <w:rPrChange w:id="3139" w:author="xiaox" w:date="2016-10-26T09:42:00Z">
            <w:rPr>
              <w:rFonts w:hint="eastAsia"/>
              <w:sz w:val="24"/>
            </w:rPr>
          </w:rPrChange>
        </w:rPr>
        <w:t>）本人直接出具书面意见或授权他人代表出具书面意见的，基金份额持有人所持有的基金份额不</w:t>
      </w:r>
      <w:del w:id="3140" w:author="xiaox" w:date="2016-10-26T09:42:00Z">
        <w:r w:rsidR="009E2993">
          <w:rPr>
            <w:bCs/>
            <w:sz w:val="24"/>
          </w:rPr>
          <w:delText>小于</w:delText>
        </w:r>
      </w:del>
      <w:ins w:id="3141" w:author="xiaox" w:date="2016-10-26T09:42:00Z">
        <w:r w:rsidR="00473770" w:rsidRPr="00473770">
          <w:rPr>
            <w:rFonts w:hint="eastAsia"/>
            <w:bCs/>
            <w:szCs w:val="21"/>
          </w:rPr>
          <w:t>少于</w:t>
        </w:r>
      </w:ins>
      <w:r w:rsidRPr="002D1708">
        <w:rPr>
          <w:rFonts w:hint="eastAsia"/>
          <w:rPrChange w:id="3142" w:author="xiaox" w:date="2016-10-26T09:42:00Z">
            <w:rPr>
              <w:rFonts w:hint="eastAsia"/>
              <w:sz w:val="24"/>
            </w:rPr>
          </w:rPrChange>
        </w:rPr>
        <w:t>在权益登记日基金总份额的</w:t>
      </w:r>
      <w:del w:id="3143" w:author="xiaox" w:date="2016-10-26T09:42:00Z">
        <w:r w:rsidR="009E2993">
          <w:rPr>
            <w:rFonts w:hint="eastAsia"/>
            <w:bCs/>
            <w:sz w:val="24"/>
            <w:highlight w:val="yellow"/>
          </w:rPr>
          <w:delText xml:space="preserve">    </w:delText>
        </w:r>
      </w:del>
      <w:ins w:id="3144" w:author="xiaox" w:date="2016-10-26T09:42:00Z">
        <w:r w:rsidR="00473770" w:rsidRPr="00473770">
          <w:rPr>
            <w:bCs/>
            <w:szCs w:val="21"/>
          </w:rPr>
          <w:t>1/2</w:t>
        </w:r>
      </w:ins>
      <w:r w:rsidRPr="002D1708">
        <w:rPr>
          <w:rFonts w:hint="eastAsia"/>
          <w:rPrChange w:id="3145" w:author="xiaox" w:date="2016-10-26T09:42:00Z">
            <w:rPr>
              <w:rFonts w:hint="eastAsia"/>
              <w:sz w:val="24"/>
            </w:rPr>
          </w:rPrChange>
        </w:rPr>
        <w:t>（含</w:t>
      </w:r>
      <w:del w:id="3146" w:author="xiaox" w:date="2016-10-26T09:42:00Z">
        <w:r w:rsidR="009E2993">
          <w:rPr>
            <w:rFonts w:hint="eastAsia"/>
            <w:bCs/>
            <w:sz w:val="24"/>
            <w:highlight w:val="yellow"/>
          </w:rPr>
          <w:delText xml:space="preserve">    </w:delText>
        </w:r>
        <w:r w:rsidR="009E2993">
          <w:rPr>
            <w:bCs/>
            <w:sz w:val="24"/>
          </w:rPr>
          <w:delText>）；</w:delText>
        </w:r>
      </w:del>
      <w:ins w:id="3147" w:author="xiaox" w:date="2016-10-26T09:42:00Z">
        <w:r w:rsidR="00473770" w:rsidRPr="00473770">
          <w:rPr>
            <w:bCs/>
            <w:szCs w:val="21"/>
          </w:rPr>
          <w:t>1/2</w:t>
        </w:r>
        <w:r w:rsidR="00473770" w:rsidRPr="00473770">
          <w:rPr>
            <w:rFonts w:hint="eastAsia"/>
            <w:bCs/>
            <w:szCs w:val="21"/>
          </w:rPr>
          <w:t>）</w:t>
        </w:r>
        <w:r w:rsidR="000B386B">
          <w:rPr>
            <w:rFonts w:hint="eastAsia"/>
            <w:bCs/>
            <w:szCs w:val="21"/>
          </w:rPr>
          <w:t>。</w:t>
        </w:r>
      </w:ins>
    </w:p>
    <w:p w:rsidR="00473770" w:rsidRPr="00473770" w:rsidRDefault="00473770" w:rsidP="005326F4">
      <w:pPr>
        <w:spacing w:line="360" w:lineRule="auto"/>
        <w:ind w:firstLineChars="225" w:firstLine="473"/>
        <w:rPr>
          <w:ins w:id="3148" w:author="xiaox" w:date="2016-10-26T09:42:00Z"/>
          <w:bCs/>
          <w:szCs w:val="21"/>
        </w:rPr>
      </w:pPr>
      <w:ins w:id="3149" w:author="xiaox" w:date="2016-10-26T09:42:00Z">
        <w:r w:rsidRPr="00473770">
          <w:rPr>
            <w:rFonts w:hint="eastAsia"/>
            <w:bCs/>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473770">
          <w:rPr>
            <w:bCs/>
            <w:szCs w:val="21"/>
          </w:rPr>
          <w:t>1/3</w:t>
        </w:r>
        <w:r w:rsidRPr="00473770">
          <w:rPr>
            <w:rFonts w:hint="eastAsia"/>
            <w:bCs/>
            <w:szCs w:val="21"/>
          </w:rPr>
          <w:t>以上（含</w:t>
        </w:r>
        <w:r w:rsidRPr="00473770">
          <w:rPr>
            <w:bCs/>
            <w:szCs w:val="21"/>
          </w:rPr>
          <w:t>1/3</w:t>
        </w:r>
        <w:r w:rsidRPr="00473770">
          <w:rPr>
            <w:rFonts w:hint="eastAsia"/>
            <w:bCs/>
            <w:szCs w:val="21"/>
          </w:rPr>
          <w:t>）基金份额的基金份额持有人或其代理人参加，方可召开。</w:t>
        </w:r>
      </w:ins>
    </w:p>
    <w:p w:rsidR="002D1708" w:rsidRPr="002D1708" w:rsidRDefault="002D1708" w:rsidP="002D1708">
      <w:pPr>
        <w:spacing w:line="360" w:lineRule="auto"/>
        <w:ind w:firstLineChars="200" w:firstLine="420"/>
        <w:rPr>
          <w:rPrChange w:id="3150" w:author="xiaox" w:date="2016-10-26T09:42:00Z">
            <w:rPr>
              <w:sz w:val="24"/>
            </w:rPr>
          </w:rPrChange>
        </w:rPr>
        <w:pPrChange w:id="3151" w:author="xiaox" w:date="2016-10-26T09:42:00Z">
          <w:pPr>
            <w:spacing w:line="360" w:lineRule="auto"/>
            <w:ind w:firstLineChars="200" w:firstLine="480"/>
          </w:pPr>
        </w:pPrChange>
      </w:pPr>
      <w:r w:rsidRPr="002D1708">
        <w:rPr>
          <w:rFonts w:hint="eastAsia"/>
          <w:rPrChange w:id="3152" w:author="xiaox" w:date="2016-10-26T09:42:00Z">
            <w:rPr>
              <w:rFonts w:hint="eastAsia"/>
              <w:sz w:val="24"/>
            </w:rPr>
          </w:rPrChange>
        </w:rPr>
        <w:t>（</w:t>
      </w:r>
      <w:r w:rsidRPr="002D1708">
        <w:rPr>
          <w:rPrChange w:id="3153" w:author="xiaox" w:date="2016-10-26T09:42:00Z">
            <w:rPr>
              <w:sz w:val="24"/>
            </w:rPr>
          </w:rPrChange>
        </w:rPr>
        <w:t>4</w:t>
      </w:r>
      <w:r w:rsidRPr="002D1708">
        <w:rPr>
          <w:rFonts w:hint="eastAsia"/>
          <w:rPrChange w:id="3154" w:author="xiaox" w:date="2016-10-26T09:42:00Z">
            <w:rPr>
              <w:rFonts w:hint="eastAsia"/>
              <w:sz w:val="24"/>
            </w:rPr>
          </w:rPrChange>
        </w:rPr>
        <w:t>）上述第（</w:t>
      </w:r>
      <w:r w:rsidRPr="002D1708">
        <w:rPr>
          <w:rPrChange w:id="3155" w:author="xiaox" w:date="2016-10-26T09:42:00Z">
            <w:rPr>
              <w:sz w:val="24"/>
            </w:rPr>
          </w:rPrChange>
        </w:rPr>
        <w:t>3</w:t>
      </w:r>
      <w:r w:rsidRPr="002D1708">
        <w:rPr>
          <w:rFonts w:hint="eastAsia"/>
          <w:rPrChange w:id="3156" w:author="xiaox" w:date="2016-10-26T09:42:00Z">
            <w:rPr>
              <w:rFonts w:hint="eastAsia"/>
              <w:sz w:val="24"/>
            </w:rPr>
          </w:rPrChange>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w:t>
      </w:r>
      <w:del w:id="3157" w:author="xiaox" w:date="2016-10-26T09:42:00Z">
        <w:r w:rsidR="009E2993">
          <w:rPr>
            <w:bCs/>
            <w:sz w:val="24"/>
          </w:rPr>
          <w:delText>注册</w:delText>
        </w:r>
      </w:del>
      <w:r w:rsidRPr="002D1708">
        <w:rPr>
          <w:rFonts w:hint="eastAsia"/>
          <w:rPrChange w:id="3158" w:author="xiaox" w:date="2016-10-26T09:42:00Z">
            <w:rPr>
              <w:rFonts w:hint="eastAsia"/>
              <w:sz w:val="24"/>
            </w:rPr>
          </w:rPrChange>
        </w:rPr>
        <w:t>机构记录相符</w:t>
      </w:r>
      <w:del w:id="3159" w:author="xiaox" w:date="2016-10-26T09:42:00Z">
        <w:r w:rsidR="009E2993">
          <w:rPr>
            <w:bCs/>
            <w:sz w:val="24"/>
          </w:rPr>
          <w:delText>；</w:delText>
        </w:r>
      </w:del>
      <w:ins w:id="316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161" w:author="xiaox" w:date="2016-10-26T09:42:00Z">
            <w:rPr>
              <w:sz w:val="24"/>
            </w:rPr>
          </w:rPrChange>
        </w:rPr>
        <w:pPrChange w:id="3162" w:author="xiaox" w:date="2016-10-26T09:42:00Z">
          <w:pPr>
            <w:spacing w:line="360" w:lineRule="auto"/>
            <w:ind w:firstLineChars="200" w:firstLine="480"/>
          </w:pPr>
        </w:pPrChange>
      </w:pPr>
      <w:r w:rsidRPr="002D1708">
        <w:rPr>
          <w:rFonts w:hint="eastAsia"/>
          <w:rPrChange w:id="3163" w:author="xiaox" w:date="2016-10-26T09:42:00Z">
            <w:rPr>
              <w:rFonts w:hint="eastAsia"/>
              <w:sz w:val="24"/>
            </w:rPr>
          </w:rPrChange>
        </w:rPr>
        <w:t>（</w:t>
      </w:r>
      <w:r w:rsidRPr="002D1708">
        <w:rPr>
          <w:rPrChange w:id="3164" w:author="xiaox" w:date="2016-10-26T09:42:00Z">
            <w:rPr>
              <w:sz w:val="24"/>
            </w:rPr>
          </w:rPrChange>
        </w:rPr>
        <w:t>5</w:t>
      </w:r>
      <w:r w:rsidRPr="002D1708">
        <w:rPr>
          <w:rFonts w:hint="eastAsia"/>
          <w:rPrChange w:id="3165" w:author="xiaox" w:date="2016-10-26T09:42:00Z">
            <w:rPr>
              <w:rFonts w:hint="eastAsia"/>
              <w:sz w:val="24"/>
            </w:rPr>
          </w:rPrChange>
        </w:rPr>
        <w:t>）会议通知公布前报中国证监会备案。</w:t>
      </w:r>
    </w:p>
    <w:p w:rsidR="00473770" w:rsidRPr="00473770" w:rsidRDefault="00473770" w:rsidP="005326F4">
      <w:pPr>
        <w:spacing w:line="360" w:lineRule="auto"/>
        <w:ind w:firstLineChars="200" w:firstLine="420"/>
        <w:rPr>
          <w:ins w:id="3166" w:author="xiaox" w:date="2016-10-26T09:42:00Z"/>
          <w:bCs/>
          <w:szCs w:val="21"/>
        </w:rPr>
      </w:pPr>
      <w:bookmarkStart w:id="3167" w:name="_Toc79392588"/>
      <w:bookmarkStart w:id="3168" w:name="_Toc57530247"/>
      <w:bookmarkStart w:id="3169" w:name="_Toc15641224"/>
      <w:ins w:id="3170" w:author="xiaox" w:date="2016-10-26T09:42:00Z">
        <w:r w:rsidRPr="00473770">
          <w:rPr>
            <w:bCs/>
            <w:szCs w:val="21"/>
          </w:rPr>
          <w:t>3</w:t>
        </w:r>
        <w:r w:rsidRPr="00473770">
          <w:rPr>
            <w:rFonts w:hint="eastAsia"/>
            <w:bCs/>
            <w:szCs w:val="21"/>
          </w:rPr>
          <w:t>、在法律法规或监管机构允许的情况下，经会议通知载明，基金份额持有人也可以采用网络、电话或其他方式进行表决，或者采用网络、电话或其他方式授权他人代为出席会议并表决。</w:t>
        </w:r>
      </w:ins>
    </w:p>
    <w:p w:rsidR="002D1708" w:rsidRPr="002D1708" w:rsidRDefault="002D1708" w:rsidP="002D1708">
      <w:pPr>
        <w:spacing w:line="360" w:lineRule="auto"/>
        <w:ind w:firstLineChars="200" w:firstLine="420"/>
        <w:rPr>
          <w:rPrChange w:id="3171" w:author="xiaox" w:date="2016-10-26T09:42:00Z">
            <w:rPr>
              <w:sz w:val="24"/>
            </w:rPr>
          </w:rPrChange>
        </w:rPr>
        <w:pPrChange w:id="3172" w:author="xiaox" w:date="2016-10-26T09:42:00Z">
          <w:pPr>
            <w:spacing w:line="360" w:lineRule="auto"/>
            <w:ind w:firstLineChars="200" w:firstLine="480"/>
          </w:pPr>
        </w:pPrChange>
      </w:pPr>
      <w:r w:rsidRPr="002D1708">
        <w:rPr>
          <w:rFonts w:hint="eastAsia"/>
          <w:rPrChange w:id="3173" w:author="xiaox" w:date="2016-10-26T09:42:00Z">
            <w:rPr>
              <w:rFonts w:hint="eastAsia"/>
              <w:sz w:val="24"/>
            </w:rPr>
          </w:rPrChange>
        </w:rPr>
        <w:t>五、议事内容与程序</w:t>
      </w:r>
      <w:bookmarkEnd w:id="3167"/>
      <w:bookmarkEnd w:id="3168"/>
      <w:bookmarkEnd w:id="3169"/>
    </w:p>
    <w:p w:rsidR="002D1708" w:rsidRPr="002D1708" w:rsidRDefault="002D1708" w:rsidP="002D1708">
      <w:pPr>
        <w:spacing w:line="360" w:lineRule="auto"/>
        <w:ind w:firstLineChars="200" w:firstLine="420"/>
        <w:rPr>
          <w:rPrChange w:id="3174" w:author="xiaox" w:date="2016-10-26T09:42:00Z">
            <w:rPr>
              <w:sz w:val="24"/>
            </w:rPr>
          </w:rPrChange>
        </w:rPr>
        <w:pPrChange w:id="3175" w:author="xiaox" w:date="2016-10-26T09:42:00Z">
          <w:pPr>
            <w:spacing w:line="360" w:lineRule="auto"/>
            <w:ind w:firstLineChars="200" w:firstLine="480"/>
          </w:pPr>
        </w:pPrChange>
      </w:pPr>
      <w:r w:rsidRPr="002D1708">
        <w:rPr>
          <w:rPrChange w:id="3176" w:author="xiaox" w:date="2016-10-26T09:42:00Z">
            <w:rPr>
              <w:sz w:val="24"/>
            </w:rPr>
          </w:rPrChange>
        </w:rPr>
        <w:t>1</w:t>
      </w:r>
      <w:r w:rsidRPr="002D1708">
        <w:rPr>
          <w:rFonts w:hint="eastAsia"/>
          <w:rPrChange w:id="3177" w:author="xiaox" w:date="2016-10-26T09:42:00Z">
            <w:rPr>
              <w:rFonts w:hint="eastAsia"/>
              <w:sz w:val="24"/>
            </w:rPr>
          </w:rPrChange>
        </w:rPr>
        <w:t>、议事内容及提案权</w:t>
      </w:r>
    </w:p>
    <w:p w:rsidR="002D1708" w:rsidRPr="002D1708" w:rsidRDefault="002D1708" w:rsidP="002D1708">
      <w:pPr>
        <w:spacing w:line="360" w:lineRule="auto"/>
        <w:ind w:firstLineChars="200" w:firstLine="420"/>
        <w:rPr>
          <w:rPrChange w:id="3178" w:author="xiaox" w:date="2016-10-26T09:42:00Z">
            <w:rPr>
              <w:sz w:val="24"/>
            </w:rPr>
          </w:rPrChange>
        </w:rPr>
        <w:pPrChange w:id="3179" w:author="xiaox" w:date="2016-10-26T09:42:00Z">
          <w:pPr>
            <w:spacing w:line="360" w:lineRule="auto"/>
            <w:ind w:firstLineChars="200" w:firstLine="480"/>
          </w:pPr>
        </w:pPrChange>
      </w:pPr>
      <w:r w:rsidRPr="002D1708">
        <w:rPr>
          <w:rFonts w:hint="eastAsia"/>
          <w:rPrChange w:id="3180" w:author="xiaox" w:date="2016-10-26T09:42:00Z">
            <w:rPr>
              <w:rFonts w:hint="eastAsia"/>
              <w:sz w:val="24"/>
            </w:rPr>
          </w:rPrChange>
        </w:rPr>
        <w:t>议事内容为关系基金份额持有人利益的重大事项，如《基金合同》的重大修改、决定终止《基金合同》、更换基金管理人、更换基金托管人、与其他基金合并</w:t>
      </w:r>
      <w:ins w:id="3181" w:author="xiaox" w:date="2016-10-26T09:42:00Z">
        <w:r w:rsidR="000045D9">
          <w:rPr>
            <w:rFonts w:hint="eastAsia"/>
            <w:bCs/>
            <w:szCs w:val="21"/>
          </w:rPr>
          <w:t>（</w:t>
        </w:r>
        <w:r w:rsidR="00473770" w:rsidRPr="00473770">
          <w:rPr>
            <w:rFonts w:hint="eastAsia"/>
            <w:bCs/>
            <w:szCs w:val="21"/>
          </w:rPr>
          <w:t>法律法规、基金合同和中国证监会另有规定的除外</w:t>
        </w:r>
        <w:r w:rsidR="000045D9">
          <w:rPr>
            <w:rFonts w:hint="eastAsia"/>
            <w:bCs/>
            <w:szCs w:val="21"/>
          </w:rPr>
          <w:t>）</w:t>
        </w:r>
      </w:ins>
      <w:r w:rsidRPr="002D1708">
        <w:rPr>
          <w:rFonts w:hint="eastAsia"/>
          <w:rPrChange w:id="3182" w:author="xiaox" w:date="2016-10-26T09:42:00Z">
            <w:rPr>
              <w:rFonts w:hint="eastAsia"/>
              <w:sz w:val="24"/>
            </w:rPr>
          </w:rPrChange>
        </w:rPr>
        <w:t>、法律法规及《基金合同》规定的其他事项以及会议召集</w:t>
      </w:r>
      <w:r w:rsidRPr="002D1708">
        <w:rPr>
          <w:rFonts w:hint="eastAsia"/>
          <w:rPrChange w:id="3183" w:author="xiaox" w:date="2016-10-26T09:42:00Z">
            <w:rPr>
              <w:rFonts w:hint="eastAsia"/>
              <w:sz w:val="24"/>
            </w:rPr>
          </w:rPrChange>
        </w:rPr>
        <w:lastRenderedPageBreak/>
        <w:t>人认为需提交基金份额持有人大会讨论的其他事项。</w:t>
      </w:r>
    </w:p>
    <w:p w:rsidR="002D1708" w:rsidRPr="002D1708" w:rsidRDefault="002D1708" w:rsidP="002D1708">
      <w:pPr>
        <w:spacing w:line="360" w:lineRule="auto"/>
        <w:ind w:firstLineChars="200" w:firstLine="420"/>
        <w:rPr>
          <w:rPrChange w:id="3184" w:author="xiaox" w:date="2016-10-26T09:42:00Z">
            <w:rPr>
              <w:sz w:val="24"/>
            </w:rPr>
          </w:rPrChange>
        </w:rPr>
        <w:pPrChange w:id="3185" w:author="xiaox" w:date="2016-10-26T09:42:00Z">
          <w:pPr>
            <w:spacing w:line="360" w:lineRule="auto"/>
            <w:ind w:firstLineChars="200" w:firstLine="480"/>
          </w:pPr>
        </w:pPrChange>
      </w:pPr>
      <w:r w:rsidRPr="002D1708">
        <w:rPr>
          <w:rFonts w:hint="eastAsia"/>
          <w:rPrChange w:id="3186" w:author="xiaox" w:date="2016-10-26T09:42:00Z">
            <w:rPr>
              <w:rFonts w:hint="eastAsia"/>
              <w:sz w:val="24"/>
            </w:rPr>
          </w:rPrChange>
        </w:rPr>
        <w:t>基金份额持有人大会的召集人发出召集会议的通知后，对原有提案的修改应当在基金份额持有人大会召开前及时公告。</w:t>
      </w:r>
    </w:p>
    <w:p w:rsidR="002D1708" w:rsidRPr="002D1708" w:rsidRDefault="002D1708" w:rsidP="002D1708">
      <w:pPr>
        <w:spacing w:line="360" w:lineRule="auto"/>
        <w:ind w:firstLineChars="200" w:firstLine="420"/>
        <w:rPr>
          <w:rPrChange w:id="3187" w:author="xiaox" w:date="2016-10-26T09:42:00Z">
            <w:rPr>
              <w:sz w:val="24"/>
            </w:rPr>
          </w:rPrChange>
        </w:rPr>
        <w:pPrChange w:id="3188" w:author="xiaox" w:date="2016-10-26T09:42:00Z">
          <w:pPr>
            <w:spacing w:line="360" w:lineRule="auto"/>
            <w:ind w:firstLineChars="200" w:firstLine="480"/>
          </w:pPr>
        </w:pPrChange>
      </w:pPr>
      <w:r w:rsidRPr="002D1708">
        <w:rPr>
          <w:rFonts w:hint="eastAsia"/>
          <w:rPrChange w:id="3189" w:author="xiaox" w:date="2016-10-26T09:42:00Z">
            <w:rPr>
              <w:rFonts w:hint="eastAsia"/>
              <w:sz w:val="24"/>
            </w:rPr>
          </w:rPrChange>
        </w:rPr>
        <w:t>基金份额持有人大会不得对未事先公告的议事内容进行表决。</w:t>
      </w:r>
    </w:p>
    <w:p w:rsidR="002D1708" w:rsidRPr="002D1708" w:rsidRDefault="002D1708" w:rsidP="002D1708">
      <w:pPr>
        <w:spacing w:line="360" w:lineRule="auto"/>
        <w:ind w:firstLineChars="200" w:firstLine="420"/>
        <w:rPr>
          <w:rPrChange w:id="3190" w:author="xiaox" w:date="2016-10-26T09:42:00Z">
            <w:rPr>
              <w:sz w:val="24"/>
            </w:rPr>
          </w:rPrChange>
        </w:rPr>
        <w:pPrChange w:id="3191" w:author="xiaox" w:date="2016-10-26T09:42:00Z">
          <w:pPr>
            <w:spacing w:line="360" w:lineRule="auto"/>
            <w:ind w:firstLineChars="200" w:firstLine="480"/>
          </w:pPr>
        </w:pPrChange>
      </w:pPr>
      <w:r w:rsidRPr="002D1708">
        <w:rPr>
          <w:rPrChange w:id="3192" w:author="xiaox" w:date="2016-10-26T09:42:00Z">
            <w:rPr>
              <w:sz w:val="24"/>
            </w:rPr>
          </w:rPrChange>
        </w:rPr>
        <w:t>2</w:t>
      </w:r>
      <w:r w:rsidRPr="002D1708">
        <w:rPr>
          <w:rFonts w:hint="eastAsia"/>
          <w:rPrChange w:id="3193" w:author="xiaox" w:date="2016-10-26T09:42:00Z">
            <w:rPr>
              <w:rFonts w:hint="eastAsia"/>
              <w:sz w:val="24"/>
            </w:rPr>
          </w:rPrChange>
        </w:rPr>
        <w:t>、议事程序</w:t>
      </w:r>
    </w:p>
    <w:p w:rsidR="002D1708" w:rsidRPr="002D1708" w:rsidRDefault="002D1708" w:rsidP="002D1708">
      <w:pPr>
        <w:spacing w:line="360" w:lineRule="auto"/>
        <w:ind w:firstLineChars="200" w:firstLine="420"/>
        <w:rPr>
          <w:rPrChange w:id="3194" w:author="xiaox" w:date="2016-10-26T09:42:00Z">
            <w:rPr>
              <w:sz w:val="24"/>
            </w:rPr>
          </w:rPrChange>
        </w:rPr>
        <w:pPrChange w:id="3195" w:author="xiaox" w:date="2016-10-26T09:42:00Z">
          <w:pPr>
            <w:spacing w:line="360" w:lineRule="auto"/>
            <w:ind w:firstLineChars="200" w:firstLine="480"/>
          </w:pPr>
        </w:pPrChange>
      </w:pPr>
      <w:r w:rsidRPr="002D1708">
        <w:rPr>
          <w:rFonts w:hint="eastAsia"/>
          <w:rPrChange w:id="3196" w:author="xiaox" w:date="2016-10-26T09:42:00Z">
            <w:rPr>
              <w:rFonts w:hint="eastAsia"/>
              <w:sz w:val="24"/>
            </w:rPr>
          </w:rPrChange>
        </w:rPr>
        <w:t>（</w:t>
      </w:r>
      <w:r w:rsidRPr="002D1708">
        <w:rPr>
          <w:rPrChange w:id="3197" w:author="xiaox" w:date="2016-10-26T09:42:00Z">
            <w:rPr>
              <w:sz w:val="24"/>
            </w:rPr>
          </w:rPrChange>
        </w:rPr>
        <w:t>1</w:t>
      </w:r>
      <w:r w:rsidRPr="002D1708">
        <w:rPr>
          <w:rFonts w:hint="eastAsia"/>
          <w:rPrChange w:id="3198" w:author="xiaox" w:date="2016-10-26T09:42:00Z">
            <w:rPr>
              <w:rFonts w:hint="eastAsia"/>
              <w:sz w:val="24"/>
            </w:rPr>
          </w:rPrChange>
        </w:rPr>
        <w:t>）现场开会</w:t>
      </w:r>
    </w:p>
    <w:p w:rsidR="002D1708" w:rsidRPr="002D1708" w:rsidRDefault="002D1708" w:rsidP="002D1708">
      <w:pPr>
        <w:spacing w:line="360" w:lineRule="auto"/>
        <w:ind w:firstLineChars="200" w:firstLine="420"/>
        <w:rPr>
          <w:rPrChange w:id="3199" w:author="xiaox" w:date="2016-10-26T09:42:00Z">
            <w:rPr>
              <w:sz w:val="24"/>
            </w:rPr>
          </w:rPrChange>
        </w:rPr>
        <w:pPrChange w:id="3200" w:author="xiaox" w:date="2016-10-26T09:42:00Z">
          <w:pPr>
            <w:spacing w:line="360" w:lineRule="auto"/>
            <w:ind w:firstLineChars="200" w:firstLine="480"/>
          </w:pPr>
        </w:pPrChange>
      </w:pPr>
      <w:r w:rsidRPr="002D1708">
        <w:rPr>
          <w:rFonts w:hint="eastAsia"/>
          <w:rPrChange w:id="3201" w:author="xiaox" w:date="2016-10-26T09:42:00Z">
            <w:rPr>
              <w:rFonts w:hint="eastAsia"/>
              <w:sz w:val="24"/>
            </w:rPr>
          </w:rPrChange>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del w:id="3202" w:author="xiaox" w:date="2016-10-26T09:42:00Z">
        <w:r w:rsidR="009E2993">
          <w:rPr>
            <w:rFonts w:hint="eastAsia"/>
            <w:bCs/>
            <w:sz w:val="24"/>
            <w:highlight w:val="yellow"/>
          </w:rPr>
          <w:delText xml:space="preserve">    </w:delText>
        </w:r>
      </w:del>
      <w:ins w:id="3203" w:author="xiaox" w:date="2016-10-26T09:42:00Z">
        <w:r w:rsidR="00473770" w:rsidRPr="00473770">
          <w:rPr>
            <w:bCs/>
            <w:szCs w:val="21"/>
          </w:rPr>
          <w:t>50%</w:t>
        </w:r>
      </w:ins>
      <w:r w:rsidRPr="002D1708">
        <w:rPr>
          <w:rFonts w:hint="eastAsia"/>
          <w:rPrChange w:id="3204" w:author="xiaox" w:date="2016-10-26T09:42:00Z">
            <w:rPr>
              <w:rFonts w:hint="eastAsia"/>
              <w:sz w:val="24"/>
            </w:rPr>
          </w:rPrChange>
        </w:rPr>
        <w:t>以上（含</w:t>
      </w:r>
      <w:del w:id="3205" w:author="xiaox" w:date="2016-10-26T09:42:00Z">
        <w:r w:rsidR="009E2993">
          <w:rPr>
            <w:rFonts w:hint="eastAsia"/>
            <w:bCs/>
            <w:sz w:val="24"/>
            <w:highlight w:val="yellow"/>
          </w:rPr>
          <w:delText xml:space="preserve">    </w:delText>
        </w:r>
      </w:del>
      <w:ins w:id="3206" w:author="xiaox" w:date="2016-10-26T09:42:00Z">
        <w:r w:rsidR="00473770" w:rsidRPr="00473770">
          <w:rPr>
            <w:bCs/>
            <w:szCs w:val="21"/>
          </w:rPr>
          <w:t>50%</w:t>
        </w:r>
      </w:ins>
      <w:r w:rsidRPr="002D1708">
        <w:rPr>
          <w:rFonts w:hint="eastAsia"/>
          <w:rPrChange w:id="3207" w:author="xiaox" w:date="2016-10-26T09:42:00Z">
            <w:rPr>
              <w:rFonts w:hint="eastAsia"/>
              <w:sz w:val="24"/>
            </w:rPr>
          </w:rPrChange>
        </w:rPr>
        <w:t>）选举产生一名基金份额持有人作为该次基金份额持有人大会的主持人。基金管理人和基金托管人拒不出席或主持基金份额持有人大会，不影响基金份额持有人大会作出的决议的效力。</w:t>
      </w:r>
    </w:p>
    <w:p w:rsidR="002D1708" w:rsidRPr="002D1708" w:rsidRDefault="002D1708" w:rsidP="002D1708">
      <w:pPr>
        <w:spacing w:line="360" w:lineRule="auto"/>
        <w:ind w:firstLineChars="200" w:firstLine="420"/>
        <w:rPr>
          <w:rPrChange w:id="3208" w:author="xiaox" w:date="2016-10-26T09:42:00Z">
            <w:rPr>
              <w:sz w:val="24"/>
            </w:rPr>
          </w:rPrChange>
        </w:rPr>
        <w:pPrChange w:id="3209" w:author="xiaox" w:date="2016-10-26T09:42:00Z">
          <w:pPr>
            <w:spacing w:line="360" w:lineRule="auto"/>
            <w:ind w:firstLineChars="200" w:firstLine="480"/>
          </w:pPr>
        </w:pPrChange>
      </w:pPr>
      <w:r w:rsidRPr="002D1708">
        <w:rPr>
          <w:rFonts w:hint="eastAsia"/>
          <w:rPrChange w:id="3210" w:author="xiaox" w:date="2016-10-26T09:42:00Z">
            <w:rPr>
              <w:rFonts w:hint="eastAsia"/>
              <w:sz w:val="24"/>
            </w:rPr>
          </w:rPrChange>
        </w:rPr>
        <w:t>会议召集人应当制作出席会议人员的签名册。签名册载明参加会议人员姓名（或单位名称）、身份证明文件号码、持有或代表有表决权的基金份额、委托人姓名（或单位名称）和联系方式等事项。</w:t>
      </w:r>
    </w:p>
    <w:p w:rsidR="002D1708" w:rsidRPr="002D1708" w:rsidRDefault="002D1708" w:rsidP="002D1708">
      <w:pPr>
        <w:spacing w:line="360" w:lineRule="auto"/>
        <w:ind w:firstLineChars="200" w:firstLine="420"/>
        <w:rPr>
          <w:rPrChange w:id="3211" w:author="xiaox" w:date="2016-10-26T09:42:00Z">
            <w:rPr>
              <w:sz w:val="24"/>
            </w:rPr>
          </w:rPrChange>
        </w:rPr>
        <w:pPrChange w:id="3212" w:author="xiaox" w:date="2016-10-26T09:42:00Z">
          <w:pPr>
            <w:spacing w:line="360" w:lineRule="auto"/>
            <w:ind w:firstLineChars="200" w:firstLine="480"/>
          </w:pPr>
        </w:pPrChange>
      </w:pPr>
      <w:r w:rsidRPr="002D1708">
        <w:rPr>
          <w:rFonts w:hint="eastAsia"/>
          <w:rPrChange w:id="3213" w:author="xiaox" w:date="2016-10-26T09:42:00Z">
            <w:rPr>
              <w:rFonts w:hint="eastAsia"/>
              <w:sz w:val="24"/>
            </w:rPr>
          </w:rPrChange>
        </w:rPr>
        <w:t>（</w:t>
      </w:r>
      <w:r w:rsidRPr="002D1708">
        <w:rPr>
          <w:rPrChange w:id="3214" w:author="xiaox" w:date="2016-10-26T09:42:00Z">
            <w:rPr>
              <w:sz w:val="24"/>
            </w:rPr>
          </w:rPrChange>
        </w:rPr>
        <w:t>2</w:t>
      </w:r>
      <w:r w:rsidRPr="002D1708">
        <w:rPr>
          <w:rFonts w:hint="eastAsia"/>
          <w:rPrChange w:id="3215" w:author="xiaox" w:date="2016-10-26T09:42:00Z">
            <w:rPr>
              <w:rFonts w:hint="eastAsia"/>
              <w:sz w:val="24"/>
            </w:rPr>
          </w:rPrChange>
        </w:rPr>
        <w:t>）通讯开会</w:t>
      </w:r>
    </w:p>
    <w:p w:rsidR="002D1708" w:rsidRPr="002D1708" w:rsidRDefault="002D1708" w:rsidP="002D1708">
      <w:pPr>
        <w:spacing w:line="360" w:lineRule="auto"/>
        <w:ind w:firstLineChars="200" w:firstLine="420"/>
        <w:rPr>
          <w:rPrChange w:id="3216" w:author="xiaox" w:date="2016-10-26T09:42:00Z">
            <w:rPr>
              <w:sz w:val="24"/>
            </w:rPr>
          </w:rPrChange>
        </w:rPr>
        <w:pPrChange w:id="3217" w:author="xiaox" w:date="2016-10-26T09:42:00Z">
          <w:pPr>
            <w:spacing w:line="360" w:lineRule="auto"/>
            <w:ind w:firstLineChars="200" w:firstLine="480"/>
          </w:pPr>
        </w:pPrChange>
      </w:pPr>
      <w:r w:rsidRPr="002D1708">
        <w:rPr>
          <w:rFonts w:hint="eastAsia"/>
          <w:rPrChange w:id="3218" w:author="xiaox" w:date="2016-10-26T09:42:00Z">
            <w:rPr>
              <w:rFonts w:hint="eastAsia"/>
              <w:sz w:val="24"/>
            </w:rPr>
          </w:rPrChange>
        </w:rPr>
        <w:t>在通讯开会的情况下，首先由召集人提前</w:t>
      </w:r>
      <w:del w:id="3219" w:author="xiaox" w:date="2016-10-26T09:42:00Z">
        <w:r w:rsidR="009E2993">
          <w:rPr>
            <w:rFonts w:hint="eastAsia"/>
            <w:bCs/>
            <w:sz w:val="24"/>
            <w:highlight w:val="yellow"/>
          </w:rPr>
          <w:delText xml:space="preserve">    </w:delText>
        </w:r>
      </w:del>
      <w:ins w:id="3220" w:author="xiaox" w:date="2016-10-26T09:42:00Z">
        <w:r w:rsidR="00473770" w:rsidRPr="00473770">
          <w:rPr>
            <w:bCs/>
            <w:szCs w:val="21"/>
          </w:rPr>
          <w:t>30</w:t>
        </w:r>
      </w:ins>
      <w:r w:rsidRPr="002D1708">
        <w:rPr>
          <w:rFonts w:hint="eastAsia"/>
          <w:rPrChange w:id="3221" w:author="xiaox" w:date="2016-10-26T09:42:00Z">
            <w:rPr>
              <w:rFonts w:hint="eastAsia"/>
              <w:sz w:val="24"/>
            </w:rPr>
          </w:rPrChange>
        </w:rPr>
        <w:t>日公布提案，在所通知的表决截止日期后</w:t>
      </w:r>
      <w:del w:id="3222" w:author="xiaox" w:date="2016-10-26T09:42:00Z">
        <w:r w:rsidR="009E2993">
          <w:rPr>
            <w:rFonts w:hint="eastAsia"/>
            <w:bCs/>
            <w:sz w:val="24"/>
            <w:highlight w:val="yellow"/>
          </w:rPr>
          <w:delText xml:space="preserve">    </w:delText>
        </w:r>
      </w:del>
      <w:ins w:id="3223" w:author="xiaox" w:date="2016-10-26T09:42:00Z">
        <w:r w:rsidR="004F0FF8" w:rsidRPr="004F0FF8">
          <w:rPr>
            <w:bCs/>
            <w:szCs w:val="21"/>
          </w:rPr>
          <w:t>2</w:t>
        </w:r>
      </w:ins>
      <w:r w:rsidRPr="002D1708">
        <w:rPr>
          <w:rFonts w:hint="eastAsia"/>
          <w:rPrChange w:id="3224" w:author="xiaox" w:date="2016-10-26T09:42:00Z">
            <w:rPr>
              <w:rFonts w:hint="eastAsia"/>
              <w:sz w:val="24"/>
            </w:rPr>
          </w:rPrChange>
        </w:rPr>
        <w:t>个工作日内在公证机关监督下由召集人统计全部有效表决，在公证机关监督下形成决议。</w:t>
      </w:r>
    </w:p>
    <w:p w:rsidR="002D1708" w:rsidRPr="002D1708" w:rsidRDefault="002D1708" w:rsidP="002D1708">
      <w:pPr>
        <w:spacing w:line="360" w:lineRule="auto"/>
        <w:ind w:firstLineChars="200" w:firstLine="420"/>
        <w:rPr>
          <w:rPrChange w:id="3225" w:author="xiaox" w:date="2016-10-26T09:42:00Z">
            <w:rPr>
              <w:sz w:val="24"/>
            </w:rPr>
          </w:rPrChange>
        </w:rPr>
        <w:pPrChange w:id="3226" w:author="xiaox" w:date="2016-10-26T09:42:00Z">
          <w:pPr>
            <w:spacing w:line="360" w:lineRule="auto"/>
            <w:ind w:firstLineChars="200" w:firstLine="480"/>
          </w:pPr>
        </w:pPrChange>
      </w:pPr>
      <w:bookmarkStart w:id="3227" w:name="_Toc15641225"/>
      <w:bookmarkStart w:id="3228" w:name="_Toc79392589"/>
      <w:bookmarkStart w:id="3229" w:name="_Toc57530248"/>
      <w:r w:rsidRPr="002D1708">
        <w:rPr>
          <w:rFonts w:hint="eastAsia"/>
          <w:rPrChange w:id="3230" w:author="xiaox" w:date="2016-10-26T09:42:00Z">
            <w:rPr>
              <w:rFonts w:hint="eastAsia"/>
              <w:sz w:val="24"/>
            </w:rPr>
          </w:rPrChange>
        </w:rPr>
        <w:t>六、表决</w:t>
      </w:r>
      <w:bookmarkEnd w:id="3227"/>
      <w:bookmarkEnd w:id="3228"/>
      <w:bookmarkEnd w:id="3229"/>
    </w:p>
    <w:p w:rsidR="002D1708" w:rsidRPr="002D1708" w:rsidRDefault="002D1708" w:rsidP="002D1708">
      <w:pPr>
        <w:spacing w:line="360" w:lineRule="auto"/>
        <w:ind w:firstLineChars="200" w:firstLine="420"/>
        <w:rPr>
          <w:rPrChange w:id="3231" w:author="xiaox" w:date="2016-10-26T09:42:00Z">
            <w:rPr>
              <w:sz w:val="24"/>
            </w:rPr>
          </w:rPrChange>
        </w:rPr>
        <w:pPrChange w:id="3232" w:author="xiaox" w:date="2016-10-26T09:42:00Z">
          <w:pPr>
            <w:spacing w:line="360" w:lineRule="auto"/>
            <w:ind w:firstLineChars="200" w:firstLine="480"/>
          </w:pPr>
        </w:pPrChange>
      </w:pPr>
      <w:r w:rsidRPr="002D1708">
        <w:rPr>
          <w:rFonts w:hint="eastAsia"/>
          <w:rPrChange w:id="3233" w:author="xiaox" w:date="2016-10-26T09:42:00Z">
            <w:rPr>
              <w:rFonts w:hint="eastAsia"/>
              <w:sz w:val="24"/>
            </w:rPr>
          </w:rPrChange>
        </w:rPr>
        <w:t>基金份额持有人所持每份基金份额有一票表决权。</w:t>
      </w:r>
    </w:p>
    <w:p w:rsidR="002D1708" w:rsidRPr="002D1708" w:rsidRDefault="002D1708" w:rsidP="002D1708">
      <w:pPr>
        <w:spacing w:line="360" w:lineRule="auto"/>
        <w:ind w:firstLineChars="200" w:firstLine="420"/>
        <w:rPr>
          <w:rPrChange w:id="3234" w:author="xiaox" w:date="2016-10-26T09:42:00Z">
            <w:rPr>
              <w:sz w:val="24"/>
            </w:rPr>
          </w:rPrChange>
        </w:rPr>
        <w:pPrChange w:id="3235" w:author="xiaox" w:date="2016-10-26T09:42:00Z">
          <w:pPr>
            <w:spacing w:line="360" w:lineRule="auto"/>
            <w:ind w:firstLineChars="200" w:firstLine="480"/>
          </w:pPr>
        </w:pPrChange>
      </w:pPr>
      <w:r w:rsidRPr="002D1708">
        <w:rPr>
          <w:rFonts w:hint="eastAsia"/>
          <w:rPrChange w:id="3236" w:author="xiaox" w:date="2016-10-26T09:42:00Z">
            <w:rPr>
              <w:rFonts w:hint="eastAsia"/>
              <w:sz w:val="24"/>
            </w:rPr>
          </w:rPrChange>
        </w:rPr>
        <w:t>基金份额持有人大会决议分为一般决议和特别决议：</w:t>
      </w:r>
    </w:p>
    <w:p w:rsidR="002D1708" w:rsidRPr="002D1708" w:rsidRDefault="002D1708" w:rsidP="002D1708">
      <w:pPr>
        <w:spacing w:line="360" w:lineRule="auto"/>
        <w:ind w:firstLineChars="200" w:firstLine="420"/>
        <w:rPr>
          <w:rPrChange w:id="3237" w:author="xiaox" w:date="2016-10-26T09:42:00Z">
            <w:rPr>
              <w:sz w:val="24"/>
            </w:rPr>
          </w:rPrChange>
        </w:rPr>
        <w:pPrChange w:id="3238" w:author="xiaox" w:date="2016-10-26T09:42:00Z">
          <w:pPr>
            <w:spacing w:line="360" w:lineRule="auto"/>
            <w:ind w:firstLineChars="200" w:firstLine="480"/>
          </w:pPr>
        </w:pPrChange>
      </w:pPr>
      <w:r w:rsidRPr="002D1708">
        <w:rPr>
          <w:rPrChange w:id="3239" w:author="xiaox" w:date="2016-10-26T09:42:00Z">
            <w:rPr>
              <w:sz w:val="24"/>
            </w:rPr>
          </w:rPrChange>
        </w:rPr>
        <w:t>1</w:t>
      </w:r>
      <w:r w:rsidRPr="002D1708">
        <w:rPr>
          <w:rFonts w:hint="eastAsia"/>
          <w:rPrChange w:id="3240" w:author="xiaox" w:date="2016-10-26T09:42:00Z">
            <w:rPr>
              <w:rFonts w:hint="eastAsia"/>
              <w:sz w:val="24"/>
            </w:rPr>
          </w:rPrChange>
        </w:rPr>
        <w:t>、一般决议，一般决议须经参加大会的基金份额持有人或其代理人所持表决权的</w:t>
      </w:r>
      <w:del w:id="3241" w:author="xiaox" w:date="2016-10-26T09:42:00Z">
        <w:r w:rsidR="009E2993">
          <w:rPr>
            <w:rFonts w:hint="eastAsia"/>
            <w:bCs/>
            <w:sz w:val="24"/>
            <w:highlight w:val="yellow"/>
          </w:rPr>
          <w:delText xml:space="preserve">    </w:delText>
        </w:r>
      </w:del>
      <w:ins w:id="3242" w:author="xiaox" w:date="2016-10-26T09:42:00Z">
        <w:r w:rsidR="00473770" w:rsidRPr="00473770">
          <w:rPr>
            <w:bCs/>
            <w:szCs w:val="21"/>
          </w:rPr>
          <w:t>50%</w:t>
        </w:r>
      </w:ins>
      <w:r w:rsidRPr="002D1708">
        <w:rPr>
          <w:rFonts w:hint="eastAsia"/>
          <w:rPrChange w:id="3243" w:author="xiaox" w:date="2016-10-26T09:42:00Z">
            <w:rPr>
              <w:rFonts w:hint="eastAsia"/>
              <w:sz w:val="24"/>
            </w:rPr>
          </w:rPrChange>
        </w:rPr>
        <w:t>以上（含</w:t>
      </w:r>
      <w:del w:id="3244" w:author="xiaox" w:date="2016-10-26T09:42:00Z">
        <w:r w:rsidR="009E2993">
          <w:rPr>
            <w:rFonts w:hint="eastAsia"/>
            <w:bCs/>
            <w:sz w:val="24"/>
            <w:highlight w:val="yellow"/>
          </w:rPr>
          <w:delText xml:space="preserve">    </w:delText>
        </w:r>
      </w:del>
      <w:ins w:id="3245" w:author="xiaox" w:date="2016-10-26T09:42:00Z">
        <w:r w:rsidR="00473770" w:rsidRPr="00473770">
          <w:rPr>
            <w:bCs/>
            <w:szCs w:val="21"/>
          </w:rPr>
          <w:t>50%</w:t>
        </w:r>
      </w:ins>
      <w:r w:rsidRPr="002D1708">
        <w:rPr>
          <w:rFonts w:hint="eastAsia"/>
          <w:rPrChange w:id="3246" w:author="xiaox" w:date="2016-10-26T09:42:00Z">
            <w:rPr>
              <w:rFonts w:hint="eastAsia"/>
              <w:sz w:val="24"/>
            </w:rPr>
          </w:rPrChange>
        </w:rPr>
        <w:t>）通过方为有效；除下列第</w:t>
      </w:r>
      <w:r w:rsidRPr="002D1708">
        <w:rPr>
          <w:rPrChange w:id="3247" w:author="xiaox" w:date="2016-10-26T09:42:00Z">
            <w:rPr>
              <w:sz w:val="24"/>
            </w:rPr>
          </w:rPrChange>
        </w:rPr>
        <w:t>2</w:t>
      </w:r>
      <w:r w:rsidRPr="002D1708">
        <w:rPr>
          <w:rFonts w:hint="eastAsia"/>
          <w:rPrChange w:id="3248" w:author="xiaox" w:date="2016-10-26T09:42:00Z">
            <w:rPr>
              <w:rFonts w:hint="eastAsia"/>
              <w:sz w:val="24"/>
            </w:rPr>
          </w:rPrChange>
        </w:rPr>
        <w:t>项所规定的须以特别决议通过事项以外的其他事项均以一般决议的方式通过。</w:t>
      </w:r>
    </w:p>
    <w:p w:rsidR="002D1708" w:rsidRPr="002D1708" w:rsidRDefault="002D1708" w:rsidP="002D1708">
      <w:pPr>
        <w:spacing w:line="360" w:lineRule="auto"/>
        <w:ind w:firstLineChars="200" w:firstLine="420"/>
        <w:rPr>
          <w:rPrChange w:id="3249" w:author="xiaox" w:date="2016-10-26T09:42:00Z">
            <w:rPr>
              <w:sz w:val="24"/>
            </w:rPr>
          </w:rPrChange>
        </w:rPr>
        <w:pPrChange w:id="3250" w:author="xiaox" w:date="2016-10-26T09:42:00Z">
          <w:pPr>
            <w:spacing w:line="360" w:lineRule="auto"/>
            <w:ind w:firstLineChars="200" w:firstLine="480"/>
          </w:pPr>
        </w:pPrChange>
      </w:pPr>
      <w:r w:rsidRPr="002D1708">
        <w:rPr>
          <w:rPrChange w:id="3251" w:author="xiaox" w:date="2016-10-26T09:42:00Z">
            <w:rPr>
              <w:sz w:val="24"/>
            </w:rPr>
          </w:rPrChange>
        </w:rPr>
        <w:t>2</w:t>
      </w:r>
      <w:r w:rsidRPr="002D1708">
        <w:rPr>
          <w:rFonts w:hint="eastAsia"/>
          <w:rPrChange w:id="3252" w:author="xiaox" w:date="2016-10-26T09:42:00Z">
            <w:rPr>
              <w:rFonts w:hint="eastAsia"/>
              <w:sz w:val="24"/>
            </w:rPr>
          </w:rPrChange>
        </w:rPr>
        <w:t>、特别决议，特别决议应当经参加大会的基金份额持有人或其代理人所持表决权的</w:t>
      </w:r>
      <w:del w:id="3253" w:author="xiaox" w:date="2016-10-26T09:42:00Z">
        <w:r w:rsidR="009E2993">
          <w:rPr>
            <w:rFonts w:hint="eastAsia"/>
            <w:bCs/>
            <w:sz w:val="24"/>
            <w:highlight w:val="yellow"/>
          </w:rPr>
          <w:delText xml:space="preserve">    </w:delText>
        </w:r>
      </w:del>
      <w:ins w:id="3254" w:author="xiaox" w:date="2016-10-26T09:42:00Z">
        <w:r w:rsidR="007D39DB" w:rsidRPr="00EE798D">
          <w:rPr>
            <w:rFonts w:hint="eastAsia"/>
            <w:bCs/>
            <w:sz w:val="24"/>
          </w:rPr>
          <w:t>2/3</w:t>
        </w:r>
      </w:ins>
      <w:r w:rsidRPr="002D1708">
        <w:rPr>
          <w:rFonts w:hint="eastAsia"/>
          <w:rPrChange w:id="3255" w:author="xiaox" w:date="2016-10-26T09:42:00Z">
            <w:rPr>
              <w:rFonts w:hint="eastAsia"/>
              <w:sz w:val="24"/>
            </w:rPr>
          </w:rPrChange>
        </w:rPr>
        <w:t>以上（含</w:t>
      </w:r>
      <w:del w:id="3256" w:author="xiaox" w:date="2016-10-26T09:42:00Z">
        <w:r w:rsidR="009E2993">
          <w:rPr>
            <w:rFonts w:hint="eastAsia"/>
            <w:bCs/>
            <w:sz w:val="24"/>
            <w:highlight w:val="yellow"/>
          </w:rPr>
          <w:delText xml:space="preserve">    </w:delText>
        </w:r>
      </w:del>
      <w:ins w:id="3257" w:author="xiaox" w:date="2016-10-26T09:42:00Z">
        <w:r w:rsidR="007D39DB" w:rsidRPr="00EE798D">
          <w:rPr>
            <w:rFonts w:hint="eastAsia"/>
            <w:bCs/>
            <w:sz w:val="24"/>
          </w:rPr>
          <w:t>2/3</w:t>
        </w:r>
      </w:ins>
      <w:r w:rsidRPr="002D1708">
        <w:rPr>
          <w:rFonts w:hint="eastAsia"/>
          <w:rPrChange w:id="3258" w:author="xiaox" w:date="2016-10-26T09:42:00Z">
            <w:rPr>
              <w:rFonts w:hint="eastAsia"/>
              <w:sz w:val="24"/>
            </w:rPr>
          </w:rPrChange>
        </w:rPr>
        <w:t>）通过方可做出。转换基金运作方式、更换基金管理人或者基金托管人、终止《基金合同》</w:t>
      </w:r>
      <w:ins w:id="3259" w:author="xiaox" w:date="2016-10-26T09:42:00Z">
        <w:r w:rsidR="00956ED9" w:rsidRPr="00956ED9">
          <w:rPr>
            <w:rFonts w:hint="eastAsia"/>
            <w:bCs/>
            <w:szCs w:val="21"/>
          </w:rPr>
          <w:t>、本基金与其他基金合并</w:t>
        </w:r>
      </w:ins>
      <w:r w:rsidRPr="002D1708">
        <w:rPr>
          <w:rFonts w:hint="eastAsia"/>
          <w:rPrChange w:id="3260" w:author="xiaox" w:date="2016-10-26T09:42:00Z">
            <w:rPr>
              <w:rFonts w:hint="eastAsia"/>
              <w:sz w:val="24"/>
            </w:rPr>
          </w:rPrChange>
        </w:rPr>
        <w:t>以特别决议通过方为有效。</w:t>
      </w:r>
    </w:p>
    <w:p w:rsidR="002D1708" w:rsidRPr="002D1708" w:rsidRDefault="002D1708" w:rsidP="002D1708">
      <w:pPr>
        <w:spacing w:line="360" w:lineRule="auto"/>
        <w:ind w:firstLineChars="200" w:firstLine="420"/>
        <w:rPr>
          <w:rPrChange w:id="3261" w:author="xiaox" w:date="2016-10-26T09:42:00Z">
            <w:rPr>
              <w:sz w:val="24"/>
            </w:rPr>
          </w:rPrChange>
        </w:rPr>
        <w:pPrChange w:id="3262" w:author="xiaox" w:date="2016-10-26T09:42:00Z">
          <w:pPr>
            <w:spacing w:line="360" w:lineRule="auto"/>
            <w:ind w:firstLineChars="200" w:firstLine="480"/>
          </w:pPr>
        </w:pPrChange>
      </w:pPr>
      <w:r w:rsidRPr="002D1708">
        <w:rPr>
          <w:rFonts w:hint="eastAsia"/>
          <w:rPrChange w:id="3263" w:author="xiaox" w:date="2016-10-26T09:42:00Z">
            <w:rPr>
              <w:rFonts w:hint="eastAsia"/>
              <w:sz w:val="24"/>
            </w:rPr>
          </w:rPrChange>
        </w:rPr>
        <w:t>基金份额持有人大会采取记名方式进行投票表决。</w:t>
      </w:r>
    </w:p>
    <w:p w:rsidR="002D1708" w:rsidRPr="002D1708" w:rsidRDefault="002D1708" w:rsidP="002D1708">
      <w:pPr>
        <w:spacing w:line="360" w:lineRule="auto"/>
        <w:ind w:firstLineChars="200" w:firstLine="420"/>
        <w:rPr>
          <w:rPrChange w:id="3264" w:author="xiaox" w:date="2016-10-26T09:42:00Z">
            <w:rPr>
              <w:sz w:val="24"/>
            </w:rPr>
          </w:rPrChange>
        </w:rPr>
        <w:pPrChange w:id="3265" w:author="xiaox" w:date="2016-10-26T09:42:00Z">
          <w:pPr>
            <w:spacing w:line="360" w:lineRule="auto"/>
            <w:ind w:firstLineChars="200" w:firstLine="480"/>
          </w:pPr>
        </w:pPrChange>
      </w:pPr>
      <w:r w:rsidRPr="002D1708">
        <w:rPr>
          <w:rFonts w:hint="eastAsia"/>
          <w:rPrChange w:id="3266" w:author="xiaox" w:date="2016-10-26T09:42:00Z">
            <w:rPr>
              <w:rFonts w:hint="eastAsia"/>
              <w:sz w:val="24"/>
            </w:rPr>
          </w:rPrChange>
        </w:rPr>
        <w:t>采取通讯方式进行表决时，除非在计票时有充分的相反证据证明，否则提交符合会议通</w:t>
      </w:r>
      <w:r w:rsidRPr="002D1708">
        <w:rPr>
          <w:rFonts w:hint="eastAsia"/>
          <w:rPrChange w:id="3267" w:author="xiaox" w:date="2016-10-26T09:42:00Z">
            <w:rPr>
              <w:rFonts w:hint="eastAsia"/>
              <w:sz w:val="24"/>
            </w:rPr>
          </w:rPrChange>
        </w:rPr>
        <w:lastRenderedPageBreak/>
        <w:t>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2D1708" w:rsidRPr="002D1708" w:rsidRDefault="002D1708" w:rsidP="002D1708">
      <w:pPr>
        <w:spacing w:line="360" w:lineRule="auto"/>
        <w:ind w:firstLineChars="200" w:firstLine="420"/>
        <w:rPr>
          <w:rPrChange w:id="3268" w:author="xiaox" w:date="2016-10-26T09:42:00Z">
            <w:rPr>
              <w:sz w:val="24"/>
            </w:rPr>
          </w:rPrChange>
        </w:rPr>
        <w:pPrChange w:id="3269" w:author="xiaox" w:date="2016-10-26T09:42:00Z">
          <w:pPr>
            <w:spacing w:line="360" w:lineRule="auto"/>
            <w:ind w:firstLineChars="200" w:firstLine="480"/>
          </w:pPr>
        </w:pPrChange>
      </w:pPr>
      <w:r w:rsidRPr="002D1708">
        <w:rPr>
          <w:rFonts w:hint="eastAsia"/>
          <w:rPrChange w:id="3270" w:author="xiaox" w:date="2016-10-26T09:42:00Z">
            <w:rPr>
              <w:rFonts w:hint="eastAsia"/>
              <w:sz w:val="24"/>
            </w:rPr>
          </w:rPrChange>
        </w:rPr>
        <w:t>基金份额持有人大会的各项提案或同一项提案内并列的各项议题应当分开审议、逐项表决。</w:t>
      </w:r>
    </w:p>
    <w:p w:rsidR="002D1708" w:rsidRPr="002D1708" w:rsidRDefault="002D1708" w:rsidP="002D1708">
      <w:pPr>
        <w:spacing w:line="360" w:lineRule="auto"/>
        <w:ind w:firstLineChars="200" w:firstLine="420"/>
        <w:rPr>
          <w:rPrChange w:id="3271" w:author="xiaox" w:date="2016-10-26T09:42:00Z">
            <w:rPr>
              <w:sz w:val="24"/>
            </w:rPr>
          </w:rPrChange>
        </w:rPr>
        <w:pPrChange w:id="3272" w:author="xiaox" w:date="2016-10-26T09:42:00Z">
          <w:pPr>
            <w:spacing w:line="360" w:lineRule="auto"/>
            <w:ind w:firstLineChars="200" w:firstLine="480"/>
          </w:pPr>
        </w:pPrChange>
      </w:pPr>
      <w:bookmarkStart w:id="3273" w:name="_Toc15641226"/>
      <w:bookmarkStart w:id="3274" w:name="_Toc57530249"/>
      <w:bookmarkStart w:id="3275" w:name="_Toc79392590"/>
      <w:r w:rsidRPr="002D1708">
        <w:rPr>
          <w:rFonts w:hint="eastAsia"/>
          <w:rPrChange w:id="3276" w:author="xiaox" w:date="2016-10-26T09:42:00Z">
            <w:rPr>
              <w:rFonts w:hint="eastAsia"/>
              <w:sz w:val="24"/>
            </w:rPr>
          </w:rPrChange>
        </w:rPr>
        <w:t>七、计票</w:t>
      </w:r>
      <w:bookmarkEnd w:id="3273"/>
      <w:bookmarkEnd w:id="3274"/>
      <w:bookmarkEnd w:id="3275"/>
    </w:p>
    <w:p w:rsidR="002D1708" w:rsidRPr="002D1708" w:rsidRDefault="002D1708" w:rsidP="002D1708">
      <w:pPr>
        <w:spacing w:line="360" w:lineRule="auto"/>
        <w:ind w:firstLineChars="200" w:firstLine="420"/>
        <w:rPr>
          <w:rPrChange w:id="3277" w:author="xiaox" w:date="2016-10-26T09:42:00Z">
            <w:rPr>
              <w:sz w:val="24"/>
            </w:rPr>
          </w:rPrChange>
        </w:rPr>
        <w:pPrChange w:id="3278" w:author="xiaox" w:date="2016-10-26T09:42:00Z">
          <w:pPr>
            <w:spacing w:line="360" w:lineRule="auto"/>
            <w:ind w:firstLineChars="200" w:firstLine="480"/>
          </w:pPr>
        </w:pPrChange>
      </w:pPr>
      <w:r w:rsidRPr="002D1708">
        <w:rPr>
          <w:rPrChange w:id="3279" w:author="xiaox" w:date="2016-10-26T09:42:00Z">
            <w:rPr>
              <w:sz w:val="24"/>
            </w:rPr>
          </w:rPrChange>
        </w:rPr>
        <w:t>1</w:t>
      </w:r>
      <w:r w:rsidRPr="002D1708">
        <w:rPr>
          <w:rFonts w:hint="eastAsia"/>
          <w:rPrChange w:id="3280" w:author="xiaox" w:date="2016-10-26T09:42:00Z">
            <w:rPr>
              <w:rFonts w:hint="eastAsia"/>
              <w:sz w:val="24"/>
            </w:rPr>
          </w:rPrChange>
        </w:rPr>
        <w:t>、现场开会</w:t>
      </w:r>
    </w:p>
    <w:p w:rsidR="002D1708" w:rsidRPr="002D1708" w:rsidRDefault="002D1708" w:rsidP="002D1708">
      <w:pPr>
        <w:spacing w:line="360" w:lineRule="auto"/>
        <w:ind w:firstLineChars="200" w:firstLine="420"/>
        <w:rPr>
          <w:rPrChange w:id="3281" w:author="xiaox" w:date="2016-10-26T09:42:00Z">
            <w:rPr>
              <w:sz w:val="24"/>
            </w:rPr>
          </w:rPrChange>
        </w:rPr>
        <w:pPrChange w:id="3282" w:author="xiaox" w:date="2016-10-26T09:42:00Z">
          <w:pPr>
            <w:spacing w:line="360" w:lineRule="auto"/>
            <w:ind w:firstLineChars="200" w:firstLine="480"/>
          </w:pPr>
        </w:pPrChange>
      </w:pPr>
      <w:r w:rsidRPr="002D1708">
        <w:rPr>
          <w:rFonts w:hint="eastAsia"/>
          <w:rPrChange w:id="3283" w:author="xiaox" w:date="2016-10-26T09:42:00Z">
            <w:rPr>
              <w:rFonts w:hint="eastAsia"/>
              <w:sz w:val="24"/>
            </w:rPr>
          </w:rPrChange>
        </w:rPr>
        <w:t>（</w:t>
      </w:r>
      <w:r w:rsidRPr="002D1708">
        <w:rPr>
          <w:rPrChange w:id="3284" w:author="xiaox" w:date="2016-10-26T09:42:00Z">
            <w:rPr>
              <w:sz w:val="24"/>
            </w:rPr>
          </w:rPrChange>
        </w:rPr>
        <w:t>1</w:t>
      </w:r>
      <w:r w:rsidRPr="002D1708">
        <w:rPr>
          <w:rFonts w:hint="eastAsia"/>
          <w:rPrChange w:id="3285" w:author="xiaox" w:date="2016-10-26T09:42:00Z">
            <w:rPr>
              <w:rFonts w:hint="eastAsia"/>
              <w:sz w:val="24"/>
            </w:rPr>
          </w:rPrChange>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2D1708" w:rsidRPr="002D1708" w:rsidRDefault="002D1708" w:rsidP="002D1708">
      <w:pPr>
        <w:spacing w:line="360" w:lineRule="auto"/>
        <w:ind w:firstLineChars="200" w:firstLine="420"/>
        <w:rPr>
          <w:rPrChange w:id="3286" w:author="xiaox" w:date="2016-10-26T09:42:00Z">
            <w:rPr>
              <w:sz w:val="24"/>
            </w:rPr>
          </w:rPrChange>
        </w:rPr>
        <w:pPrChange w:id="3287" w:author="xiaox" w:date="2016-10-26T09:42:00Z">
          <w:pPr>
            <w:spacing w:line="360" w:lineRule="auto"/>
            <w:ind w:firstLineChars="200" w:firstLine="480"/>
          </w:pPr>
        </w:pPrChange>
      </w:pPr>
      <w:r w:rsidRPr="002D1708">
        <w:rPr>
          <w:rFonts w:hint="eastAsia"/>
          <w:rPrChange w:id="3288" w:author="xiaox" w:date="2016-10-26T09:42:00Z">
            <w:rPr>
              <w:rFonts w:hint="eastAsia"/>
              <w:sz w:val="24"/>
            </w:rPr>
          </w:rPrChange>
        </w:rPr>
        <w:t>（</w:t>
      </w:r>
      <w:r w:rsidRPr="002D1708">
        <w:rPr>
          <w:rPrChange w:id="3289" w:author="xiaox" w:date="2016-10-26T09:42:00Z">
            <w:rPr>
              <w:sz w:val="24"/>
            </w:rPr>
          </w:rPrChange>
        </w:rPr>
        <w:t>2</w:t>
      </w:r>
      <w:r w:rsidRPr="002D1708">
        <w:rPr>
          <w:rFonts w:hint="eastAsia"/>
          <w:rPrChange w:id="3290" w:author="xiaox" w:date="2016-10-26T09:42:00Z">
            <w:rPr>
              <w:rFonts w:hint="eastAsia"/>
              <w:sz w:val="24"/>
            </w:rPr>
          </w:rPrChange>
        </w:rPr>
        <w:t>）监票人应当在基金份额持有人表决后立即进行清点并由大会主持人当场公布计票结果。</w:t>
      </w:r>
    </w:p>
    <w:p w:rsidR="002D1708" w:rsidRPr="002D1708" w:rsidRDefault="002D1708" w:rsidP="002D1708">
      <w:pPr>
        <w:spacing w:line="360" w:lineRule="auto"/>
        <w:ind w:firstLineChars="200" w:firstLine="420"/>
        <w:rPr>
          <w:rPrChange w:id="3291" w:author="xiaox" w:date="2016-10-26T09:42:00Z">
            <w:rPr>
              <w:sz w:val="24"/>
            </w:rPr>
          </w:rPrChange>
        </w:rPr>
        <w:pPrChange w:id="3292" w:author="xiaox" w:date="2016-10-26T09:42:00Z">
          <w:pPr>
            <w:spacing w:line="360" w:lineRule="auto"/>
            <w:ind w:firstLineChars="200" w:firstLine="480"/>
          </w:pPr>
        </w:pPrChange>
      </w:pPr>
      <w:r w:rsidRPr="002D1708">
        <w:rPr>
          <w:rFonts w:hint="eastAsia"/>
          <w:rPrChange w:id="3293" w:author="xiaox" w:date="2016-10-26T09:42:00Z">
            <w:rPr>
              <w:rFonts w:hint="eastAsia"/>
              <w:sz w:val="24"/>
            </w:rPr>
          </w:rPrChange>
        </w:rPr>
        <w:t>（</w:t>
      </w:r>
      <w:r w:rsidRPr="002D1708">
        <w:rPr>
          <w:rPrChange w:id="3294" w:author="xiaox" w:date="2016-10-26T09:42:00Z">
            <w:rPr>
              <w:sz w:val="24"/>
            </w:rPr>
          </w:rPrChange>
        </w:rPr>
        <w:t>3</w:t>
      </w:r>
      <w:r w:rsidRPr="002D1708">
        <w:rPr>
          <w:rFonts w:hint="eastAsia"/>
          <w:rPrChange w:id="3295" w:author="xiaox" w:date="2016-10-26T09:42:00Z">
            <w:rPr>
              <w:rFonts w:hint="eastAsia"/>
              <w:sz w:val="24"/>
            </w:rPr>
          </w:rPrChange>
        </w:rPr>
        <w:t>）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rsidR="002D1708" w:rsidRPr="002D1708" w:rsidRDefault="002D1708" w:rsidP="002D1708">
      <w:pPr>
        <w:spacing w:line="360" w:lineRule="auto"/>
        <w:ind w:firstLineChars="200" w:firstLine="420"/>
        <w:rPr>
          <w:rPrChange w:id="3296" w:author="xiaox" w:date="2016-10-26T09:42:00Z">
            <w:rPr>
              <w:sz w:val="24"/>
            </w:rPr>
          </w:rPrChange>
        </w:rPr>
        <w:pPrChange w:id="3297" w:author="xiaox" w:date="2016-10-26T09:42:00Z">
          <w:pPr>
            <w:spacing w:line="360" w:lineRule="auto"/>
            <w:ind w:firstLineChars="200" w:firstLine="480"/>
          </w:pPr>
        </w:pPrChange>
      </w:pPr>
      <w:r w:rsidRPr="002D1708">
        <w:rPr>
          <w:rFonts w:hint="eastAsia"/>
          <w:rPrChange w:id="3298" w:author="xiaox" w:date="2016-10-26T09:42:00Z">
            <w:rPr>
              <w:rFonts w:hint="eastAsia"/>
              <w:sz w:val="24"/>
            </w:rPr>
          </w:rPrChange>
        </w:rPr>
        <w:t>（</w:t>
      </w:r>
      <w:r w:rsidRPr="002D1708">
        <w:rPr>
          <w:rPrChange w:id="3299" w:author="xiaox" w:date="2016-10-26T09:42:00Z">
            <w:rPr>
              <w:sz w:val="24"/>
            </w:rPr>
          </w:rPrChange>
        </w:rPr>
        <w:t>4</w:t>
      </w:r>
      <w:r w:rsidRPr="002D1708">
        <w:rPr>
          <w:rFonts w:hint="eastAsia"/>
          <w:rPrChange w:id="3300" w:author="xiaox" w:date="2016-10-26T09:42:00Z">
            <w:rPr>
              <w:rFonts w:hint="eastAsia"/>
              <w:sz w:val="24"/>
            </w:rPr>
          </w:rPrChange>
        </w:rPr>
        <w:t>）计票过程应由公证机关予以公证</w:t>
      </w:r>
      <w:del w:id="3301" w:author="xiaox" w:date="2016-10-26T09:42:00Z">
        <w:r w:rsidR="009E2993">
          <w:rPr>
            <w:bCs/>
            <w:sz w:val="24"/>
          </w:rPr>
          <w:delText>,</w:delText>
        </w:r>
      </w:del>
      <w:ins w:id="3302" w:author="xiaox" w:date="2016-10-26T09:42:00Z">
        <w:r w:rsidR="00375594">
          <w:rPr>
            <w:bCs/>
            <w:szCs w:val="21"/>
          </w:rPr>
          <w:t>，</w:t>
        </w:r>
      </w:ins>
      <w:r w:rsidRPr="002D1708">
        <w:rPr>
          <w:rFonts w:hint="eastAsia"/>
          <w:rPrChange w:id="3303" w:author="xiaox" w:date="2016-10-26T09:42:00Z">
            <w:rPr>
              <w:rFonts w:hint="eastAsia"/>
              <w:sz w:val="24"/>
            </w:rPr>
          </w:rPrChange>
        </w:rPr>
        <w:t>基金管理人或基金托管人拒不出席大会的，不影响计票的效力。</w:t>
      </w:r>
    </w:p>
    <w:p w:rsidR="002D1708" w:rsidRPr="002D1708" w:rsidRDefault="002D1708" w:rsidP="002D1708">
      <w:pPr>
        <w:spacing w:line="360" w:lineRule="auto"/>
        <w:ind w:firstLineChars="200" w:firstLine="420"/>
        <w:rPr>
          <w:rPrChange w:id="3304" w:author="xiaox" w:date="2016-10-26T09:42:00Z">
            <w:rPr>
              <w:sz w:val="24"/>
            </w:rPr>
          </w:rPrChange>
        </w:rPr>
        <w:pPrChange w:id="3305" w:author="xiaox" w:date="2016-10-26T09:42:00Z">
          <w:pPr>
            <w:spacing w:line="360" w:lineRule="auto"/>
            <w:ind w:firstLineChars="200" w:firstLine="480"/>
          </w:pPr>
        </w:pPrChange>
      </w:pPr>
      <w:r w:rsidRPr="002D1708">
        <w:rPr>
          <w:rPrChange w:id="3306" w:author="xiaox" w:date="2016-10-26T09:42:00Z">
            <w:rPr>
              <w:sz w:val="24"/>
            </w:rPr>
          </w:rPrChange>
        </w:rPr>
        <w:t>2</w:t>
      </w:r>
      <w:r w:rsidRPr="002D1708">
        <w:rPr>
          <w:rFonts w:hint="eastAsia"/>
          <w:rPrChange w:id="3307" w:author="xiaox" w:date="2016-10-26T09:42:00Z">
            <w:rPr>
              <w:rFonts w:hint="eastAsia"/>
              <w:sz w:val="24"/>
            </w:rPr>
          </w:rPrChange>
        </w:rPr>
        <w:t>、通讯开会</w:t>
      </w:r>
    </w:p>
    <w:p w:rsidR="002D1708" w:rsidRPr="002D1708" w:rsidRDefault="002D1708" w:rsidP="002D1708">
      <w:pPr>
        <w:spacing w:line="360" w:lineRule="auto"/>
        <w:ind w:firstLineChars="200" w:firstLine="420"/>
        <w:rPr>
          <w:rPrChange w:id="3308" w:author="xiaox" w:date="2016-10-26T09:42:00Z">
            <w:rPr>
              <w:sz w:val="24"/>
            </w:rPr>
          </w:rPrChange>
        </w:rPr>
        <w:pPrChange w:id="3309" w:author="xiaox" w:date="2016-10-26T09:42:00Z">
          <w:pPr>
            <w:spacing w:line="360" w:lineRule="auto"/>
            <w:ind w:firstLineChars="200" w:firstLine="480"/>
          </w:pPr>
        </w:pPrChange>
      </w:pPr>
      <w:r w:rsidRPr="002D1708">
        <w:rPr>
          <w:rFonts w:hint="eastAsia"/>
          <w:rPrChange w:id="3310" w:author="xiaox" w:date="2016-10-26T09:42:00Z">
            <w:rPr>
              <w:rFonts w:hint="eastAsia"/>
              <w:sz w:val="24"/>
            </w:rPr>
          </w:rPrChange>
        </w:rPr>
        <w:t>在通讯开会的情况下，计票方式为：由大会召集人授权的两名监督员在基金托管人授权代表（若由基金托管人召集，则为基金管理人授权代表）的监督下进行计票，并由公证机关对其计票过程予以公证</w:t>
      </w:r>
      <w:bookmarkStart w:id="3311" w:name="_Toc79392591"/>
      <w:bookmarkStart w:id="3312" w:name="_Toc57530250"/>
      <w:bookmarkStart w:id="3313" w:name="_Toc15641227"/>
      <w:r w:rsidRPr="002D1708">
        <w:rPr>
          <w:rFonts w:hint="eastAsia"/>
          <w:rPrChange w:id="3314" w:author="xiaox" w:date="2016-10-26T09:42:00Z">
            <w:rPr>
              <w:rFonts w:hint="eastAsia"/>
              <w:sz w:val="24"/>
            </w:rPr>
          </w:rPrChange>
        </w:rPr>
        <w:t>。基金管理人或基金托管人拒派代表对书面表决意见的计票进行监督的，不影响计票和表决结果。</w:t>
      </w:r>
    </w:p>
    <w:p w:rsidR="002D1708" w:rsidRPr="002D1708" w:rsidRDefault="002D1708" w:rsidP="002D1708">
      <w:pPr>
        <w:spacing w:line="360" w:lineRule="auto"/>
        <w:ind w:firstLineChars="200" w:firstLine="420"/>
        <w:rPr>
          <w:rPrChange w:id="3315" w:author="xiaox" w:date="2016-10-26T09:42:00Z">
            <w:rPr>
              <w:sz w:val="24"/>
            </w:rPr>
          </w:rPrChange>
        </w:rPr>
        <w:pPrChange w:id="3316" w:author="xiaox" w:date="2016-10-26T09:42:00Z">
          <w:pPr>
            <w:spacing w:line="360" w:lineRule="auto"/>
            <w:ind w:firstLineChars="200" w:firstLine="480"/>
          </w:pPr>
        </w:pPrChange>
      </w:pPr>
      <w:r w:rsidRPr="002D1708">
        <w:rPr>
          <w:rFonts w:hint="eastAsia"/>
          <w:rPrChange w:id="3317" w:author="xiaox" w:date="2016-10-26T09:42:00Z">
            <w:rPr>
              <w:rFonts w:hint="eastAsia"/>
              <w:sz w:val="24"/>
            </w:rPr>
          </w:rPrChange>
        </w:rPr>
        <w:t>八、生效与公告</w:t>
      </w:r>
      <w:bookmarkEnd w:id="3311"/>
      <w:bookmarkEnd w:id="3312"/>
      <w:bookmarkEnd w:id="3313"/>
    </w:p>
    <w:p w:rsidR="002D1708" w:rsidRPr="002D1708" w:rsidRDefault="002D1708" w:rsidP="002D1708">
      <w:pPr>
        <w:spacing w:line="360" w:lineRule="auto"/>
        <w:ind w:firstLineChars="200" w:firstLine="420"/>
        <w:rPr>
          <w:rPrChange w:id="3318" w:author="xiaox" w:date="2016-10-26T09:42:00Z">
            <w:rPr>
              <w:sz w:val="24"/>
            </w:rPr>
          </w:rPrChange>
        </w:rPr>
        <w:pPrChange w:id="3319" w:author="xiaox" w:date="2016-10-26T09:42:00Z">
          <w:pPr>
            <w:spacing w:line="360" w:lineRule="auto"/>
            <w:ind w:firstLineChars="200" w:firstLine="480"/>
          </w:pPr>
        </w:pPrChange>
      </w:pPr>
      <w:r w:rsidRPr="002D1708">
        <w:rPr>
          <w:rFonts w:hint="eastAsia"/>
          <w:rPrChange w:id="3320" w:author="xiaox" w:date="2016-10-26T09:42:00Z">
            <w:rPr>
              <w:rFonts w:hint="eastAsia"/>
              <w:sz w:val="24"/>
            </w:rPr>
          </w:rPrChange>
        </w:rPr>
        <w:t>基金份额持有人大会的决议，召集人应当自通过之日起</w:t>
      </w:r>
      <w:del w:id="3321" w:author="xiaox" w:date="2016-10-26T09:42:00Z">
        <w:r w:rsidR="009E2993">
          <w:rPr>
            <w:bCs/>
            <w:sz w:val="24"/>
            <w:highlight w:val="yellow"/>
          </w:rPr>
          <w:delText xml:space="preserve">   </w:delText>
        </w:r>
      </w:del>
      <w:ins w:id="3322" w:author="xiaox" w:date="2016-10-26T09:42:00Z">
        <w:r w:rsidR="00473770" w:rsidRPr="00473770">
          <w:rPr>
            <w:bCs/>
            <w:szCs w:val="21"/>
          </w:rPr>
          <w:t>5</w:t>
        </w:r>
      </w:ins>
      <w:r w:rsidRPr="002D1708">
        <w:rPr>
          <w:rFonts w:hint="eastAsia"/>
          <w:rPrChange w:id="3323" w:author="xiaox" w:date="2016-10-26T09:42:00Z">
            <w:rPr>
              <w:rFonts w:hint="eastAsia"/>
              <w:sz w:val="24"/>
            </w:rPr>
          </w:rPrChange>
        </w:rPr>
        <w:t>日内报中国证监会</w:t>
      </w:r>
      <w:del w:id="3324" w:author="xiaox" w:date="2016-10-26T09:42:00Z">
        <w:r w:rsidR="009E2993">
          <w:rPr>
            <w:bCs/>
            <w:sz w:val="24"/>
          </w:rPr>
          <w:delText>核准或者</w:delText>
        </w:r>
      </w:del>
      <w:r w:rsidRPr="002D1708">
        <w:rPr>
          <w:rFonts w:hint="eastAsia"/>
          <w:rPrChange w:id="3325" w:author="xiaox" w:date="2016-10-26T09:42:00Z">
            <w:rPr>
              <w:rFonts w:hint="eastAsia"/>
              <w:sz w:val="24"/>
            </w:rPr>
          </w:rPrChange>
        </w:rPr>
        <w:t>备案。</w:t>
      </w:r>
    </w:p>
    <w:p w:rsidR="002D1708" w:rsidRPr="002D1708" w:rsidRDefault="002D1708" w:rsidP="002D1708">
      <w:pPr>
        <w:spacing w:line="360" w:lineRule="auto"/>
        <w:ind w:firstLineChars="200" w:firstLine="420"/>
        <w:rPr>
          <w:rPrChange w:id="3326" w:author="xiaox" w:date="2016-10-26T09:42:00Z">
            <w:rPr>
              <w:sz w:val="24"/>
            </w:rPr>
          </w:rPrChange>
        </w:rPr>
        <w:pPrChange w:id="3327" w:author="xiaox" w:date="2016-10-26T09:42:00Z">
          <w:pPr>
            <w:spacing w:line="360" w:lineRule="auto"/>
            <w:ind w:firstLineChars="200" w:firstLine="480"/>
          </w:pPr>
        </w:pPrChange>
      </w:pPr>
      <w:r w:rsidRPr="002D1708">
        <w:rPr>
          <w:rFonts w:hint="eastAsia"/>
          <w:rPrChange w:id="3328" w:author="xiaox" w:date="2016-10-26T09:42:00Z">
            <w:rPr>
              <w:rFonts w:hint="eastAsia"/>
              <w:sz w:val="24"/>
            </w:rPr>
          </w:rPrChange>
        </w:rPr>
        <w:t>基金份额持有人大会的决议自</w:t>
      </w:r>
      <w:del w:id="3329" w:author="xiaox" w:date="2016-10-26T09:42:00Z">
        <w:r w:rsidR="009E2993">
          <w:rPr>
            <w:bCs/>
            <w:sz w:val="24"/>
          </w:rPr>
          <w:delText>中国证监会依法核准或者出具无异议意见</w:delText>
        </w:r>
      </w:del>
      <w:ins w:id="3330" w:author="xiaox" w:date="2016-10-26T09:42:00Z">
        <w:r w:rsidR="00473770" w:rsidRPr="00473770">
          <w:rPr>
            <w:rFonts w:hint="eastAsia"/>
            <w:bCs/>
            <w:szCs w:val="21"/>
          </w:rPr>
          <w:t>表决通过</w:t>
        </w:r>
      </w:ins>
      <w:r w:rsidRPr="002D1708">
        <w:rPr>
          <w:rFonts w:hint="eastAsia"/>
          <w:rPrChange w:id="3331" w:author="xiaox" w:date="2016-10-26T09:42:00Z">
            <w:rPr>
              <w:rFonts w:hint="eastAsia"/>
              <w:sz w:val="24"/>
            </w:rPr>
          </w:rPrChange>
        </w:rPr>
        <w:t>之日起生效。</w:t>
      </w:r>
    </w:p>
    <w:p w:rsidR="002D1708" w:rsidRPr="002D1708" w:rsidRDefault="002D1708" w:rsidP="002D1708">
      <w:pPr>
        <w:spacing w:line="360" w:lineRule="auto"/>
        <w:ind w:firstLineChars="200" w:firstLine="420"/>
        <w:rPr>
          <w:rPrChange w:id="3332" w:author="xiaox" w:date="2016-10-26T09:42:00Z">
            <w:rPr>
              <w:sz w:val="24"/>
            </w:rPr>
          </w:rPrChange>
        </w:rPr>
        <w:pPrChange w:id="3333" w:author="xiaox" w:date="2016-10-26T09:42:00Z">
          <w:pPr>
            <w:spacing w:line="360" w:lineRule="auto"/>
            <w:ind w:firstLineChars="200" w:firstLine="480"/>
          </w:pPr>
        </w:pPrChange>
      </w:pPr>
      <w:r w:rsidRPr="002D1708">
        <w:rPr>
          <w:rFonts w:hint="eastAsia"/>
          <w:rPrChange w:id="3334" w:author="xiaox" w:date="2016-10-26T09:42:00Z">
            <w:rPr>
              <w:rFonts w:hint="eastAsia"/>
              <w:sz w:val="24"/>
            </w:rPr>
          </w:rPrChange>
        </w:rPr>
        <w:t>基金份额持有人大会决议自生效之日起</w:t>
      </w:r>
      <w:del w:id="3335" w:author="xiaox" w:date="2016-10-26T09:42:00Z">
        <w:r w:rsidR="009E2993">
          <w:rPr>
            <w:bCs/>
            <w:sz w:val="24"/>
          </w:rPr>
          <w:delText xml:space="preserve">   </w:delText>
        </w:r>
      </w:del>
      <w:ins w:id="3336" w:author="xiaox" w:date="2016-10-26T09:42:00Z">
        <w:r w:rsidR="00473770" w:rsidRPr="00473770">
          <w:rPr>
            <w:bCs/>
            <w:szCs w:val="21"/>
          </w:rPr>
          <w:t>2</w:t>
        </w:r>
      </w:ins>
      <w:r w:rsidRPr="002D1708">
        <w:rPr>
          <w:rFonts w:hint="eastAsia"/>
          <w:rPrChange w:id="3337" w:author="xiaox" w:date="2016-10-26T09:42:00Z">
            <w:rPr>
              <w:rFonts w:hint="eastAsia"/>
              <w:sz w:val="24"/>
            </w:rPr>
          </w:rPrChange>
        </w:rPr>
        <w:t>个工作日内在指定</w:t>
      </w:r>
      <w:del w:id="3338" w:author="xiaox" w:date="2016-10-26T09:42:00Z">
        <w:r w:rsidR="009E2993">
          <w:rPr>
            <w:rFonts w:hint="eastAsia"/>
            <w:bCs/>
            <w:sz w:val="24"/>
          </w:rPr>
          <w:delText>媒体</w:delText>
        </w:r>
      </w:del>
      <w:ins w:id="3339" w:author="xiaox" w:date="2016-10-26T09:42:00Z">
        <w:r w:rsidR="00473770" w:rsidRPr="00473770">
          <w:rPr>
            <w:rFonts w:hint="eastAsia"/>
            <w:bCs/>
            <w:szCs w:val="21"/>
          </w:rPr>
          <w:t>媒介</w:t>
        </w:r>
      </w:ins>
      <w:r w:rsidRPr="002D1708">
        <w:rPr>
          <w:rFonts w:hint="eastAsia"/>
          <w:rPrChange w:id="3340" w:author="xiaox" w:date="2016-10-26T09:42:00Z">
            <w:rPr>
              <w:rFonts w:hint="eastAsia"/>
              <w:sz w:val="24"/>
            </w:rPr>
          </w:rPrChange>
        </w:rPr>
        <w:t>上公告。</w:t>
      </w:r>
      <w:bookmarkStart w:id="3341" w:name="_Hlt88820702"/>
      <w:bookmarkEnd w:id="3341"/>
      <w:r w:rsidRPr="002D1708">
        <w:rPr>
          <w:rFonts w:hint="eastAsia"/>
          <w:rPrChange w:id="3342" w:author="xiaox" w:date="2016-10-26T09:42:00Z">
            <w:rPr>
              <w:rFonts w:hint="eastAsia"/>
              <w:sz w:val="24"/>
            </w:rPr>
          </w:rPrChange>
        </w:rPr>
        <w:t>如果采用通讯方式进行表决，在公告基金份额持有人大会决议时，必须将公证书全文、公证机构、公证员</w:t>
      </w:r>
      <w:r w:rsidRPr="002D1708">
        <w:rPr>
          <w:rFonts w:hint="eastAsia"/>
          <w:rPrChange w:id="3343" w:author="xiaox" w:date="2016-10-26T09:42:00Z">
            <w:rPr>
              <w:rFonts w:hint="eastAsia"/>
              <w:sz w:val="24"/>
            </w:rPr>
          </w:rPrChange>
        </w:rPr>
        <w:lastRenderedPageBreak/>
        <w:t>姓名等一同公告。</w:t>
      </w:r>
    </w:p>
    <w:p w:rsidR="002D1708" w:rsidRPr="002D1708" w:rsidRDefault="002D1708" w:rsidP="002D1708">
      <w:pPr>
        <w:spacing w:line="360" w:lineRule="auto"/>
        <w:ind w:firstLineChars="200" w:firstLine="420"/>
        <w:rPr>
          <w:rPrChange w:id="3344" w:author="xiaox" w:date="2016-10-26T09:42:00Z">
            <w:rPr>
              <w:sz w:val="24"/>
            </w:rPr>
          </w:rPrChange>
        </w:rPr>
        <w:pPrChange w:id="3345" w:author="xiaox" w:date="2016-10-26T09:42:00Z">
          <w:pPr>
            <w:spacing w:line="360" w:lineRule="auto"/>
            <w:ind w:firstLineChars="200" w:firstLine="480"/>
          </w:pPr>
        </w:pPrChange>
      </w:pPr>
      <w:r w:rsidRPr="002D1708">
        <w:rPr>
          <w:rFonts w:hint="eastAsia"/>
          <w:rPrChange w:id="3346" w:author="xiaox" w:date="2016-10-26T09:42:00Z">
            <w:rPr>
              <w:rFonts w:hint="eastAsia"/>
              <w:sz w:val="24"/>
            </w:rPr>
          </w:rPrChange>
        </w:rPr>
        <w:t>基金管理人、基金托管人和基金份额持有人应当执行生效的基金份额持有人大会的决议。生效的基金份额持有人大会决议对全体基金份额持有人、基金管理人、基金托管人均有约束力。</w:t>
      </w:r>
    </w:p>
    <w:p w:rsidR="00000000" w:rsidRDefault="00D6063F" w:rsidP="00D67100">
      <w:pPr>
        <w:pStyle w:val="1"/>
        <w:ind w:firstLineChars="200" w:firstLine="480"/>
        <w:jc w:val="left"/>
        <w:rPr>
          <w:del w:id="3347" w:author="xiaox" w:date="2016-10-26T09:42:00Z"/>
          <w:rFonts w:ascii="Times New Roman"/>
          <w:b w:val="0"/>
          <w:bCs/>
          <w:color w:val="auto"/>
        </w:rPr>
        <w:pPrChange w:id="3348" w:author="xiaox" w:date="2016-11-24T11:12:00Z">
          <w:pPr>
            <w:pStyle w:val="1"/>
            <w:ind w:firstLineChars="200" w:firstLine="480"/>
            <w:jc w:val="left"/>
          </w:pPr>
        </w:pPrChange>
      </w:pPr>
      <w:bookmarkStart w:id="3349" w:name="_Toc18769"/>
    </w:p>
    <w:p w:rsidR="00473770" w:rsidRDefault="009E2993" w:rsidP="00300FAA">
      <w:pPr>
        <w:spacing w:line="360" w:lineRule="auto"/>
        <w:ind w:firstLineChars="200" w:firstLine="480"/>
        <w:rPr>
          <w:ins w:id="3350" w:author="xiaox" w:date="2016-10-26T09:42:00Z"/>
          <w:bCs/>
          <w:szCs w:val="21"/>
        </w:rPr>
      </w:pPr>
      <w:del w:id="3351" w:author="xiaox" w:date="2016-10-26T09:42:00Z">
        <w:r>
          <w:rPr>
            <w:bCs/>
            <w:sz w:val="24"/>
          </w:rPr>
          <w:br w:type="page"/>
        </w:r>
      </w:del>
      <w:ins w:id="3352" w:author="xiaox" w:date="2016-10-26T09:42:00Z">
        <w:r w:rsidR="006D1DE1" w:rsidRPr="000045D9">
          <w:rPr>
            <w:rFonts w:hint="eastAsia"/>
            <w:bCs/>
            <w:szCs w:val="21"/>
          </w:rPr>
          <w:t>九、法律法规或监管部门对基金份额持有人大会另有规定的，从其规定。</w:t>
        </w:r>
      </w:ins>
    </w:p>
    <w:p w:rsidR="00105D40" w:rsidRPr="00105D40" w:rsidRDefault="002D1708" w:rsidP="00D67100">
      <w:pPr>
        <w:pStyle w:val="1"/>
        <w:spacing w:beforeLines="50" w:afterLines="50"/>
        <w:jc w:val="center"/>
        <w:rPr>
          <w:rFonts w:ascii="Times New Roman"/>
          <w:color w:val="auto"/>
          <w:sz w:val="21"/>
          <w:rPrChange w:id="3353" w:author="xiaox" w:date="2016-10-26T09:42:00Z">
            <w:rPr>
              <w:rFonts w:ascii="Times New Roman"/>
              <w:color w:val="auto"/>
            </w:rPr>
          </w:rPrChange>
        </w:rPr>
      </w:pPr>
      <w:bookmarkStart w:id="3354" w:name="_Toc3963"/>
      <w:bookmarkStart w:id="3355" w:name="_Toc1745"/>
      <w:bookmarkStart w:id="3356" w:name="_Toc123112237"/>
      <w:bookmarkStart w:id="3357" w:name="_Toc16164"/>
      <w:bookmarkStart w:id="3358" w:name="_Toc98560355"/>
      <w:bookmarkStart w:id="3359" w:name="_Toc141703889"/>
      <w:bookmarkStart w:id="3360" w:name="_Toc3080"/>
      <w:bookmarkStart w:id="3361" w:name="_Toc123051455"/>
      <w:bookmarkStart w:id="3362" w:name="_Toc725"/>
      <w:bookmarkStart w:id="3363" w:name="_Toc18206"/>
      <w:bookmarkStart w:id="3364" w:name="_Toc31821"/>
      <w:bookmarkStart w:id="3365" w:name="_Toc3572"/>
      <w:bookmarkStart w:id="3366" w:name="_Toc139991739"/>
      <w:bookmarkStart w:id="3367" w:name="_Toc21735"/>
      <w:bookmarkStart w:id="3368" w:name="_Toc123102456"/>
      <w:bookmarkStart w:id="3369" w:name="_Toc10398"/>
      <w:bookmarkStart w:id="3370" w:name="_Toc458581666"/>
      <w:r w:rsidRPr="002D1708">
        <w:rPr>
          <w:rFonts w:ascii="Times New Roman" w:hint="eastAsia"/>
          <w:color w:val="auto"/>
          <w:sz w:val="21"/>
          <w:rPrChange w:id="3371" w:author="xiaox" w:date="2016-10-26T09:42:00Z">
            <w:rPr>
              <w:rFonts w:ascii="Times New Roman" w:hint="eastAsia"/>
              <w:color w:val="auto"/>
              <w:sz w:val="30"/>
            </w:rPr>
          </w:rPrChange>
        </w:rPr>
        <w:t>第九部分</w:t>
      </w:r>
      <w:r w:rsidRPr="002D1708">
        <w:rPr>
          <w:rFonts w:ascii="Times New Roman"/>
          <w:color w:val="auto"/>
          <w:sz w:val="21"/>
          <w:rPrChange w:id="3372" w:author="xiaox" w:date="2016-10-26T09:42:00Z">
            <w:rPr>
              <w:rFonts w:ascii="Times New Roman"/>
              <w:color w:val="auto"/>
              <w:sz w:val="30"/>
            </w:rPr>
          </w:rPrChange>
        </w:rPr>
        <w:t xml:space="preserve">  </w:t>
      </w:r>
      <w:r w:rsidRPr="002D1708">
        <w:rPr>
          <w:rFonts w:ascii="Times New Roman" w:hint="eastAsia"/>
          <w:color w:val="auto"/>
          <w:sz w:val="21"/>
          <w:rPrChange w:id="3373" w:author="xiaox" w:date="2016-10-26T09:42:00Z">
            <w:rPr>
              <w:rFonts w:ascii="Times New Roman" w:hint="eastAsia"/>
              <w:color w:val="auto"/>
              <w:sz w:val="30"/>
            </w:rPr>
          </w:rPrChange>
        </w:rPr>
        <w:t>基金管理人、基金托管人的更换条件和程序</w:t>
      </w:r>
      <w:bookmarkEnd w:id="3349"/>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p>
    <w:p w:rsidR="00821327" w:rsidRDefault="00821327">
      <w:pPr>
        <w:autoSpaceDE w:val="0"/>
        <w:autoSpaceDN w:val="0"/>
        <w:spacing w:line="360" w:lineRule="auto"/>
        <w:textAlignment w:val="bottom"/>
        <w:rPr>
          <w:del w:id="3374" w:author="xiaox" w:date="2016-10-26T09:42:00Z"/>
          <w:bCs/>
          <w:sz w:val="24"/>
        </w:rPr>
      </w:pPr>
      <w:bookmarkStart w:id="3375" w:name="_Toc79392593"/>
      <w:bookmarkStart w:id="3376" w:name="_Toc57530252"/>
      <w:bookmarkStart w:id="3377" w:name="_Toc15118245"/>
    </w:p>
    <w:p w:rsidR="002D1708" w:rsidRPr="002D1708" w:rsidRDefault="002D1708" w:rsidP="002D1708">
      <w:pPr>
        <w:spacing w:line="360" w:lineRule="auto"/>
        <w:ind w:firstLineChars="200" w:firstLine="420"/>
        <w:rPr>
          <w:rPrChange w:id="3378" w:author="xiaox" w:date="2016-10-26T09:42:00Z">
            <w:rPr>
              <w:sz w:val="24"/>
            </w:rPr>
          </w:rPrChange>
        </w:rPr>
        <w:pPrChange w:id="3379" w:author="xiaox" w:date="2016-10-26T09:42:00Z">
          <w:pPr>
            <w:spacing w:line="360" w:lineRule="auto"/>
            <w:ind w:firstLineChars="200" w:firstLine="480"/>
          </w:pPr>
        </w:pPrChange>
      </w:pPr>
      <w:r w:rsidRPr="002D1708">
        <w:rPr>
          <w:rFonts w:hint="eastAsia"/>
          <w:rPrChange w:id="3380" w:author="xiaox" w:date="2016-10-26T09:42:00Z">
            <w:rPr>
              <w:rFonts w:hint="eastAsia"/>
              <w:sz w:val="24"/>
            </w:rPr>
          </w:rPrChange>
        </w:rPr>
        <w:t>一、基金管理人和基金托管人职责终止的情形</w:t>
      </w:r>
      <w:bookmarkEnd w:id="3375"/>
      <w:bookmarkEnd w:id="3376"/>
      <w:bookmarkEnd w:id="3377"/>
    </w:p>
    <w:p w:rsidR="002D1708" w:rsidRPr="002D1708" w:rsidRDefault="002D1708" w:rsidP="002D1708">
      <w:pPr>
        <w:spacing w:line="360" w:lineRule="auto"/>
        <w:ind w:firstLineChars="200" w:firstLine="420"/>
        <w:rPr>
          <w:rPrChange w:id="3381" w:author="xiaox" w:date="2016-10-26T09:42:00Z">
            <w:rPr>
              <w:sz w:val="24"/>
            </w:rPr>
          </w:rPrChange>
        </w:rPr>
        <w:pPrChange w:id="3382" w:author="xiaox" w:date="2016-10-26T09:42:00Z">
          <w:pPr>
            <w:spacing w:line="360" w:lineRule="auto"/>
            <w:ind w:firstLineChars="200" w:firstLine="480"/>
          </w:pPr>
        </w:pPrChange>
      </w:pPr>
      <w:bookmarkStart w:id="3383" w:name="_Toc22005971"/>
      <w:r w:rsidRPr="002D1708">
        <w:rPr>
          <w:rFonts w:hint="eastAsia"/>
          <w:rPrChange w:id="3384" w:author="xiaox" w:date="2016-10-26T09:42:00Z">
            <w:rPr>
              <w:rFonts w:hint="eastAsia"/>
              <w:sz w:val="24"/>
            </w:rPr>
          </w:rPrChange>
        </w:rPr>
        <w:t>（一）</w:t>
      </w:r>
      <w:del w:id="3385" w:author="xiaox" w:date="2016-10-26T09:42:00Z">
        <w:r w:rsidR="009E2993">
          <w:rPr>
            <w:bCs/>
            <w:sz w:val="24"/>
          </w:rPr>
          <w:tab/>
        </w:r>
      </w:del>
      <w:r w:rsidRPr="002D1708">
        <w:rPr>
          <w:rFonts w:hint="eastAsia"/>
          <w:rPrChange w:id="3386" w:author="xiaox" w:date="2016-10-26T09:42:00Z">
            <w:rPr>
              <w:rFonts w:hint="eastAsia"/>
              <w:sz w:val="24"/>
            </w:rPr>
          </w:rPrChange>
        </w:rPr>
        <w:t>基金管理人职责终止的情形</w:t>
      </w:r>
      <w:bookmarkEnd w:id="3383"/>
    </w:p>
    <w:p w:rsidR="002D1708" w:rsidRPr="002D1708" w:rsidRDefault="002D1708" w:rsidP="002D1708">
      <w:pPr>
        <w:spacing w:line="360" w:lineRule="auto"/>
        <w:ind w:firstLineChars="200" w:firstLine="420"/>
        <w:rPr>
          <w:rPrChange w:id="3387" w:author="xiaox" w:date="2016-10-26T09:42:00Z">
            <w:rPr>
              <w:sz w:val="24"/>
            </w:rPr>
          </w:rPrChange>
        </w:rPr>
        <w:pPrChange w:id="3388" w:author="xiaox" w:date="2016-10-26T09:42:00Z">
          <w:pPr>
            <w:spacing w:line="360" w:lineRule="auto"/>
            <w:ind w:firstLineChars="200" w:firstLine="480"/>
          </w:pPr>
        </w:pPrChange>
      </w:pPr>
      <w:r w:rsidRPr="002D1708">
        <w:rPr>
          <w:rFonts w:hint="eastAsia"/>
          <w:rPrChange w:id="3389" w:author="xiaox" w:date="2016-10-26T09:42:00Z">
            <w:rPr>
              <w:rFonts w:hint="eastAsia"/>
              <w:sz w:val="24"/>
            </w:rPr>
          </w:rPrChange>
        </w:rPr>
        <w:t>有下列情形之一的，基金管理人职责终止：</w:t>
      </w:r>
    </w:p>
    <w:p w:rsidR="002D1708" w:rsidRPr="002D1708" w:rsidRDefault="002D1708" w:rsidP="002D1708">
      <w:pPr>
        <w:spacing w:line="360" w:lineRule="auto"/>
        <w:ind w:firstLineChars="200" w:firstLine="420"/>
        <w:rPr>
          <w:rPrChange w:id="3390" w:author="xiaox" w:date="2016-10-26T09:42:00Z">
            <w:rPr>
              <w:sz w:val="24"/>
            </w:rPr>
          </w:rPrChange>
        </w:rPr>
        <w:pPrChange w:id="3391" w:author="xiaox" w:date="2016-10-26T09:42:00Z">
          <w:pPr>
            <w:spacing w:line="360" w:lineRule="auto"/>
            <w:ind w:firstLineChars="200" w:firstLine="480"/>
          </w:pPr>
        </w:pPrChange>
      </w:pPr>
      <w:r w:rsidRPr="002D1708">
        <w:rPr>
          <w:rPrChange w:id="3392" w:author="xiaox" w:date="2016-10-26T09:42:00Z">
            <w:rPr>
              <w:sz w:val="24"/>
            </w:rPr>
          </w:rPrChange>
        </w:rPr>
        <w:t>1</w:t>
      </w:r>
      <w:r w:rsidRPr="002D1708">
        <w:rPr>
          <w:rFonts w:hint="eastAsia"/>
          <w:rPrChange w:id="3393" w:author="xiaox" w:date="2016-10-26T09:42:00Z">
            <w:rPr>
              <w:rFonts w:hint="eastAsia"/>
              <w:sz w:val="24"/>
            </w:rPr>
          </w:rPrChange>
        </w:rPr>
        <w:t>、被依法取消基金管理资格</w:t>
      </w:r>
      <w:del w:id="3394" w:author="xiaox" w:date="2016-10-26T09:42:00Z">
        <w:r w:rsidR="009E2993">
          <w:rPr>
            <w:bCs/>
            <w:sz w:val="24"/>
          </w:rPr>
          <w:delText>；</w:delText>
        </w:r>
      </w:del>
      <w:ins w:id="339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396" w:author="xiaox" w:date="2016-10-26T09:42:00Z">
            <w:rPr>
              <w:sz w:val="24"/>
            </w:rPr>
          </w:rPrChange>
        </w:rPr>
        <w:pPrChange w:id="3397" w:author="xiaox" w:date="2016-10-26T09:42:00Z">
          <w:pPr>
            <w:spacing w:line="360" w:lineRule="auto"/>
            <w:ind w:firstLineChars="200" w:firstLine="480"/>
          </w:pPr>
        </w:pPrChange>
      </w:pPr>
      <w:r w:rsidRPr="002D1708">
        <w:rPr>
          <w:rPrChange w:id="3398" w:author="xiaox" w:date="2016-10-26T09:42:00Z">
            <w:rPr>
              <w:sz w:val="24"/>
            </w:rPr>
          </w:rPrChange>
        </w:rPr>
        <w:t>2</w:t>
      </w:r>
      <w:r w:rsidRPr="002D1708">
        <w:rPr>
          <w:rFonts w:hint="eastAsia"/>
          <w:rPrChange w:id="3399" w:author="xiaox" w:date="2016-10-26T09:42:00Z">
            <w:rPr>
              <w:rFonts w:hint="eastAsia"/>
              <w:sz w:val="24"/>
            </w:rPr>
          </w:rPrChange>
        </w:rPr>
        <w:t>、被基金份额持有人大会解任</w:t>
      </w:r>
      <w:del w:id="3400" w:author="xiaox" w:date="2016-10-26T09:42:00Z">
        <w:r w:rsidR="009E2993">
          <w:rPr>
            <w:bCs/>
            <w:sz w:val="24"/>
          </w:rPr>
          <w:delText>；</w:delText>
        </w:r>
      </w:del>
      <w:ins w:id="340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402" w:author="xiaox" w:date="2016-10-26T09:42:00Z">
            <w:rPr>
              <w:sz w:val="24"/>
            </w:rPr>
          </w:rPrChange>
        </w:rPr>
        <w:pPrChange w:id="3403" w:author="xiaox" w:date="2016-10-26T09:42:00Z">
          <w:pPr>
            <w:spacing w:line="360" w:lineRule="auto"/>
            <w:ind w:firstLineChars="200" w:firstLine="480"/>
          </w:pPr>
        </w:pPrChange>
      </w:pPr>
      <w:r w:rsidRPr="002D1708">
        <w:rPr>
          <w:rPrChange w:id="3404" w:author="xiaox" w:date="2016-10-26T09:42:00Z">
            <w:rPr>
              <w:sz w:val="24"/>
            </w:rPr>
          </w:rPrChange>
        </w:rPr>
        <w:t>3</w:t>
      </w:r>
      <w:r w:rsidRPr="002D1708">
        <w:rPr>
          <w:rFonts w:hint="eastAsia"/>
          <w:rPrChange w:id="3405" w:author="xiaox" w:date="2016-10-26T09:42:00Z">
            <w:rPr>
              <w:rFonts w:hint="eastAsia"/>
              <w:sz w:val="24"/>
            </w:rPr>
          </w:rPrChange>
        </w:rPr>
        <w:t>、依法解散、被依法撤销或被依法宣告破产</w:t>
      </w:r>
      <w:del w:id="3406" w:author="xiaox" w:date="2016-10-26T09:42:00Z">
        <w:r w:rsidR="009E2993">
          <w:rPr>
            <w:bCs/>
            <w:sz w:val="24"/>
          </w:rPr>
          <w:delText>；</w:delText>
        </w:r>
      </w:del>
      <w:ins w:id="340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408" w:author="xiaox" w:date="2016-10-26T09:42:00Z">
            <w:rPr>
              <w:sz w:val="24"/>
            </w:rPr>
          </w:rPrChange>
        </w:rPr>
        <w:pPrChange w:id="3409" w:author="xiaox" w:date="2016-10-26T09:42:00Z">
          <w:pPr>
            <w:spacing w:line="360" w:lineRule="auto"/>
            <w:ind w:firstLineChars="200" w:firstLine="480"/>
          </w:pPr>
        </w:pPrChange>
      </w:pPr>
      <w:r w:rsidRPr="002D1708">
        <w:rPr>
          <w:rPrChange w:id="3410" w:author="xiaox" w:date="2016-10-26T09:42:00Z">
            <w:rPr>
              <w:sz w:val="24"/>
            </w:rPr>
          </w:rPrChange>
        </w:rPr>
        <w:t>4</w:t>
      </w:r>
      <w:r w:rsidRPr="002D1708">
        <w:rPr>
          <w:rFonts w:hint="eastAsia"/>
          <w:rPrChange w:id="3411" w:author="xiaox" w:date="2016-10-26T09:42:00Z">
            <w:rPr>
              <w:rFonts w:hint="eastAsia"/>
              <w:sz w:val="24"/>
            </w:rPr>
          </w:rPrChange>
        </w:rPr>
        <w:t>、法律法规及中国证监会规定的和《基金合同》约定的其他情形。</w:t>
      </w:r>
    </w:p>
    <w:p w:rsidR="002D1708" w:rsidRPr="002D1708" w:rsidRDefault="002D1708" w:rsidP="002D1708">
      <w:pPr>
        <w:spacing w:line="360" w:lineRule="auto"/>
        <w:ind w:firstLineChars="200" w:firstLine="420"/>
        <w:rPr>
          <w:rPrChange w:id="3412" w:author="xiaox" w:date="2016-10-26T09:42:00Z">
            <w:rPr>
              <w:sz w:val="24"/>
            </w:rPr>
          </w:rPrChange>
        </w:rPr>
        <w:pPrChange w:id="3413" w:author="xiaox" w:date="2016-10-26T09:42:00Z">
          <w:pPr>
            <w:spacing w:line="360" w:lineRule="auto"/>
            <w:ind w:firstLineChars="200" w:firstLine="480"/>
          </w:pPr>
        </w:pPrChange>
      </w:pPr>
      <w:bookmarkStart w:id="3414" w:name="_Toc22005972"/>
      <w:r w:rsidRPr="002D1708">
        <w:rPr>
          <w:rFonts w:hint="eastAsia"/>
          <w:rPrChange w:id="3415" w:author="xiaox" w:date="2016-10-26T09:42:00Z">
            <w:rPr>
              <w:rFonts w:hint="eastAsia"/>
              <w:sz w:val="24"/>
            </w:rPr>
          </w:rPrChange>
        </w:rPr>
        <w:t>（二）</w:t>
      </w:r>
      <w:del w:id="3416" w:author="xiaox" w:date="2016-10-26T09:42:00Z">
        <w:r w:rsidR="009E2993">
          <w:rPr>
            <w:bCs/>
            <w:sz w:val="24"/>
          </w:rPr>
          <w:tab/>
        </w:r>
      </w:del>
      <w:r w:rsidRPr="002D1708">
        <w:rPr>
          <w:rFonts w:hint="eastAsia"/>
          <w:rPrChange w:id="3417" w:author="xiaox" w:date="2016-10-26T09:42:00Z">
            <w:rPr>
              <w:rFonts w:hint="eastAsia"/>
              <w:sz w:val="24"/>
            </w:rPr>
          </w:rPrChange>
        </w:rPr>
        <w:t>基金托管人职责终止的情形</w:t>
      </w:r>
      <w:bookmarkEnd w:id="3414"/>
    </w:p>
    <w:p w:rsidR="002D1708" w:rsidRPr="002D1708" w:rsidRDefault="002D1708" w:rsidP="002D1708">
      <w:pPr>
        <w:spacing w:line="360" w:lineRule="auto"/>
        <w:ind w:firstLineChars="200" w:firstLine="420"/>
        <w:rPr>
          <w:rPrChange w:id="3418" w:author="xiaox" w:date="2016-10-26T09:42:00Z">
            <w:rPr>
              <w:sz w:val="24"/>
            </w:rPr>
          </w:rPrChange>
        </w:rPr>
        <w:pPrChange w:id="3419" w:author="xiaox" w:date="2016-10-26T09:42:00Z">
          <w:pPr>
            <w:spacing w:line="360" w:lineRule="auto"/>
            <w:ind w:firstLineChars="200" w:firstLine="480"/>
          </w:pPr>
        </w:pPrChange>
      </w:pPr>
      <w:r w:rsidRPr="002D1708">
        <w:rPr>
          <w:rFonts w:hint="eastAsia"/>
          <w:rPrChange w:id="3420" w:author="xiaox" w:date="2016-10-26T09:42:00Z">
            <w:rPr>
              <w:rFonts w:hint="eastAsia"/>
              <w:sz w:val="24"/>
            </w:rPr>
          </w:rPrChange>
        </w:rPr>
        <w:t>有下列情形之一的，基金托管人职责终止：</w:t>
      </w:r>
    </w:p>
    <w:p w:rsidR="002D1708" w:rsidRPr="002D1708" w:rsidRDefault="002D1708" w:rsidP="002D1708">
      <w:pPr>
        <w:spacing w:line="360" w:lineRule="auto"/>
        <w:ind w:firstLineChars="200" w:firstLine="420"/>
        <w:rPr>
          <w:rPrChange w:id="3421" w:author="xiaox" w:date="2016-10-26T09:42:00Z">
            <w:rPr>
              <w:sz w:val="24"/>
            </w:rPr>
          </w:rPrChange>
        </w:rPr>
        <w:pPrChange w:id="3422" w:author="xiaox" w:date="2016-10-26T09:42:00Z">
          <w:pPr>
            <w:spacing w:line="360" w:lineRule="auto"/>
            <w:ind w:firstLineChars="200" w:firstLine="480"/>
          </w:pPr>
        </w:pPrChange>
      </w:pPr>
      <w:r w:rsidRPr="002D1708">
        <w:rPr>
          <w:rPrChange w:id="3423" w:author="xiaox" w:date="2016-10-26T09:42:00Z">
            <w:rPr>
              <w:sz w:val="24"/>
            </w:rPr>
          </w:rPrChange>
        </w:rPr>
        <w:t>1</w:t>
      </w:r>
      <w:r w:rsidRPr="002D1708">
        <w:rPr>
          <w:rFonts w:hint="eastAsia"/>
          <w:rPrChange w:id="3424" w:author="xiaox" w:date="2016-10-26T09:42:00Z">
            <w:rPr>
              <w:rFonts w:hint="eastAsia"/>
              <w:sz w:val="24"/>
            </w:rPr>
          </w:rPrChange>
        </w:rPr>
        <w:t>、被依法取消基金托管资格</w:t>
      </w:r>
      <w:del w:id="3425" w:author="xiaox" w:date="2016-10-26T09:42:00Z">
        <w:r w:rsidR="009E2993">
          <w:rPr>
            <w:bCs/>
            <w:sz w:val="24"/>
          </w:rPr>
          <w:delText>；</w:delText>
        </w:r>
      </w:del>
      <w:ins w:id="342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427" w:author="xiaox" w:date="2016-10-26T09:42:00Z">
            <w:rPr>
              <w:sz w:val="24"/>
            </w:rPr>
          </w:rPrChange>
        </w:rPr>
        <w:pPrChange w:id="3428" w:author="xiaox" w:date="2016-10-26T09:42:00Z">
          <w:pPr>
            <w:spacing w:line="360" w:lineRule="auto"/>
            <w:ind w:firstLineChars="200" w:firstLine="480"/>
          </w:pPr>
        </w:pPrChange>
      </w:pPr>
      <w:r w:rsidRPr="002D1708">
        <w:rPr>
          <w:rPrChange w:id="3429" w:author="xiaox" w:date="2016-10-26T09:42:00Z">
            <w:rPr>
              <w:sz w:val="24"/>
            </w:rPr>
          </w:rPrChange>
        </w:rPr>
        <w:t>2</w:t>
      </w:r>
      <w:r w:rsidRPr="002D1708">
        <w:rPr>
          <w:rFonts w:hint="eastAsia"/>
          <w:rPrChange w:id="3430" w:author="xiaox" w:date="2016-10-26T09:42:00Z">
            <w:rPr>
              <w:rFonts w:hint="eastAsia"/>
              <w:sz w:val="24"/>
            </w:rPr>
          </w:rPrChange>
        </w:rPr>
        <w:t>、被基金份额持有人大会解任</w:t>
      </w:r>
      <w:del w:id="3431" w:author="xiaox" w:date="2016-10-26T09:42:00Z">
        <w:r w:rsidR="009E2993">
          <w:rPr>
            <w:bCs/>
            <w:sz w:val="24"/>
          </w:rPr>
          <w:delText>；</w:delText>
        </w:r>
      </w:del>
      <w:ins w:id="343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433" w:author="xiaox" w:date="2016-10-26T09:42:00Z">
            <w:rPr>
              <w:sz w:val="24"/>
            </w:rPr>
          </w:rPrChange>
        </w:rPr>
        <w:pPrChange w:id="3434" w:author="xiaox" w:date="2016-10-26T09:42:00Z">
          <w:pPr>
            <w:spacing w:line="360" w:lineRule="auto"/>
            <w:ind w:firstLineChars="200" w:firstLine="480"/>
          </w:pPr>
        </w:pPrChange>
      </w:pPr>
      <w:r w:rsidRPr="002D1708">
        <w:rPr>
          <w:rPrChange w:id="3435" w:author="xiaox" w:date="2016-10-26T09:42:00Z">
            <w:rPr>
              <w:sz w:val="24"/>
            </w:rPr>
          </w:rPrChange>
        </w:rPr>
        <w:t>3</w:t>
      </w:r>
      <w:r w:rsidRPr="002D1708">
        <w:rPr>
          <w:rFonts w:hint="eastAsia"/>
          <w:rPrChange w:id="3436" w:author="xiaox" w:date="2016-10-26T09:42:00Z">
            <w:rPr>
              <w:rFonts w:hint="eastAsia"/>
              <w:sz w:val="24"/>
            </w:rPr>
          </w:rPrChange>
        </w:rPr>
        <w:t>、依法解散、被依法撤销或被依法宣告破产</w:t>
      </w:r>
      <w:del w:id="3437" w:author="xiaox" w:date="2016-10-26T09:42:00Z">
        <w:r w:rsidR="009E2993">
          <w:rPr>
            <w:bCs/>
            <w:sz w:val="24"/>
          </w:rPr>
          <w:delText>；</w:delText>
        </w:r>
      </w:del>
      <w:ins w:id="3438"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439" w:author="xiaox" w:date="2016-10-26T09:42:00Z">
            <w:rPr>
              <w:sz w:val="24"/>
            </w:rPr>
          </w:rPrChange>
        </w:rPr>
        <w:pPrChange w:id="3440" w:author="xiaox" w:date="2016-10-26T09:42:00Z">
          <w:pPr>
            <w:spacing w:line="360" w:lineRule="auto"/>
            <w:ind w:firstLineChars="200" w:firstLine="480"/>
          </w:pPr>
        </w:pPrChange>
      </w:pPr>
      <w:r w:rsidRPr="002D1708">
        <w:rPr>
          <w:rPrChange w:id="3441" w:author="xiaox" w:date="2016-10-26T09:42:00Z">
            <w:rPr>
              <w:sz w:val="24"/>
            </w:rPr>
          </w:rPrChange>
        </w:rPr>
        <w:t>4</w:t>
      </w:r>
      <w:r w:rsidRPr="002D1708">
        <w:rPr>
          <w:rFonts w:hint="eastAsia"/>
          <w:rPrChange w:id="3442" w:author="xiaox" w:date="2016-10-26T09:42:00Z">
            <w:rPr>
              <w:rFonts w:hint="eastAsia"/>
              <w:sz w:val="24"/>
            </w:rPr>
          </w:rPrChange>
        </w:rPr>
        <w:t>、法律法规及中国证监会规定的和《基金合同》约定的其他情形。</w:t>
      </w:r>
    </w:p>
    <w:p w:rsidR="002D1708" w:rsidRPr="002D1708" w:rsidRDefault="002D1708" w:rsidP="002D1708">
      <w:pPr>
        <w:spacing w:line="360" w:lineRule="auto"/>
        <w:ind w:firstLineChars="200" w:firstLine="420"/>
        <w:rPr>
          <w:rPrChange w:id="3443" w:author="xiaox" w:date="2016-10-26T09:42:00Z">
            <w:rPr>
              <w:sz w:val="24"/>
            </w:rPr>
          </w:rPrChange>
        </w:rPr>
        <w:pPrChange w:id="3444" w:author="xiaox" w:date="2016-10-26T09:42:00Z">
          <w:pPr>
            <w:spacing w:line="360" w:lineRule="auto"/>
            <w:ind w:firstLineChars="200" w:firstLine="480"/>
          </w:pPr>
        </w:pPrChange>
      </w:pPr>
      <w:bookmarkStart w:id="3445" w:name="_Toc15118246"/>
      <w:bookmarkStart w:id="3446" w:name="_Toc57530253"/>
      <w:bookmarkStart w:id="3447" w:name="_Toc79392594"/>
      <w:r w:rsidRPr="002D1708">
        <w:rPr>
          <w:rFonts w:hint="eastAsia"/>
          <w:rPrChange w:id="3448" w:author="xiaox" w:date="2016-10-26T09:42:00Z">
            <w:rPr>
              <w:rFonts w:hint="eastAsia"/>
              <w:sz w:val="24"/>
            </w:rPr>
          </w:rPrChange>
        </w:rPr>
        <w:t>二、基金管理人和基金托管人的更换程序</w:t>
      </w:r>
      <w:bookmarkEnd w:id="3445"/>
      <w:bookmarkEnd w:id="3446"/>
      <w:bookmarkEnd w:id="3447"/>
    </w:p>
    <w:p w:rsidR="002D1708" w:rsidRPr="002D1708" w:rsidRDefault="002D1708" w:rsidP="002D1708">
      <w:pPr>
        <w:spacing w:line="360" w:lineRule="auto"/>
        <w:ind w:firstLineChars="200" w:firstLine="420"/>
        <w:rPr>
          <w:rPrChange w:id="3449" w:author="xiaox" w:date="2016-10-26T09:42:00Z">
            <w:rPr>
              <w:sz w:val="24"/>
            </w:rPr>
          </w:rPrChange>
        </w:rPr>
        <w:pPrChange w:id="3450" w:author="xiaox" w:date="2016-10-26T09:42:00Z">
          <w:pPr>
            <w:spacing w:line="360" w:lineRule="auto"/>
            <w:ind w:firstLineChars="200" w:firstLine="480"/>
          </w:pPr>
        </w:pPrChange>
      </w:pPr>
      <w:bookmarkStart w:id="3451" w:name="_Toc22005974"/>
      <w:r w:rsidRPr="002D1708">
        <w:rPr>
          <w:rFonts w:hint="eastAsia"/>
          <w:rPrChange w:id="3452" w:author="xiaox" w:date="2016-10-26T09:42:00Z">
            <w:rPr>
              <w:rFonts w:hint="eastAsia"/>
              <w:sz w:val="24"/>
            </w:rPr>
          </w:rPrChange>
        </w:rPr>
        <w:t>（一）</w:t>
      </w:r>
      <w:del w:id="3453" w:author="xiaox" w:date="2016-10-26T09:42:00Z">
        <w:r w:rsidR="009E2993">
          <w:rPr>
            <w:bCs/>
            <w:sz w:val="24"/>
          </w:rPr>
          <w:tab/>
        </w:r>
      </w:del>
      <w:r w:rsidRPr="002D1708">
        <w:rPr>
          <w:rFonts w:hint="eastAsia"/>
          <w:rPrChange w:id="3454" w:author="xiaox" w:date="2016-10-26T09:42:00Z">
            <w:rPr>
              <w:rFonts w:hint="eastAsia"/>
              <w:sz w:val="24"/>
            </w:rPr>
          </w:rPrChange>
        </w:rPr>
        <w:t>基金管理人的更换程序</w:t>
      </w:r>
      <w:bookmarkEnd w:id="3451"/>
    </w:p>
    <w:p w:rsidR="002D1708" w:rsidRPr="002D1708" w:rsidRDefault="002D1708" w:rsidP="002D1708">
      <w:pPr>
        <w:spacing w:line="360" w:lineRule="auto"/>
        <w:ind w:firstLineChars="200" w:firstLine="420"/>
        <w:rPr>
          <w:rPrChange w:id="3455" w:author="xiaox" w:date="2016-10-26T09:42:00Z">
            <w:rPr>
              <w:sz w:val="24"/>
            </w:rPr>
          </w:rPrChange>
        </w:rPr>
        <w:pPrChange w:id="3456" w:author="xiaox" w:date="2016-10-26T09:42:00Z">
          <w:pPr>
            <w:spacing w:line="360" w:lineRule="auto"/>
            <w:ind w:firstLineChars="200" w:firstLine="480"/>
          </w:pPr>
        </w:pPrChange>
      </w:pPr>
      <w:r w:rsidRPr="002D1708">
        <w:rPr>
          <w:rPrChange w:id="3457" w:author="xiaox" w:date="2016-10-26T09:42:00Z">
            <w:rPr>
              <w:sz w:val="24"/>
            </w:rPr>
          </w:rPrChange>
        </w:rPr>
        <w:t>1</w:t>
      </w:r>
      <w:r w:rsidRPr="002D1708">
        <w:rPr>
          <w:rFonts w:hint="eastAsia"/>
          <w:rPrChange w:id="3458" w:author="xiaox" w:date="2016-10-26T09:42:00Z">
            <w:rPr>
              <w:rFonts w:hint="eastAsia"/>
              <w:sz w:val="24"/>
            </w:rPr>
          </w:rPrChange>
        </w:rPr>
        <w:t>、提名：新任基金管理人由基金托管人或由单独或合计持有</w:t>
      </w:r>
      <w:del w:id="3459" w:author="xiaox" w:date="2016-10-26T09:42:00Z">
        <w:r w:rsidR="009E2993">
          <w:rPr>
            <w:rFonts w:hint="eastAsia"/>
            <w:bCs/>
            <w:sz w:val="24"/>
            <w:highlight w:val="yellow"/>
          </w:rPr>
          <w:delText xml:space="preserve">    </w:delText>
        </w:r>
      </w:del>
      <w:ins w:id="3460" w:author="xiaox" w:date="2016-10-26T09:42:00Z">
        <w:r w:rsidR="00473770" w:rsidRPr="00473770">
          <w:rPr>
            <w:bCs/>
            <w:szCs w:val="21"/>
          </w:rPr>
          <w:t>10%</w:t>
        </w:r>
      </w:ins>
      <w:r w:rsidRPr="002D1708">
        <w:rPr>
          <w:rFonts w:hint="eastAsia"/>
          <w:rPrChange w:id="3461" w:author="xiaox" w:date="2016-10-26T09:42:00Z">
            <w:rPr>
              <w:rFonts w:hint="eastAsia"/>
              <w:sz w:val="24"/>
            </w:rPr>
          </w:rPrChange>
        </w:rPr>
        <w:t>以上（含</w:t>
      </w:r>
      <w:del w:id="3462" w:author="xiaox" w:date="2016-10-26T09:42:00Z">
        <w:r w:rsidR="009E2993">
          <w:rPr>
            <w:rFonts w:hint="eastAsia"/>
            <w:bCs/>
            <w:sz w:val="24"/>
            <w:highlight w:val="yellow"/>
          </w:rPr>
          <w:delText xml:space="preserve">    </w:delText>
        </w:r>
      </w:del>
      <w:ins w:id="3463" w:author="xiaox" w:date="2016-10-26T09:42:00Z">
        <w:r w:rsidR="00473770" w:rsidRPr="00473770">
          <w:rPr>
            <w:bCs/>
            <w:szCs w:val="21"/>
          </w:rPr>
          <w:t>10%</w:t>
        </w:r>
      </w:ins>
      <w:r w:rsidRPr="002D1708">
        <w:rPr>
          <w:rFonts w:hint="eastAsia"/>
          <w:rPrChange w:id="3464" w:author="xiaox" w:date="2016-10-26T09:42:00Z">
            <w:rPr>
              <w:rFonts w:hint="eastAsia"/>
              <w:sz w:val="24"/>
            </w:rPr>
          </w:rPrChange>
        </w:rPr>
        <w:t>）基金份额的基金份额持有人提名</w:t>
      </w:r>
      <w:del w:id="3465" w:author="xiaox" w:date="2016-10-26T09:42:00Z">
        <w:r w:rsidR="009E2993">
          <w:rPr>
            <w:bCs/>
            <w:sz w:val="24"/>
          </w:rPr>
          <w:delText>；</w:delText>
        </w:r>
      </w:del>
      <w:ins w:id="346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467" w:author="xiaox" w:date="2016-10-26T09:42:00Z">
            <w:rPr>
              <w:sz w:val="24"/>
            </w:rPr>
          </w:rPrChange>
        </w:rPr>
        <w:pPrChange w:id="3468" w:author="xiaox" w:date="2016-10-26T09:42:00Z">
          <w:pPr>
            <w:spacing w:line="360" w:lineRule="auto"/>
            <w:ind w:firstLineChars="200" w:firstLine="480"/>
          </w:pPr>
        </w:pPrChange>
      </w:pPr>
      <w:r w:rsidRPr="002D1708">
        <w:rPr>
          <w:rPrChange w:id="3469" w:author="xiaox" w:date="2016-10-26T09:42:00Z">
            <w:rPr>
              <w:sz w:val="24"/>
            </w:rPr>
          </w:rPrChange>
        </w:rPr>
        <w:t>2</w:t>
      </w:r>
      <w:r w:rsidRPr="002D1708">
        <w:rPr>
          <w:rFonts w:hint="eastAsia"/>
          <w:rPrChange w:id="3470" w:author="xiaox" w:date="2016-10-26T09:42:00Z">
            <w:rPr>
              <w:rFonts w:hint="eastAsia"/>
              <w:sz w:val="24"/>
            </w:rPr>
          </w:rPrChange>
        </w:rPr>
        <w:t>、决议：基金份额持有人大会在基金管理人职责终止后</w:t>
      </w:r>
      <w:del w:id="3471" w:author="xiaox" w:date="2016-10-26T09:42:00Z">
        <w:r w:rsidR="009E2993">
          <w:rPr>
            <w:bCs/>
            <w:sz w:val="24"/>
          </w:rPr>
          <w:delText xml:space="preserve">     </w:delText>
        </w:r>
      </w:del>
      <w:ins w:id="3472" w:author="xiaox" w:date="2016-10-26T09:42:00Z">
        <w:r w:rsidR="00473770" w:rsidRPr="00473770">
          <w:rPr>
            <w:bCs/>
            <w:szCs w:val="21"/>
          </w:rPr>
          <w:t>6</w:t>
        </w:r>
      </w:ins>
      <w:r w:rsidRPr="002D1708">
        <w:rPr>
          <w:rFonts w:hint="eastAsia"/>
          <w:rPrChange w:id="3473" w:author="xiaox" w:date="2016-10-26T09:42:00Z">
            <w:rPr>
              <w:rFonts w:hint="eastAsia"/>
              <w:sz w:val="24"/>
            </w:rPr>
          </w:rPrChange>
        </w:rPr>
        <w:t>个月内对被提名的基金管理人形成决议，该决议需经参加大会的基金份额持有人所持表决权的</w:t>
      </w:r>
      <w:del w:id="3474" w:author="xiaox" w:date="2016-10-26T09:42:00Z">
        <w:r w:rsidR="009E2993">
          <w:rPr>
            <w:bCs/>
            <w:sz w:val="24"/>
          </w:rPr>
          <w:delText xml:space="preserve">           </w:delText>
        </w:r>
      </w:del>
      <w:ins w:id="3475" w:author="xiaox" w:date="2016-10-26T09:42:00Z">
        <w:r w:rsidR="00473770" w:rsidRPr="00473770">
          <w:rPr>
            <w:bCs/>
            <w:szCs w:val="21"/>
          </w:rPr>
          <w:t>2/3</w:t>
        </w:r>
      </w:ins>
      <w:r w:rsidRPr="002D1708">
        <w:rPr>
          <w:rFonts w:hint="eastAsia"/>
          <w:rPrChange w:id="3476" w:author="xiaox" w:date="2016-10-26T09:42:00Z">
            <w:rPr>
              <w:rFonts w:hint="eastAsia"/>
              <w:sz w:val="24"/>
            </w:rPr>
          </w:rPrChange>
        </w:rPr>
        <w:t>以上（含</w:t>
      </w:r>
      <w:del w:id="3477" w:author="xiaox" w:date="2016-10-26T09:42:00Z">
        <w:r w:rsidR="009E2993">
          <w:rPr>
            <w:bCs/>
            <w:sz w:val="24"/>
            <w:highlight w:val="yellow"/>
          </w:rPr>
          <w:delText xml:space="preserve">    </w:delText>
        </w:r>
      </w:del>
      <w:ins w:id="3478" w:author="xiaox" w:date="2016-10-26T09:42:00Z">
        <w:r w:rsidR="00473770" w:rsidRPr="00473770">
          <w:rPr>
            <w:bCs/>
            <w:szCs w:val="21"/>
          </w:rPr>
          <w:t>2/3</w:t>
        </w:r>
      </w:ins>
      <w:r w:rsidRPr="002D1708">
        <w:rPr>
          <w:rFonts w:hint="eastAsia"/>
          <w:rPrChange w:id="3479" w:author="xiaox" w:date="2016-10-26T09:42:00Z">
            <w:rPr>
              <w:rFonts w:hint="eastAsia"/>
              <w:sz w:val="24"/>
            </w:rPr>
          </w:rPrChange>
        </w:rPr>
        <w:t>）表决通过</w:t>
      </w:r>
      <w:del w:id="3480" w:author="xiaox" w:date="2016-10-26T09:42:00Z">
        <w:r w:rsidR="009E2993">
          <w:rPr>
            <w:bCs/>
            <w:sz w:val="24"/>
          </w:rPr>
          <w:delText>；</w:delText>
        </w:r>
      </w:del>
      <w:ins w:id="348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482" w:author="xiaox" w:date="2016-10-26T09:42:00Z">
            <w:rPr>
              <w:sz w:val="24"/>
            </w:rPr>
          </w:rPrChange>
        </w:rPr>
        <w:pPrChange w:id="3483" w:author="xiaox" w:date="2016-10-26T09:42:00Z">
          <w:pPr>
            <w:spacing w:line="360" w:lineRule="auto"/>
            <w:ind w:firstLineChars="200" w:firstLine="480"/>
          </w:pPr>
        </w:pPrChange>
      </w:pPr>
      <w:r w:rsidRPr="002D1708">
        <w:rPr>
          <w:rPrChange w:id="3484" w:author="xiaox" w:date="2016-10-26T09:42:00Z">
            <w:rPr>
              <w:sz w:val="24"/>
            </w:rPr>
          </w:rPrChange>
        </w:rPr>
        <w:t>3</w:t>
      </w:r>
      <w:r w:rsidRPr="002D1708">
        <w:rPr>
          <w:rFonts w:hint="eastAsia"/>
          <w:rPrChange w:id="3485" w:author="xiaox" w:date="2016-10-26T09:42:00Z">
            <w:rPr>
              <w:rFonts w:hint="eastAsia"/>
              <w:sz w:val="24"/>
            </w:rPr>
          </w:rPrChange>
        </w:rPr>
        <w:t>、临时基金管理人：新任基金管理人产生之前，由中国证监会指定临时基金管理人</w:t>
      </w:r>
      <w:del w:id="3486" w:author="xiaox" w:date="2016-10-26T09:42:00Z">
        <w:r w:rsidR="009E2993">
          <w:rPr>
            <w:bCs/>
            <w:sz w:val="24"/>
          </w:rPr>
          <w:delText>；</w:delText>
        </w:r>
      </w:del>
      <w:ins w:id="348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488" w:author="xiaox" w:date="2016-10-26T09:42:00Z">
            <w:rPr>
              <w:sz w:val="24"/>
            </w:rPr>
          </w:rPrChange>
        </w:rPr>
        <w:pPrChange w:id="3489" w:author="xiaox" w:date="2016-10-26T09:42:00Z">
          <w:pPr>
            <w:spacing w:line="360" w:lineRule="auto"/>
            <w:ind w:firstLineChars="200" w:firstLine="480"/>
          </w:pPr>
        </w:pPrChange>
      </w:pPr>
      <w:r w:rsidRPr="002D1708">
        <w:rPr>
          <w:rPrChange w:id="3490" w:author="xiaox" w:date="2016-10-26T09:42:00Z">
            <w:rPr>
              <w:sz w:val="24"/>
            </w:rPr>
          </w:rPrChange>
        </w:rPr>
        <w:t>4</w:t>
      </w:r>
      <w:r w:rsidRPr="002D1708">
        <w:rPr>
          <w:rFonts w:hint="eastAsia"/>
          <w:rPrChange w:id="3491" w:author="xiaox" w:date="2016-10-26T09:42:00Z">
            <w:rPr>
              <w:rFonts w:hint="eastAsia"/>
              <w:sz w:val="24"/>
            </w:rPr>
          </w:rPrChange>
        </w:rPr>
        <w:t>、</w:t>
      </w:r>
      <w:del w:id="3492" w:author="xiaox" w:date="2016-10-26T09:42:00Z">
        <w:r w:rsidR="009E2993">
          <w:rPr>
            <w:bCs/>
            <w:sz w:val="24"/>
          </w:rPr>
          <w:delText>核准</w:delText>
        </w:r>
      </w:del>
      <w:ins w:id="3493" w:author="xiaox" w:date="2016-10-26T09:42:00Z">
        <w:r w:rsidR="00473770" w:rsidRPr="00473770">
          <w:rPr>
            <w:rFonts w:hint="eastAsia"/>
            <w:bCs/>
            <w:szCs w:val="21"/>
          </w:rPr>
          <w:t>备案</w:t>
        </w:r>
      </w:ins>
      <w:r w:rsidRPr="002D1708">
        <w:rPr>
          <w:rFonts w:hint="eastAsia"/>
          <w:rPrChange w:id="3494" w:author="xiaox" w:date="2016-10-26T09:42:00Z">
            <w:rPr>
              <w:rFonts w:hint="eastAsia"/>
              <w:sz w:val="24"/>
            </w:rPr>
          </w:rPrChange>
        </w:rPr>
        <w:t>：基金份额持有人大会选任基金管理人的决议须</w:t>
      </w:r>
      <w:del w:id="3495" w:author="xiaox" w:date="2016-10-26T09:42:00Z">
        <w:r w:rsidR="009E2993">
          <w:rPr>
            <w:bCs/>
            <w:sz w:val="24"/>
          </w:rPr>
          <w:delText>经</w:delText>
        </w:r>
      </w:del>
      <w:ins w:id="3496" w:author="xiaox" w:date="2016-10-26T09:42:00Z">
        <w:r w:rsidR="00473770" w:rsidRPr="00473770">
          <w:rPr>
            <w:rFonts w:hint="eastAsia"/>
            <w:bCs/>
            <w:szCs w:val="21"/>
          </w:rPr>
          <w:t>报</w:t>
        </w:r>
      </w:ins>
      <w:r w:rsidRPr="002D1708">
        <w:rPr>
          <w:rFonts w:hint="eastAsia"/>
          <w:rPrChange w:id="3497" w:author="xiaox" w:date="2016-10-26T09:42:00Z">
            <w:rPr>
              <w:rFonts w:hint="eastAsia"/>
              <w:sz w:val="24"/>
            </w:rPr>
          </w:rPrChange>
        </w:rPr>
        <w:t>中国证监会</w:t>
      </w:r>
      <w:del w:id="3498" w:author="xiaox" w:date="2016-10-26T09:42:00Z">
        <w:r w:rsidR="009E2993">
          <w:rPr>
            <w:bCs/>
            <w:sz w:val="24"/>
          </w:rPr>
          <w:delText>核准生效后方可执行；</w:delText>
        </w:r>
      </w:del>
      <w:ins w:id="3499" w:author="xiaox" w:date="2016-10-26T09:42:00Z">
        <w:r w:rsidR="00473770" w:rsidRPr="00473770">
          <w:rPr>
            <w:rFonts w:hint="eastAsia"/>
            <w:bCs/>
            <w:szCs w:val="21"/>
          </w:rPr>
          <w:t>备案</w:t>
        </w:r>
        <w:r w:rsidR="000B386B">
          <w:rPr>
            <w:rFonts w:hint="eastAsia"/>
            <w:bCs/>
            <w:szCs w:val="21"/>
          </w:rPr>
          <w:t>。</w:t>
        </w:r>
      </w:ins>
    </w:p>
    <w:p w:rsidR="002D1708" w:rsidRPr="002D1708" w:rsidRDefault="002D1708" w:rsidP="002D1708">
      <w:pPr>
        <w:spacing w:line="360" w:lineRule="auto"/>
        <w:ind w:firstLineChars="200" w:firstLine="420"/>
        <w:rPr>
          <w:rPrChange w:id="3500" w:author="xiaox" w:date="2016-10-26T09:42:00Z">
            <w:rPr>
              <w:sz w:val="24"/>
            </w:rPr>
          </w:rPrChange>
        </w:rPr>
        <w:pPrChange w:id="3501" w:author="xiaox" w:date="2016-10-26T09:42:00Z">
          <w:pPr>
            <w:spacing w:line="360" w:lineRule="auto"/>
            <w:ind w:firstLineChars="200" w:firstLine="480"/>
          </w:pPr>
        </w:pPrChange>
      </w:pPr>
      <w:r w:rsidRPr="002D1708">
        <w:rPr>
          <w:rPrChange w:id="3502" w:author="xiaox" w:date="2016-10-26T09:42:00Z">
            <w:rPr>
              <w:sz w:val="24"/>
            </w:rPr>
          </w:rPrChange>
        </w:rPr>
        <w:t>5</w:t>
      </w:r>
      <w:r w:rsidRPr="002D1708">
        <w:rPr>
          <w:rFonts w:hint="eastAsia"/>
          <w:rPrChange w:id="3503" w:author="xiaox" w:date="2016-10-26T09:42:00Z">
            <w:rPr>
              <w:rFonts w:hint="eastAsia"/>
              <w:sz w:val="24"/>
            </w:rPr>
          </w:rPrChange>
        </w:rPr>
        <w:t>、公告：基金管理人更换后，由基金托管人在</w:t>
      </w:r>
      <w:del w:id="3504" w:author="xiaox" w:date="2016-10-26T09:42:00Z">
        <w:r w:rsidR="009E2993">
          <w:rPr>
            <w:bCs/>
            <w:sz w:val="24"/>
          </w:rPr>
          <w:delText>中国证监会核准</w:delText>
        </w:r>
      </w:del>
      <w:ins w:id="3505" w:author="xiaox" w:date="2016-10-26T09:42:00Z">
        <w:r w:rsidR="00473770" w:rsidRPr="00473770">
          <w:rPr>
            <w:rFonts w:hint="eastAsia"/>
            <w:bCs/>
            <w:szCs w:val="21"/>
          </w:rPr>
          <w:t>决议生效</w:t>
        </w:r>
      </w:ins>
      <w:r w:rsidRPr="002D1708">
        <w:rPr>
          <w:rFonts w:hint="eastAsia"/>
          <w:rPrChange w:id="3506" w:author="xiaox" w:date="2016-10-26T09:42:00Z">
            <w:rPr>
              <w:rFonts w:hint="eastAsia"/>
              <w:sz w:val="24"/>
            </w:rPr>
          </w:rPrChange>
        </w:rPr>
        <w:t>后</w:t>
      </w:r>
      <w:r w:rsidRPr="002D1708">
        <w:rPr>
          <w:rPrChange w:id="3507" w:author="xiaox" w:date="2016-10-26T09:42:00Z">
            <w:rPr>
              <w:sz w:val="24"/>
            </w:rPr>
          </w:rPrChange>
        </w:rPr>
        <w:t>2</w:t>
      </w:r>
      <w:r w:rsidRPr="002D1708">
        <w:rPr>
          <w:rFonts w:hint="eastAsia"/>
          <w:rPrChange w:id="3508" w:author="xiaox" w:date="2016-10-26T09:42:00Z">
            <w:rPr>
              <w:rFonts w:hint="eastAsia"/>
              <w:sz w:val="24"/>
            </w:rPr>
          </w:rPrChange>
        </w:rPr>
        <w:t>日内在指定</w:t>
      </w:r>
      <w:del w:id="3509" w:author="xiaox" w:date="2016-10-26T09:42:00Z">
        <w:r w:rsidR="009E2993">
          <w:rPr>
            <w:rFonts w:hint="eastAsia"/>
            <w:bCs/>
            <w:sz w:val="24"/>
          </w:rPr>
          <w:delText>媒体</w:delText>
        </w:r>
      </w:del>
      <w:ins w:id="3510" w:author="xiaox" w:date="2016-10-26T09:42:00Z">
        <w:r w:rsidR="00473770" w:rsidRPr="00473770">
          <w:rPr>
            <w:rFonts w:hint="eastAsia"/>
            <w:bCs/>
            <w:szCs w:val="21"/>
          </w:rPr>
          <w:t>媒介</w:t>
        </w:r>
      </w:ins>
      <w:r w:rsidRPr="002D1708">
        <w:rPr>
          <w:rFonts w:hint="eastAsia"/>
          <w:rPrChange w:id="3511" w:author="xiaox" w:date="2016-10-26T09:42:00Z">
            <w:rPr>
              <w:rFonts w:hint="eastAsia"/>
              <w:sz w:val="24"/>
            </w:rPr>
          </w:rPrChange>
        </w:rPr>
        <w:t>公告。</w:t>
      </w:r>
    </w:p>
    <w:p w:rsidR="002D1708" w:rsidRPr="002D1708" w:rsidRDefault="002D1708" w:rsidP="002D1708">
      <w:pPr>
        <w:spacing w:line="360" w:lineRule="auto"/>
        <w:ind w:firstLineChars="200" w:firstLine="420"/>
        <w:rPr>
          <w:rPrChange w:id="3512" w:author="xiaox" w:date="2016-10-26T09:42:00Z">
            <w:rPr>
              <w:sz w:val="24"/>
            </w:rPr>
          </w:rPrChange>
        </w:rPr>
        <w:pPrChange w:id="3513" w:author="xiaox" w:date="2016-10-26T09:42:00Z">
          <w:pPr>
            <w:spacing w:line="360" w:lineRule="auto"/>
            <w:ind w:firstLineChars="200" w:firstLine="480"/>
          </w:pPr>
        </w:pPrChange>
      </w:pPr>
      <w:r w:rsidRPr="002D1708">
        <w:rPr>
          <w:rPrChange w:id="3514" w:author="xiaox" w:date="2016-10-26T09:42:00Z">
            <w:rPr>
              <w:sz w:val="24"/>
            </w:rPr>
          </w:rPrChange>
        </w:rPr>
        <w:lastRenderedPageBreak/>
        <w:t>6</w:t>
      </w:r>
      <w:r w:rsidRPr="002D1708">
        <w:rPr>
          <w:rFonts w:hint="eastAsia"/>
          <w:rPrChange w:id="3515" w:author="xiaox" w:date="2016-10-26T09:42:00Z">
            <w:rPr>
              <w:rFonts w:hint="eastAsia"/>
              <w:sz w:val="24"/>
            </w:rPr>
          </w:rPrChange>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del w:id="3516" w:author="xiaox" w:date="2016-10-26T09:42:00Z">
        <w:r w:rsidR="009E2993">
          <w:rPr>
            <w:bCs/>
            <w:sz w:val="24"/>
          </w:rPr>
          <w:delText>；</w:delText>
        </w:r>
      </w:del>
      <w:ins w:id="351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518" w:author="xiaox" w:date="2016-10-26T09:42:00Z">
            <w:rPr>
              <w:sz w:val="24"/>
            </w:rPr>
          </w:rPrChange>
        </w:rPr>
        <w:pPrChange w:id="3519" w:author="xiaox" w:date="2016-10-26T09:42:00Z">
          <w:pPr>
            <w:spacing w:line="360" w:lineRule="auto"/>
            <w:ind w:firstLineChars="200" w:firstLine="480"/>
          </w:pPr>
        </w:pPrChange>
      </w:pPr>
      <w:r w:rsidRPr="002D1708">
        <w:rPr>
          <w:rPrChange w:id="3520" w:author="xiaox" w:date="2016-10-26T09:42:00Z">
            <w:rPr>
              <w:sz w:val="24"/>
            </w:rPr>
          </w:rPrChange>
        </w:rPr>
        <w:t>7</w:t>
      </w:r>
      <w:r w:rsidRPr="002D1708">
        <w:rPr>
          <w:rFonts w:hint="eastAsia"/>
          <w:rPrChange w:id="3521" w:author="xiaox" w:date="2016-10-26T09:42:00Z">
            <w:rPr>
              <w:rFonts w:hint="eastAsia"/>
              <w:sz w:val="24"/>
            </w:rPr>
          </w:rPrChange>
        </w:rPr>
        <w:t>、审计：基金管理人职责终止的，应当按照法律法规规定聘请会计师事务所对基金财产进行审计，并将审计结果予以公告，同时报中国证监会备案</w:t>
      </w:r>
      <w:del w:id="3522" w:author="xiaox" w:date="2016-10-26T09:42:00Z">
        <w:r w:rsidR="009E2993">
          <w:rPr>
            <w:bCs/>
            <w:sz w:val="24"/>
          </w:rPr>
          <w:delText>；</w:delText>
        </w:r>
      </w:del>
      <w:ins w:id="3523" w:author="xiaox" w:date="2016-10-26T09:42:00Z">
        <w:r w:rsidR="00473770" w:rsidRPr="00473770">
          <w:rPr>
            <w:rFonts w:hint="eastAsia"/>
            <w:bCs/>
            <w:szCs w:val="21"/>
          </w:rPr>
          <w:t>。审计费用由基金财产承担</w:t>
        </w:r>
        <w:r w:rsidR="000B386B">
          <w:rPr>
            <w:rFonts w:hint="eastAsia"/>
            <w:bCs/>
            <w:szCs w:val="21"/>
          </w:rPr>
          <w:t>。</w:t>
        </w:r>
      </w:ins>
    </w:p>
    <w:p w:rsidR="002D1708" w:rsidRPr="002D1708" w:rsidRDefault="002D1708" w:rsidP="002D1708">
      <w:pPr>
        <w:spacing w:line="360" w:lineRule="auto"/>
        <w:ind w:firstLineChars="200" w:firstLine="420"/>
        <w:rPr>
          <w:rPrChange w:id="3524" w:author="xiaox" w:date="2016-10-26T09:42:00Z">
            <w:rPr>
              <w:sz w:val="24"/>
            </w:rPr>
          </w:rPrChange>
        </w:rPr>
        <w:pPrChange w:id="3525" w:author="xiaox" w:date="2016-10-26T09:42:00Z">
          <w:pPr>
            <w:spacing w:line="360" w:lineRule="auto"/>
            <w:ind w:firstLineChars="200" w:firstLine="480"/>
          </w:pPr>
        </w:pPrChange>
      </w:pPr>
      <w:r w:rsidRPr="002D1708">
        <w:rPr>
          <w:rPrChange w:id="3526" w:author="xiaox" w:date="2016-10-26T09:42:00Z">
            <w:rPr>
              <w:sz w:val="24"/>
            </w:rPr>
          </w:rPrChange>
        </w:rPr>
        <w:t>8</w:t>
      </w:r>
      <w:r w:rsidRPr="002D1708">
        <w:rPr>
          <w:rFonts w:hint="eastAsia"/>
          <w:rPrChange w:id="3527" w:author="xiaox" w:date="2016-10-26T09:42:00Z">
            <w:rPr>
              <w:rFonts w:hint="eastAsia"/>
              <w:sz w:val="24"/>
            </w:rPr>
          </w:rPrChange>
        </w:rPr>
        <w:t>、基金名称变更：基金管理人更换后，如果原任或新任基金管理人要求，应按其要求替换或删除基金名称中与原基金管理人有关的名称字样。</w:t>
      </w:r>
    </w:p>
    <w:p w:rsidR="002D1708" w:rsidRPr="002D1708" w:rsidRDefault="002D1708" w:rsidP="002D1708">
      <w:pPr>
        <w:spacing w:line="360" w:lineRule="auto"/>
        <w:ind w:firstLineChars="200" w:firstLine="420"/>
        <w:rPr>
          <w:rPrChange w:id="3528" w:author="xiaox" w:date="2016-10-26T09:42:00Z">
            <w:rPr>
              <w:sz w:val="24"/>
            </w:rPr>
          </w:rPrChange>
        </w:rPr>
        <w:pPrChange w:id="3529" w:author="xiaox" w:date="2016-10-26T09:42:00Z">
          <w:pPr>
            <w:spacing w:line="360" w:lineRule="auto"/>
            <w:ind w:firstLineChars="200" w:firstLine="480"/>
          </w:pPr>
        </w:pPrChange>
      </w:pPr>
      <w:bookmarkStart w:id="3530" w:name="_Toc22005975"/>
      <w:r w:rsidRPr="002D1708">
        <w:rPr>
          <w:rFonts w:hint="eastAsia"/>
          <w:rPrChange w:id="3531" w:author="xiaox" w:date="2016-10-26T09:42:00Z">
            <w:rPr>
              <w:rFonts w:hint="eastAsia"/>
              <w:sz w:val="24"/>
            </w:rPr>
          </w:rPrChange>
        </w:rPr>
        <w:t>（二）</w:t>
      </w:r>
      <w:del w:id="3532" w:author="xiaox" w:date="2016-10-26T09:42:00Z">
        <w:r w:rsidR="009E2993">
          <w:rPr>
            <w:bCs/>
            <w:sz w:val="24"/>
          </w:rPr>
          <w:tab/>
        </w:r>
      </w:del>
      <w:r w:rsidRPr="002D1708">
        <w:rPr>
          <w:rFonts w:hint="eastAsia"/>
          <w:rPrChange w:id="3533" w:author="xiaox" w:date="2016-10-26T09:42:00Z">
            <w:rPr>
              <w:rFonts w:hint="eastAsia"/>
              <w:sz w:val="24"/>
            </w:rPr>
          </w:rPrChange>
        </w:rPr>
        <w:t>基金托管人的更换程序</w:t>
      </w:r>
      <w:bookmarkEnd w:id="3530"/>
    </w:p>
    <w:p w:rsidR="002D1708" w:rsidRPr="002D1708" w:rsidRDefault="002D1708" w:rsidP="002D1708">
      <w:pPr>
        <w:spacing w:line="360" w:lineRule="auto"/>
        <w:ind w:firstLineChars="200" w:firstLine="420"/>
        <w:rPr>
          <w:rPrChange w:id="3534" w:author="xiaox" w:date="2016-10-26T09:42:00Z">
            <w:rPr>
              <w:sz w:val="24"/>
            </w:rPr>
          </w:rPrChange>
        </w:rPr>
        <w:pPrChange w:id="3535" w:author="xiaox" w:date="2016-10-26T09:42:00Z">
          <w:pPr>
            <w:spacing w:line="360" w:lineRule="auto"/>
            <w:ind w:firstLineChars="200" w:firstLine="480"/>
          </w:pPr>
        </w:pPrChange>
      </w:pPr>
      <w:r w:rsidRPr="002D1708">
        <w:rPr>
          <w:rPrChange w:id="3536" w:author="xiaox" w:date="2016-10-26T09:42:00Z">
            <w:rPr>
              <w:sz w:val="24"/>
            </w:rPr>
          </w:rPrChange>
        </w:rPr>
        <w:t>1</w:t>
      </w:r>
      <w:r w:rsidRPr="002D1708">
        <w:rPr>
          <w:rFonts w:hint="eastAsia"/>
          <w:rPrChange w:id="3537" w:author="xiaox" w:date="2016-10-26T09:42:00Z">
            <w:rPr>
              <w:rFonts w:hint="eastAsia"/>
              <w:sz w:val="24"/>
            </w:rPr>
          </w:rPrChange>
        </w:rPr>
        <w:t>、提名：新任基金托管人由基金管理人或由单独或合计持有</w:t>
      </w:r>
      <w:del w:id="3538" w:author="xiaox" w:date="2016-10-26T09:42:00Z">
        <w:r w:rsidR="009E2993">
          <w:rPr>
            <w:rFonts w:hint="eastAsia"/>
            <w:bCs/>
            <w:sz w:val="24"/>
          </w:rPr>
          <w:delText xml:space="preserve">    </w:delText>
        </w:r>
      </w:del>
      <w:ins w:id="3539" w:author="xiaox" w:date="2016-10-26T09:42:00Z">
        <w:r w:rsidR="00473770" w:rsidRPr="00473770">
          <w:rPr>
            <w:bCs/>
            <w:szCs w:val="21"/>
          </w:rPr>
          <w:t>10%</w:t>
        </w:r>
      </w:ins>
      <w:r w:rsidRPr="002D1708">
        <w:rPr>
          <w:rFonts w:hint="eastAsia"/>
          <w:rPrChange w:id="3540" w:author="xiaox" w:date="2016-10-26T09:42:00Z">
            <w:rPr>
              <w:rFonts w:hint="eastAsia"/>
              <w:sz w:val="24"/>
            </w:rPr>
          </w:rPrChange>
        </w:rPr>
        <w:t>以上（含</w:t>
      </w:r>
      <w:del w:id="3541" w:author="xiaox" w:date="2016-10-26T09:42:00Z">
        <w:r w:rsidR="009E2993">
          <w:rPr>
            <w:rFonts w:hint="eastAsia"/>
            <w:bCs/>
            <w:sz w:val="24"/>
            <w:highlight w:val="yellow"/>
          </w:rPr>
          <w:delText xml:space="preserve">    </w:delText>
        </w:r>
      </w:del>
      <w:ins w:id="3542" w:author="xiaox" w:date="2016-10-26T09:42:00Z">
        <w:r w:rsidR="00473770" w:rsidRPr="00473770">
          <w:rPr>
            <w:bCs/>
            <w:szCs w:val="21"/>
          </w:rPr>
          <w:t>10%</w:t>
        </w:r>
      </w:ins>
      <w:r w:rsidRPr="002D1708">
        <w:rPr>
          <w:rFonts w:hint="eastAsia"/>
          <w:rPrChange w:id="3543" w:author="xiaox" w:date="2016-10-26T09:42:00Z">
            <w:rPr>
              <w:rFonts w:hint="eastAsia"/>
              <w:sz w:val="24"/>
            </w:rPr>
          </w:rPrChange>
        </w:rPr>
        <w:t>）基金份额的基金持有人提名</w:t>
      </w:r>
      <w:del w:id="3544" w:author="xiaox" w:date="2016-10-26T09:42:00Z">
        <w:r w:rsidR="009E2993">
          <w:rPr>
            <w:bCs/>
            <w:sz w:val="24"/>
          </w:rPr>
          <w:delText>；</w:delText>
        </w:r>
      </w:del>
      <w:ins w:id="354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546" w:author="xiaox" w:date="2016-10-26T09:42:00Z">
            <w:rPr>
              <w:sz w:val="24"/>
            </w:rPr>
          </w:rPrChange>
        </w:rPr>
        <w:pPrChange w:id="3547" w:author="xiaox" w:date="2016-10-26T09:42:00Z">
          <w:pPr>
            <w:spacing w:line="360" w:lineRule="auto"/>
            <w:ind w:firstLineChars="200" w:firstLine="480"/>
          </w:pPr>
        </w:pPrChange>
      </w:pPr>
      <w:r w:rsidRPr="002D1708">
        <w:rPr>
          <w:rPrChange w:id="3548" w:author="xiaox" w:date="2016-10-26T09:42:00Z">
            <w:rPr>
              <w:sz w:val="24"/>
            </w:rPr>
          </w:rPrChange>
        </w:rPr>
        <w:t>2</w:t>
      </w:r>
      <w:r w:rsidRPr="002D1708">
        <w:rPr>
          <w:rFonts w:hint="eastAsia"/>
          <w:rPrChange w:id="3549" w:author="xiaox" w:date="2016-10-26T09:42:00Z">
            <w:rPr>
              <w:rFonts w:hint="eastAsia"/>
              <w:sz w:val="24"/>
            </w:rPr>
          </w:rPrChange>
        </w:rPr>
        <w:t>、决议：基金份额持有人大会在基金托管人职责终止后</w:t>
      </w:r>
      <w:del w:id="3550" w:author="xiaox" w:date="2016-10-26T09:42:00Z">
        <w:r w:rsidR="009E2993">
          <w:rPr>
            <w:bCs/>
            <w:sz w:val="24"/>
            <w:highlight w:val="yellow"/>
          </w:rPr>
          <w:delText xml:space="preserve">   </w:delText>
        </w:r>
      </w:del>
      <w:ins w:id="3551" w:author="xiaox" w:date="2016-10-26T09:42:00Z">
        <w:r w:rsidR="00473770" w:rsidRPr="00473770">
          <w:rPr>
            <w:bCs/>
            <w:szCs w:val="21"/>
          </w:rPr>
          <w:t>6</w:t>
        </w:r>
      </w:ins>
      <w:r w:rsidRPr="002D1708">
        <w:rPr>
          <w:rFonts w:hint="eastAsia"/>
          <w:rPrChange w:id="3552" w:author="xiaox" w:date="2016-10-26T09:42:00Z">
            <w:rPr>
              <w:rFonts w:hint="eastAsia"/>
              <w:sz w:val="24"/>
            </w:rPr>
          </w:rPrChange>
        </w:rPr>
        <w:t>个月内对被提名的基金托管人形成决议，该决议需经参加大会的基金份额持有人所持表决权的</w:t>
      </w:r>
      <w:del w:id="3553" w:author="xiaox" w:date="2016-10-26T09:42:00Z">
        <w:r w:rsidR="009E2993">
          <w:rPr>
            <w:bCs/>
            <w:sz w:val="24"/>
          </w:rPr>
          <w:delText xml:space="preserve">         </w:delText>
        </w:r>
      </w:del>
      <w:ins w:id="3554" w:author="xiaox" w:date="2016-10-26T09:42:00Z">
        <w:r w:rsidR="00473770" w:rsidRPr="00473770">
          <w:rPr>
            <w:bCs/>
            <w:szCs w:val="21"/>
          </w:rPr>
          <w:t>2/3</w:t>
        </w:r>
      </w:ins>
      <w:r w:rsidRPr="002D1708">
        <w:rPr>
          <w:rFonts w:hint="eastAsia"/>
          <w:rPrChange w:id="3555" w:author="xiaox" w:date="2016-10-26T09:42:00Z">
            <w:rPr>
              <w:rFonts w:hint="eastAsia"/>
              <w:sz w:val="24"/>
            </w:rPr>
          </w:rPrChange>
        </w:rPr>
        <w:t>以上（含</w:t>
      </w:r>
      <w:del w:id="3556" w:author="xiaox" w:date="2016-10-26T09:42:00Z">
        <w:r w:rsidR="009E2993">
          <w:rPr>
            <w:bCs/>
            <w:sz w:val="24"/>
          </w:rPr>
          <w:delText xml:space="preserve"> </w:delText>
        </w:r>
        <w:r w:rsidR="009E2993">
          <w:rPr>
            <w:bCs/>
            <w:sz w:val="24"/>
            <w:highlight w:val="yellow"/>
          </w:rPr>
          <w:delText xml:space="preserve">   </w:delText>
        </w:r>
      </w:del>
      <w:ins w:id="3557" w:author="xiaox" w:date="2016-10-26T09:42:00Z">
        <w:r w:rsidR="00473770" w:rsidRPr="00473770">
          <w:rPr>
            <w:bCs/>
            <w:szCs w:val="21"/>
          </w:rPr>
          <w:t>2/3</w:t>
        </w:r>
      </w:ins>
      <w:r w:rsidRPr="002D1708">
        <w:rPr>
          <w:rFonts w:hint="eastAsia"/>
          <w:rPrChange w:id="3558" w:author="xiaox" w:date="2016-10-26T09:42:00Z">
            <w:rPr>
              <w:rFonts w:hint="eastAsia"/>
              <w:sz w:val="24"/>
            </w:rPr>
          </w:rPrChange>
        </w:rPr>
        <w:t>）表决通过</w:t>
      </w:r>
      <w:del w:id="3559" w:author="xiaox" w:date="2016-10-26T09:42:00Z">
        <w:r w:rsidR="009E2993">
          <w:rPr>
            <w:bCs/>
            <w:sz w:val="24"/>
          </w:rPr>
          <w:delText>；</w:delText>
        </w:r>
      </w:del>
      <w:ins w:id="356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561" w:author="xiaox" w:date="2016-10-26T09:42:00Z">
            <w:rPr>
              <w:sz w:val="24"/>
            </w:rPr>
          </w:rPrChange>
        </w:rPr>
        <w:pPrChange w:id="3562" w:author="xiaox" w:date="2016-10-26T09:42:00Z">
          <w:pPr>
            <w:spacing w:line="360" w:lineRule="auto"/>
            <w:ind w:firstLineChars="200" w:firstLine="480"/>
          </w:pPr>
        </w:pPrChange>
      </w:pPr>
      <w:r w:rsidRPr="002D1708">
        <w:rPr>
          <w:rPrChange w:id="3563" w:author="xiaox" w:date="2016-10-26T09:42:00Z">
            <w:rPr>
              <w:sz w:val="24"/>
            </w:rPr>
          </w:rPrChange>
        </w:rPr>
        <w:t>3</w:t>
      </w:r>
      <w:r w:rsidRPr="002D1708">
        <w:rPr>
          <w:rFonts w:hint="eastAsia"/>
          <w:rPrChange w:id="3564" w:author="xiaox" w:date="2016-10-26T09:42:00Z">
            <w:rPr>
              <w:rFonts w:hint="eastAsia"/>
              <w:sz w:val="24"/>
            </w:rPr>
          </w:rPrChange>
        </w:rPr>
        <w:t>、临时基金托管人：新任基金托管人产生之前，由中国证监会指定临时基金托管人</w:t>
      </w:r>
      <w:del w:id="3565" w:author="xiaox" w:date="2016-10-26T09:42:00Z">
        <w:r w:rsidR="009E2993">
          <w:rPr>
            <w:bCs/>
            <w:sz w:val="24"/>
          </w:rPr>
          <w:delText>；</w:delText>
        </w:r>
      </w:del>
      <w:ins w:id="356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567" w:author="xiaox" w:date="2016-10-26T09:42:00Z">
            <w:rPr>
              <w:sz w:val="24"/>
            </w:rPr>
          </w:rPrChange>
        </w:rPr>
        <w:pPrChange w:id="3568" w:author="xiaox" w:date="2016-10-26T09:42:00Z">
          <w:pPr>
            <w:spacing w:line="360" w:lineRule="auto"/>
            <w:ind w:firstLineChars="200" w:firstLine="480"/>
          </w:pPr>
        </w:pPrChange>
      </w:pPr>
      <w:r w:rsidRPr="002D1708">
        <w:rPr>
          <w:rPrChange w:id="3569" w:author="xiaox" w:date="2016-10-26T09:42:00Z">
            <w:rPr>
              <w:sz w:val="24"/>
            </w:rPr>
          </w:rPrChange>
        </w:rPr>
        <w:t>4</w:t>
      </w:r>
      <w:r w:rsidRPr="002D1708">
        <w:rPr>
          <w:rFonts w:hint="eastAsia"/>
          <w:rPrChange w:id="3570" w:author="xiaox" w:date="2016-10-26T09:42:00Z">
            <w:rPr>
              <w:rFonts w:hint="eastAsia"/>
              <w:sz w:val="24"/>
            </w:rPr>
          </w:rPrChange>
        </w:rPr>
        <w:t>、</w:t>
      </w:r>
      <w:del w:id="3571" w:author="xiaox" w:date="2016-10-26T09:42:00Z">
        <w:r w:rsidR="009E2993">
          <w:rPr>
            <w:bCs/>
            <w:sz w:val="24"/>
          </w:rPr>
          <w:delText>核准</w:delText>
        </w:r>
      </w:del>
      <w:ins w:id="3572" w:author="xiaox" w:date="2016-10-26T09:42:00Z">
        <w:r w:rsidR="00473770" w:rsidRPr="00473770">
          <w:rPr>
            <w:rFonts w:hint="eastAsia"/>
            <w:bCs/>
            <w:szCs w:val="21"/>
          </w:rPr>
          <w:t>备案</w:t>
        </w:r>
      </w:ins>
      <w:r w:rsidRPr="002D1708">
        <w:rPr>
          <w:rFonts w:hint="eastAsia"/>
          <w:rPrChange w:id="3573" w:author="xiaox" w:date="2016-10-26T09:42:00Z">
            <w:rPr>
              <w:rFonts w:hint="eastAsia"/>
              <w:sz w:val="24"/>
            </w:rPr>
          </w:rPrChange>
        </w:rPr>
        <w:t>：基金份额持有人大会更换基金托管人的决议须</w:t>
      </w:r>
      <w:del w:id="3574" w:author="xiaox" w:date="2016-10-26T09:42:00Z">
        <w:r w:rsidR="009E2993">
          <w:rPr>
            <w:bCs/>
            <w:sz w:val="24"/>
          </w:rPr>
          <w:delText>经</w:delText>
        </w:r>
      </w:del>
      <w:ins w:id="3575" w:author="xiaox" w:date="2016-10-26T09:42:00Z">
        <w:r w:rsidR="00473770" w:rsidRPr="00473770">
          <w:rPr>
            <w:rFonts w:hint="eastAsia"/>
            <w:bCs/>
            <w:szCs w:val="21"/>
          </w:rPr>
          <w:t>报</w:t>
        </w:r>
      </w:ins>
      <w:r w:rsidRPr="002D1708">
        <w:rPr>
          <w:rFonts w:hint="eastAsia"/>
          <w:rPrChange w:id="3576" w:author="xiaox" w:date="2016-10-26T09:42:00Z">
            <w:rPr>
              <w:rFonts w:hint="eastAsia"/>
              <w:sz w:val="24"/>
            </w:rPr>
          </w:rPrChange>
        </w:rPr>
        <w:t>中国证监会</w:t>
      </w:r>
      <w:del w:id="3577" w:author="xiaox" w:date="2016-10-26T09:42:00Z">
        <w:r w:rsidR="009E2993">
          <w:rPr>
            <w:bCs/>
            <w:sz w:val="24"/>
          </w:rPr>
          <w:delText>核准生效后方可执行；</w:delText>
        </w:r>
      </w:del>
      <w:ins w:id="3578" w:author="xiaox" w:date="2016-10-26T09:42:00Z">
        <w:r w:rsidR="00473770" w:rsidRPr="00473770">
          <w:rPr>
            <w:rFonts w:hint="eastAsia"/>
            <w:bCs/>
            <w:szCs w:val="21"/>
          </w:rPr>
          <w:t>备案</w:t>
        </w:r>
        <w:r w:rsidR="000B386B">
          <w:rPr>
            <w:rFonts w:hint="eastAsia"/>
            <w:bCs/>
            <w:szCs w:val="21"/>
          </w:rPr>
          <w:t>。</w:t>
        </w:r>
      </w:ins>
    </w:p>
    <w:p w:rsidR="002D1708" w:rsidRPr="002D1708" w:rsidRDefault="002D1708" w:rsidP="002D1708">
      <w:pPr>
        <w:spacing w:line="360" w:lineRule="auto"/>
        <w:ind w:firstLineChars="200" w:firstLine="420"/>
        <w:rPr>
          <w:rPrChange w:id="3579" w:author="xiaox" w:date="2016-10-26T09:42:00Z">
            <w:rPr>
              <w:sz w:val="24"/>
            </w:rPr>
          </w:rPrChange>
        </w:rPr>
        <w:pPrChange w:id="3580" w:author="xiaox" w:date="2016-10-26T09:42:00Z">
          <w:pPr>
            <w:spacing w:line="360" w:lineRule="auto"/>
            <w:ind w:firstLineChars="200" w:firstLine="480"/>
          </w:pPr>
        </w:pPrChange>
      </w:pPr>
      <w:r w:rsidRPr="002D1708">
        <w:rPr>
          <w:rPrChange w:id="3581" w:author="xiaox" w:date="2016-10-26T09:42:00Z">
            <w:rPr>
              <w:sz w:val="24"/>
            </w:rPr>
          </w:rPrChange>
        </w:rPr>
        <w:t>5</w:t>
      </w:r>
      <w:r w:rsidRPr="002D1708">
        <w:rPr>
          <w:rFonts w:hint="eastAsia"/>
          <w:rPrChange w:id="3582" w:author="xiaox" w:date="2016-10-26T09:42:00Z">
            <w:rPr>
              <w:rFonts w:hint="eastAsia"/>
              <w:sz w:val="24"/>
            </w:rPr>
          </w:rPrChange>
        </w:rPr>
        <w:t>、公告：基金托管人更换后，由基金管理人在</w:t>
      </w:r>
      <w:del w:id="3583" w:author="xiaox" w:date="2016-10-26T09:42:00Z">
        <w:r w:rsidR="009E2993">
          <w:rPr>
            <w:bCs/>
            <w:sz w:val="24"/>
          </w:rPr>
          <w:delText>中国证监会核准后</w:delText>
        </w:r>
        <w:r w:rsidR="009E2993">
          <w:rPr>
            <w:rFonts w:hint="eastAsia"/>
            <w:bCs/>
            <w:sz w:val="24"/>
            <w:highlight w:val="yellow"/>
          </w:rPr>
          <w:delText xml:space="preserve">    </w:delText>
        </w:r>
        <w:r w:rsidR="009E2993">
          <w:rPr>
            <w:bCs/>
            <w:sz w:val="24"/>
          </w:rPr>
          <w:delText>个工作</w:delText>
        </w:r>
      </w:del>
      <w:ins w:id="3584" w:author="xiaox" w:date="2016-10-26T09:42:00Z">
        <w:r w:rsidR="00473770" w:rsidRPr="00473770">
          <w:rPr>
            <w:rFonts w:hint="eastAsia"/>
            <w:bCs/>
            <w:szCs w:val="21"/>
          </w:rPr>
          <w:t>决议生效后</w:t>
        </w:r>
        <w:r w:rsidR="00473770" w:rsidRPr="00473770">
          <w:rPr>
            <w:bCs/>
            <w:szCs w:val="21"/>
          </w:rPr>
          <w:t>2</w:t>
        </w:r>
      </w:ins>
      <w:r w:rsidRPr="002D1708">
        <w:rPr>
          <w:rFonts w:hint="eastAsia"/>
          <w:rPrChange w:id="3585" w:author="xiaox" w:date="2016-10-26T09:42:00Z">
            <w:rPr>
              <w:rFonts w:hint="eastAsia"/>
              <w:sz w:val="24"/>
            </w:rPr>
          </w:rPrChange>
        </w:rPr>
        <w:t>日内在指定</w:t>
      </w:r>
      <w:del w:id="3586" w:author="xiaox" w:date="2016-10-26T09:42:00Z">
        <w:r w:rsidR="009E2993">
          <w:rPr>
            <w:rFonts w:hint="eastAsia"/>
            <w:bCs/>
            <w:sz w:val="24"/>
          </w:rPr>
          <w:delText>媒体</w:delText>
        </w:r>
      </w:del>
      <w:ins w:id="3587" w:author="xiaox" w:date="2016-10-26T09:42:00Z">
        <w:r w:rsidR="00473770" w:rsidRPr="00473770">
          <w:rPr>
            <w:rFonts w:hint="eastAsia"/>
            <w:bCs/>
            <w:szCs w:val="21"/>
          </w:rPr>
          <w:t>媒介</w:t>
        </w:r>
      </w:ins>
      <w:r w:rsidRPr="002D1708">
        <w:rPr>
          <w:rFonts w:hint="eastAsia"/>
          <w:rPrChange w:id="3588" w:author="xiaox" w:date="2016-10-26T09:42:00Z">
            <w:rPr>
              <w:rFonts w:hint="eastAsia"/>
              <w:sz w:val="24"/>
            </w:rPr>
          </w:rPrChange>
        </w:rPr>
        <w:t>公告。</w:t>
      </w:r>
    </w:p>
    <w:p w:rsidR="002D1708" w:rsidRPr="002D1708" w:rsidRDefault="002D1708" w:rsidP="002D1708">
      <w:pPr>
        <w:spacing w:line="360" w:lineRule="auto"/>
        <w:ind w:firstLineChars="200" w:firstLine="420"/>
        <w:rPr>
          <w:rPrChange w:id="3589" w:author="xiaox" w:date="2016-10-26T09:42:00Z">
            <w:rPr>
              <w:sz w:val="24"/>
            </w:rPr>
          </w:rPrChange>
        </w:rPr>
        <w:pPrChange w:id="3590" w:author="xiaox" w:date="2016-10-26T09:42:00Z">
          <w:pPr>
            <w:spacing w:line="360" w:lineRule="auto"/>
            <w:ind w:firstLineChars="200" w:firstLine="480"/>
          </w:pPr>
        </w:pPrChange>
      </w:pPr>
      <w:r w:rsidRPr="002D1708">
        <w:rPr>
          <w:rPrChange w:id="3591" w:author="xiaox" w:date="2016-10-26T09:42:00Z">
            <w:rPr>
              <w:sz w:val="24"/>
            </w:rPr>
          </w:rPrChange>
        </w:rPr>
        <w:t>6</w:t>
      </w:r>
      <w:r w:rsidRPr="002D1708">
        <w:rPr>
          <w:rFonts w:hint="eastAsia"/>
          <w:rPrChange w:id="3592" w:author="xiaox" w:date="2016-10-26T09:42:00Z">
            <w:rPr>
              <w:rFonts w:hint="eastAsia"/>
              <w:sz w:val="24"/>
            </w:rPr>
          </w:rPrChange>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del w:id="3593" w:author="xiaox" w:date="2016-10-26T09:42:00Z">
        <w:r w:rsidR="009E2993">
          <w:rPr>
            <w:bCs/>
            <w:sz w:val="24"/>
          </w:rPr>
          <w:delText>；</w:delText>
        </w:r>
        <w:r w:rsidR="009E2993">
          <w:rPr>
            <w:bCs/>
            <w:sz w:val="24"/>
          </w:rPr>
          <w:delText xml:space="preserve"> </w:delText>
        </w:r>
      </w:del>
      <w:ins w:id="3594"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595" w:author="xiaox" w:date="2016-10-26T09:42:00Z">
            <w:rPr>
              <w:sz w:val="24"/>
            </w:rPr>
          </w:rPrChange>
        </w:rPr>
        <w:pPrChange w:id="3596" w:author="xiaox" w:date="2016-10-26T09:42:00Z">
          <w:pPr>
            <w:spacing w:line="360" w:lineRule="auto"/>
            <w:ind w:firstLineChars="200" w:firstLine="480"/>
          </w:pPr>
        </w:pPrChange>
      </w:pPr>
      <w:r w:rsidRPr="002D1708">
        <w:rPr>
          <w:rPrChange w:id="3597" w:author="xiaox" w:date="2016-10-26T09:42:00Z">
            <w:rPr>
              <w:sz w:val="24"/>
            </w:rPr>
          </w:rPrChange>
        </w:rPr>
        <w:t>7</w:t>
      </w:r>
      <w:r w:rsidRPr="002D1708">
        <w:rPr>
          <w:rFonts w:hint="eastAsia"/>
          <w:rPrChange w:id="3598" w:author="xiaox" w:date="2016-10-26T09:42:00Z">
            <w:rPr>
              <w:rFonts w:hint="eastAsia"/>
              <w:sz w:val="24"/>
            </w:rPr>
          </w:rPrChange>
        </w:rPr>
        <w:t>、审计：基金托管人职责终止的，应当按照法律法规规定聘请会计师事务所对基金财产进行审计，并将审计结果予以公告，同时报中国证监会备案。</w:t>
      </w:r>
      <w:ins w:id="3599" w:author="xiaox" w:date="2016-10-26T09:42:00Z">
        <w:r w:rsidR="00473770" w:rsidRPr="00473770">
          <w:rPr>
            <w:rFonts w:hint="eastAsia"/>
            <w:bCs/>
            <w:szCs w:val="21"/>
          </w:rPr>
          <w:t>审计费用由基金财产承担。</w:t>
        </w:r>
      </w:ins>
    </w:p>
    <w:p w:rsidR="002D1708" w:rsidRPr="002D1708" w:rsidRDefault="002D1708" w:rsidP="002D1708">
      <w:pPr>
        <w:spacing w:line="360" w:lineRule="auto"/>
        <w:ind w:firstLineChars="200" w:firstLine="420"/>
        <w:rPr>
          <w:rPrChange w:id="3600" w:author="xiaox" w:date="2016-10-26T09:42:00Z">
            <w:rPr>
              <w:sz w:val="24"/>
            </w:rPr>
          </w:rPrChange>
        </w:rPr>
        <w:pPrChange w:id="3601" w:author="xiaox" w:date="2016-10-26T09:42:00Z">
          <w:pPr>
            <w:spacing w:line="360" w:lineRule="auto"/>
            <w:ind w:firstLineChars="200" w:firstLine="480"/>
          </w:pPr>
        </w:pPrChange>
      </w:pPr>
      <w:bookmarkStart w:id="3602" w:name="_Toc1357"/>
      <w:r w:rsidRPr="002D1708">
        <w:rPr>
          <w:rFonts w:hint="eastAsia"/>
          <w:rPrChange w:id="3603" w:author="xiaox" w:date="2016-10-26T09:42:00Z">
            <w:rPr>
              <w:rFonts w:hint="eastAsia"/>
              <w:sz w:val="24"/>
            </w:rPr>
          </w:rPrChange>
        </w:rPr>
        <w:t>（三）基金管理人与基金托管人同时更换的条件和程序。</w:t>
      </w:r>
      <w:bookmarkEnd w:id="3602"/>
    </w:p>
    <w:p w:rsidR="002D1708" w:rsidRPr="002D1708" w:rsidRDefault="002D1708" w:rsidP="002D1708">
      <w:pPr>
        <w:spacing w:line="360" w:lineRule="auto"/>
        <w:ind w:firstLineChars="200" w:firstLine="420"/>
        <w:rPr>
          <w:rPrChange w:id="3604" w:author="xiaox" w:date="2016-10-26T09:42:00Z">
            <w:rPr>
              <w:sz w:val="24"/>
            </w:rPr>
          </w:rPrChange>
        </w:rPr>
        <w:pPrChange w:id="3605" w:author="xiaox" w:date="2016-10-26T09:42:00Z">
          <w:pPr>
            <w:spacing w:line="360" w:lineRule="auto"/>
            <w:ind w:firstLineChars="200" w:firstLine="480"/>
          </w:pPr>
        </w:pPrChange>
      </w:pPr>
      <w:r w:rsidRPr="002D1708">
        <w:rPr>
          <w:rPrChange w:id="3606" w:author="xiaox" w:date="2016-10-26T09:42:00Z">
            <w:rPr>
              <w:sz w:val="24"/>
            </w:rPr>
          </w:rPrChange>
        </w:rPr>
        <w:t>1</w:t>
      </w:r>
      <w:r w:rsidRPr="002D1708">
        <w:rPr>
          <w:rFonts w:hint="eastAsia"/>
          <w:rPrChange w:id="3607" w:author="xiaox" w:date="2016-10-26T09:42:00Z">
            <w:rPr>
              <w:rFonts w:hint="eastAsia"/>
              <w:sz w:val="24"/>
            </w:rPr>
          </w:rPrChange>
        </w:rPr>
        <w:t>、提名：如果基金管理人和基金托管人同时更换，由单独或合计持有基金总份额</w:t>
      </w:r>
      <w:del w:id="3608" w:author="xiaox" w:date="2016-10-26T09:42:00Z">
        <w:r w:rsidR="009E2993">
          <w:rPr>
            <w:rFonts w:hint="eastAsia"/>
            <w:bCs/>
            <w:sz w:val="24"/>
            <w:highlight w:val="yellow"/>
          </w:rPr>
          <w:delText xml:space="preserve">    </w:delText>
        </w:r>
      </w:del>
      <w:ins w:id="3609" w:author="xiaox" w:date="2016-10-26T09:42:00Z">
        <w:r w:rsidR="00473770" w:rsidRPr="00473770">
          <w:rPr>
            <w:bCs/>
            <w:szCs w:val="21"/>
          </w:rPr>
          <w:t>10%</w:t>
        </w:r>
      </w:ins>
      <w:r w:rsidRPr="002D1708">
        <w:rPr>
          <w:rFonts w:hint="eastAsia"/>
          <w:rPrChange w:id="3610" w:author="xiaox" w:date="2016-10-26T09:42:00Z">
            <w:rPr>
              <w:rFonts w:hint="eastAsia"/>
              <w:sz w:val="24"/>
            </w:rPr>
          </w:rPrChange>
        </w:rPr>
        <w:t>以上（含</w:t>
      </w:r>
      <w:del w:id="3611" w:author="xiaox" w:date="2016-10-26T09:42:00Z">
        <w:r w:rsidR="009E2993">
          <w:rPr>
            <w:rFonts w:hint="eastAsia"/>
            <w:bCs/>
            <w:sz w:val="24"/>
            <w:highlight w:val="yellow"/>
          </w:rPr>
          <w:delText xml:space="preserve">    </w:delText>
        </w:r>
      </w:del>
      <w:ins w:id="3612" w:author="xiaox" w:date="2016-10-26T09:42:00Z">
        <w:r w:rsidR="00473770" w:rsidRPr="00473770">
          <w:rPr>
            <w:bCs/>
            <w:szCs w:val="21"/>
          </w:rPr>
          <w:t>10%</w:t>
        </w:r>
      </w:ins>
      <w:r w:rsidRPr="002D1708">
        <w:rPr>
          <w:rFonts w:hint="eastAsia"/>
          <w:rPrChange w:id="3613" w:author="xiaox" w:date="2016-10-26T09:42:00Z">
            <w:rPr>
              <w:rFonts w:hint="eastAsia"/>
              <w:sz w:val="24"/>
            </w:rPr>
          </w:rPrChange>
        </w:rPr>
        <w:t>）的基金份额持有人提名新的基金管理人和基金托管人</w:t>
      </w:r>
      <w:del w:id="3614" w:author="xiaox" w:date="2016-10-26T09:42:00Z">
        <w:r w:rsidR="009E2993">
          <w:rPr>
            <w:bCs/>
            <w:sz w:val="24"/>
          </w:rPr>
          <w:delText>；</w:delText>
        </w:r>
      </w:del>
      <w:ins w:id="361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616" w:author="xiaox" w:date="2016-10-26T09:42:00Z">
            <w:rPr>
              <w:sz w:val="24"/>
            </w:rPr>
          </w:rPrChange>
        </w:rPr>
        <w:pPrChange w:id="3617" w:author="xiaox" w:date="2016-10-26T09:42:00Z">
          <w:pPr>
            <w:spacing w:line="360" w:lineRule="auto"/>
            <w:ind w:firstLineChars="200" w:firstLine="480"/>
          </w:pPr>
        </w:pPrChange>
      </w:pPr>
      <w:r w:rsidRPr="002D1708">
        <w:rPr>
          <w:rPrChange w:id="3618" w:author="xiaox" w:date="2016-10-26T09:42:00Z">
            <w:rPr>
              <w:sz w:val="24"/>
            </w:rPr>
          </w:rPrChange>
        </w:rPr>
        <w:t>2</w:t>
      </w:r>
      <w:r w:rsidRPr="002D1708">
        <w:rPr>
          <w:rFonts w:hint="eastAsia"/>
          <w:rPrChange w:id="3619" w:author="xiaox" w:date="2016-10-26T09:42:00Z">
            <w:rPr>
              <w:rFonts w:hint="eastAsia"/>
              <w:sz w:val="24"/>
            </w:rPr>
          </w:rPrChange>
        </w:rPr>
        <w:t>、基金管理人和基金托管人的更换分别按上述程序进行</w:t>
      </w:r>
      <w:del w:id="3620" w:author="xiaox" w:date="2016-10-26T09:42:00Z">
        <w:r w:rsidR="009E2993">
          <w:rPr>
            <w:bCs/>
            <w:sz w:val="24"/>
          </w:rPr>
          <w:delText>；</w:delText>
        </w:r>
      </w:del>
      <w:ins w:id="362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622" w:author="xiaox" w:date="2016-10-26T09:42:00Z">
            <w:rPr>
              <w:sz w:val="24"/>
            </w:rPr>
          </w:rPrChange>
        </w:rPr>
        <w:pPrChange w:id="3623" w:author="xiaox" w:date="2016-10-26T09:42:00Z">
          <w:pPr>
            <w:spacing w:line="360" w:lineRule="auto"/>
            <w:ind w:firstLineChars="200" w:firstLine="480"/>
          </w:pPr>
        </w:pPrChange>
      </w:pPr>
      <w:r w:rsidRPr="002D1708">
        <w:rPr>
          <w:rPrChange w:id="3624" w:author="xiaox" w:date="2016-10-26T09:42:00Z">
            <w:rPr>
              <w:sz w:val="24"/>
            </w:rPr>
          </w:rPrChange>
        </w:rPr>
        <w:t>3</w:t>
      </w:r>
      <w:r w:rsidRPr="002D1708">
        <w:rPr>
          <w:rFonts w:hint="eastAsia"/>
          <w:rPrChange w:id="3625" w:author="xiaox" w:date="2016-10-26T09:42:00Z">
            <w:rPr>
              <w:rFonts w:hint="eastAsia"/>
              <w:sz w:val="24"/>
            </w:rPr>
          </w:rPrChange>
        </w:rPr>
        <w:t>、公告：新任基金管理人和新任基金托管人应在更换基金管理人和基金托管人的基金份额持有人大会决议</w:t>
      </w:r>
      <w:del w:id="3626" w:author="xiaox" w:date="2016-10-26T09:42:00Z">
        <w:r w:rsidR="009E2993">
          <w:rPr>
            <w:bCs/>
            <w:sz w:val="24"/>
          </w:rPr>
          <w:delText>获得中国证监会核准</w:delText>
        </w:r>
      </w:del>
      <w:ins w:id="3627" w:author="xiaox" w:date="2016-10-26T09:42:00Z">
        <w:r w:rsidR="00473770" w:rsidRPr="00473770">
          <w:rPr>
            <w:rFonts w:hint="eastAsia"/>
            <w:bCs/>
            <w:szCs w:val="21"/>
          </w:rPr>
          <w:t>生效</w:t>
        </w:r>
      </w:ins>
      <w:r w:rsidRPr="002D1708">
        <w:rPr>
          <w:rFonts w:hint="eastAsia"/>
          <w:rPrChange w:id="3628" w:author="xiaox" w:date="2016-10-26T09:42:00Z">
            <w:rPr>
              <w:rFonts w:hint="eastAsia"/>
              <w:sz w:val="24"/>
            </w:rPr>
          </w:rPrChange>
        </w:rPr>
        <w:t>后</w:t>
      </w:r>
      <w:r w:rsidRPr="002D1708">
        <w:rPr>
          <w:rPrChange w:id="3629" w:author="xiaox" w:date="2016-10-26T09:42:00Z">
            <w:rPr>
              <w:sz w:val="24"/>
            </w:rPr>
          </w:rPrChange>
        </w:rPr>
        <w:t>2</w:t>
      </w:r>
      <w:r w:rsidRPr="002D1708">
        <w:rPr>
          <w:rFonts w:hint="eastAsia"/>
          <w:rPrChange w:id="3630" w:author="xiaox" w:date="2016-10-26T09:42:00Z">
            <w:rPr>
              <w:rFonts w:hint="eastAsia"/>
              <w:sz w:val="24"/>
            </w:rPr>
          </w:rPrChange>
        </w:rPr>
        <w:t>日内在指定</w:t>
      </w:r>
      <w:del w:id="3631" w:author="xiaox" w:date="2016-10-26T09:42:00Z">
        <w:r w:rsidR="009E2993">
          <w:rPr>
            <w:bCs/>
            <w:sz w:val="24"/>
          </w:rPr>
          <w:delText>媒体</w:delText>
        </w:r>
      </w:del>
      <w:ins w:id="3632" w:author="xiaox" w:date="2016-10-26T09:42:00Z">
        <w:r w:rsidR="00473770" w:rsidRPr="00473770">
          <w:rPr>
            <w:rFonts w:hint="eastAsia"/>
            <w:bCs/>
            <w:szCs w:val="21"/>
          </w:rPr>
          <w:t>媒介</w:t>
        </w:r>
      </w:ins>
      <w:r w:rsidRPr="002D1708">
        <w:rPr>
          <w:rFonts w:hint="eastAsia"/>
          <w:rPrChange w:id="3633" w:author="xiaox" w:date="2016-10-26T09:42:00Z">
            <w:rPr>
              <w:rFonts w:hint="eastAsia"/>
              <w:sz w:val="24"/>
            </w:rPr>
          </w:rPrChange>
        </w:rPr>
        <w:t>上联合公告。</w:t>
      </w:r>
    </w:p>
    <w:p w:rsidR="00473770" w:rsidRPr="00473770" w:rsidRDefault="009E2993" w:rsidP="00300FAA">
      <w:pPr>
        <w:spacing w:line="360" w:lineRule="auto"/>
        <w:ind w:firstLineChars="200" w:firstLine="480"/>
        <w:rPr>
          <w:ins w:id="3634" w:author="xiaox" w:date="2016-10-26T09:42:00Z"/>
          <w:bCs/>
          <w:szCs w:val="21"/>
        </w:rPr>
      </w:pPr>
      <w:del w:id="3635" w:author="xiaox" w:date="2016-10-26T09:42:00Z">
        <w:r>
          <w:rPr>
            <w:bCs/>
            <w:sz w:val="24"/>
          </w:rPr>
          <w:br w:type="page"/>
        </w:r>
      </w:del>
      <w:ins w:id="3636" w:author="xiaox" w:date="2016-10-26T09:42:00Z">
        <w:r w:rsidR="00473770" w:rsidRPr="00473770">
          <w:rPr>
            <w:rFonts w:hint="eastAsia"/>
            <w:bCs/>
            <w:szCs w:val="21"/>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w:t>
        </w:r>
        <w:r w:rsidR="00473770" w:rsidRPr="00473770">
          <w:rPr>
            <w:rFonts w:hint="eastAsia"/>
            <w:bCs/>
            <w:szCs w:val="21"/>
          </w:rPr>
          <w:lastRenderedPageBreak/>
          <w:t>份额持有人大会审议。</w:t>
        </w:r>
      </w:ins>
    </w:p>
    <w:p w:rsidR="00105D40" w:rsidRPr="00105D40" w:rsidRDefault="002D1708" w:rsidP="00D67100">
      <w:pPr>
        <w:pStyle w:val="1"/>
        <w:spacing w:beforeLines="50" w:afterLines="50"/>
        <w:jc w:val="center"/>
        <w:rPr>
          <w:rFonts w:ascii="Times New Roman"/>
          <w:color w:val="auto"/>
          <w:sz w:val="21"/>
          <w:rPrChange w:id="3637" w:author="xiaox" w:date="2016-10-26T09:42:00Z">
            <w:rPr>
              <w:rFonts w:ascii="Times New Roman"/>
              <w:color w:val="auto"/>
              <w:sz w:val="30"/>
            </w:rPr>
          </w:rPrChange>
        </w:rPr>
      </w:pPr>
      <w:bookmarkStart w:id="3638" w:name="_Toc8791"/>
      <w:bookmarkStart w:id="3639" w:name="_Toc3329"/>
      <w:bookmarkStart w:id="3640" w:name="_Toc123112238"/>
      <w:bookmarkStart w:id="3641" w:name="_Toc123102457"/>
      <w:bookmarkStart w:id="3642" w:name="_Toc139991740"/>
      <w:bookmarkStart w:id="3643" w:name="_Toc141703890"/>
      <w:bookmarkStart w:id="3644" w:name="_Toc5170"/>
      <w:bookmarkStart w:id="3645" w:name="_Toc32584"/>
      <w:bookmarkStart w:id="3646" w:name="_Toc79392622"/>
      <w:bookmarkStart w:id="3647" w:name="_Toc48649708"/>
      <w:bookmarkStart w:id="3648" w:name="_Toc98560356"/>
      <w:bookmarkStart w:id="3649" w:name="_Toc123051456"/>
      <w:bookmarkStart w:id="3650" w:name="_Toc21237"/>
      <w:bookmarkStart w:id="3651" w:name="_Toc17198"/>
      <w:bookmarkStart w:id="3652" w:name="_Toc17920"/>
      <w:bookmarkStart w:id="3653" w:name="_Toc29408"/>
      <w:bookmarkStart w:id="3654" w:name="_Toc739"/>
      <w:bookmarkStart w:id="3655" w:name="_Toc32092"/>
      <w:bookmarkStart w:id="3656" w:name="_Toc20976"/>
      <w:bookmarkStart w:id="3657" w:name="_Toc458581667"/>
      <w:r w:rsidRPr="002D1708">
        <w:rPr>
          <w:rFonts w:ascii="Times New Roman" w:hint="eastAsia"/>
          <w:color w:val="auto"/>
          <w:sz w:val="21"/>
          <w:rPrChange w:id="3658" w:author="xiaox" w:date="2016-10-26T09:42:00Z">
            <w:rPr>
              <w:rFonts w:ascii="Times New Roman" w:hint="eastAsia"/>
              <w:color w:val="auto"/>
              <w:sz w:val="30"/>
            </w:rPr>
          </w:rPrChange>
        </w:rPr>
        <w:t>第十部分</w:t>
      </w:r>
      <w:r w:rsidRPr="002D1708">
        <w:rPr>
          <w:rFonts w:ascii="Times New Roman"/>
          <w:color w:val="auto"/>
          <w:sz w:val="21"/>
          <w:rPrChange w:id="3659" w:author="xiaox" w:date="2016-10-26T09:42:00Z">
            <w:rPr>
              <w:rFonts w:ascii="Times New Roman"/>
              <w:color w:val="auto"/>
              <w:sz w:val="30"/>
            </w:rPr>
          </w:rPrChange>
        </w:rPr>
        <w:t xml:space="preserve">  </w:t>
      </w:r>
      <w:r w:rsidRPr="002D1708">
        <w:rPr>
          <w:rFonts w:ascii="Times New Roman" w:hint="eastAsia"/>
          <w:color w:val="auto"/>
          <w:sz w:val="21"/>
          <w:rPrChange w:id="3660" w:author="xiaox" w:date="2016-10-26T09:42:00Z">
            <w:rPr>
              <w:rFonts w:ascii="Times New Roman" w:hint="eastAsia"/>
              <w:color w:val="auto"/>
              <w:sz w:val="30"/>
            </w:rPr>
          </w:rPrChange>
        </w:rPr>
        <w:t>基金的托管</w:t>
      </w:r>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p>
    <w:p w:rsidR="00821327" w:rsidRDefault="00821327">
      <w:pPr>
        <w:autoSpaceDE w:val="0"/>
        <w:autoSpaceDN w:val="0"/>
        <w:spacing w:line="360" w:lineRule="auto"/>
        <w:textAlignment w:val="bottom"/>
        <w:rPr>
          <w:del w:id="3661" w:author="xiaox" w:date="2016-10-26T09:42:00Z"/>
          <w:bCs/>
          <w:sz w:val="24"/>
        </w:rPr>
      </w:pPr>
    </w:p>
    <w:p w:rsidR="002D1708" w:rsidRPr="002D1708" w:rsidRDefault="002D1708" w:rsidP="002D1708">
      <w:pPr>
        <w:spacing w:line="360" w:lineRule="auto"/>
        <w:ind w:firstLineChars="200" w:firstLine="420"/>
        <w:rPr>
          <w:rPrChange w:id="3662" w:author="xiaox" w:date="2016-10-26T09:42:00Z">
            <w:rPr>
              <w:sz w:val="24"/>
            </w:rPr>
          </w:rPrChange>
        </w:rPr>
        <w:pPrChange w:id="3663" w:author="xiaox" w:date="2016-10-26T09:42:00Z">
          <w:pPr>
            <w:spacing w:line="360" w:lineRule="auto"/>
            <w:ind w:firstLineChars="200" w:firstLine="480"/>
          </w:pPr>
        </w:pPrChange>
      </w:pPr>
      <w:r w:rsidRPr="002D1708">
        <w:rPr>
          <w:rFonts w:hint="eastAsia"/>
          <w:rPrChange w:id="3664" w:author="xiaox" w:date="2016-10-26T09:42:00Z">
            <w:rPr>
              <w:rFonts w:hint="eastAsia"/>
              <w:sz w:val="24"/>
            </w:rPr>
          </w:rPrChange>
        </w:rPr>
        <w:t>基金托管人和基金管理人按照《基金法》、《基金合同》及其他有关规定订立托管协议。</w:t>
      </w:r>
    </w:p>
    <w:p w:rsidR="002D1708" w:rsidRPr="002D1708" w:rsidRDefault="002D1708" w:rsidP="002D1708">
      <w:pPr>
        <w:autoSpaceDE w:val="0"/>
        <w:autoSpaceDN w:val="0"/>
        <w:spacing w:line="360" w:lineRule="auto"/>
        <w:ind w:firstLineChars="200" w:firstLine="420"/>
        <w:textAlignment w:val="bottom"/>
        <w:rPr>
          <w:rPrChange w:id="3665" w:author="xiaox" w:date="2016-10-26T09:42:00Z">
            <w:rPr>
              <w:sz w:val="24"/>
            </w:rPr>
          </w:rPrChange>
        </w:rPr>
        <w:pPrChange w:id="3666" w:author="xiaox" w:date="2016-10-26T09:42:00Z">
          <w:pPr>
            <w:autoSpaceDE w:val="0"/>
            <w:autoSpaceDN w:val="0"/>
            <w:spacing w:line="360" w:lineRule="auto"/>
            <w:ind w:firstLineChars="200" w:firstLine="480"/>
            <w:textAlignment w:val="bottom"/>
          </w:pPr>
        </w:pPrChange>
      </w:pPr>
      <w:r w:rsidRPr="002D1708">
        <w:rPr>
          <w:rFonts w:hint="eastAsia"/>
          <w:rPrChange w:id="3667" w:author="xiaox" w:date="2016-10-26T09:42:00Z">
            <w:rPr>
              <w:rFonts w:hint="eastAsia"/>
              <w:sz w:val="24"/>
            </w:rPr>
          </w:rPrChange>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rsidR="00105D40" w:rsidRPr="00105D40" w:rsidRDefault="009E2993" w:rsidP="00D67100">
      <w:pPr>
        <w:pStyle w:val="1"/>
        <w:spacing w:beforeLines="50" w:afterLines="50"/>
        <w:jc w:val="center"/>
        <w:rPr>
          <w:rFonts w:ascii="Times New Roman"/>
          <w:color w:val="auto"/>
          <w:sz w:val="21"/>
          <w:rPrChange w:id="3668" w:author="xiaox" w:date="2016-10-26T09:42:00Z">
            <w:rPr>
              <w:rFonts w:ascii="Times New Roman"/>
              <w:color w:val="auto"/>
              <w:sz w:val="30"/>
            </w:rPr>
          </w:rPrChange>
        </w:rPr>
      </w:pPr>
      <w:bookmarkStart w:id="3669" w:name="_Toc123112239"/>
      <w:bookmarkStart w:id="3670" w:name="_Toc123102458"/>
      <w:bookmarkStart w:id="3671" w:name="_Toc123051457"/>
      <w:bookmarkStart w:id="3672" w:name="_Toc98560357"/>
      <w:bookmarkStart w:id="3673" w:name="_Toc48649710"/>
      <w:bookmarkStart w:id="3674" w:name="_Toc79392624"/>
      <w:bookmarkStart w:id="3675" w:name="_Toc26152"/>
      <w:bookmarkStart w:id="3676" w:name="_Toc21886"/>
      <w:bookmarkStart w:id="3677" w:name="_Toc14725"/>
      <w:bookmarkStart w:id="3678" w:name="_Toc16789"/>
      <w:bookmarkStart w:id="3679" w:name="_Toc141703891"/>
      <w:bookmarkStart w:id="3680" w:name="_Toc3244"/>
      <w:bookmarkStart w:id="3681" w:name="_Toc22674"/>
      <w:bookmarkStart w:id="3682" w:name="_Toc19520"/>
      <w:bookmarkStart w:id="3683" w:name="_Toc26084"/>
      <w:bookmarkStart w:id="3684" w:name="_Toc26383"/>
      <w:bookmarkStart w:id="3685" w:name="_Toc2255"/>
      <w:bookmarkStart w:id="3686" w:name="_Toc139991741"/>
      <w:bookmarkStart w:id="3687" w:name="_Toc31469"/>
      <w:bookmarkStart w:id="3688" w:name="_Toc458581668"/>
      <w:del w:id="3689" w:author="xiaox" w:date="2016-10-26T09:42:00Z">
        <w:r>
          <w:rPr>
            <w:rFonts w:ascii="Times New Roman"/>
            <w:b w:val="0"/>
            <w:bCs/>
            <w:color w:val="auto"/>
          </w:rPr>
          <w:br w:type="page"/>
        </w:r>
      </w:del>
      <w:r w:rsidR="002D1708" w:rsidRPr="002D1708">
        <w:rPr>
          <w:rFonts w:ascii="Times New Roman" w:hint="eastAsia"/>
          <w:color w:val="auto"/>
          <w:sz w:val="21"/>
          <w:rPrChange w:id="3690" w:author="xiaox" w:date="2016-10-26T09:42:00Z">
            <w:rPr>
              <w:rFonts w:ascii="Times New Roman" w:hint="eastAsia"/>
              <w:color w:val="auto"/>
              <w:sz w:val="30"/>
            </w:rPr>
          </w:rPrChange>
        </w:rPr>
        <w:t>第十一部分</w:t>
      </w:r>
      <w:r w:rsidR="002D1708" w:rsidRPr="002D1708">
        <w:rPr>
          <w:rFonts w:ascii="Times New Roman"/>
          <w:color w:val="auto"/>
          <w:sz w:val="21"/>
          <w:rPrChange w:id="3691" w:author="xiaox" w:date="2016-10-26T09:42:00Z">
            <w:rPr>
              <w:rFonts w:ascii="Times New Roman"/>
              <w:color w:val="auto"/>
              <w:sz w:val="30"/>
            </w:rPr>
          </w:rPrChange>
        </w:rPr>
        <w:t xml:space="preserve">  </w:t>
      </w:r>
      <w:r w:rsidR="002D1708" w:rsidRPr="002D1708">
        <w:rPr>
          <w:rFonts w:ascii="Times New Roman" w:hint="eastAsia"/>
          <w:color w:val="auto"/>
          <w:sz w:val="21"/>
          <w:rPrChange w:id="3692" w:author="xiaox" w:date="2016-10-26T09:42:00Z">
            <w:rPr>
              <w:rFonts w:ascii="Times New Roman" w:hint="eastAsia"/>
              <w:color w:val="auto"/>
              <w:sz w:val="30"/>
            </w:rPr>
          </w:rPrChange>
        </w:rPr>
        <w:t>基金份额的登记</w:t>
      </w:r>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p>
    <w:p w:rsidR="00821327" w:rsidRDefault="00821327">
      <w:pPr>
        <w:autoSpaceDE w:val="0"/>
        <w:autoSpaceDN w:val="0"/>
        <w:spacing w:line="360" w:lineRule="auto"/>
        <w:textAlignment w:val="bottom"/>
        <w:rPr>
          <w:del w:id="3693" w:author="xiaox" w:date="2016-10-26T09:42:00Z"/>
          <w:bCs/>
          <w:sz w:val="24"/>
        </w:rPr>
      </w:pPr>
    </w:p>
    <w:p w:rsidR="002D1708" w:rsidRPr="002D1708" w:rsidRDefault="002D1708" w:rsidP="002D1708">
      <w:pPr>
        <w:spacing w:line="360" w:lineRule="auto"/>
        <w:ind w:firstLineChars="200" w:firstLine="420"/>
        <w:rPr>
          <w:rPrChange w:id="3694" w:author="xiaox" w:date="2016-10-26T09:42:00Z">
            <w:rPr>
              <w:sz w:val="24"/>
            </w:rPr>
          </w:rPrChange>
        </w:rPr>
        <w:pPrChange w:id="3695" w:author="xiaox" w:date="2016-10-26T09:42:00Z">
          <w:pPr>
            <w:spacing w:line="360" w:lineRule="auto"/>
            <w:ind w:firstLineChars="200" w:firstLine="480"/>
          </w:pPr>
        </w:pPrChange>
      </w:pPr>
      <w:r w:rsidRPr="002D1708">
        <w:rPr>
          <w:rFonts w:hint="eastAsia"/>
          <w:rPrChange w:id="3696" w:author="xiaox" w:date="2016-10-26T09:42:00Z">
            <w:rPr>
              <w:rFonts w:hint="eastAsia"/>
              <w:sz w:val="24"/>
            </w:rPr>
          </w:rPrChange>
        </w:rPr>
        <w:t>一、基金的份额登记业务</w:t>
      </w:r>
    </w:p>
    <w:p w:rsidR="002D1708" w:rsidRPr="002D1708" w:rsidRDefault="002D1708" w:rsidP="002D1708">
      <w:pPr>
        <w:spacing w:line="360" w:lineRule="auto"/>
        <w:ind w:firstLineChars="200" w:firstLine="420"/>
        <w:rPr>
          <w:rPrChange w:id="3697" w:author="xiaox" w:date="2016-10-26T09:42:00Z">
            <w:rPr>
              <w:sz w:val="24"/>
            </w:rPr>
          </w:rPrChange>
        </w:rPr>
        <w:pPrChange w:id="3698" w:author="xiaox" w:date="2016-10-26T09:42:00Z">
          <w:pPr>
            <w:spacing w:line="360" w:lineRule="auto"/>
            <w:ind w:firstLineChars="200" w:firstLine="480"/>
          </w:pPr>
        </w:pPrChange>
      </w:pPr>
      <w:r w:rsidRPr="002D1708">
        <w:rPr>
          <w:rFonts w:hint="eastAsia"/>
          <w:rPrChange w:id="3699" w:author="xiaox" w:date="2016-10-26T09:42:00Z">
            <w:rPr>
              <w:rFonts w:hint="eastAsia"/>
              <w:sz w:val="24"/>
            </w:rPr>
          </w:rPrChange>
        </w:rPr>
        <w:t>本基金的登记业务指本</w:t>
      </w:r>
      <w:del w:id="3700" w:author="xiaox" w:date="2016-10-26T09:42:00Z">
        <w:r w:rsidR="009E2993">
          <w:rPr>
            <w:bCs/>
            <w:sz w:val="24"/>
          </w:rPr>
          <w:delText>指</w:delText>
        </w:r>
      </w:del>
      <w:r w:rsidRPr="002D1708">
        <w:rPr>
          <w:rFonts w:hint="eastAsia"/>
          <w:rPrChange w:id="3701" w:author="xiaox" w:date="2016-10-26T09:42:00Z">
            <w:rPr>
              <w:rFonts w:hint="eastAsia"/>
              <w:sz w:val="24"/>
            </w:rPr>
          </w:rPrChange>
        </w:rPr>
        <w:t>基金登记、存管、过户、清算和结算业务，具体内容包括投资人基金账户的建立和管理、基金份额登记、基金销售业务的确认、清算和结算、代理发放红利、建立并保管基金份额持有人名册和办理非交易过户等。</w:t>
      </w:r>
    </w:p>
    <w:p w:rsidR="002D1708" w:rsidRPr="002D1708" w:rsidRDefault="002D1708" w:rsidP="002D1708">
      <w:pPr>
        <w:spacing w:line="360" w:lineRule="auto"/>
        <w:ind w:firstLineChars="200" w:firstLine="420"/>
        <w:rPr>
          <w:rPrChange w:id="3702" w:author="xiaox" w:date="2016-10-26T09:42:00Z">
            <w:rPr>
              <w:sz w:val="24"/>
            </w:rPr>
          </w:rPrChange>
        </w:rPr>
        <w:pPrChange w:id="3703" w:author="xiaox" w:date="2016-10-26T09:42:00Z">
          <w:pPr>
            <w:spacing w:line="360" w:lineRule="auto"/>
            <w:ind w:firstLineChars="200" w:firstLine="480"/>
          </w:pPr>
        </w:pPrChange>
      </w:pPr>
      <w:r w:rsidRPr="002D1708">
        <w:rPr>
          <w:rFonts w:hint="eastAsia"/>
          <w:rPrChange w:id="3704" w:author="xiaox" w:date="2016-10-26T09:42:00Z">
            <w:rPr>
              <w:rFonts w:hint="eastAsia"/>
              <w:sz w:val="24"/>
            </w:rPr>
          </w:rPrChange>
        </w:rPr>
        <w:t>二、基金登记业务办理机构</w:t>
      </w:r>
    </w:p>
    <w:p w:rsidR="002D1708" w:rsidRPr="002D1708" w:rsidRDefault="002D1708" w:rsidP="002D1708">
      <w:pPr>
        <w:spacing w:line="360" w:lineRule="auto"/>
        <w:ind w:firstLineChars="200" w:firstLine="420"/>
        <w:rPr>
          <w:rPrChange w:id="3705" w:author="xiaox" w:date="2016-10-26T09:42:00Z">
            <w:rPr>
              <w:sz w:val="24"/>
            </w:rPr>
          </w:rPrChange>
        </w:rPr>
        <w:pPrChange w:id="3706" w:author="xiaox" w:date="2016-10-26T09:42:00Z">
          <w:pPr>
            <w:spacing w:line="360" w:lineRule="auto"/>
            <w:ind w:firstLineChars="200" w:firstLine="480"/>
          </w:pPr>
        </w:pPrChange>
      </w:pPr>
      <w:r w:rsidRPr="002D1708">
        <w:rPr>
          <w:rFonts w:hint="eastAsia"/>
          <w:rPrChange w:id="3707" w:author="xiaox" w:date="2016-10-26T09:42:00Z">
            <w:rPr>
              <w:rFonts w:hint="eastAsia"/>
              <w:sz w:val="24"/>
            </w:rPr>
          </w:rPrChange>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2D1708" w:rsidRPr="002D1708" w:rsidRDefault="002D1708" w:rsidP="002D1708">
      <w:pPr>
        <w:spacing w:line="360" w:lineRule="auto"/>
        <w:ind w:firstLineChars="200" w:firstLine="420"/>
        <w:rPr>
          <w:rPrChange w:id="3708" w:author="xiaox" w:date="2016-10-26T09:42:00Z">
            <w:rPr>
              <w:sz w:val="24"/>
            </w:rPr>
          </w:rPrChange>
        </w:rPr>
        <w:pPrChange w:id="3709" w:author="xiaox" w:date="2016-10-26T09:42:00Z">
          <w:pPr>
            <w:spacing w:line="360" w:lineRule="auto"/>
            <w:ind w:firstLineChars="200" w:firstLine="480"/>
          </w:pPr>
        </w:pPrChange>
      </w:pPr>
      <w:r w:rsidRPr="002D1708">
        <w:rPr>
          <w:rFonts w:hint="eastAsia"/>
          <w:rPrChange w:id="3710" w:author="xiaox" w:date="2016-10-26T09:42:00Z">
            <w:rPr>
              <w:rFonts w:hint="eastAsia"/>
              <w:sz w:val="24"/>
            </w:rPr>
          </w:rPrChange>
        </w:rPr>
        <w:t>三、基金登记机构的权利</w:t>
      </w:r>
      <w:bookmarkStart w:id="3711" w:name="_Hlt88820748"/>
      <w:bookmarkEnd w:id="3711"/>
    </w:p>
    <w:p w:rsidR="002D1708" w:rsidRPr="002D1708" w:rsidRDefault="002D1708" w:rsidP="002D1708">
      <w:pPr>
        <w:spacing w:line="360" w:lineRule="auto"/>
        <w:ind w:firstLineChars="200" w:firstLine="420"/>
        <w:rPr>
          <w:rPrChange w:id="3712" w:author="xiaox" w:date="2016-10-26T09:42:00Z">
            <w:rPr>
              <w:sz w:val="24"/>
            </w:rPr>
          </w:rPrChange>
        </w:rPr>
        <w:pPrChange w:id="3713" w:author="xiaox" w:date="2016-10-26T09:42:00Z">
          <w:pPr>
            <w:spacing w:line="360" w:lineRule="auto"/>
            <w:ind w:firstLineChars="200" w:firstLine="480"/>
          </w:pPr>
        </w:pPrChange>
      </w:pPr>
      <w:r w:rsidRPr="002D1708">
        <w:rPr>
          <w:rFonts w:hint="eastAsia"/>
          <w:rPrChange w:id="3714" w:author="xiaox" w:date="2016-10-26T09:42:00Z">
            <w:rPr>
              <w:rFonts w:hint="eastAsia"/>
              <w:sz w:val="24"/>
            </w:rPr>
          </w:rPrChange>
        </w:rPr>
        <w:t>基金登记机构享有以下权利：</w:t>
      </w:r>
    </w:p>
    <w:p w:rsidR="002D1708" w:rsidRPr="002D1708" w:rsidRDefault="002D1708" w:rsidP="002D1708">
      <w:pPr>
        <w:spacing w:line="360" w:lineRule="auto"/>
        <w:ind w:firstLineChars="200" w:firstLine="420"/>
        <w:rPr>
          <w:rPrChange w:id="3715" w:author="xiaox" w:date="2016-10-26T09:42:00Z">
            <w:rPr>
              <w:sz w:val="24"/>
            </w:rPr>
          </w:rPrChange>
        </w:rPr>
        <w:pPrChange w:id="3716" w:author="xiaox" w:date="2016-10-26T09:42:00Z">
          <w:pPr>
            <w:spacing w:line="360" w:lineRule="auto"/>
            <w:ind w:firstLineChars="200" w:firstLine="480"/>
          </w:pPr>
        </w:pPrChange>
      </w:pPr>
      <w:r w:rsidRPr="002D1708">
        <w:rPr>
          <w:rPrChange w:id="3717" w:author="xiaox" w:date="2016-10-26T09:42:00Z">
            <w:rPr>
              <w:sz w:val="24"/>
            </w:rPr>
          </w:rPrChange>
        </w:rPr>
        <w:t>1</w:t>
      </w:r>
      <w:r w:rsidRPr="002D1708">
        <w:rPr>
          <w:rFonts w:hint="eastAsia"/>
          <w:rPrChange w:id="3718" w:author="xiaox" w:date="2016-10-26T09:42:00Z">
            <w:rPr>
              <w:rFonts w:hint="eastAsia"/>
              <w:sz w:val="24"/>
            </w:rPr>
          </w:rPrChange>
        </w:rPr>
        <w:t>、取得登记费</w:t>
      </w:r>
      <w:del w:id="3719" w:author="xiaox" w:date="2016-10-26T09:42:00Z">
        <w:r w:rsidR="009E2993">
          <w:rPr>
            <w:bCs/>
            <w:sz w:val="24"/>
          </w:rPr>
          <w:delText>；</w:delText>
        </w:r>
      </w:del>
      <w:ins w:id="372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721" w:author="xiaox" w:date="2016-10-26T09:42:00Z">
            <w:rPr>
              <w:sz w:val="24"/>
            </w:rPr>
          </w:rPrChange>
        </w:rPr>
        <w:pPrChange w:id="3722" w:author="xiaox" w:date="2016-10-26T09:42:00Z">
          <w:pPr>
            <w:spacing w:line="360" w:lineRule="auto"/>
            <w:ind w:firstLineChars="200" w:firstLine="480"/>
          </w:pPr>
        </w:pPrChange>
      </w:pPr>
      <w:r w:rsidRPr="002D1708">
        <w:rPr>
          <w:rPrChange w:id="3723" w:author="xiaox" w:date="2016-10-26T09:42:00Z">
            <w:rPr>
              <w:sz w:val="24"/>
            </w:rPr>
          </w:rPrChange>
        </w:rPr>
        <w:t>2</w:t>
      </w:r>
      <w:r w:rsidRPr="002D1708">
        <w:rPr>
          <w:rFonts w:hint="eastAsia"/>
          <w:rPrChange w:id="3724" w:author="xiaox" w:date="2016-10-26T09:42:00Z">
            <w:rPr>
              <w:rFonts w:hint="eastAsia"/>
              <w:sz w:val="24"/>
            </w:rPr>
          </w:rPrChange>
        </w:rPr>
        <w:t>、建立和管理投资者基金账户</w:t>
      </w:r>
      <w:del w:id="3725" w:author="xiaox" w:date="2016-10-26T09:42:00Z">
        <w:r w:rsidR="009E2993">
          <w:rPr>
            <w:bCs/>
            <w:sz w:val="24"/>
          </w:rPr>
          <w:delText>；</w:delText>
        </w:r>
      </w:del>
      <w:ins w:id="372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727" w:author="xiaox" w:date="2016-10-26T09:42:00Z">
            <w:rPr>
              <w:sz w:val="24"/>
            </w:rPr>
          </w:rPrChange>
        </w:rPr>
        <w:pPrChange w:id="3728" w:author="xiaox" w:date="2016-10-26T09:42:00Z">
          <w:pPr>
            <w:spacing w:line="360" w:lineRule="auto"/>
            <w:ind w:firstLineChars="200" w:firstLine="480"/>
          </w:pPr>
        </w:pPrChange>
      </w:pPr>
      <w:r w:rsidRPr="002D1708">
        <w:rPr>
          <w:rPrChange w:id="3729" w:author="xiaox" w:date="2016-10-26T09:42:00Z">
            <w:rPr>
              <w:sz w:val="24"/>
            </w:rPr>
          </w:rPrChange>
        </w:rPr>
        <w:t>3</w:t>
      </w:r>
      <w:r w:rsidRPr="002D1708">
        <w:rPr>
          <w:rFonts w:hint="eastAsia"/>
          <w:rPrChange w:id="3730" w:author="xiaox" w:date="2016-10-26T09:42:00Z">
            <w:rPr>
              <w:rFonts w:hint="eastAsia"/>
              <w:sz w:val="24"/>
            </w:rPr>
          </w:rPrChange>
        </w:rPr>
        <w:t>、保管基金份额持有人开户资料、交易资料、基金份额持有人名册等</w:t>
      </w:r>
      <w:del w:id="3731" w:author="xiaox" w:date="2016-10-26T09:42:00Z">
        <w:r w:rsidR="009E2993">
          <w:rPr>
            <w:bCs/>
            <w:sz w:val="24"/>
          </w:rPr>
          <w:delText>；</w:delText>
        </w:r>
      </w:del>
      <w:ins w:id="373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733" w:author="xiaox" w:date="2016-10-26T09:42:00Z">
            <w:rPr>
              <w:sz w:val="24"/>
            </w:rPr>
          </w:rPrChange>
        </w:rPr>
        <w:pPrChange w:id="3734" w:author="xiaox" w:date="2016-10-26T09:42:00Z">
          <w:pPr>
            <w:spacing w:line="360" w:lineRule="auto"/>
            <w:ind w:firstLineChars="200" w:firstLine="480"/>
          </w:pPr>
        </w:pPrChange>
      </w:pPr>
      <w:r w:rsidRPr="002D1708">
        <w:rPr>
          <w:rPrChange w:id="3735" w:author="xiaox" w:date="2016-10-26T09:42:00Z">
            <w:rPr>
              <w:sz w:val="24"/>
            </w:rPr>
          </w:rPrChange>
        </w:rPr>
        <w:t>4</w:t>
      </w:r>
      <w:r w:rsidRPr="002D1708">
        <w:rPr>
          <w:rFonts w:hint="eastAsia"/>
          <w:rPrChange w:id="3736" w:author="xiaox" w:date="2016-10-26T09:42:00Z">
            <w:rPr>
              <w:rFonts w:hint="eastAsia"/>
              <w:sz w:val="24"/>
            </w:rPr>
          </w:rPrChange>
        </w:rPr>
        <w:t>、在法律法规允许的范围内，对登记业务的办理时间进行调整，并依照有关规定于开始实施前在指定</w:t>
      </w:r>
      <w:del w:id="3737" w:author="xiaox" w:date="2016-10-26T09:42:00Z">
        <w:r w:rsidR="009E2993">
          <w:rPr>
            <w:bCs/>
            <w:sz w:val="24"/>
          </w:rPr>
          <w:delText>媒体</w:delText>
        </w:r>
      </w:del>
      <w:ins w:id="3738" w:author="xiaox" w:date="2016-10-26T09:42:00Z">
        <w:r w:rsidR="00473770" w:rsidRPr="00473770">
          <w:rPr>
            <w:rFonts w:hint="eastAsia"/>
            <w:bCs/>
            <w:szCs w:val="21"/>
          </w:rPr>
          <w:t>媒介</w:t>
        </w:r>
      </w:ins>
      <w:r w:rsidRPr="002D1708">
        <w:rPr>
          <w:rFonts w:hint="eastAsia"/>
          <w:rPrChange w:id="3739" w:author="xiaox" w:date="2016-10-26T09:42:00Z">
            <w:rPr>
              <w:rFonts w:hint="eastAsia"/>
              <w:sz w:val="24"/>
            </w:rPr>
          </w:rPrChange>
        </w:rPr>
        <w:t>上公告</w:t>
      </w:r>
      <w:del w:id="3740" w:author="xiaox" w:date="2016-10-26T09:42:00Z">
        <w:r w:rsidR="009E2993">
          <w:rPr>
            <w:bCs/>
            <w:sz w:val="24"/>
          </w:rPr>
          <w:delText>；</w:delText>
        </w:r>
      </w:del>
      <w:ins w:id="374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742" w:author="xiaox" w:date="2016-10-26T09:42:00Z">
            <w:rPr>
              <w:sz w:val="24"/>
            </w:rPr>
          </w:rPrChange>
        </w:rPr>
        <w:pPrChange w:id="3743" w:author="xiaox" w:date="2016-10-26T09:42:00Z">
          <w:pPr>
            <w:spacing w:line="360" w:lineRule="auto"/>
            <w:ind w:firstLineChars="200" w:firstLine="480"/>
          </w:pPr>
        </w:pPrChange>
      </w:pPr>
      <w:r w:rsidRPr="002D1708">
        <w:rPr>
          <w:rPrChange w:id="3744" w:author="xiaox" w:date="2016-10-26T09:42:00Z">
            <w:rPr>
              <w:sz w:val="24"/>
            </w:rPr>
          </w:rPrChange>
        </w:rPr>
        <w:t>5</w:t>
      </w:r>
      <w:r w:rsidRPr="002D1708">
        <w:rPr>
          <w:rFonts w:hint="eastAsia"/>
          <w:rPrChange w:id="3745" w:author="xiaox" w:date="2016-10-26T09:42:00Z">
            <w:rPr>
              <w:rFonts w:hint="eastAsia"/>
              <w:sz w:val="24"/>
            </w:rPr>
          </w:rPrChange>
        </w:rPr>
        <w:t>、法律法规及中国证监会规定的和《基金合同》约定的其他权利。</w:t>
      </w:r>
    </w:p>
    <w:p w:rsidR="002D1708" w:rsidRPr="002D1708" w:rsidRDefault="002D1708" w:rsidP="002D1708">
      <w:pPr>
        <w:spacing w:line="360" w:lineRule="auto"/>
        <w:ind w:firstLineChars="200" w:firstLine="420"/>
        <w:rPr>
          <w:rPrChange w:id="3746" w:author="xiaox" w:date="2016-10-26T09:42:00Z">
            <w:rPr>
              <w:sz w:val="24"/>
            </w:rPr>
          </w:rPrChange>
        </w:rPr>
        <w:pPrChange w:id="3747" w:author="xiaox" w:date="2016-10-26T09:42:00Z">
          <w:pPr>
            <w:spacing w:line="360" w:lineRule="auto"/>
            <w:ind w:firstLineChars="200" w:firstLine="480"/>
          </w:pPr>
        </w:pPrChange>
      </w:pPr>
      <w:r w:rsidRPr="002D1708">
        <w:rPr>
          <w:rFonts w:hint="eastAsia"/>
          <w:rPrChange w:id="3748" w:author="xiaox" w:date="2016-10-26T09:42:00Z">
            <w:rPr>
              <w:rFonts w:hint="eastAsia"/>
              <w:sz w:val="24"/>
            </w:rPr>
          </w:rPrChange>
        </w:rPr>
        <w:t>四、基金登记机构的义务</w:t>
      </w:r>
    </w:p>
    <w:p w:rsidR="002D1708" w:rsidRPr="002D1708" w:rsidRDefault="002D1708" w:rsidP="002D1708">
      <w:pPr>
        <w:spacing w:line="360" w:lineRule="auto"/>
        <w:ind w:firstLineChars="200" w:firstLine="420"/>
        <w:rPr>
          <w:rPrChange w:id="3749" w:author="xiaox" w:date="2016-10-26T09:42:00Z">
            <w:rPr>
              <w:sz w:val="24"/>
            </w:rPr>
          </w:rPrChange>
        </w:rPr>
        <w:pPrChange w:id="3750" w:author="xiaox" w:date="2016-10-26T09:42:00Z">
          <w:pPr>
            <w:spacing w:line="360" w:lineRule="auto"/>
            <w:ind w:firstLineChars="200" w:firstLine="480"/>
          </w:pPr>
        </w:pPrChange>
      </w:pPr>
      <w:r w:rsidRPr="002D1708">
        <w:rPr>
          <w:rFonts w:hint="eastAsia"/>
          <w:rPrChange w:id="3751" w:author="xiaox" w:date="2016-10-26T09:42:00Z">
            <w:rPr>
              <w:rFonts w:hint="eastAsia"/>
              <w:sz w:val="24"/>
            </w:rPr>
          </w:rPrChange>
        </w:rPr>
        <w:t>基金登记机构承担以下义务：</w:t>
      </w:r>
    </w:p>
    <w:p w:rsidR="002D1708" w:rsidRPr="002D1708" w:rsidRDefault="002D1708" w:rsidP="002D1708">
      <w:pPr>
        <w:spacing w:line="360" w:lineRule="auto"/>
        <w:ind w:firstLineChars="200" w:firstLine="420"/>
        <w:rPr>
          <w:rPrChange w:id="3752" w:author="xiaox" w:date="2016-10-26T09:42:00Z">
            <w:rPr>
              <w:sz w:val="24"/>
            </w:rPr>
          </w:rPrChange>
        </w:rPr>
        <w:pPrChange w:id="3753" w:author="xiaox" w:date="2016-10-26T09:42:00Z">
          <w:pPr>
            <w:spacing w:line="360" w:lineRule="auto"/>
            <w:ind w:firstLineChars="200" w:firstLine="480"/>
          </w:pPr>
        </w:pPrChange>
      </w:pPr>
      <w:r w:rsidRPr="002D1708">
        <w:rPr>
          <w:rPrChange w:id="3754" w:author="xiaox" w:date="2016-10-26T09:42:00Z">
            <w:rPr>
              <w:sz w:val="24"/>
            </w:rPr>
          </w:rPrChange>
        </w:rPr>
        <w:t>1</w:t>
      </w:r>
      <w:r w:rsidRPr="002D1708">
        <w:rPr>
          <w:rFonts w:hint="eastAsia"/>
          <w:rPrChange w:id="3755" w:author="xiaox" w:date="2016-10-26T09:42:00Z">
            <w:rPr>
              <w:rFonts w:hint="eastAsia"/>
              <w:sz w:val="24"/>
            </w:rPr>
          </w:rPrChange>
        </w:rPr>
        <w:t>、配备足够的专业人员办理本基金份额的登记业务</w:t>
      </w:r>
      <w:del w:id="3756" w:author="xiaox" w:date="2016-10-26T09:42:00Z">
        <w:r w:rsidR="009E2993">
          <w:rPr>
            <w:bCs/>
            <w:sz w:val="24"/>
          </w:rPr>
          <w:delText>；</w:delText>
        </w:r>
      </w:del>
      <w:ins w:id="375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758" w:author="xiaox" w:date="2016-10-26T09:42:00Z">
            <w:rPr>
              <w:sz w:val="24"/>
            </w:rPr>
          </w:rPrChange>
        </w:rPr>
        <w:pPrChange w:id="3759" w:author="xiaox" w:date="2016-10-26T09:42:00Z">
          <w:pPr>
            <w:spacing w:line="360" w:lineRule="auto"/>
            <w:ind w:firstLineChars="200" w:firstLine="480"/>
          </w:pPr>
        </w:pPrChange>
      </w:pPr>
      <w:r w:rsidRPr="002D1708">
        <w:rPr>
          <w:rPrChange w:id="3760" w:author="xiaox" w:date="2016-10-26T09:42:00Z">
            <w:rPr>
              <w:sz w:val="24"/>
            </w:rPr>
          </w:rPrChange>
        </w:rPr>
        <w:t>2</w:t>
      </w:r>
      <w:r w:rsidRPr="002D1708">
        <w:rPr>
          <w:rFonts w:hint="eastAsia"/>
          <w:rPrChange w:id="3761" w:author="xiaox" w:date="2016-10-26T09:42:00Z">
            <w:rPr>
              <w:rFonts w:hint="eastAsia"/>
              <w:sz w:val="24"/>
            </w:rPr>
          </w:rPrChange>
        </w:rPr>
        <w:t>、严格按照法律法规和《基金合同》规定的条件办理本基金份额的登记业务</w:t>
      </w:r>
      <w:del w:id="3762" w:author="xiaox" w:date="2016-10-26T09:42:00Z">
        <w:r w:rsidR="009E2993">
          <w:rPr>
            <w:bCs/>
            <w:sz w:val="24"/>
          </w:rPr>
          <w:delText>；</w:delText>
        </w:r>
      </w:del>
      <w:ins w:id="376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764" w:author="xiaox" w:date="2016-10-26T09:42:00Z">
            <w:rPr>
              <w:sz w:val="24"/>
            </w:rPr>
          </w:rPrChange>
        </w:rPr>
        <w:pPrChange w:id="3765" w:author="xiaox" w:date="2016-10-26T09:42:00Z">
          <w:pPr>
            <w:spacing w:line="360" w:lineRule="auto"/>
            <w:ind w:firstLineChars="200" w:firstLine="480"/>
          </w:pPr>
        </w:pPrChange>
      </w:pPr>
      <w:r w:rsidRPr="002D1708">
        <w:rPr>
          <w:rPrChange w:id="3766" w:author="xiaox" w:date="2016-10-26T09:42:00Z">
            <w:rPr>
              <w:sz w:val="24"/>
            </w:rPr>
          </w:rPrChange>
        </w:rPr>
        <w:lastRenderedPageBreak/>
        <w:t>3</w:t>
      </w:r>
      <w:r w:rsidRPr="002D1708">
        <w:rPr>
          <w:rFonts w:hint="eastAsia"/>
          <w:rPrChange w:id="3767" w:author="xiaox" w:date="2016-10-26T09:42:00Z">
            <w:rPr>
              <w:rFonts w:hint="eastAsia"/>
              <w:sz w:val="24"/>
            </w:rPr>
          </w:rPrChange>
        </w:rPr>
        <w:t>、</w:t>
      </w:r>
      <w:del w:id="3768" w:author="xiaox" w:date="2016-10-26T09:42:00Z">
        <w:r w:rsidR="009E2993">
          <w:rPr>
            <w:bCs/>
            <w:sz w:val="24"/>
          </w:rPr>
          <w:delText>保持</w:delText>
        </w:r>
      </w:del>
      <w:ins w:id="3769" w:author="xiaox" w:date="2016-10-26T09:42:00Z">
        <w:r w:rsidR="00473770" w:rsidRPr="00473770">
          <w:rPr>
            <w:rFonts w:hint="eastAsia"/>
            <w:bCs/>
            <w:szCs w:val="21"/>
          </w:rPr>
          <w:t>妥善保存登记数据，并将</w:t>
        </w:r>
      </w:ins>
      <w:r w:rsidRPr="002D1708">
        <w:rPr>
          <w:rFonts w:hint="eastAsia"/>
          <w:rPrChange w:id="3770" w:author="xiaox" w:date="2016-10-26T09:42:00Z">
            <w:rPr>
              <w:rFonts w:hint="eastAsia"/>
              <w:sz w:val="24"/>
            </w:rPr>
          </w:rPrChange>
        </w:rPr>
        <w:t>基金份额持有</w:t>
      </w:r>
      <w:del w:id="3771" w:author="xiaox" w:date="2016-10-26T09:42:00Z">
        <w:r w:rsidR="009E2993">
          <w:rPr>
            <w:bCs/>
            <w:sz w:val="24"/>
          </w:rPr>
          <w:delText>人名册</w:delText>
        </w:r>
      </w:del>
      <w:ins w:id="3772" w:author="xiaox" w:date="2016-10-26T09:42:00Z">
        <w:r w:rsidR="00473770" w:rsidRPr="00473770">
          <w:rPr>
            <w:rFonts w:hint="eastAsia"/>
            <w:bCs/>
            <w:szCs w:val="21"/>
          </w:rPr>
          <w:t>人名称、身份信息</w:t>
        </w:r>
      </w:ins>
      <w:r w:rsidRPr="002D1708">
        <w:rPr>
          <w:rFonts w:hint="eastAsia"/>
          <w:rPrChange w:id="3773" w:author="xiaox" w:date="2016-10-26T09:42:00Z">
            <w:rPr>
              <w:rFonts w:hint="eastAsia"/>
              <w:sz w:val="24"/>
            </w:rPr>
          </w:rPrChange>
        </w:rPr>
        <w:t>及</w:t>
      </w:r>
      <w:del w:id="3774" w:author="xiaox" w:date="2016-10-26T09:42:00Z">
        <w:r w:rsidR="009E2993">
          <w:rPr>
            <w:bCs/>
            <w:sz w:val="24"/>
          </w:rPr>
          <w:delText>相关</w:delText>
        </w:r>
      </w:del>
      <w:ins w:id="3775" w:author="xiaox" w:date="2016-10-26T09:42:00Z">
        <w:r w:rsidR="00473770" w:rsidRPr="00473770">
          <w:rPr>
            <w:rFonts w:hint="eastAsia"/>
            <w:bCs/>
            <w:szCs w:val="21"/>
          </w:rPr>
          <w:t>基金份额明细等数据备份至中国证监会认定</w:t>
        </w:r>
      </w:ins>
      <w:r w:rsidRPr="002D1708">
        <w:rPr>
          <w:rFonts w:hint="eastAsia"/>
          <w:rPrChange w:id="3776" w:author="xiaox" w:date="2016-10-26T09:42:00Z">
            <w:rPr>
              <w:rFonts w:hint="eastAsia"/>
              <w:sz w:val="24"/>
            </w:rPr>
          </w:rPrChange>
        </w:rPr>
        <w:t>的</w:t>
      </w:r>
      <w:del w:id="3777" w:author="xiaox" w:date="2016-10-26T09:42:00Z">
        <w:r w:rsidR="009E2993">
          <w:rPr>
            <w:bCs/>
            <w:sz w:val="24"/>
          </w:rPr>
          <w:delText>认购、申购与赎回等业务记录</w:delText>
        </w:r>
        <w:r w:rsidR="009E2993">
          <w:rPr>
            <w:bCs/>
            <w:sz w:val="24"/>
          </w:rPr>
          <w:delText>15</w:delText>
        </w:r>
      </w:del>
      <w:ins w:id="3778" w:author="xiaox" w:date="2016-10-26T09:42:00Z">
        <w:r w:rsidR="00473770" w:rsidRPr="00473770">
          <w:rPr>
            <w:rFonts w:hint="eastAsia"/>
            <w:bCs/>
            <w:szCs w:val="21"/>
          </w:rPr>
          <w:t>机构。其保存期限自基金账户销户之日起不得少于</w:t>
        </w:r>
        <w:r w:rsidR="00473770" w:rsidRPr="00473770">
          <w:rPr>
            <w:bCs/>
            <w:szCs w:val="21"/>
          </w:rPr>
          <w:t>20</w:t>
        </w:r>
      </w:ins>
      <w:r w:rsidRPr="002D1708">
        <w:rPr>
          <w:rFonts w:hint="eastAsia"/>
          <w:rPrChange w:id="3779" w:author="xiaox" w:date="2016-10-26T09:42:00Z">
            <w:rPr>
              <w:rFonts w:hint="eastAsia"/>
              <w:sz w:val="24"/>
            </w:rPr>
          </w:rPrChange>
        </w:rPr>
        <w:t>年</w:t>
      </w:r>
      <w:del w:id="3780" w:author="xiaox" w:date="2016-10-26T09:42:00Z">
        <w:r w:rsidR="009E2993">
          <w:rPr>
            <w:bCs/>
            <w:sz w:val="24"/>
          </w:rPr>
          <w:delText>以上；</w:delText>
        </w:r>
      </w:del>
      <w:ins w:id="378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782" w:author="xiaox" w:date="2016-10-26T09:42:00Z">
            <w:rPr>
              <w:sz w:val="24"/>
            </w:rPr>
          </w:rPrChange>
        </w:rPr>
        <w:pPrChange w:id="3783" w:author="xiaox" w:date="2016-10-26T09:42:00Z">
          <w:pPr>
            <w:spacing w:line="360" w:lineRule="auto"/>
            <w:ind w:firstLineChars="200" w:firstLine="480"/>
          </w:pPr>
        </w:pPrChange>
      </w:pPr>
      <w:r w:rsidRPr="002D1708">
        <w:rPr>
          <w:rPrChange w:id="3784" w:author="xiaox" w:date="2016-10-26T09:42:00Z">
            <w:rPr>
              <w:sz w:val="24"/>
            </w:rPr>
          </w:rPrChange>
        </w:rPr>
        <w:t>4</w:t>
      </w:r>
      <w:r w:rsidRPr="002D1708">
        <w:rPr>
          <w:rFonts w:hint="eastAsia"/>
          <w:rPrChange w:id="3785" w:author="xiaox" w:date="2016-10-26T09:42:00Z">
            <w:rPr>
              <w:rFonts w:hint="eastAsia"/>
              <w:sz w:val="24"/>
            </w:rPr>
          </w:rPrChange>
        </w:rPr>
        <w:t>、对基金份额持有人的基金账户信息负有保密义务，因违反该保密义务对投资者或基金带来的损失，须承担相应的赔偿责任，但司法强制检查情形及法律法规及中国证监会规定的和《基金合同》约定的其他情形除外</w:t>
      </w:r>
      <w:del w:id="3786" w:author="xiaox" w:date="2016-10-26T09:42:00Z">
        <w:r w:rsidR="009E2993">
          <w:rPr>
            <w:bCs/>
            <w:sz w:val="24"/>
          </w:rPr>
          <w:delText>；</w:delText>
        </w:r>
      </w:del>
      <w:ins w:id="378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788" w:author="xiaox" w:date="2016-10-26T09:42:00Z">
            <w:rPr>
              <w:sz w:val="24"/>
            </w:rPr>
          </w:rPrChange>
        </w:rPr>
        <w:pPrChange w:id="3789" w:author="xiaox" w:date="2016-10-26T09:42:00Z">
          <w:pPr>
            <w:spacing w:line="360" w:lineRule="auto"/>
            <w:ind w:firstLineChars="200" w:firstLine="480"/>
          </w:pPr>
        </w:pPrChange>
      </w:pPr>
      <w:r w:rsidRPr="002D1708">
        <w:rPr>
          <w:rPrChange w:id="3790" w:author="xiaox" w:date="2016-10-26T09:42:00Z">
            <w:rPr>
              <w:sz w:val="24"/>
            </w:rPr>
          </w:rPrChange>
        </w:rPr>
        <w:t>5</w:t>
      </w:r>
      <w:r w:rsidRPr="002D1708">
        <w:rPr>
          <w:rFonts w:hint="eastAsia"/>
          <w:rPrChange w:id="3791" w:author="xiaox" w:date="2016-10-26T09:42:00Z">
            <w:rPr>
              <w:rFonts w:hint="eastAsia"/>
              <w:sz w:val="24"/>
            </w:rPr>
          </w:rPrChange>
        </w:rPr>
        <w:t>、按《基金合同》及招募说明书规定为投资者办理非交易过户业务、提供其他必要的服务</w:t>
      </w:r>
      <w:del w:id="3792" w:author="xiaox" w:date="2016-10-26T09:42:00Z">
        <w:r w:rsidR="009E2993">
          <w:rPr>
            <w:bCs/>
            <w:sz w:val="24"/>
          </w:rPr>
          <w:delText>；</w:delText>
        </w:r>
      </w:del>
      <w:ins w:id="379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794" w:author="xiaox" w:date="2016-10-26T09:42:00Z">
            <w:rPr>
              <w:sz w:val="24"/>
            </w:rPr>
          </w:rPrChange>
        </w:rPr>
        <w:pPrChange w:id="3795" w:author="xiaox" w:date="2016-10-26T09:42:00Z">
          <w:pPr>
            <w:spacing w:line="360" w:lineRule="auto"/>
            <w:ind w:firstLineChars="200" w:firstLine="480"/>
          </w:pPr>
        </w:pPrChange>
      </w:pPr>
      <w:r w:rsidRPr="002D1708">
        <w:rPr>
          <w:rPrChange w:id="3796" w:author="xiaox" w:date="2016-10-26T09:42:00Z">
            <w:rPr>
              <w:sz w:val="24"/>
            </w:rPr>
          </w:rPrChange>
        </w:rPr>
        <w:t>6</w:t>
      </w:r>
      <w:r w:rsidRPr="002D1708">
        <w:rPr>
          <w:rFonts w:hint="eastAsia"/>
          <w:rPrChange w:id="3797" w:author="xiaox" w:date="2016-10-26T09:42:00Z">
            <w:rPr>
              <w:rFonts w:hint="eastAsia"/>
              <w:sz w:val="24"/>
            </w:rPr>
          </w:rPrChange>
        </w:rPr>
        <w:t>、接受基金管理人的监督</w:t>
      </w:r>
      <w:del w:id="3798" w:author="xiaox" w:date="2016-10-26T09:42:00Z">
        <w:r w:rsidR="009E2993">
          <w:rPr>
            <w:bCs/>
            <w:sz w:val="24"/>
          </w:rPr>
          <w:delText>；</w:delText>
        </w:r>
      </w:del>
      <w:ins w:id="379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800" w:author="xiaox" w:date="2016-10-26T09:42:00Z">
            <w:rPr>
              <w:sz w:val="24"/>
            </w:rPr>
          </w:rPrChange>
        </w:rPr>
        <w:pPrChange w:id="3801" w:author="xiaox" w:date="2016-10-26T09:42:00Z">
          <w:pPr>
            <w:spacing w:line="360" w:lineRule="auto"/>
            <w:ind w:firstLineChars="200" w:firstLine="480"/>
          </w:pPr>
        </w:pPrChange>
      </w:pPr>
      <w:r w:rsidRPr="002D1708">
        <w:rPr>
          <w:rPrChange w:id="3802" w:author="xiaox" w:date="2016-10-26T09:42:00Z">
            <w:rPr>
              <w:sz w:val="24"/>
            </w:rPr>
          </w:rPrChange>
        </w:rPr>
        <w:t>7</w:t>
      </w:r>
      <w:r w:rsidRPr="002D1708">
        <w:rPr>
          <w:rFonts w:hint="eastAsia"/>
          <w:rPrChange w:id="3803" w:author="xiaox" w:date="2016-10-26T09:42:00Z">
            <w:rPr>
              <w:rFonts w:hint="eastAsia"/>
              <w:sz w:val="24"/>
            </w:rPr>
          </w:rPrChange>
        </w:rPr>
        <w:t>、法律法规及中国证监会规定的和《基金合同》约定的其他义务。</w:t>
      </w:r>
    </w:p>
    <w:p w:rsidR="00105D40" w:rsidRPr="00105D40" w:rsidRDefault="009E2993" w:rsidP="00D67100">
      <w:pPr>
        <w:pStyle w:val="1"/>
        <w:spacing w:beforeLines="50" w:afterLines="50"/>
        <w:jc w:val="center"/>
        <w:rPr>
          <w:rFonts w:ascii="Times New Roman"/>
          <w:color w:val="auto"/>
          <w:sz w:val="21"/>
          <w:rPrChange w:id="3804" w:author="xiaox" w:date="2016-10-26T09:42:00Z">
            <w:rPr>
              <w:rFonts w:ascii="Times New Roman"/>
              <w:color w:val="auto"/>
              <w:sz w:val="30"/>
            </w:rPr>
          </w:rPrChange>
        </w:rPr>
      </w:pPr>
      <w:bookmarkStart w:id="3805" w:name="_Toc16437"/>
      <w:bookmarkStart w:id="3806" w:name="_Toc11351"/>
      <w:bookmarkStart w:id="3807" w:name="_Toc5477"/>
      <w:bookmarkStart w:id="3808" w:name="_Toc3872"/>
      <w:bookmarkStart w:id="3809" w:name="_Toc21917"/>
      <w:bookmarkStart w:id="3810" w:name="_Toc2981"/>
      <w:bookmarkStart w:id="3811" w:name="_Toc801"/>
      <w:bookmarkStart w:id="3812" w:name="_Toc578"/>
      <w:bookmarkStart w:id="3813" w:name="_Toc22538"/>
      <w:bookmarkStart w:id="3814" w:name="_Toc11395"/>
      <w:bookmarkStart w:id="3815" w:name="_Toc13343"/>
      <w:bookmarkStart w:id="3816" w:name="_Toc458581669"/>
      <w:del w:id="3817" w:author="xiaox" w:date="2016-10-26T09:42:00Z">
        <w:r>
          <w:rPr>
            <w:rFonts w:ascii="Times New Roman"/>
            <w:b w:val="0"/>
            <w:bCs/>
            <w:color w:val="auto"/>
          </w:rPr>
          <w:br w:type="page"/>
        </w:r>
      </w:del>
      <w:r w:rsidR="002D1708" w:rsidRPr="002D1708">
        <w:rPr>
          <w:rFonts w:ascii="Times New Roman" w:hint="eastAsia"/>
          <w:color w:val="auto"/>
          <w:sz w:val="21"/>
          <w:rPrChange w:id="3818" w:author="xiaox" w:date="2016-10-26T09:42:00Z">
            <w:rPr>
              <w:rFonts w:ascii="Times New Roman" w:hint="eastAsia"/>
              <w:color w:val="auto"/>
              <w:sz w:val="30"/>
            </w:rPr>
          </w:rPrChange>
        </w:rPr>
        <w:t>第十二部分</w:t>
      </w:r>
      <w:r w:rsidR="002D1708" w:rsidRPr="002D1708">
        <w:rPr>
          <w:rFonts w:ascii="Times New Roman"/>
          <w:color w:val="auto"/>
          <w:sz w:val="21"/>
          <w:rPrChange w:id="3819" w:author="xiaox" w:date="2016-10-26T09:42:00Z">
            <w:rPr>
              <w:rFonts w:ascii="Times New Roman"/>
              <w:color w:val="auto"/>
              <w:sz w:val="30"/>
            </w:rPr>
          </w:rPrChange>
        </w:rPr>
        <w:t xml:space="preserve">  </w:t>
      </w:r>
      <w:r w:rsidR="002D1708" w:rsidRPr="002D1708">
        <w:rPr>
          <w:rFonts w:ascii="Times New Roman" w:hint="eastAsia"/>
          <w:color w:val="auto"/>
          <w:sz w:val="21"/>
          <w:rPrChange w:id="3820" w:author="xiaox" w:date="2016-10-26T09:42:00Z">
            <w:rPr>
              <w:rFonts w:ascii="Times New Roman" w:hint="eastAsia"/>
              <w:color w:val="auto"/>
              <w:sz w:val="30"/>
            </w:rPr>
          </w:rPrChange>
        </w:rPr>
        <w:t>基金的投资</w:t>
      </w:r>
      <w:bookmarkEnd w:id="3805"/>
      <w:bookmarkEnd w:id="3806"/>
      <w:bookmarkEnd w:id="3807"/>
      <w:bookmarkEnd w:id="3808"/>
      <w:bookmarkEnd w:id="3809"/>
      <w:bookmarkEnd w:id="3810"/>
      <w:bookmarkEnd w:id="3811"/>
      <w:bookmarkEnd w:id="3812"/>
      <w:bookmarkEnd w:id="3813"/>
      <w:bookmarkEnd w:id="3814"/>
      <w:bookmarkEnd w:id="3815"/>
      <w:bookmarkEnd w:id="3816"/>
    </w:p>
    <w:p w:rsidR="00821327" w:rsidRDefault="00821327">
      <w:pPr>
        <w:spacing w:line="360" w:lineRule="auto"/>
        <w:ind w:firstLineChars="200" w:firstLine="480"/>
        <w:rPr>
          <w:del w:id="3821" w:author="xiaox" w:date="2016-10-26T09:42:00Z"/>
          <w:bCs/>
          <w:sz w:val="24"/>
        </w:rPr>
      </w:pPr>
    </w:p>
    <w:p w:rsidR="002D1708" w:rsidRPr="002D1708" w:rsidRDefault="002D1708" w:rsidP="002D1708">
      <w:pPr>
        <w:spacing w:line="360" w:lineRule="auto"/>
        <w:ind w:firstLineChars="200" w:firstLine="420"/>
        <w:rPr>
          <w:rPrChange w:id="3822" w:author="xiaox" w:date="2016-10-26T09:42:00Z">
            <w:rPr>
              <w:sz w:val="24"/>
            </w:rPr>
          </w:rPrChange>
        </w:rPr>
        <w:pPrChange w:id="3823" w:author="xiaox" w:date="2016-10-26T09:42:00Z">
          <w:pPr>
            <w:spacing w:line="360" w:lineRule="auto"/>
            <w:ind w:firstLineChars="200" w:firstLine="480"/>
          </w:pPr>
        </w:pPrChange>
      </w:pPr>
      <w:r w:rsidRPr="002D1708">
        <w:rPr>
          <w:rFonts w:hint="eastAsia"/>
          <w:rPrChange w:id="3824" w:author="xiaox" w:date="2016-10-26T09:42:00Z">
            <w:rPr>
              <w:rFonts w:hint="eastAsia"/>
              <w:sz w:val="24"/>
            </w:rPr>
          </w:rPrChange>
        </w:rPr>
        <w:t>一、投资目标</w:t>
      </w:r>
    </w:p>
    <w:p w:rsidR="00821327" w:rsidRDefault="009E2993">
      <w:pPr>
        <w:spacing w:line="360" w:lineRule="auto"/>
        <w:rPr>
          <w:del w:id="3825" w:author="xiaox" w:date="2016-10-26T09:42:00Z"/>
          <w:bCs/>
          <w:sz w:val="24"/>
        </w:rPr>
      </w:pPr>
      <w:del w:id="3826" w:author="xiaox" w:date="2016-10-26T09:42:00Z">
        <w:r>
          <w:rPr>
            <w:bCs/>
            <w:sz w:val="24"/>
          </w:rPr>
          <w:delText xml:space="preserve">                          </w:delText>
        </w:r>
      </w:del>
    </w:p>
    <w:p w:rsidR="00473770" w:rsidRPr="00473770" w:rsidRDefault="00473770" w:rsidP="005326F4">
      <w:pPr>
        <w:spacing w:line="360" w:lineRule="auto"/>
        <w:ind w:firstLineChars="200" w:firstLine="420"/>
        <w:rPr>
          <w:ins w:id="3827" w:author="xiaox" w:date="2016-10-26T09:42:00Z"/>
          <w:bCs/>
          <w:szCs w:val="21"/>
        </w:rPr>
      </w:pPr>
      <w:ins w:id="3828" w:author="xiaox" w:date="2016-10-26T09:42:00Z">
        <w:r w:rsidRPr="00473770">
          <w:rPr>
            <w:rFonts w:hAnsi="宋体" w:hint="eastAsia"/>
            <w:szCs w:val="21"/>
          </w:rPr>
          <w:t>在控制风险的前提下，把握市场机会，追求资产的稳健增值。</w:t>
        </w:r>
      </w:ins>
    </w:p>
    <w:p w:rsidR="002D1708" w:rsidRPr="002D1708" w:rsidRDefault="002D1708" w:rsidP="002D1708">
      <w:pPr>
        <w:spacing w:line="360" w:lineRule="auto"/>
        <w:ind w:firstLineChars="200" w:firstLine="420"/>
        <w:rPr>
          <w:rPrChange w:id="3829" w:author="xiaox" w:date="2016-10-26T09:42:00Z">
            <w:rPr>
              <w:sz w:val="24"/>
            </w:rPr>
          </w:rPrChange>
        </w:rPr>
        <w:pPrChange w:id="3830" w:author="xiaox" w:date="2016-10-26T09:42:00Z">
          <w:pPr>
            <w:spacing w:line="360" w:lineRule="auto"/>
            <w:ind w:firstLineChars="200" w:firstLine="480"/>
          </w:pPr>
        </w:pPrChange>
      </w:pPr>
      <w:r w:rsidRPr="002D1708">
        <w:rPr>
          <w:rFonts w:hint="eastAsia"/>
          <w:rPrChange w:id="3831" w:author="xiaox" w:date="2016-10-26T09:42:00Z">
            <w:rPr>
              <w:rFonts w:hint="eastAsia"/>
              <w:sz w:val="24"/>
            </w:rPr>
          </w:rPrChange>
        </w:rPr>
        <w:t>二、投资范围</w:t>
      </w:r>
    </w:p>
    <w:p w:rsidR="004A5F1F" w:rsidRPr="005D6F67" w:rsidRDefault="002D1708" w:rsidP="004A5F1F">
      <w:pPr>
        <w:spacing w:line="360" w:lineRule="auto"/>
        <w:ind w:firstLine="480"/>
        <w:rPr>
          <w:ins w:id="3832" w:author="xiaox" w:date="2016-10-26T09:42:00Z"/>
          <w:szCs w:val="21"/>
        </w:rPr>
      </w:pPr>
      <w:r w:rsidRPr="002D1708">
        <w:rPr>
          <w:rFonts w:ascii="宋体" w:hAnsi="宋体" w:hint="eastAsia"/>
          <w:color w:val="000000" w:themeColor="text1"/>
          <w:rPrChange w:id="3833" w:author="xiaox" w:date="2016-10-26T09:42:00Z">
            <w:rPr>
              <w:rFonts w:hint="eastAsia"/>
              <w:sz w:val="24"/>
            </w:rPr>
          </w:rPrChange>
        </w:rPr>
        <w:t>本基金的投资范围为具有良好流动性的金融工具，包括国内依法发行上市的股票</w:t>
      </w:r>
      <w:ins w:id="3834" w:author="xiaox" w:date="2016-10-26T09:42:00Z">
        <w:r w:rsidR="000045D9">
          <w:rPr>
            <w:color w:val="000000" w:themeColor="text1"/>
            <w:szCs w:val="21"/>
          </w:rPr>
          <w:t>（</w:t>
        </w:r>
        <w:r w:rsidR="00473770" w:rsidRPr="00473770">
          <w:rPr>
            <w:rFonts w:ascii="宋体" w:hAnsi="宋体" w:hint="eastAsia"/>
            <w:color w:val="000000" w:themeColor="text1"/>
            <w:szCs w:val="21"/>
          </w:rPr>
          <w:t>包括中小板、创业板及其他中国证监会核准上市的股票</w:t>
        </w:r>
        <w:r w:rsidR="000045D9">
          <w:rPr>
            <w:color w:val="000000" w:themeColor="text1"/>
            <w:szCs w:val="21"/>
          </w:rPr>
          <w:t>）</w:t>
        </w:r>
      </w:ins>
      <w:r w:rsidRPr="002D1708">
        <w:rPr>
          <w:rFonts w:ascii="宋体" w:hAnsi="宋体" w:hint="eastAsia"/>
          <w:color w:val="000000" w:themeColor="text1"/>
          <w:rPrChange w:id="3835" w:author="xiaox" w:date="2016-10-26T09:42:00Z">
            <w:rPr>
              <w:rFonts w:hint="eastAsia"/>
              <w:sz w:val="24"/>
            </w:rPr>
          </w:rPrChange>
        </w:rPr>
        <w:t>、债券</w:t>
      </w:r>
      <w:ins w:id="3836" w:author="xiaox" w:date="2016-10-26T09:42:00Z">
        <w:r w:rsidR="000045D9">
          <w:rPr>
            <w:color w:val="000000" w:themeColor="text1"/>
            <w:szCs w:val="21"/>
          </w:rPr>
          <w:t>（</w:t>
        </w:r>
        <w:r w:rsidR="00AA0445">
          <w:rPr>
            <w:rFonts w:hint="eastAsia"/>
            <w:color w:val="000000" w:themeColor="text1"/>
            <w:szCs w:val="21"/>
          </w:rPr>
          <w:t>包括</w:t>
        </w:r>
        <w:r w:rsidR="00473770" w:rsidRPr="00473770">
          <w:rPr>
            <w:rFonts w:ascii="宋体" w:hAnsi="宋体" w:hint="eastAsia"/>
            <w:color w:val="000000" w:themeColor="text1"/>
            <w:szCs w:val="21"/>
          </w:rPr>
          <w:t>国债、央行票据、金融债券、企业债券、公司债券、中期票据、短期融资券、超短期融资券、</w:t>
        </w:r>
      </w:ins>
      <w:ins w:id="3837" w:author="PINGAN" w:date="2016-10-28T15:35:00Z">
        <w:r w:rsidR="002C6316">
          <w:rPr>
            <w:rFonts w:ascii="宋体" w:hAnsi="宋体" w:hint="eastAsia"/>
            <w:color w:val="000000" w:themeColor="text1"/>
            <w:szCs w:val="21"/>
          </w:rPr>
          <w:t>公开发行的</w:t>
        </w:r>
      </w:ins>
      <w:ins w:id="3838" w:author="xiaox" w:date="2016-10-26T09:42:00Z">
        <w:r w:rsidR="00473770" w:rsidRPr="00473770">
          <w:rPr>
            <w:rFonts w:ascii="宋体" w:hAnsi="宋体" w:hint="eastAsia"/>
            <w:color w:val="000000" w:themeColor="text1"/>
            <w:szCs w:val="21"/>
          </w:rPr>
          <w:t>次级债券、政府支持机构债券、政府支持债券、地方政府债券、中小企业私募债券、可转换债券</w:t>
        </w:r>
      </w:ins>
      <w:ins w:id="3839" w:author="PINGAN" w:date="2016-10-28T15:35:00Z">
        <w:r w:rsidR="002C6316">
          <w:rPr>
            <w:rFonts w:ascii="宋体" w:hAnsi="宋体" w:hint="eastAsia"/>
            <w:color w:val="000000" w:themeColor="text1"/>
            <w:szCs w:val="21"/>
          </w:rPr>
          <w:t>及其他经中国证监会允许投资的</w:t>
        </w:r>
      </w:ins>
      <w:ins w:id="3840" w:author="PINGAN" w:date="2016-10-28T15:36:00Z">
        <w:r w:rsidR="002C6316">
          <w:rPr>
            <w:rFonts w:ascii="宋体" w:hAnsi="宋体" w:hint="eastAsia"/>
            <w:color w:val="000000" w:themeColor="text1"/>
            <w:szCs w:val="21"/>
          </w:rPr>
          <w:t>债券）</w:t>
        </w:r>
      </w:ins>
      <w:ins w:id="3841" w:author="xiaox" w:date="2016-10-26T09:42:00Z">
        <w:del w:id="3842" w:author="PINGAN" w:date="2016-10-28T15:36:00Z">
          <w:r w:rsidR="00473770" w:rsidRPr="00473770" w:rsidDel="002C6316">
            <w:rPr>
              <w:rFonts w:ascii="宋体" w:hAnsi="宋体" w:hint="eastAsia"/>
              <w:color w:val="000000" w:themeColor="text1"/>
              <w:szCs w:val="21"/>
            </w:rPr>
            <w:delText>、可交换债券、及其他经中国证监会允许投资的债券</w:delText>
          </w:r>
          <w:r w:rsidR="00F45359" w:rsidDel="002C6316">
            <w:rPr>
              <w:rFonts w:ascii="宋体" w:hAnsi="宋体" w:hint="eastAsia"/>
              <w:color w:val="000000" w:themeColor="text1"/>
              <w:szCs w:val="21"/>
            </w:rPr>
            <w:delText>）</w:delText>
          </w:r>
        </w:del>
        <w:r w:rsidR="00473770" w:rsidRPr="00473770">
          <w:rPr>
            <w:rFonts w:ascii="宋体" w:hAnsi="宋体" w:hint="eastAsia"/>
            <w:color w:val="000000" w:themeColor="text1"/>
            <w:szCs w:val="21"/>
          </w:rPr>
          <w:t>、衍生品（包括</w:t>
        </w:r>
        <w:r w:rsidR="00473770" w:rsidRPr="00473770">
          <w:rPr>
            <w:rFonts w:ascii="宋体" w:hAnsi="宋体" w:hint="eastAsia"/>
            <w:szCs w:val="21"/>
          </w:rPr>
          <w:t>权证、股指期货、国债期货</w:t>
        </w:r>
        <w:r w:rsidR="00002EF8">
          <w:rPr>
            <w:rFonts w:ascii="宋体" w:hAnsi="宋体" w:hint="eastAsia"/>
            <w:szCs w:val="21"/>
          </w:rPr>
          <w:t>、期权</w:t>
        </w:r>
        <w:r w:rsidR="00473770" w:rsidRPr="00473770">
          <w:rPr>
            <w:rFonts w:ascii="宋体" w:hAnsi="宋体" w:hint="eastAsia"/>
            <w:szCs w:val="21"/>
          </w:rPr>
          <w:t>等）、货币市场工具</w:t>
        </w:r>
        <w:r w:rsidR="00824A7F">
          <w:rPr>
            <w:rFonts w:ascii="宋体" w:hAnsi="宋体" w:hint="eastAsia"/>
            <w:szCs w:val="21"/>
          </w:rPr>
          <w:t>（含同</w:t>
        </w:r>
        <w:r w:rsidR="00824A7F" w:rsidRPr="005D6F67">
          <w:rPr>
            <w:rFonts w:ascii="宋体" w:hAnsi="宋体" w:hint="eastAsia"/>
            <w:szCs w:val="21"/>
          </w:rPr>
          <w:t>业存单）</w:t>
        </w:r>
        <w:r w:rsidR="005A310D" w:rsidRPr="005D6F67">
          <w:rPr>
            <w:rFonts w:ascii="宋体" w:hAnsi="宋体" w:hint="eastAsia"/>
            <w:szCs w:val="21"/>
          </w:rPr>
          <w:t>、</w:t>
        </w:r>
        <w:r w:rsidR="00C41DBD" w:rsidRPr="00C41DBD">
          <w:rPr>
            <w:rFonts w:ascii="宋体" w:hAnsi="宋体" w:hint="eastAsia"/>
            <w:color w:val="000000" w:themeColor="text1"/>
            <w:szCs w:val="21"/>
          </w:rPr>
          <w:t>资产支持证券</w:t>
        </w:r>
      </w:ins>
      <w:r w:rsidRPr="002D1708">
        <w:rPr>
          <w:rFonts w:ascii="宋体" w:hAnsi="宋体" w:hint="eastAsia"/>
          <w:rPrChange w:id="3843" w:author="xiaox" w:date="2016-10-26T09:42:00Z">
            <w:rPr>
              <w:rFonts w:hint="eastAsia"/>
              <w:sz w:val="24"/>
            </w:rPr>
          </w:rPrChange>
        </w:rPr>
        <w:t>以及法律法规或中国证监会允许基金投资的其他金融工具</w:t>
      </w:r>
      <w:del w:id="3844" w:author="xiaox" w:date="2016-10-26T09:42:00Z">
        <w:r w:rsidR="009E2993">
          <w:rPr>
            <w:bCs/>
            <w:sz w:val="24"/>
          </w:rPr>
          <w:delText>(</w:delText>
        </w:r>
      </w:del>
      <w:ins w:id="3845" w:author="xiaox" w:date="2016-10-26T09:42:00Z">
        <w:del w:id="3846" w:author="PINGAN" w:date="2016-10-28T15:36:00Z">
          <w:r w:rsidR="002A6888" w:rsidDel="002C6316">
            <w:rPr>
              <w:rFonts w:hint="eastAsia"/>
              <w:szCs w:val="21"/>
            </w:rPr>
            <w:delText>（</w:delText>
          </w:r>
        </w:del>
      </w:ins>
      <w:del w:id="3847" w:author="PINGAN" w:date="2016-10-28T15:36:00Z">
        <w:r w:rsidRPr="002D1708">
          <w:rPr>
            <w:rFonts w:ascii="宋体" w:hAnsi="宋体" w:hint="eastAsia"/>
            <w:rPrChange w:id="3848" w:author="xiaox" w:date="2016-10-26T09:42:00Z">
              <w:rPr>
                <w:rFonts w:hint="eastAsia"/>
                <w:sz w:val="24"/>
              </w:rPr>
            </w:rPrChange>
          </w:rPr>
          <w:delText>但须符合中国证监会相关规定</w:delText>
        </w:r>
        <w:r w:rsidR="009E2993" w:rsidDel="002C6316">
          <w:rPr>
            <w:bCs/>
            <w:sz w:val="24"/>
          </w:rPr>
          <w:delText>)</w:delText>
        </w:r>
        <w:r w:rsidR="009E2993" w:rsidDel="002C6316">
          <w:rPr>
            <w:bCs/>
            <w:sz w:val="24"/>
          </w:rPr>
          <w:delText>。</w:delText>
        </w:r>
        <w:r w:rsidR="009E2993" w:rsidDel="002C6316">
          <w:rPr>
            <w:bCs/>
            <w:sz w:val="24"/>
            <w:highlight w:val="yellow"/>
          </w:rPr>
          <w:delText>(</w:delText>
        </w:r>
        <w:r w:rsidR="009E2993" w:rsidDel="002C6316">
          <w:rPr>
            <w:rFonts w:hint="eastAsia"/>
            <w:bCs/>
            <w:sz w:val="24"/>
            <w:highlight w:val="yellow"/>
          </w:rPr>
          <w:delText>说明：</w:delText>
        </w:r>
        <w:r w:rsidR="009E2993" w:rsidDel="002C6316">
          <w:rPr>
            <w:bCs/>
            <w:sz w:val="24"/>
            <w:highlight w:val="yellow"/>
          </w:rPr>
          <w:delText>公司可自行补充投资对象及其</w:delText>
        </w:r>
      </w:del>
      <w:ins w:id="3849" w:author="xiaox" w:date="2016-10-26T09:42:00Z">
        <w:del w:id="3850" w:author="PINGAN" w:date="2016-10-28T15:36:00Z">
          <w:r w:rsidR="002A6888" w:rsidDel="002C6316">
            <w:rPr>
              <w:rFonts w:hint="eastAsia"/>
              <w:szCs w:val="21"/>
            </w:rPr>
            <w:delText>）</w:delText>
          </w:r>
        </w:del>
        <w:r w:rsidR="002A6888">
          <w:rPr>
            <w:rFonts w:ascii="宋体" w:hAnsi="宋体" w:hint="eastAsia"/>
            <w:szCs w:val="21"/>
          </w:rPr>
          <w:t>。</w:t>
        </w:r>
      </w:ins>
    </w:p>
    <w:p w:rsidR="002D1708" w:rsidRPr="002D1708" w:rsidRDefault="002A6888" w:rsidP="002D1708">
      <w:pPr>
        <w:spacing w:line="360" w:lineRule="auto"/>
        <w:ind w:firstLineChars="200" w:firstLine="420"/>
        <w:rPr>
          <w:rFonts w:hAnsi="宋体"/>
          <w:rPrChange w:id="3851" w:author="xiaox" w:date="2016-10-26T09:42:00Z">
            <w:rPr>
              <w:sz w:val="24"/>
              <w:highlight w:val="yellow"/>
            </w:rPr>
          </w:rPrChange>
        </w:rPr>
        <w:pPrChange w:id="3852" w:author="xiaox" w:date="2016-10-26T09:42:00Z">
          <w:pPr>
            <w:spacing w:line="360" w:lineRule="auto"/>
            <w:ind w:firstLine="480"/>
          </w:pPr>
        </w:pPrChange>
      </w:pPr>
      <w:ins w:id="3853" w:author="xiaox" w:date="2016-10-26T09:42:00Z">
        <w:r>
          <w:rPr>
            <w:rFonts w:hAnsi="宋体" w:hint="eastAsia"/>
            <w:szCs w:val="21"/>
          </w:rPr>
          <w:t>本基金</w:t>
        </w:r>
      </w:ins>
      <w:r w:rsidR="002D1708" w:rsidRPr="002D1708">
        <w:rPr>
          <w:rFonts w:hAnsi="宋体" w:hint="eastAsia"/>
          <w:rPrChange w:id="3854" w:author="xiaox" w:date="2016-10-26T09:42:00Z">
            <w:rPr>
              <w:rFonts w:hint="eastAsia"/>
              <w:sz w:val="24"/>
              <w:highlight w:val="yellow"/>
            </w:rPr>
          </w:rPrChange>
        </w:rPr>
        <w:t>投资</w:t>
      </w:r>
      <w:ins w:id="3855" w:author="xiaox" w:date="2016-10-26T09:42:00Z">
        <w:r>
          <w:rPr>
            <w:rFonts w:hAnsi="宋体" w:hint="eastAsia"/>
            <w:szCs w:val="21"/>
          </w:rPr>
          <w:t>组合</w:t>
        </w:r>
      </w:ins>
      <w:r w:rsidR="002D1708" w:rsidRPr="002D1708">
        <w:rPr>
          <w:rFonts w:hAnsi="宋体" w:hint="eastAsia"/>
          <w:rPrChange w:id="3856" w:author="xiaox" w:date="2016-10-26T09:42:00Z">
            <w:rPr>
              <w:rFonts w:hint="eastAsia"/>
              <w:sz w:val="24"/>
              <w:highlight w:val="yellow"/>
            </w:rPr>
          </w:rPrChange>
        </w:rPr>
        <w:t>比例</w:t>
      </w:r>
      <w:del w:id="3857" w:author="xiaox" w:date="2016-10-26T09:42:00Z">
        <w:r w:rsidR="009E2993">
          <w:rPr>
            <w:bCs/>
            <w:sz w:val="24"/>
            <w:highlight w:val="yellow"/>
          </w:rPr>
          <w:delText>)</w:delText>
        </w:r>
      </w:del>
      <w:ins w:id="3858" w:author="xiaox" w:date="2016-10-26T09:42:00Z">
        <w:r>
          <w:rPr>
            <w:rFonts w:hAnsi="宋体" w:hint="eastAsia"/>
            <w:szCs w:val="21"/>
          </w:rPr>
          <w:t>为：股票投资占基金资产的比例为</w:t>
        </w:r>
        <w:r>
          <w:rPr>
            <w:rFonts w:hAnsi="宋体"/>
            <w:szCs w:val="21"/>
          </w:rPr>
          <w:t>0%</w:t>
        </w:r>
        <w:r>
          <w:rPr>
            <w:rFonts w:hAnsi="宋体" w:hint="eastAsia"/>
            <w:szCs w:val="21"/>
          </w:rPr>
          <w:t>–</w:t>
        </w:r>
        <w:r>
          <w:rPr>
            <w:rFonts w:hAnsi="宋体"/>
            <w:szCs w:val="21"/>
          </w:rPr>
          <w:t>95%</w:t>
        </w:r>
        <w:r>
          <w:rPr>
            <w:rFonts w:hAnsi="宋体" w:hint="eastAsia"/>
            <w:szCs w:val="21"/>
          </w:rPr>
          <w:t>，权证投资占基金资产净值的比例为</w:t>
        </w:r>
        <w:r>
          <w:rPr>
            <w:rFonts w:hAnsi="宋体"/>
            <w:szCs w:val="21"/>
          </w:rPr>
          <w:t>0%</w:t>
        </w:r>
        <w:r>
          <w:rPr>
            <w:rFonts w:hAnsi="宋体" w:hint="eastAsia"/>
            <w:szCs w:val="21"/>
          </w:rPr>
          <w:t>–</w:t>
        </w:r>
        <w:r>
          <w:rPr>
            <w:rFonts w:hAnsi="宋体"/>
            <w:szCs w:val="21"/>
          </w:rPr>
          <w:t>3%</w:t>
        </w:r>
        <w:r>
          <w:rPr>
            <w:rFonts w:hAnsi="宋体" w:hint="eastAsia"/>
            <w:szCs w:val="21"/>
          </w:rPr>
          <w:t>，每个交易日日终在扣除股指期货、国债期货、</w:t>
        </w:r>
        <w:r w:rsidR="00C41DBD" w:rsidRPr="00C41DBD">
          <w:rPr>
            <w:rFonts w:hAnsi="宋体" w:hint="eastAsia"/>
            <w:szCs w:val="21"/>
          </w:rPr>
          <w:t>期权合约</w:t>
        </w:r>
        <w:r w:rsidR="00473770" w:rsidRPr="005D6F67">
          <w:rPr>
            <w:rFonts w:hAnsi="宋体" w:hint="eastAsia"/>
            <w:szCs w:val="21"/>
          </w:rPr>
          <w:t>需缴纳的交易保证金后，现金或者到期日在一年以内的政府债券不低于基金资产净值的</w:t>
        </w:r>
        <w:r>
          <w:rPr>
            <w:rFonts w:hAnsi="宋体"/>
            <w:szCs w:val="21"/>
          </w:rPr>
          <w:t>5%</w:t>
        </w:r>
        <w:r>
          <w:rPr>
            <w:rFonts w:hAnsi="宋体" w:hint="eastAsia"/>
            <w:szCs w:val="21"/>
          </w:rPr>
          <w:t>。</w:t>
        </w:r>
      </w:ins>
    </w:p>
    <w:p w:rsidR="00400F98" w:rsidRPr="000045D9" w:rsidRDefault="002D1708">
      <w:pPr>
        <w:spacing w:line="360" w:lineRule="auto"/>
        <w:ind w:firstLine="480"/>
        <w:rPr>
          <w:bCs/>
          <w:szCs w:val="21"/>
        </w:rPr>
      </w:pPr>
      <w:r w:rsidRPr="002D1708">
        <w:rPr>
          <w:rFonts w:hint="eastAsia"/>
          <w:rPrChange w:id="3859" w:author="xiaox" w:date="2016-10-26T09:42:00Z">
            <w:rPr>
              <w:rFonts w:hint="eastAsia"/>
              <w:sz w:val="24"/>
            </w:rPr>
          </w:rPrChange>
        </w:rPr>
        <w:t>如法律法规或监管机构以后允许基金投资其他品种，基金管理人在履行适当程序后，可以将其纳入投资范围。</w:t>
      </w:r>
    </w:p>
    <w:p w:rsidR="00821327" w:rsidRDefault="009E2993">
      <w:pPr>
        <w:spacing w:line="360" w:lineRule="auto"/>
        <w:ind w:firstLine="480"/>
        <w:rPr>
          <w:del w:id="3860" w:author="xiaox" w:date="2016-10-26T09:42:00Z"/>
          <w:bCs/>
          <w:sz w:val="24"/>
        </w:rPr>
      </w:pPr>
      <w:del w:id="3861" w:author="xiaox" w:date="2016-10-26T09:42:00Z">
        <w:r>
          <w:rPr>
            <w:bCs/>
            <w:sz w:val="24"/>
          </w:rPr>
          <w:delText>基金的投资组合比例为：</w:delText>
        </w:r>
      </w:del>
    </w:p>
    <w:p w:rsidR="002D1708" w:rsidRPr="002D1708" w:rsidRDefault="002D1708" w:rsidP="002D1708">
      <w:pPr>
        <w:spacing w:line="360" w:lineRule="auto"/>
        <w:ind w:firstLineChars="200" w:firstLine="420"/>
        <w:rPr>
          <w:rPrChange w:id="3862" w:author="xiaox" w:date="2016-10-26T09:42:00Z">
            <w:rPr>
              <w:sz w:val="24"/>
            </w:rPr>
          </w:rPrChange>
        </w:rPr>
        <w:pPrChange w:id="3863" w:author="xiaox" w:date="2016-10-26T09:42:00Z">
          <w:pPr>
            <w:spacing w:line="360" w:lineRule="auto"/>
            <w:ind w:firstLineChars="200" w:firstLine="480"/>
          </w:pPr>
        </w:pPrChange>
      </w:pPr>
      <w:r w:rsidRPr="002D1708">
        <w:rPr>
          <w:rFonts w:hint="eastAsia"/>
          <w:rPrChange w:id="3864" w:author="xiaox" w:date="2016-10-26T09:42:00Z">
            <w:rPr>
              <w:rFonts w:hint="eastAsia"/>
              <w:sz w:val="24"/>
            </w:rPr>
          </w:rPrChange>
        </w:rPr>
        <w:t>三、投资策略</w:t>
      </w:r>
    </w:p>
    <w:p w:rsidR="00821327" w:rsidRDefault="009E2993">
      <w:pPr>
        <w:spacing w:line="360" w:lineRule="auto"/>
        <w:ind w:firstLineChars="200" w:firstLine="480"/>
        <w:rPr>
          <w:del w:id="3865" w:author="xiaox" w:date="2016-10-26T09:42:00Z"/>
          <w:bCs/>
        </w:rPr>
      </w:pPr>
      <w:del w:id="3866" w:author="xiaox" w:date="2016-10-26T09:42:00Z">
        <w:r>
          <w:rPr>
            <w:bCs/>
            <w:sz w:val="24"/>
          </w:rPr>
          <w:delText>(</w:delText>
        </w:r>
        <w:r>
          <w:rPr>
            <w:bCs/>
            <w:sz w:val="24"/>
          </w:rPr>
          <w:delText>清晰明确，投资逻辑清晰</w:delText>
        </w:r>
        <w:r>
          <w:rPr>
            <w:bCs/>
            <w:sz w:val="24"/>
          </w:rPr>
          <w:delText>)</w:delText>
        </w:r>
      </w:del>
    </w:p>
    <w:p w:rsidR="00473770" w:rsidRPr="00473770" w:rsidRDefault="00473770" w:rsidP="005326F4">
      <w:pPr>
        <w:spacing w:line="360" w:lineRule="auto"/>
        <w:ind w:firstLineChars="200" w:firstLine="420"/>
        <w:rPr>
          <w:ins w:id="3867" w:author="xiaox" w:date="2016-10-26T09:42:00Z"/>
          <w:szCs w:val="21"/>
        </w:rPr>
      </w:pPr>
      <w:ins w:id="3868" w:author="xiaox" w:date="2016-10-26T09:42:00Z">
        <w:r w:rsidRPr="00473770">
          <w:rPr>
            <w:szCs w:val="21"/>
          </w:rPr>
          <w:t>1</w:t>
        </w:r>
        <w:r w:rsidRPr="00473770">
          <w:rPr>
            <w:rFonts w:hAnsi="宋体" w:hint="eastAsia"/>
            <w:szCs w:val="21"/>
          </w:rPr>
          <w:t>、资产配置策略</w:t>
        </w:r>
      </w:ins>
    </w:p>
    <w:p w:rsidR="00473770" w:rsidRPr="00473770" w:rsidRDefault="00473770" w:rsidP="005326F4">
      <w:pPr>
        <w:spacing w:line="360" w:lineRule="auto"/>
        <w:ind w:firstLineChars="200" w:firstLine="420"/>
        <w:rPr>
          <w:ins w:id="3869" w:author="xiaox" w:date="2016-10-26T09:42:00Z"/>
          <w:szCs w:val="21"/>
        </w:rPr>
      </w:pPr>
      <w:ins w:id="3870" w:author="xiaox" w:date="2016-10-26T09:42:00Z">
        <w:r w:rsidRPr="00473770">
          <w:rPr>
            <w:rFonts w:hAnsi="宋体" w:hint="eastAsia"/>
            <w:szCs w:val="21"/>
          </w:rPr>
          <w:t>本基金通过定性分析与定量分析相结合的方法分析宏观经济和资本市场发展趋势，采用</w:t>
        </w:r>
        <w:r w:rsidRPr="00473770">
          <w:rPr>
            <w:rFonts w:hint="eastAsia"/>
            <w:szCs w:val="21"/>
          </w:rPr>
          <w:t>“</w:t>
        </w:r>
        <w:r w:rsidRPr="00473770">
          <w:rPr>
            <w:rFonts w:hAnsi="宋体" w:hint="eastAsia"/>
            <w:szCs w:val="21"/>
          </w:rPr>
          <w:t>自上而下</w:t>
        </w:r>
        <w:r w:rsidRPr="00473770">
          <w:rPr>
            <w:rFonts w:hint="eastAsia"/>
            <w:szCs w:val="21"/>
          </w:rPr>
          <w:t>”</w:t>
        </w:r>
        <w:r w:rsidRPr="00473770">
          <w:rPr>
            <w:rFonts w:hAnsi="宋体" w:hint="eastAsia"/>
            <w:szCs w:val="21"/>
          </w:rPr>
          <w:t>的分析视角，综合考量宏观经济发展前景，评估各类资产的预期收益与风险，</w:t>
        </w:r>
        <w:r w:rsidRPr="00473770">
          <w:rPr>
            <w:rFonts w:hAnsi="宋体" w:hint="eastAsia"/>
            <w:szCs w:val="21"/>
          </w:rPr>
          <w:lastRenderedPageBreak/>
          <w:t>合理确定本基金在股票、债券、现金等各类别资产上的投资比例，并随着各类资产风险收益特征的相对变化，适时做出动态调整。</w:t>
        </w:r>
      </w:ins>
    </w:p>
    <w:p w:rsidR="00473770" w:rsidRPr="00473770" w:rsidRDefault="00473770" w:rsidP="005326F4">
      <w:pPr>
        <w:spacing w:line="360" w:lineRule="auto"/>
        <w:ind w:firstLineChars="200" w:firstLine="420"/>
        <w:rPr>
          <w:ins w:id="3871" w:author="xiaox" w:date="2016-10-26T09:42:00Z"/>
          <w:szCs w:val="21"/>
        </w:rPr>
      </w:pPr>
      <w:ins w:id="3872" w:author="xiaox" w:date="2016-10-26T09:42:00Z">
        <w:r w:rsidRPr="00473770">
          <w:rPr>
            <w:szCs w:val="21"/>
          </w:rPr>
          <w:t>2</w:t>
        </w:r>
        <w:r w:rsidRPr="00473770">
          <w:rPr>
            <w:rFonts w:hAnsi="宋体" w:hint="eastAsia"/>
            <w:szCs w:val="21"/>
          </w:rPr>
          <w:t>、股票投资策略</w:t>
        </w:r>
      </w:ins>
    </w:p>
    <w:p w:rsidR="00473770" w:rsidRPr="00473770" w:rsidRDefault="00473770" w:rsidP="005326F4">
      <w:pPr>
        <w:spacing w:line="360" w:lineRule="auto"/>
        <w:ind w:firstLineChars="200" w:firstLine="420"/>
        <w:rPr>
          <w:ins w:id="3873" w:author="xiaox" w:date="2016-10-26T09:42:00Z"/>
          <w:szCs w:val="21"/>
        </w:rPr>
      </w:pPr>
      <w:ins w:id="3874" w:author="xiaox" w:date="2016-10-26T09:42:00Z">
        <w:r w:rsidRPr="00473770">
          <w:rPr>
            <w:rFonts w:hAnsi="宋体" w:hint="eastAsia"/>
            <w:szCs w:val="21"/>
          </w:rPr>
          <w:t>本基金将主要采取自下而上的个股精选策略，投资于具备稳定内生增长、能给股东创造经济价值的股票。基金将以超额收益为目标，利用</w:t>
        </w:r>
        <w:r w:rsidRPr="00473770">
          <w:rPr>
            <w:rFonts w:hint="eastAsia"/>
            <w:szCs w:val="21"/>
          </w:rPr>
          <w:t>“</w:t>
        </w:r>
        <w:r w:rsidRPr="00473770">
          <w:rPr>
            <w:rFonts w:hAnsi="宋体" w:hint="eastAsia"/>
            <w:szCs w:val="21"/>
          </w:rPr>
          <w:t>多因素选股模型</w:t>
        </w:r>
        <w:r w:rsidRPr="00473770">
          <w:rPr>
            <w:rFonts w:hint="eastAsia"/>
            <w:szCs w:val="21"/>
          </w:rPr>
          <w:t>”</w:t>
        </w:r>
        <w:r w:rsidRPr="00473770">
          <w:rPr>
            <w:rFonts w:hAnsi="宋体" w:hint="eastAsia"/>
            <w:szCs w:val="21"/>
          </w:rPr>
          <w:t>，综合考察股票所属行业发展前景、上市公司行业地位、竞争优势、盈利能力、成长性、估值水平等多种因素，挑选出优质个股，构建核心组合。</w:t>
        </w:r>
      </w:ins>
    </w:p>
    <w:p w:rsidR="00473770" w:rsidRPr="00473770" w:rsidRDefault="00473770" w:rsidP="005326F4">
      <w:pPr>
        <w:spacing w:line="360" w:lineRule="auto"/>
        <w:ind w:firstLineChars="200" w:firstLine="420"/>
        <w:rPr>
          <w:ins w:id="3875" w:author="xiaox" w:date="2016-10-26T09:42:00Z"/>
          <w:szCs w:val="21"/>
        </w:rPr>
      </w:pPr>
      <w:ins w:id="3876" w:author="xiaox" w:date="2016-10-26T09:42:00Z">
        <w:r w:rsidRPr="00473770">
          <w:rPr>
            <w:szCs w:val="21"/>
          </w:rPr>
          <w:t>3</w:t>
        </w:r>
        <w:r w:rsidRPr="00473770">
          <w:rPr>
            <w:rFonts w:hAnsi="宋体" w:hint="eastAsia"/>
            <w:szCs w:val="21"/>
          </w:rPr>
          <w:t>、固定收益品种投资策略</w:t>
        </w:r>
      </w:ins>
    </w:p>
    <w:p w:rsidR="00473770" w:rsidRPr="00473770" w:rsidRDefault="00473770" w:rsidP="005326F4">
      <w:pPr>
        <w:spacing w:line="360" w:lineRule="auto"/>
        <w:ind w:firstLineChars="200" w:firstLine="420"/>
        <w:rPr>
          <w:ins w:id="3877" w:author="xiaox" w:date="2016-10-26T09:42:00Z"/>
          <w:szCs w:val="21"/>
        </w:rPr>
      </w:pPr>
      <w:ins w:id="3878" w:author="xiaox" w:date="2016-10-26T09:42:00Z">
        <w:r w:rsidRPr="00473770">
          <w:rPr>
            <w:rFonts w:hAnsi="宋体" w:hint="eastAsia"/>
            <w:szCs w:val="21"/>
          </w:rPr>
          <w:t>本基金将在分析和判断国际、国内宏观经济形势、资金供求曲线、市场利率走势、信用利差状况和债券市场供求关系等因素的基础上，动态调整组合久期和债券的配置结构，精选债券，获取收益。</w:t>
        </w:r>
      </w:ins>
    </w:p>
    <w:p w:rsidR="00473770" w:rsidRPr="00473770" w:rsidRDefault="00473770" w:rsidP="005326F4">
      <w:pPr>
        <w:spacing w:line="360" w:lineRule="auto"/>
        <w:ind w:firstLineChars="200" w:firstLine="420"/>
        <w:rPr>
          <w:ins w:id="3879" w:author="xiaox" w:date="2016-10-26T09:42:00Z"/>
          <w:szCs w:val="21"/>
        </w:rPr>
      </w:pPr>
      <w:ins w:id="3880" w:author="xiaox" w:date="2016-10-26T09:42:00Z">
        <w:r w:rsidRPr="00473770">
          <w:rPr>
            <w:rFonts w:hAnsi="宋体" w:hint="eastAsia"/>
            <w:szCs w:val="21"/>
          </w:rPr>
          <w:t>（</w:t>
        </w:r>
        <w:r w:rsidRPr="00473770">
          <w:rPr>
            <w:szCs w:val="21"/>
          </w:rPr>
          <w:t>1</w:t>
        </w:r>
        <w:r w:rsidRPr="00473770">
          <w:rPr>
            <w:rFonts w:hAnsi="宋体" w:hint="eastAsia"/>
            <w:szCs w:val="21"/>
          </w:rPr>
          <w:t>）类属配置策略</w:t>
        </w:r>
      </w:ins>
    </w:p>
    <w:p w:rsidR="00473770" w:rsidRPr="00473770" w:rsidRDefault="00473770" w:rsidP="005326F4">
      <w:pPr>
        <w:spacing w:line="360" w:lineRule="auto"/>
        <w:ind w:firstLineChars="200" w:firstLine="420"/>
        <w:rPr>
          <w:ins w:id="3881" w:author="xiaox" w:date="2016-10-26T09:42:00Z"/>
          <w:szCs w:val="21"/>
        </w:rPr>
      </w:pPr>
      <w:ins w:id="3882" w:author="xiaox" w:date="2016-10-26T09:42:00Z">
        <w:r w:rsidRPr="00473770">
          <w:rPr>
            <w:rFonts w:hAnsi="宋体" w:hint="eastAsia"/>
            <w:szCs w:val="21"/>
          </w:rPr>
          <w:t>类属配置是指对各市场及各种类的固定收益类金融工具之间的比例进行适时、动态的分配和调整，确定最能符合本基金风险收益特征的资产组合。具体包括市场配置和品种选择两个层面。</w:t>
        </w:r>
      </w:ins>
    </w:p>
    <w:p w:rsidR="00473770" w:rsidRPr="00473770" w:rsidRDefault="00473770" w:rsidP="005326F4">
      <w:pPr>
        <w:spacing w:line="360" w:lineRule="auto"/>
        <w:ind w:firstLineChars="200" w:firstLine="420"/>
        <w:rPr>
          <w:ins w:id="3883" w:author="xiaox" w:date="2016-10-26T09:42:00Z"/>
          <w:szCs w:val="21"/>
        </w:rPr>
      </w:pPr>
      <w:ins w:id="3884" w:author="xiaox" w:date="2016-10-26T09:42:00Z">
        <w:r w:rsidRPr="00473770">
          <w:rPr>
            <w:rFonts w:hAnsi="宋体" w:hint="eastAsia"/>
            <w:szCs w:val="21"/>
          </w:rPr>
          <w:t>在市场配置层面，本基金将在控制市场风险与流动性风险的前提下，根据交易所市场和银行间市场等市场债券类金融工具的到期收益率变化、流动性变化和市场规模等情况，相机调整不同市场中债券类金融工具所占的投资比例。</w:t>
        </w:r>
      </w:ins>
    </w:p>
    <w:p w:rsidR="00473770" w:rsidRPr="00473770" w:rsidRDefault="00473770" w:rsidP="005326F4">
      <w:pPr>
        <w:spacing w:line="360" w:lineRule="auto"/>
        <w:ind w:firstLineChars="200" w:firstLine="420"/>
        <w:rPr>
          <w:ins w:id="3885" w:author="xiaox" w:date="2016-10-26T09:42:00Z"/>
          <w:szCs w:val="21"/>
        </w:rPr>
      </w:pPr>
      <w:ins w:id="3886" w:author="xiaox" w:date="2016-10-26T09:42:00Z">
        <w:r w:rsidRPr="00473770">
          <w:rPr>
            <w:rFonts w:hAnsi="宋体" w:hint="eastAsia"/>
            <w:szCs w:val="21"/>
          </w:rPr>
          <w:t>在品种选择层面，本基金将在控制信用风险的前提下，基于各品种债券类金融工具收益率水平的变化特征、宏观经济预测分析以及税收因素的影响，综合考虑流动性、收益性等因素，采取定量分析和定性分析结合的方法，在各种债券类金融工具之间进行优化配置。</w:t>
        </w:r>
      </w:ins>
    </w:p>
    <w:p w:rsidR="00473770" w:rsidRPr="00473770" w:rsidRDefault="00473770" w:rsidP="005326F4">
      <w:pPr>
        <w:spacing w:line="360" w:lineRule="auto"/>
        <w:ind w:firstLineChars="200" w:firstLine="420"/>
        <w:rPr>
          <w:ins w:id="3887" w:author="xiaox" w:date="2016-10-26T09:42:00Z"/>
          <w:szCs w:val="21"/>
        </w:rPr>
      </w:pPr>
      <w:ins w:id="3888" w:author="xiaox" w:date="2016-10-26T09:42:00Z">
        <w:r w:rsidRPr="00473770">
          <w:rPr>
            <w:rFonts w:hAnsi="宋体" w:hint="eastAsia"/>
            <w:szCs w:val="21"/>
          </w:rPr>
          <w:t>（</w:t>
        </w:r>
        <w:r w:rsidRPr="00473770">
          <w:rPr>
            <w:szCs w:val="21"/>
          </w:rPr>
          <w:t>2</w:t>
        </w:r>
        <w:r w:rsidRPr="00473770">
          <w:rPr>
            <w:rFonts w:hAnsi="宋体" w:hint="eastAsia"/>
            <w:szCs w:val="21"/>
          </w:rPr>
          <w:t>）久期调整策略</w:t>
        </w:r>
      </w:ins>
    </w:p>
    <w:p w:rsidR="00473770" w:rsidRPr="00473770" w:rsidRDefault="00473770" w:rsidP="005326F4">
      <w:pPr>
        <w:spacing w:line="360" w:lineRule="auto"/>
        <w:ind w:firstLineChars="200" w:firstLine="420"/>
        <w:rPr>
          <w:ins w:id="3889" w:author="xiaox" w:date="2016-10-26T09:42:00Z"/>
          <w:szCs w:val="21"/>
        </w:rPr>
      </w:pPr>
      <w:ins w:id="3890" w:author="xiaox" w:date="2016-10-26T09:42:00Z">
        <w:r w:rsidRPr="00473770">
          <w:rPr>
            <w:rFonts w:hAnsi="宋体" w:hint="eastAsia"/>
            <w:szCs w:val="21"/>
          </w:rPr>
          <w:t>债券投资受利率风险的影响。本基金将根据对影响债券投资的宏观经济状况和货币政策等因素的分析判断，形成对未来市场利率变动方向的预期，进而主动调整所持有的债券资产组合的久期，达到增加收益或减少损失的目的。</w:t>
        </w:r>
      </w:ins>
    </w:p>
    <w:p w:rsidR="00473770" w:rsidRPr="00473770" w:rsidRDefault="00473770" w:rsidP="005326F4">
      <w:pPr>
        <w:spacing w:line="360" w:lineRule="auto"/>
        <w:ind w:firstLineChars="200" w:firstLine="420"/>
        <w:rPr>
          <w:ins w:id="3891" w:author="xiaox" w:date="2016-10-26T09:42:00Z"/>
          <w:szCs w:val="21"/>
        </w:rPr>
      </w:pPr>
      <w:ins w:id="3892" w:author="xiaox" w:date="2016-10-26T09:42:00Z">
        <w:r w:rsidRPr="00473770">
          <w:rPr>
            <w:rFonts w:hAnsi="宋体" w:hint="eastAsia"/>
            <w:szCs w:val="21"/>
          </w:rPr>
          <w:t>当预期市场总体利率水平降低时，本基金将延长所持有的债券组合的久期，从而可以在市场利率实际下降时获得债券价格上升收益；反之，当预期市场总体利率水平上升时，则缩短组合久期，以规避债券价格下降的风险带来的资本损失，获得较高的再投资收益。</w:t>
        </w:r>
      </w:ins>
    </w:p>
    <w:p w:rsidR="00473770" w:rsidRPr="00473770" w:rsidRDefault="00473770" w:rsidP="005326F4">
      <w:pPr>
        <w:spacing w:line="360" w:lineRule="auto"/>
        <w:ind w:firstLineChars="200" w:firstLine="420"/>
        <w:rPr>
          <w:ins w:id="3893" w:author="xiaox" w:date="2016-10-26T09:42:00Z"/>
          <w:szCs w:val="21"/>
        </w:rPr>
      </w:pPr>
      <w:ins w:id="3894" w:author="xiaox" w:date="2016-10-26T09:42:00Z">
        <w:r w:rsidRPr="00473770">
          <w:rPr>
            <w:rFonts w:hAnsi="宋体" w:hint="eastAsia"/>
            <w:szCs w:val="21"/>
          </w:rPr>
          <w:t>（</w:t>
        </w:r>
        <w:r w:rsidRPr="00473770">
          <w:rPr>
            <w:szCs w:val="21"/>
          </w:rPr>
          <w:t>3</w:t>
        </w:r>
        <w:r w:rsidRPr="00473770">
          <w:rPr>
            <w:rFonts w:hAnsi="宋体" w:hint="eastAsia"/>
            <w:szCs w:val="21"/>
          </w:rPr>
          <w:t>）收益率曲线配置策略</w:t>
        </w:r>
      </w:ins>
    </w:p>
    <w:p w:rsidR="00473770" w:rsidRPr="00473770" w:rsidRDefault="00473770" w:rsidP="005326F4">
      <w:pPr>
        <w:spacing w:line="360" w:lineRule="auto"/>
        <w:ind w:firstLineChars="200" w:firstLine="420"/>
        <w:rPr>
          <w:ins w:id="3895" w:author="xiaox" w:date="2016-10-26T09:42:00Z"/>
          <w:szCs w:val="21"/>
        </w:rPr>
      </w:pPr>
      <w:ins w:id="3896" w:author="xiaox" w:date="2016-10-26T09:42:00Z">
        <w:r w:rsidRPr="00473770">
          <w:rPr>
            <w:rFonts w:hAnsi="宋体" w:hint="eastAsia"/>
            <w:szCs w:val="21"/>
          </w:rPr>
          <w:t>本基金将综合考察收益率曲线和信用利差曲线，通过预期收益率曲线形态变化和信用利</w:t>
        </w:r>
        <w:r w:rsidRPr="00473770">
          <w:rPr>
            <w:rFonts w:hAnsi="宋体" w:hint="eastAsia"/>
            <w:szCs w:val="21"/>
          </w:rPr>
          <w:lastRenderedPageBreak/>
          <w:t>差曲线走势来调整投资组合的头寸。在考察收益率曲线的基础上，本基金将确定采用集中策略、哑铃策略或梯形策略等，以从收益率曲线的形变和不同期限信用债券的相对价格变化中获利。本基金还将通过研究影响信用利差曲线的经济周期、市场供求关系和流动性变化等因素，确定信用债券的行业配置和各信用级别信用债券所占投资比例。</w:t>
        </w:r>
      </w:ins>
    </w:p>
    <w:p w:rsidR="00473770" w:rsidRPr="00473770" w:rsidRDefault="00473770" w:rsidP="005326F4">
      <w:pPr>
        <w:spacing w:line="360" w:lineRule="auto"/>
        <w:ind w:firstLineChars="200" w:firstLine="420"/>
        <w:rPr>
          <w:ins w:id="3897" w:author="xiaox" w:date="2016-10-26T09:42:00Z"/>
          <w:szCs w:val="21"/>
        </w:rPr>
      </w:pPr>
      <w:ins w:id="3898" w:author="xiaox" w:date="2016-10-26T09:42:00Z">
        <w:r w:rsidRPr="00473770">
          <w:rPr>
            <w:rFonts w:hAnsi="宋体" w:hint="eastAsia"/>
            <w:szCs w:val="21"/>
          </w:rPr>
          <w:t>（</w:t>
        </w:r>
        <w:r w:rsidRPr="00473770">
          <w:rPr>
            <w:szCs w:val="21"/>
          </w:rPr>
          <w:t>4</w:t>
        </w:r>
        <w:r w:rsidRPr="00473770">
          <w:rPr>
            <w:rFonts w:hAnsi="宋体" w:hint="eastAsia"/>
            <w:szCs w:val="21"/>
          </w:rPr>
          <w:t>）可转换公司债券投资策略</w:t>
        </w:r>
      </w:ins>
    </w:p>
    <w:p w:rsidR="00473770" w:rsidRPr="00473770" w:rsidRDefault="00473770" w:rsidP="005326F4">
      <w:pPr>
        <w:spacing w:line="360" w:lineRule="auto"/>
        <w:ind w:firstLineChars="200" w:firstLine="420"/>
        <w:rPr>
          <w:ins w:id="3899" w:author="xiaox" w:date="2016-10-26T09:42:00Z"/>
          <w:szCs w:val="21"/>
        </w:rPr>
      </w:pPr>
      <w:ins w:id="3900" w:author="xiaox" w:date="2016-10-26T09:42:00Z">
        <w:r w:rsidRPr="00473770">
          <w:rPr>
            <w:rFonts w:hAnsi="宋体" w:hint="eastAsia"/>
            <w:szCs w:val="21"/>
          </w:rPr>
          <w:t>本基金将着重对可转债对应的基础股票的分析与研究，对那些有着较好盈利能力或成长前景的上市公司的可转债进行重点选择，并在对应可转债估值合理的前提下集中投资，以分享正股上涨带来的收益。同时，本基金还将密切跟踪上市公司的经营状况，从财务压力、融资安排、未来的投资计划等方面推测、并通过实地调研等方式确认上市公司对转股价的修正和转股意愿。</w:t>
        </w:r>
      </w:ins>
    </w:p>
    <w:p w:rsidR="00473770" w:rsidRPr="00473770" w:rsidRDefault="00473770" w:rsidP="005326F4">
      <w:pPr>
        <w:spacing w:line="360" w:lineRule="auto"/>
        <w:ind w:firstLineChars="200" w:firstLine="420"/>
        <w:rPr>
          <w:ins w:id="3901" w:author="xiaox" w:date="2016-10-26T09:42:00Z"/>
          <w:szCs w:val="21"/>
        </w:rPr>
      </w:pPr>
      <w:ins w:id="3902" w:author="xiaox" w:date="2016-10-26T09:42:00Z">
        <w:r w:rsidRPr="00473770">
          <w:rPr>
            <w:rFonts w:hAnsi="宋体" w:hint="eastAsia"/>
            <w:szCs w:val="21"/>
          </w:rPr>
          <w:t>（</w:t>
        </w:r>
        <w:r w:rsidRPr="00473770">
          <w:rPr>
            <w:szCs w:val="21"/>
          </w:rPr>
          <w:t>5</w:t>
        </w:r>
        <w:r w:rsidRPr="00473770">
          <w:rPr>
            <w:rFonts w:hAnsi="宋体" w:hint="eastAsia"/>
            <w:szCs w:val="21"/>
          </w:rPr>
          <w:t>）中小企业私募债券投资策略</w:t>
        </w:r>
      </w:ins>
    </w:p>
    <w:p w:rsidR="00473770" w:rsidRPr="00473770" w:rsidRDefault="00473770" w:rsidP="005326F4">
      <w:pPr>
        <w:spacing w:line="360" w:lineRule="auto"/>
        <w:ind w:firstLineChars="200" w:firstLine="420"/>
        <w:rPr>
          <w:ins w:id="3903" w:author="xiaox" w:date="2016-10-26T09:42:00Z"/>
          <w:szCs w:val="21"/>
        </w:rPr>
      </w:pPr>
      <w:ins w:id="3904" w:author="xiaox" w:date="2016-10-26T09:42:00Z">
        <w:r w:rsidRPr="00473770">
          <w:rPr>
            <w:rFonts w:hAnsi="宋体"/>
            <w:szCs w:val="21"/>
          </w:rPr>
          <w:t>在严格控制风险的前提下，通过严谨的研究，综合考虑中小企业私募债券的安全性、收益性和流动性等特征，并与其他投资品种进行对比后，选择具有相对优势的类属和个券进行投资。同时，通过期限和品种的分散投资降低基金投资中小企业私募债券的信用风险、利率风险和流动性风险。</w:t>
        </w:r>
      </w:ins>
    </w:p>
    <w:p w:rsidR="00473770" w:rsidRPr="00473770" w:rsidRDefault="007D5261" w:rsidP="005326F4">
      <w:pPr>
        <w:spacing w:line="360" w:lineRule="auto"/>
        <w:ind w:firstLineChars="200" w:firstLine="420"/>
        <w:rPr>
          <w:ins w:id="3905" w:author="xiaox" w:date="2016-10-26T09:42:00Z"/>
          <w:szCs w:val="21"/>
        </w:rPr>
      </w:pPr>
      <w:ins w:id="3906" w:author="xiaox" w:date="2016-10-26T09:42:00Z">
        <w:r>
          <w:rPr>
            <w:rFonts w:hAnsi="宋体" w:hint="eastAsia"/>
            <w:szCs w:val="21"/>
          </w:rPr>
          <w:t>4</w:t>
        </w:r>
        <w:r>
          <w:rPr>
            <w:rFonts w:hAnsi="宋体" w:hint="eastAsia"/>
            <w:szCs w:val="21"/>
          </w:rPr>
          <w:t>、</w:t>
        </w:r>
        <w:r w:rsidR="00473770" w:rsidRPr="00473770">
          <w:rPr>
            <w:rFonts w:hAnsi="宋体" w:hint="eastAsia"/>
            <w:szCs w:val="21"/>
          </w:rPr>
          <w:t>资产支持证券投资策略</w:t>
        </w:r>
      </w:ins>
    </w:p>
    <w:p w:rsidR="00473770" w:rsidRPr="00473770" w:rsidRDefault="00473770" w:rsidP="005326F4">
      <w:pPr>
        <w:spacing w:line="360" w:lineRule="auto"/>
        <w:ind w:firstLineChars="200" w:firstLine="420"/>
        <w:rPr>
          <w:ins w:id="3907" w:author="xiaox" w:date="2016-10-26T09:42:00Z"/>
          <w:szCs w:val="21"/>
        </w:rPr>
      </w:pPr>
      <w:ins w:id="3908" w:author="xiaox" w:date="2016-10-26T09:42:00Z">
        <w:r w:rsidRPr="00473770">
          <w:rPr>
            <w:rFonts w:hAnsi="宋体" w:hint="eastAsia"/>
            <w:szCs w:val="21"/>
          </w:rPr>
          <w:t>本基金将深入分析资产支持证券的市场利率、发行条款、支持资产的构成及质量、提前偿还率、风险补偿收益和市场流动性等基本面因素，估计资产违约风险和提前偿付风险，并根据资产证券化的收益结构安排，模拟资产支持证券的本金偿还和利息收益的现金流过程，辅助采用定价模型，评估其内在价值。</w:t>
        </w:r>
      </w:ins>
    </w:p>
    <w:p w:rsidR="00D6151C" w:rsidRPr="00B442EC" w:rsidRDefault="007D5261" w:rsidP="00D6151C">
      <w:pPr>
        <w:spacing w:line="360" w:lineRule="auto"/>
        <w:ind w:firstLineChars="200" w:firstLine="420"/>
        <w:rPr>
          <w:ins w:id="3909" w:author="xiaox" w:date="2016-10-26T09:42:00Z"/>
          <w:rFonts w:hAnsi="宋体"/>
          <w:szCs w:val="21"/>
        </w:rPr>
      </w:pPr>
      <w:ins w:id="3910" w:author="xiaox" w:date="2016-10-26T09:42:00Z">
        <w:r>
          <w:rPr>
            <w:rFonts w:hAnsi="宋体" w:hint="eastAsia"/>
            <w:szCs w:val="21"/>
          </w:rPr>
          <w:t>5</w:t>
        </w:r>
        <w:r w:rsidR="00D6151C" w:rsidRPr="00B442EC">
          <w:rPr>
            <w:rFonts w:hAnsi="宋体" w:hint="eastAsia"/>
            <w:szCs w:val="21"/>
          </w:rPr>
          <w:t>、</w:t>
        </w:r>
        <w:r w:rsidR="00D6151C" w:rsidRPr="00B442EC">
          <w:rPr>
            <w:rFonts w:hAnsi="宋体"/>
            <w:szCs w:val="21"/>
          </w:rPr>
          <w:t>权证投资策略</w:t>
        </w:r>
      </w:ins>
    </w:p>
    <w:p w:rsidR="00D6151C" w:rsidRPr="00B442EC" w:rsidRDefault="00D6151C" w:rsidP="00D6151C">
      <w:pPr>
        <w:spacing w:line="360" w:lineRule="auto"/>
        <w:ind w:firstLineChars="200" w:firstLine="420"/>
        <w:rPr>
          <w:ins w:id="3911" w:author="xiaox" w:date="2016-10-26T09:42:00Z"/>
          <w:rFonts w:hAnsi="宋体"/>
          <w:szCs w:val="21"/>
        </w:rPr>
      </w:pPr>
      <w:ins w:id="3912" w:author="xiaox" w:date="2016-10-26T09:42:00Z">
        <w:r w:rsidRPr="00B442EC">
          <w:rPr>
            <w:rFonts w:hAnsi="宋体"/>
            <w:szCs w:val="21"/>
          </w:rPr>
          <w:t>本基金将在严格控制风险的前提下，主动进行权证投资。基金权证投资将以价值分析为基础，在采用数量化模型分析其合理定价的基础上，把握市场的短期波动，进行积极操作，追求在风险可控的前提下实现稳健的超额收益。</w:t>
        </w:r>
      </w:ins>
    </w:p>
    <w:p w:rsidR="00D6151C" w:rsidRPr="00D6151C" w:rsidRDefault="007D5261" w:rsidP="00D6151C">
      <w:pPr>
        <w:spacing w:line="360" w:lineRule="auto"/>
        <w:ind w:firstLineChars="200" w:firstLine="420"/>
        <w:rPr>
          <w:ins w:id="3913" w:author="xiaox" w:date="2016-10-26T09:42:00Z"/>
          <w:rFonts w:hAnsi="宋体"/>
          <w:szCs w:val="21"/>
        </w:rPr>
      </w:pPr>
      <w:ins w:id="3914" w:author="xiaox" w:date="2016-10-26T09:42:00Z">
        <w:r>
          <w:rPr>
            <w:rFonts w:hAnsi="宋体" w:hint="eastAsia"/>
            <w:szCs w:val="21"/>
          </w:rPr>
          <w:t>6</w:t>
        </w:r>
        <w:r w:rsidR="00983062" w:rsidRPr="00983062">
          <w:rPr>
            <w:rFonts w:hAnsi="宋体" w:hint="eastAsia"/>
            <w:szCs w:val="21"/>
          </w:rPr>
          <w:t>、</w:t>
        </w:r>
        <w:r w:rsidR="00983062" w:rsidRPr="00983062">
          <w:rPr>
            <w:rFonts w:hAnsi="宋体"/>
            <w:szCs w:val="21"/>
          </w:rPr>
          <w:t>股指期货</w:t>
        </w:r>
        <w:r w:rsidR="006C268F">
          <w:rPr>
            <w:rFonts w:hAnsi="宋体" w:hint="eastAsia"/>
            <w:szCs w:val="21"/>
          </w:rPr>
          <w:t>投资策略</w:t>
        </w:r>
      </w:ins>
    </w:p>
    <w:p w:rsidR="00D6151C" w:rsidRDefault="00983062" w:rsidP="00D6151C">
      <w:pPr>
        <w:spacing w:line="360" w:lineRule="auto"/>
        <w:ind w:firstLineChars="200" w:firstLine="420"/>
        <w:rPr>
          <w:ins w:id="3915" w:author="xiaox" w:date="2016-10-26T09:42:00Z"/>
          <w:rFonts w:hAnsi="宋体"/>
          <w:szCs w:val="21"/>
        </w:rPr>
      </w:pPr>
      <w:ins w:id="3916" w:author="xiaox" w:date="2016-10-26T09:42:00Z">
        <w:r w:rsidRPr="00983062">
          <w:rPr>
            <w:rFonts w:hAnsi="宋体"/>
            <w:szCs w:val="21"/>
          </w:rPr>
          <w:t>本基金将在风险可控的前提下，本着谨慎原则，适度参与股指期货投资。通过对现货市场和期货市场运行趋势的研究，结合基金股票组合的实际情况及对股指期货的估值水平、基差水平、流动性等因素的分析，选择合适的期货合约构建相应的头寸，以调整投资组合的风险暴露，降低系统性风险。基金还将利用股指期货作为组合流动性管理工具，降低现货市场流动性不足导致的冲击成本过高的风险，提高基金的建仓或变现效率。</w:t>
        </w:r>
      </w:ins>
    </w:p>
    <w:p w:rsidR="008B46A3" w:rsidRPr="00B442EC" w:rsidRDefault="008B46A3" w:rsidP="008B46A3">
      <w:pPr>
        <w:spacing w:line="360" w:lineRule="auto"/>
        <w:ind w:firstLineChars="200" w:firstLine="420"/>
        <w:rPr>
          <w:ins w:id="3917" w:author="xiaox" w:date="2016-10-26T09:42:00Z"/>
          <w:rFonts w:hAnsi="宋体"/>
          <w:szCs w:val="21"/>
        </w:rPr>
      </w:pPr>
      <w:ins w:id="3918" w:author="xiaox" w:date="2016-10-26T09:42:00Z">
        <w:r>
          <w:rPr>
            <w:rFonts w:hAnsi="宋体" w:hint="eastAsia"/>
            <w:szCs w:val="21"/>
          </w:rPr>
          <w:lastRenderedPageBreak/>
          <w:t>7</w:t>
        </w:r>
        <w:r w:rsidRPr="00B442EC">
          <w:rPr>
            <w:rFonts w:hAnsi="宋体" w:hint="eastAsia"/>
            <w:szCs w:val="21"/>
          </w:rPr>
          <w:t>、国债期货投资策略</w:t>
        </w:r>
      </w:ins>
    </w:p>
    <w:p w:rsidR="008B46A3" w:rsidRPr="00B442EC" w:rsidRDefault="008B46A3" w:rsidP="008B46A3">
      <w:pPr>
        <w:spacing w:line="360" w:lineRule="auto"/>
        <w:ind w:firstLineChars="200" w:firstLine="420"/>
        <w:rPr>
          <w:ins w:id="3919" w:author="xiaox" w:date="2016-10-26T09:42:00Z"/>
          <w:rFonts w:hAnsi="宋体"/>
          <w:szCs w:val="21"/>
        </w:rPr>
      </w:pPr>
      <w:ins w:id="3920" w:author="xiaox" w:date="2016-10-26T09:42:00Z">
        <w:r w:rsidRPr="00B442EC">
          <w:rPr>
            <w:rFonts w:hAnsi="宋体" w:hint="eastAsia"/>
            <w:szCs w:val="21"/>
          </w:rPr>
          <w:t>本基金投资国债期货，将根据风险管理的原则，充分考虑国债期货的流动性和风险收益特征，在风险可控的前提下，适度参与国债期货投资。</w:t>
        </w:r>
      </w:ins>
    </w:p>
    <w:p w:rsidR="006C268F" w:rsidRDefault="008B46A3" w:rsidP="00D6151C">
      <w:pPr>
        <w:spacing w:line="360" w:lineRule="auto"/>
        <w:ind w:firstLineChars="200" w:firstLine="420"/>
        <w:rPr>
          <w:ins w:id="3921" w:author="xiaox" w:date="2016-10-26T09:42:00Z"/>
          <w:rFonts w:hAnsi="宋体"/>
          <w:szCs w:val="21"/>
        </w:rPr>
      </w:pPr>
      <w:ins w:id="3922" w:author="xiaox" w:date="2016-10-26T09:42:00Z">
        <w:r>
          <w:rPr>
            <w:rFonts w:hAnsi="宋体" w:hint="eastAsia"/>
            <w:szCs w:val="21"/>
          </w:rPr>
          <w:t>8</w:t>
        </w:r>
        <w:r w:rsidR="006C268F">
          <w:rPr>
            <w:rFonts w:hAnsi="宋体" w:hint="eastAsia"/>
            <w:szCs w:val="21"/>
          </w:rPr>
          <w:t>、期权投资策略</w:t>
        </w:r>
      </w:ins>
    </w:p>
    <w:p w:rsidR="00846320" w:rsidRDefault="00846320" w:rsidP="00846320">
      <w:pPr>
        <w:spacing w:line="360" w:lineRule="auto"/>
        <w:ind w:firstLineChars="200" w:firstLine="420"/>
        <w:rPr>
          <w:ins w:id="3923" w:author="xiaox" w:date="2016-10-26T09:42:00Z"/>
          <w:rFonts w:hAnsi="宋体"/>
          <w:szCs w:val="21"/>
        </w:rPr>
      </w:pPr>
      <w:ins w:id="3924" w:author="xiaox" w:date="2016-10-26T09:42:00Z">
        <w:r w:rsidRPr="00846320">
          <w:rPr>
            <w:rFonts w:hAnsi="宋体" w:hint="eastAsia"/>
            <w:szCs w:val="21"/>
          </w:rPr>
          <w:t>本基金按照风险管理的原则，在严格控制风险的前提下，选择流动性好、交易活跃的期权合约进行投资。本基金基于对证券市场的判断，结合期权定价模型，选择估值合理的期权合约。</w:t>
        </w:r>
      </w:ins>
    </w:p>
    <w:p w:rsidR="00846320" w:rsidRPr="00D6151C" w:rsidRDefault="00846320" w:rsidP="00846320">
      <w:pPr>
        <w:spacing w:line="360" w:lineRule="auto"/>
        <w:ind w:firstLineChars="200" w:firstLine="420"/>
        <w:rPr>
          <w:ins w:id="3925" w:author="xiaox" w:date="2016-10-26T09:42:00Z"/>
          <w:rFonts w:hAnsi="宋体"/>
          <w:szCs w:val="21"/>
        </w:rPr>
      </w:pPr>
      <w:ins w:id="3926" w:author="xiaox" w:date="2016-10-26T09:42:00Z">
        <w:r w:rsidRPr="00846320">
          <w:rPr>
            <w:rFonts w:hAnsi="宋体" w:hint="eastAsia"/>
            <w:szCs w:val="21"/>
          </w:rPr>
          <w:t>本基金投资期权，基金管理人将根据审慎原则，建立期权交易决策部门或小组，授权特定的管理人员负责期权的投资审批事项，以防范期权投资的风险。</w:t>
        </w:r>
      </w:ins>
    </w:p>
    <w:p w:rsidR="00D6151C" w:rsidRPr="00B442EC" w:rsidRDefault="00C41DBD" w:rsidP="00D6151C">
      <w:pPr>
        <w:spacing w:line="360" w:lineRule="auto"/>
        <w:ind w:firstLineChars="200" w:firstLine="420"/>
        <w:rPr>
          <w:ins w:id="3927" w:author="xiaox" w:date="2016-10-26T09:42:00Z"/>
          <w:rFonts w:hAnsi="宋体"/>
          <w:szCs w:val="21"/>
        </w:rPr>
      </w:pPr>
      <w:ins w:id="3928" w:author="xiaox" w:date="2016-10-26T09:42:00Z">
        <w:r w:rsidRPr="00C41DBD">
          <w:rPr>
            <w:rFonts w:hAnsi="宋体" w:hint="eastAsia"/>
            <w:szCs w:val="21"/>
          </w:rPr>
          <w:t>未来，根据市场情况，基金管理人在履行适当的程序后，可相应调整和更新相关投资策略，并在招募说明书更新中公告。</w:t>
        </w:r>
      </w:ins>
    </w:p>
    <w:p w:rsidR="002D1708" w:rsidRPr="002D1708" w:rsidRDefault="002D1708" w:rsidP="002D1708">
      <w:pPr>
        <w:spacing w:line="360" w:lineRule="auto"/>
        <w:ind w:firstLineChars="200" w:firstLine="420"/>
        <w:rPr>
          <w:rPrChange w:id="3929" w:author="xiaox" w:date="2016-10-26T09:42:00Z">
            <w:rPr>
              <w:sz w:val="24"/>
            </w:rPr>
          </w:rPrChange>
        </w:rPr>
        <w:pPrChange w:id="3930" w:author="xiaox" w:date="2016-10-26T09:42:00Z">
          <w:pPr>
            <w:spacing w:line="360" w:lineRule="auto"/>
            <w:ind w:firstLineChars="200" w:firstLine="480"/>
          </w:pPr>
        </w:pPrChange>
      </w:pPr>
      <w:r w:rsidRPr="002D1708">
        <w:rPr>
          <w:rFonts w:hint="eastAsia"/>
          <w:rPrChange w:id="3931" w:author="xiaox" w:date="2016-10-26T09:42:00Z">
            <w:rPr>
              <w:rFonts w:hint="eastAsia"/>
              <w:sz w:val="24"/>
            </w:rPr>
          </w:rPrChange>
        </w:rPr>
        <w:t>四、投资限制</w:t>
      </w:r>
    </w:p>
    <w:p w:rsidR="002D1708" w:rsidRPr="002D1708" w:rsidRDefault="002D1708" w:rsidP="002D1708">
      <w:pPr>
        <w:spacing w:line="360" w:lineRule="auto"/>
        <w:ind w:firstLineChars="200" w:firstLine="420"/>
        <w:rPr>
          <w:rPrChange w:id="3932" w:author="xiaox" w:date="2016-10-26T09:42:00Z">
            <w:rPr>
              <w:sz w:val="24"/>
            </w:rPr>
          </w:rPrChange>
        </w:rPr>
        <w:pPrChange w:id="3933" w:author="xiaox" w:date="2016-10-26T09:42:00Z">
          <w:pPr>
            <w:spacing w:line="360" w:lineRule="auto"/>
            <w:ind w:firstLineChars="200" w:firstLine="480"/>
          </w:pPr>
        </w:pPrChange>
      </w:pPr>
      <w:r w:rsidRPr="002D1708">
        <w:rPr>
          <w:rPrChange w:id="3934" w:author="xiaox" w:date="2016-10-26T09:42:00Z">
            <w:rPr>
              <w:sz w:val="24"/>
            </w:rPr>
          </w:rPrChange>
        </w:rPr>
        <w:t>1</w:t>
      </w:r>
      <w:r w:rsidRPr="002D1708">
        <w:rPr>
          <w:rFonts w:hint="eastAsia"/>
          <w:rPrChange w:id="3935" w:author="xiaox" w:date="2016-10-26T09:42:00Z">
            <w:rPr>
              <w:rFonts w:hint="eastAsia"/>
              <w:sz w:val="24"/>
            </w:rPr>
          </w:rPrChange>
        </w:rPr>
        <w:t>、组合限制</w:t>
      </w:r>
    </w:p>
    <w:p w:rsidR="002D1708" w:rsidRPr="002D1708" w:rsidRDefault="002D1708" w:rsidP="002D1708">
      <w:pPr>
        <w:spacing w:line="360" w:lineRule="auto"/>
        <w:ind w:firstLineChars="200" w:firstLine="420"/>
        <w:rPr>
          <w:rPrChange w:id="3936" w:author="xiaox" w:date="2016-10-26T09:42:00Z">
            <w:rPr>
              <w:sz w:val="24"/>
            </w:rPr>
          </w:rPrChange>
        </w:rPr>
        <w:pPrChange w:id="3937" w:author="xiaox" w:date="2016-10-26T09:42:00Z">
          <w:pPr>
            <w:spacing w:line="360" w:lineRule="auto"/>
            <w:ind w:firstLineChars="200" w:firstLine="480"/>
          </w:pPr>
        </w:pPrChange>
      </w:pPr>
      <w:r w:rsidRPr="002D1708">
        <w:rPr>
          <w:rFonts w:hint="eastAsia"/>
          <w:rPrChange w:id="3938" w:author="xiaox" w:date="2016-10-26T09:42:00Z">
            <w:rPr>
              <w:rFonts w:hint="eastAsia"/>
              <w:sz w:val="24"/>
            </w:rPr>
          </w:rPrChange>
        </w:rPr>
        <w:t>基金的投资组合应遵循以下限制：</w:t>
      </w:r>
    </w:p>
    <w:p w:rsidR="002D1708" w:rsidRPr="002D1708" w:rsidRDefault="002D1708" w:rsidP="002D1708">
      <w:pPr>
        <w:spacing w:line="360" w:lineRule="auto"/>
        <w:ind w:firstLineChars="200" w:firstLine="420"/>
        <w:rPr>
          <w:highlight w:val="yellow"/>
          <w:rPrChange w:id="3939" w:author="xiaox" w:date="2016-10-26T09:42:00Z">
            <w:rPr>
              <w:sz w:val="24"/>
              <w:highlight w:val="yellow"/>
            </w:rPr>
          </w:rPrChange>
        </w:rPr>
        <w:pPrChange w:id="3940" w:author="xiaox" w:date="2016-10-26T09:42:00Z">
          <w:pPr>
            <w:spacing w:line="360" w:lineRule="auto"/>
            <w:ind w:firstLineChars="200" w:firstLine="480"/>
          </w:pPr>
        </w:pPrChange>
      </w:pPr>
      <w:r w:rsidRPr="002D1708">
        <w:rPr>
          <w:rFonts w:hint="eastAsia"/>
          <w:rPrChange w:id="3941" w:author="xiaox" w:date="2016-10-26T09:42:00Z">
            <w:rPr>
              <w:rFonts w:hint="eastAsia"/>
              <w:sz w:val="24"/>
              <w:highlight w:val="yellow"/>
            </w:rPr>
          </w:rPrChange>
        </w:rPr>
        <w:t>（</w:t>
      </w:r>
      <w:r w:rsidRPr="002D1708">
        <w:rPr>
          <w:rPrChange w:id="3942" w:author="xiaox" w:date="2016-10-26T09:42:00Z">
            <w:rPr>
              <w:sz w:val="24"/>
              <w:highlight w:val="yellow"/>
            </w:rPr>
          </w:rPrChange>
        </w:rPr>
        <w:t>1</w:t>
      </w:r>
      <w:r w:rsidRPr="002D1708">
        <w:rPr>
          <w:rFonts w:hint="eastAsia"/>
          <w:rPrChange w:id="3943" w:author="xiaox" w:date="2016-10-26T09:42:00Z">
            <w:rPr>
              <w:rFonts w:hint="eastAsia"/>
              <w:sz w:val="24"/>
              <w:highlight w:val="yellow"/>
            </w:rPr>
          </w:rPrChange>
        </w:rPr>
        <w:t>）</w:t>
      </w:r>
      <w:del w:id="3944" w:author="xiaox" w:date="2016-10-26T09:42:00Z">
        <w:r w:rsidR="009E2993">
          <w:rPr>
            <w:rFonts w:hint="eastAsia"/>
            <w:bCs/>
            <w:sz w:val="24"/>
            <w:highlight w:val="yellow"/>
          </w:rPr>
          <w:delText>说明：</w:delText>
        </w:r>
        <w:r w:rsidR="009E2993">
          <w:rPr>
            <w:bCs/>
            <w:sz w:val="24"/>
            <w:highlight w:val="yellow"/>
          </w:rPr>
          <w:delText>请列明本</w:delText>
        </w:r>
      </w:del>
      <w:ins w:id="3945" w:author="xiaox" w:date="2016-10-26T09:42:00Z">
        <w:r w:rsidR="00473770" w:rsidRPr="00473770">
          <w:rPr>
            <w:rFonts w:hint="eastAsia"/>
            <w:bCs/>
            <w:szCs w:val="21"/>
          </w:rPr>
          <w:t>本</w:t>
        </w:r>
      </w:ins>
      <w:r w:rsidRPr="002D1708">
        <w:rPr>
          <w:rFonts w:hint="eastAsia"/>
          <w:rPrChange w:id="3946" w:author="xiaox" w:date="2016-10-26T09:42:00Z">
            <w:rPr>
              <w:rFonts w:hint="eastAsia"/>
              <w:sz w:val="24"/>
              <w:highlight w:val="yellow"/>
            </w:rPr>
          </w:rPrChange>
        </w:rPr>
        <w:t>基金股票</w:t>
      </w:r>
      <w:del w:id="3947" w:author="xiaox" w:date="2016-10-26T09:42:00Z">
        <w:r w:rsidR="009E2993">
          <w:rPr>
            <w:bCs/>
            <w:sz w:val="24"/>
            <w:highlight w:val="yellow"/>
          </w:rPr>
          <w:delText>、债券的</w:delText>
        </w:r>
      </w:del>
      <w:r w:rsidRPr="002D1708">
        <w:rPr>
          <w:rFonts w:hint="eastAsia"/>
          <w:rPrChange w:id="3948" w:author="xiaox" w:date="2016-10-26T09:42:00Z">
            <w:rPr>
              <w:rFonts w:hint="eastAsia"/>
              <w:sz w:val="24"/>
              <w:highlight w:val="yellow"/>
            </w:rPr>
          </w:rPrChange>
        </w:rPr>
        <w:t>投资比例</w:t>
      </w:r>
      <w:del w:id="3949" w:author="xiaox" w:date="2016-10-26T09:42:00Z">
        <w:r w:rsidR="009E2993">
          <w:rPr>
            <w:bCs/>
            <w:sz w:val="24"/>
            <w:highlight w:val="yellow"/>
          </w:rPr>
          <w:delText>；</w:delText>
        </w:r>
      </w:del>
      <w:ins w:id="3950" w:author="xiaox" w:date="2016-10-26T09:42:00Z">
        <w:r w:rsidR="00473770" w:rsidRPr="00473770">
          <w:rPr>
            <w:rFonts w:hint="eastAsia"/>
            <w:bCs/>
            <w:szCs w:val="21"/>
          </w:rPr>
          <w:t>为基金资产的</w:t>
        </w:r>
        <w:r w:rsidR="00473770" w:rsidRPr="00473770">
          <w:rPr>
            <w:bCs/>
            <w:szCs w:val="21"/>
          </w:rPr>
          <w:t>0-95%</w:t>
        </w:r>
        <w:del w:id="3951" w:author="周凯怡" w:date="2016-11-14T19:38:00Z">
          <w:r w:rsidR="000B386B" w:rsidDel="001C0BC1">
            <w:rPr>
              <w:rFonts w:hint="eastAsia"/>
              <w:bCs/>
              <w:szCs w:val="21"/>
            </w:rPr>
            <w:delText>。</w:delText>
          </w:r>
        </w:del>
      </w:ins>
      <w:r w:rsidR="001C0BC1">
        <w:rPr>
          <w:rFonts w:hint="eastAsia"/>
        </w:rPr>
        <w:t>，权证投资占基金资产净值的比例为</w:t>
      </w:r>
      <w:r w:rsidR="001C0BC1">
        <w:rPr>
          <w:rFonts w:hint="eastAsia"/>
        </w:rPr>
        <w:t>0%</w:t>
      </w:r>
      <w:r w:rsidR="001C0BC1">
        <w:rPr>
          <w:rFonts w:hint="eastAsia"/>
        </w:rPr>
        <w:t>–</w:t>
      </w:r>
      <w:r w:rsidR="001C0BC1">
        <w:rPr>
          <w:rFonts w:hint="eastAsia"/>
        </w:rPr>
        <w:t>3%</w:t>
      </w:r>
      <w:ins w:id="3952" w:author="周凯怡" w:date="2016-11-14T19:38:00Z">
        <w:r w:rsidR="00CB0B7A">
          <w:rPr>
            <w:rFonts w:hint="eastAsia"/>
          </w:rPr>
          <w:t>。</w:t>
        </w:r>
      </w:ins>
    </w:p>
    <w:p w:rsidR="002D1708" w:rsidRPr="002D1708" w:rsidRDefault="002D1708" w:rsidP="002D1708">
      <w:pPr>
        <w:spacing w:line="360" w:lineRule="auto"/>
        <w:ind w:firstLineChars="200" w:firstLine="420"/>
        <w:rPr>
          <w:rPrChange w:id="3953" w:author="xiaox" w:date="2016-10-26T09:42:00Z">
            <w:rPr>
              <w:sz w:val="24"/>
            </w:rPr>
          </w:rPrChange>
        </w:rPr>
        <w:pPrChange w:id="3954" w:author="xiaox" w:date="2016-10-26T09:42:00Z">
          <w:pPr>
            <w:spacing w:line="360" w:lineRule="auto"/>
            <w:ind w:firstLineChars="200" w:firstLine="480"/>
          </w:pPr>
        </w:pPrChange>
      </w:pPr>
      <w:r w:rsidRPr="002D1708">
        <w:rPr>
          <w:rFonts w:hint="eastAsia"/>
          <w:rPrChange w:id="3955" w:author="xiaox" w:date="2016-10-26T09:42:00Z">
            <w:rPr>
              <w:rFonts w:hint="eastAsia"/>
              <w:sz w:val="24"/>
            </w:rPr>
          </w:rPrChange>
        </w:rPr>
        <w:t>（</w:t>
      </w:r>
      <w:r w:rsidRPr="002D1708">
        <w:rPr>
          <w:rPrChange w:id="3956" w:author="xiaox" w:date="2016-10-26T09:42:00Z">
            <w:rPr>
              <w:sz w:val="24"/>
            </w:rPr>
          </w:rPrChange>
        </w:rPr>
        <w:t>2</w:t>
      </w:r>
      <w:r w:rsidRPr="002D1708">
        <w:rPr>
          <w:rFonts w:hint="eastAsia"/>
          <w:rPrChange w:id="3957" w:author="xiaox" w:date="2016-10-26T09:42:00Z">
            <w:rPr>
              <w:rFonts w:hint="eastAsia"/>
              <w:sz w:val="24"/>
            </w:rPr>
          </w:rPrChange>
        </w:rPr>
        <w:t>）</w:t>
      </w:r>
      <w:ins w:id="3958" w:author="xiaox" w:date="2016-10-26T09:42:00Z">
        <w:r w:rsidR="00473770" w:rsidRPr="00473770">
          <w:rPr>
            <w:rFonts w:hint="eastAsia"/>
            <w:bCs/>
            <w:szCs w:val="21"/>
          </w:rPr>
          <w:t>每个交易日日终在扣除股指期货、国债期货</w:t>
        </w:r>
        <w:r w:rsidR="003E1ACE">
          <w:rPr>
            <w:rFonts w:hint="eastAsia"/>
            <w:bCs/>
            <w:szCs w:val="21"/>
          </w:rPr>
          <w:t>、期权</w:t>
        </w:r>
        <w:r w:rsidR="00473770" w:rsidRPr="00473770">
          <w:rPr>
            <w:rFonts w:hint="eastAsia"/>
            <w:bCs/>
            <w:szCs w:val="21"/>
          </w:rPr>
          <w:t>合约需缴纳的交易保证金后，</w:t>
        </w:r>
      </w:ins>
      <w:r w:rsidRPr="002D1708">
        <w:rPr>
          <w:rFonts w:hint="eastAsia"/>
          <w:rPrChange w:id="3959" w:author="xiaox" w:date="2016-10-26T09:42:00Z">
            <w:rPr>
              <w:rFonts w:hint="eastAsia"/>
              <w:sz w:val="24"/>
            </w:rPr>
          </w:rPrChange>
        </w:rPr>
        <w:t>保持不低于基金资产净值</w:t>
      </w:r>
      <w:r w:rsidRPr="002D1708">
        <w:rPr>
          <w:rPrChange w:id="3960" w:author="xiaox" w:date="2016-10-26T09:42:00Z">
            <w:rPr>
              <w:sz w:val="24"/>
            </w:rPr>
          </w:rPrChange>
        </w:rPr>
        <w:t>5</w:t>
      </w:r>
      <w:del w:id="3961" w:author="xiaox" w:date="2016-10-26T09:42:00Z">
        <w:r w:rsidR="009E2993">
          <w:rPr>
            <w:bCs/>
            <w:sz w:val="24"/>
          </w:rPr>
          <w:delText>％</w:delText>
        </w:r>
      </w:del>
      <w:ins w:id="3962" w:author="xiaox" w:date="2016-10-26T09:42:00Z">
        <w:r w:rsidR="0067351D">
          <w:rPr>
            <w:bCs/>
            <w:szCs w:val="21"/>
          </w:rPr>
          <w:t>%</w:t>
        </w:r>
      </w:ins>
      <w:r w:rsidRPr="002D1708">
        <w:rPr>
          <w:rFonts w:hint="eastAsia"/>
          <w:rPrChange w:id="3963" w:author="xiaox" w:date="2016-10-26T09:42:00Z">
            <w:rPr>
              <w:rFonts w:hint="eastAsia"/>
              <w:sz w:val="24"/>
            </w:rPr>
          </w:rPrChange>
        </w:rPr>
        <w:t>的现金或者到期日在一年以内的政府债券</w:t>
      </w:r>
      <w:del w:id="3964" w:author="xiaox" w:date="2016-10-26T09:42:00Z">
        <w:r w:rsidR="009E2993">
          <w:rPr>
            <w:bCs/>
            <w:sz w:val="24"/>
          </w:rPr>
          <w:delText>；</w:delText>
        </w:r>
      </w:del>
      <w:ins w:id="396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3966" w:author="xiaox" w:date="2016-10-26T09:42:00Z">
            <w:rPr>
              <w:sz w:val="24"/>
            </w:rPr>
          </w:rPrChange>
        </w:rPr>
        <w:pPrChange w:id="3967" w:author="xiaox" w:date="2016-10-26T09:42:00Z">
          <w:pPr>
            <w:spacing w:line="360" w:lineRule="auto"/>
            <w:ind w:firstLineChars="200" w:firstLine="480"/>
          </w:pPr>
        </w:pPrChange>
      </w:pPr>
      <w:r w:rsidRPr="002D1708">
        <w:rPr>
          <w:rFonts w:hint="eastAsia"/>
          <w:rPrChange w:id="3968" w:author="xiaox" w:date="2016-10-26T09:42:00Z">
            <w:rPr>
              <w:rFonts w:hint="eastAsia"/>
              <w:sz w:val="24"/>
            </w:rPr>
          </w:rPrChange>
        </w:rPr>
        <w:t>（</w:t>
      </w:r>
      <w:r w:rsidRPr="002D1708">
        <w:rPr>
          <w:rPrChange w:id="3969" w:author="xiaox" w:date="2016-10-26T09:42:00Z">
            <w:rPr>
              <w:sz w:val="24"/>
            </w:rPr>
          </w:rPrChange>
        </w:rPr>
        <w:t>3</w:t>
      </w:r>
      <w:r w:rsidRPr="002D1708">
        <w:rPr>
          <w:rFonts w:hint="eastAsia"/>
          <w:rPrChange w:id="3970" w:author="xiaox" w:date="2016-10-26T09:42:00Z">
            <w:rPr>
              <w:rFonts w:hint="eastAsia"/>
              <w:sz w:val="24"/>
            </w:rPr>
          </w:rPrChange>
        </w:rPr>
        <w:t>）本基金持有一家</w:t>
      </w:r>
      <w:del w:id="3971" w:author="xiaox" w:date="2016-10-26T09:42:00Z">
        <w:r w:rsidR="009E2993">
          <w:rPr>
            <w:bCs/>
            <w:sz w:val="24"/>
          </w:rPr>
          <w:delText>上市</w:delText>
        </w:r>
      </w:del>
      <w:r w:rsidRPr="002D1708">
        <w:rPr>
          <w:rFonts w:hint="eastAsia"/>
          <w:rPrChange w:id="3972" w:author="xiaox" w:date="2016-10-26T09:42:00Z">
            <w:rPr>
              <w:rFonts w:hint="eastAsia"/>
              <w:sz w:val="24"/>
            </w:rPr>
          </w:rPrChange>
        </w:rPr>
        <w:t>公司</w:t>
      </w:r>
      <w:ins w:id="3973" w:author="xiaox" w:date="2016-10-26T09:42:00Z">
        <w:r w:rsidR="00473770" w:rsidRPr="00473770">
          <w:rPr>
            <w:rFonts w:hint="eastAsia"/>
            <w:bCs/>
            <w:szCs w:val="21"/>
          </w:rPr>
          <w:t>发行</w:t>
        </w:r>
      </w:ins>
      <w:r w:rsidRPr="002D1708">
        <w:rPr>
          <w:rFonts w:hint="eastAsia"/>
          <w:rPrChange w:id="3974" w:author="xiaox" w:date="2016-10-26T09:42:00Z">
            <w:rPr>
              <w:rFonts w:hint="eastAsia"/>
              <w:sz w:val="24"/>
            </w:rPr>
          </w:rPrChange>
        </w:rPr>
        <w:t>的</w:t>
      </w:r>
      <w:del w:id="3975" w:author="xiaox" w:date="2016-10-26T09:42:00Z">
        <w:r w:rsidR="009E2993">
          <w:rPr>
            <w:bCs/>
            <w:sz w:val="24"/>
          </w:rPr>
          <w:delText>股票，</w:delText>
        </w:r>
      </w:del>
      <w:ins w:id="3976" w:author="xiaox" w:date="2016-10-26T09:42:00Z">
        <w:r w:rsidR="00473770" w:rsidRPr="00473770">
          <w:rPr>
            <w:rFonts w:hint="eastAsia"/>
            <w:bCs/>
            <w:szCs w:val="21"/>
          </w:rPr>
          <w:t>证券，</w:t>
        </w:r>
      </w:ins>
      <w:r w:rsidRPr="002D1708">
        <w:rPr>
          <w:rFonts w:hint="eastAsia"/>
          <w:rPrChange w:id="3977" w:author="xiaox" w:date="2016-10-26T09:42:00Z">
            <w:rPr>
              <w:rFonts w:hint="eastAsia"/>
              <w:sz w:val="24"/>
            </w:rPr>
          </w:rPrChange>
        </w:rPr>
        <w:t>其市值不超过基金资产净值的</w:t>
      </w:r>
      <w:r w:rsidRPr="002D1708">
        <w:rPr>
          <w:rPrChange w:id="3978" w:author="xiaox" w:date="2016-10-26T09:42:00Z">
            <w:rPr>
              <w:sz w:val="24"/>
            </w:rPr>
          </w:rPrChange>
        </w:rPr>
        <w:t>10</w:t>
      </w:r>
      <w:del w:id="3979" w:author="xiaox" w:date="2016-10-26T09:42:00Z">
        <w:r w:rsidR="009E2993">
          <w:rPr>
            <w:bCs/>
            <w:sz w:val="24"/>
          </w:rPr>
          <w:delText>％；</w:delText>
        </w:r>
      </w:del>
      <w:ins w:id="3980" w:author="xiaox" w:date="2016-10-26T09:42:00Z">
        <w:r w:rsidR="0067351D">
          <w:rPr>
            <w:bCs/>
            <w:szCs w:val="21"/>
          </w:rPr>
          <w:t>%</w:t>
        </w:r>
        <w:r w:rsidR="000B386B">
          <w:rPr>
            <w:rFonts w:hint="eastAsia"/>
            <w:bCs/>
            <w:szCs w:val="21"/>
          </w:rPr>
          <w:t>。</w:t>
        </w:r>
      </w:ins>
    </w:p>
    <w:p w:rsidR="002D1708" w:rsidRPr="002D1708" w:rsidRDefault="002D1708" w:rsidP="002D1708">
      <w:pPr>
        <w:spacing w:line="360" w:lineRule="auto"/>
        <w:ind w:firstLineChars="200" w:firstLine="420"/>
        <w:rPr>
          <w:rPrChange w:id="3981" w:author="xiaox" w:date="2016-10-26T09:42:00Z">
            <w:rPr>
              <w:sz w:val="24"/>
            </w:rPr>
          </w:rPrChange>
        </w:rPr>
        <w:pPrChange w:id="3982" w:author="xiaox" w:date="2016-10-26T09:42:00Z">
          <w:pPr>
            <w:spacing w:line="360" w:lineRule="auto"/>
            <w:ind w:firstLineChars="200" w:firstLine="480"/>
          </w:pPr>
        </w:pPrChange>
      </w:pPr>
      <w:r w:rsidRPr="002D1708">
        <w:rPr>
          <w:rFonts w:hint="eastAsia"/>
          <w:rPrChange w:id="3983" w:author="xiaox" w:date="2016-10-26T09:42:00Z">
            <w:rPr>
              <w:rFonts w:hint="eastAsia"/>
              <w:sz w:val="24"/>
            </w:rPr>
          </w:rPrChange>
        </w:rPr>
        <w:t>（</w:t>
      </w:r>
      <w:r w:rsidRPr="002D1708">
        <w:rPr>
          <w:rPrChange w:id="3984" w:author="xiaox" w:date="2016-10-26T09:42:00Z">
            <w:rPr>
              <w:sz w:val="24"/>
            </w:rPr>
          </w:rPrChange>
        </w:rPr>
        <w:t>4</w:t>
      </w:r>
      <w:r w:rsidRPr="002D1708">
        <w:rPr>
          <w:rFonts w:hint="eastAsia"/>
          <w:rPrChange w:id="3985" w:author="xiaox" w:date="2016-10-26T09:42:00Z">
            <w:rPr>
              <w:rFonts w:hint="eastAsia"/>
              <w:sz w:val="24"/>
            </w:rPr>
          </w:rPrChange>
        </w:rPr>
        <w:t>）本基金管理人管理的全部基金持有一家公司发行的证券，不超过该证券的</w:t>
      </w:r>
      <w:r w:rsidRPr="002D1708">
        <w:rPr>
          <w:rPrChange w:id="3986" w:author="xiaox" w:date="2016-10-26T09:42:00Z">
            <w:rPr>
              <w:sz w:val="24"/>
            </w:rPr>
          </w:rPrChange>
        </w:rPr>
        <w:t>10</w:t>
      </w:r>
      <w:del w:id="3987" w:author="xiaox" w:date="2016-10-26T09:42:00Z">
        <w:r w:rsidR="009E2993">
          <w:rPr>
            <w:bCs/>
            <w:sz w:val="24"/>
          </w:rPr>
          <w:delText>％；</w:delText>
        </w:r>
      </w:del>
      <w:ins w:id="3988" w:author="xiaox" w:date="2016-10-26T09:42:00Z">
        <w:r w:rsidR="0067351D">
          <w:rPr>
            <w:bCs/>
            <w:szCs w:val="21"/>
          </w:rPr>
          <w:t>%</w:t>
        </w:r>
        <w:r w:rsidR="000B386B">
          <w:rPr>
            <w:rFonts w:hint="eastAsia"/>
            <w:bCs/>
            <w:szCs w:val="21"/>
          </w:rPr>
          <w:t>。</w:t>
        </w:r>
      </w:ins>
    </w:p>
    <w:p w:rsidR="002D1708" w:rsidRPr="002D1708" w:rsidRDefault="002D1708" w:rsidP="002D1708">
      <w:pPr>
        <w:spacing w:line="360" w:lineRule="auto"/>
        <w:ind w:firstLineChars="200" w:firstLine="420"/>
        <w:rPr>
          <w:rPrChange w:id="3989" w:author="xiaox" w:date="2016-10-26T09:42:00Z">
            <w:rPr>
              <w:sz w:val="24"/>
            </w:rPr>
          </w:rPrChange>
        </w:rPr>
        <w:pPrChange w:id="3990" w:author="xiaox" w:date="2016-10-26T09:42:00Z">
          <w:pPr>
            <w:spacing w:line="360" w:lineRule="auto"/>
            <w:ind w:firstLineChars="200" w:firstLine="480"/>
          </w:pPr>
        </w:pPrChange>
      </w:pPr>
      <w:r w:rsidRPr="002D1708">
        <w:rPr>
          <w:rFonts w:hint="eastAsia"/>
          <w:rPrChange w:id="3991" w:author="xiaox" w:date="2016-10-26T09:42:00Z">
            <w:rPr>
              <w:rFonts w:hint="eastAsia"/>
              <w:sz w:val="24"/>
            </w:rPr>
          </w:rPrChange>
        </w:rPr>
        <w:t>（</w:t>
      </w:r>
      <w:r w:rsidRPr="002D1708">
        <w:rPr>
          <w:rPrChange w:id="3992" w:author="xiaox" w:date="2016-10-26T09:42:00Z">
            <w:rPr>
              <w:sz w:val="24"/>
            </w:rPr>
          </w:rPrChange>
        </w:rPr>
        <w:t>5</w:t>
      </w:r>
      <w:r w:rsidRPr="002D1708">
        <w:rPr>
          <w:rFonts w:hint="eastAsia"/>
          <w:rPrChange w:id="3993" w:author="xiaox" w:date="2016-10-26T09:42:00Z">
            <w:rPr>
              <w:rFonts w:hint="eastAsia"/>
              <w:sz w:val="24"/>
            </w:rPr>
          </w:rPrChange>
        </w:rPr>
        <w:t>）本基金持有的全部权证，其市值不得超过基金资产净值的</w:t>
      </w:r>
      <w:r w:rsidRPr="002D1708">
        <w:rPr>
          <w:rPrChange w:id="3994" w:author="xiaox" w:date="2016-10-26T09:42:00Z">
            <w:rPr>
              <w:sz w:val="24"/>
            </w:rPr>
          </w:rPrChange>
        </w:rPr>
        <w:t>3</w:t>
      </w:r>
      <w:del w:id="3995" w:author="xiaox" w:date="2016-10-26T09:42:00Z">
        <w:r w:rsidR="009E2993">
          <w:rPr>
            <w:bCs/>
            <w:sz w:val="24"/>
          </w:rPr>
          <w:delText>％；</w:delText>
        </w:r>
      </w:del>
      <w:ins w:id="3996" w:author="xiaox" w:date="2016-10-26T09:42:00Z">
        <w:r w:rsidR="0067351D">
          <w:rPr>
            <w:bCs/>
            <w:szCs w:val="21"/>
          </w:rPr>
          <w:t>%</w:t>
        </w:r>
        <w:r w:rsidR="000B386B">
          <w:rPr>
            <w:rFonts w:hint="eastAsia"/>
            <w:bCs/>
            <w:szCs w:val="21"/>
          </w:rPr>
          <w:t>。</w:t>
        </w:r>
      </w:ins>
    </w:p>
    <w:p w:rsidR="002D1708" w:rsidRPr="002D1708" w:rsidRDefault="002D1708" w:rsidP="002D1708">
      <w:pPr>
        <w:spacing w:line="360" w:lineRule="auto"/>
        <w:ind w:firstLineChars="200" w:firstLine="420"/>
        <w:rPr>
          <w:rPrChange w:id="3997" w:author="xiaox" w:date="2016-10-26T09:42:00Z">
            <w:rPr>
              <w:sz w:val="24"/>
            </w:rPr>
          </w:rPrChange>
        </w:rPr>
        <w:pPrChange w:id="3998" w:author="xiaox" w:date="2016-10-26T09:42:00Z">
          <w:pPr>
            <w:spacing w:line="360" w:lineRule="auto"/>
            <w:ind w:firstLineChars="200" w:firstLine="480"/>
          </w:pPr>
        </w:pPrChange>
      </w:pPr>
      <w:r w:rsidRPr="002D1708">
        <w:rPr>
          <w:rFonts w:hint="eastAsia"/>
          <w:rPrChange w:id="3999" w:author="xiaox" w:date="2016-10-26T09:42:00Z">
            <w:rPr>
              <w:rFonts w:hint="eastAsia"/>
              <w:sz w:val="24"/>
            </w:rPr>
          </w:rPrChange>
        </w:rPr>
        <w:t>（</w:t>
      </w:r>
      <w:r w:rsidRPr="002D1708">
        <w:rPr>
          <w:rPrChange w:id="4000" w:author="xiaox" w:date="2016-10-26T09:42:00Z">
            <w:rPr>
              <w:sz w:val="24"/>
            </w:rPr>
          </w:rPrChange>
        </w:rPr>
        <w:t>6</w:t>
      </w:r>
      <w:r w:rsidRPr="002D1708">
        <w:rPr>
          <w:rFonts w:hint="eastAsia"/>
          <w:rPrChange w:id="4001" w:author="xiaox" w:date="2016-10-26T09:42:00Z">
            <w:rPr>
              <w:rFonts w:hint="eastAsia"/>
              <w:sz w:val="24"/>
            </w:rPr>
          </w:rPrChange>
        </w:rPr>
        <w:t>）本基金管理人管理的全部基金持有的同一权证，不得超过该权证的</w:t>
      </w:r>
      <w:del w:id="4002" w:author="xiaox" w:date="2016-10-26T09:42:00Z">
        <w:r w:rsidR="009E2993">
          <w:rPr>
            <w:rFonts w:hint="eastAsia"/>
            <w:bCs/>
            <w:sz w:val="24"/>
          </w:rPr>
          <w:delText xml:space="preserve">   </w:delText>
        </w:r>
      </w:del>
      <w:r w:rsidRPr="002D1708">
        <w:rPr>
          <w:rPrChange w:id="4003" w:author="xiaox" w:date="2016-10-26T09:42:00Z">
            <w:rPr>
              <w:sz w:val="24"/>
            </w:rPr>
          </w:rPrChange>
        </w:rPr>
        <w:t>10</w:t>
      </w:r>
      <w:del w:id="4004" w:author="xiaox" w:date="2016-10-26T09:42:00Z">
        <w:r w:rsidR="009E2993">
          <w:rPr>
            <w:bCs/>
            <w:sz w:val="24"/>
          </w:rPr>
          <w:delText>％；</w:delText>
        </w:r>
      </w:del>
      <w:ins w:id="4005" w:author="xiaox" w:date="2016-10-26T09:42:00Z">
        <w:r w:rsidR="0067351D">
          <w:rPr>
            <w:bCs/>
            <w:szCs w:val="21"/>
          </w:rPr>
          <w:t>%</w:t>
        </w:r>
        <w:r w:rsidR="000B386B">
          <w:rPr>
            <w:rFonts w:hint="eastAsia"/>
            <w:bCs/>
            <w:szCs w:val="21"/>
          </w:rPr>
          <w:t>。</w:t>
        </w:r>
      </w:ins>
    </w:p>
    <w:p w:rsidR="002D1708" w:rsidRPr="002D1708" w:rsidRDefault="002D1708" w:rsidP="002D1708">
      <w:pPr>
        <w:spacing w:line="360" w:lineRule="auto"/>
        <w:ind w:firstLineChars="200" w:firstLine="420"/>
        <w:rPr>
          <w:rPrChange w:id="4006" w:author="xiaox" w:date="2016-10-26T09:42:00Z">
            <w:rPr>
              <w:sz w:val="24"/>
            </w:rPr>
          </w:rPrChange>
        </w:rPr>
        <w:pPrChange w:id="4007" w:author="xiaox" w:date="2016-10-26T09:42:00Z">
          <w:pPr>
            <w:spacing w:line="360" w:lineRule="auto"/>
            <w:ind w:firstLineChars="200" w:firstLine="480"/>
          </w:pPr>
        </w:pPrChange>
      </w:pPr>
      <w:r w:rsidRPr="002D1708">
        <w:rPr>
          <w:rFonts w:hint="eastAsia"/>
          <w:rPrChange w:id="4008" w:author="xiaox" w:date="2016-10-26T09:42:00Z">
            <w:rPr>
              <w:rFonts w:hint="eastAsia"/>
              <w:sz w:val="24"/>
            </w:rPr>
          </w:rPrChange>
        </w:rPr>
        <w:t>（</w:t>
      </w:r>
      <w:r w:rsidRPr="002D1708">
        <w:rPr>
          <w:rPrChange w:id="4009" w:author="xiaox" w:date="2016-10-26T09:42:00Z">
            <w:rPr>
              <w:sz w:val="24"/>
            </w:rPr>
          </w:rPrChange>
        </w:rPr>
        <w:t>7</w:t>
      </w:r>
      <w:r w:rsidRPr="002D1708">
        <w:rPr>
          <w:rFonts w:hint="eastAsia"/>
          <w:rPrChange w:id="4010" w:author="xiaox" w:date="2016-10-26T09:42:00Z">
            <w:rPr>
              <w:rFonts w:hint="eastAsia"/>
              <w:sz w:val="24"/>
            </w:rPr>
          </w:rPrChange>
        </w:rPr>
        <w:t>）本基金在任何交易日买入权证的总金额，不得超过上一交易日基金资产净值的</w:t>
      </w:r>
      <w:r w:rsidRPr="002D1708">
        <w:rPr>
          <w:rPrChange w:id="4011" w:author="xiaox" w:date="2016-10-26T09:42:00Z">
            <w:rPr>
              <w:sz w:val="24"/>
            </w:rPr>
          </w:rPrChange>
        </w:rPr>
        <w:t>0.5</w:t>
      </w:r>
      <w:del w:id="4012" w:author="xiaox" w:date="2016-10-26T09:42:00Z">
        <w:r w:rsidR="009E2993">
          <w:rPr>
            <w:bCs/>
            <w:sz w:val="24"/>
          </w:rPr>
          <w:delText>％；</w:delText>
        </w:r>
      </w:del>
      <w:ins w:id="4013" w:author="xiaox" w:date="2016-10-26T09:42:00Z">
        <w:r w:rsidR="0067351D">
          <w:rPr>
            <w:bCs/>
            <w:szCs w:val="21"/>
          </w:rPr>
          <w:t>%</w:t>
        </w:r>
        <w:r w:rsidR="000B386B">
          <w:rPr>
            <w:rFonts w:hint="eastAsia"/>
            <w:bCs/>
            <w:szCs w:val="21"/>
          </w:rPr>
          <w:t>。</w:t>
        </w:r>
      </w:ins>
    </w:p>
    <w:p w:rsidR="002D1708" w:rsidRPr="002D1708" w:rsidRDefault="002D1708" w:rsidP="002D1708">
      <w:pPr>
        <w:spacing w:line="360" w:lineRule="auto"/>
        <w:ind w:firstLineChars="200" w:firstLine="420"/>
        <w:rPr>
          <w:rPrChange w:id="4014" w:author="xiaox" w:date="2016-10-26T09:42:00Z">
            <w:rPr>
              <w:sz w:val="24"/>
            </w:rPr>
          </w:rPrChange>
        </w:rPr>
        <w:pPrChange w:id="4015" w:author="xiaox" w:date="2016-10-26T09:42:00Z">
          <w:pPr>
            <w:spacing w:line="360" w:lineRule="auto"/>
            <w:ind w:firstLineChars="200" w:firstLine="480"/>
          </w:pPr>
        </w:pPrChange>
      </w:pPr>
      <w:r w:rsidRPr="002D1708">
        <w:rPr>
          <w:rFonts w:hint="eastAsia"/>
          <w:rPrChange w:id="4016" w:author="xiaox" w:date="2016-10-26T09:42:00Z">
            <w:rPr>
              <w:rFonts w:hint="eastAsia"/>
              <w:sz w:val="24"/>
            </w:rPr>
          </w:rPrChange>
        </w:rPr>
        <w:t>（</w:t>
      </w:r>
      <w:r w:rsidRPr="002D1708">
        <w:rPr>
          <w:rPrChange w:id="4017" w:author="xiaox" w:date="2016-10-26T09:42:00Z">
            <w:rPr>
              <w:sz w:val="24"/>
            </w:rPr>
          </w:rPrChange>
        </w:rPr>
        <w:t>8</w:t>
      </w:r>
      <w:r w:rsidRPr="002D1708">
        <w:rPr>
          <w:rFonts w:hint="eastAsia"/>
          <w:rPrChange w:id="4018" w:author="xiaox" w:date="2016-10-26T09:42:00Z">
            <w:rPr>
              <w:rFonts w:hint="eastAsia"/>
              <w:sz w:val="24"/>
            </w:rPr>
          </w:rPrChange>
        </w:rPr>
        <w:t>）本基金投资于同一原始权益人的各类资产支持证券的比例，不得超过基金资产净值的</w:t>
      </w:r>
      <w:r w:rsidRPr="002D1708">
        <w:rPr>
          <w:rPrChange w:id="4019" w:author="xiaox" w:date="2016-10-26T09:42:00Z">
            <w:rPr>
              <w:sz w:val="24"/>
            </w:rPr>
          </w:rPrChange>
        </w:rPr>
        <w:t>10</w:t>
      </w:r>
      <w:del w:id="4020" w:author="xiaox" w:date="2016-10-26T09:42:00Z">
        <w:r w:rsidR="009E2993">
          <w:rPr>
            <w:bCs/>
            <w:sz w:val="24"/>
          </w:rPr>
          <w:delText>％；</w:delText>
        </w:r>
      </w:del>
      <w:ins w:id="4021" w:author="xiaox" w:date="2016-10-26T09:42:00Z">
        <w:r w:rsidR="0067351D">
          <w:rPr>
            <w:bCs/>
            <w:szCs w:val="21"/>
          </w:rPr>
          <w:t>%</w:t>
        </w:r>
        <w:r w:rsidR="000B386B">
          <w:rPr>
            <w:rFonts w:hint="eastAsia"/>
            <w:bCs/>
            <w:szCs w:val="21"/>
          </w:rPr>
          <w:t>。</w:t>
        </w:r>
      </w:ins>
    </w:p>
    <w:p w:rsidR="002D1708" w:rsidRPr="002D1708" w:rsidRDefault="002D1708" w:rsidP="002D1708">
      <w:pPr>
        <w:spacing w:line="360" w:lineRule="auto"/>
        <w:ind w:firstLineChars="200" w:firstLine="420"/>
        <w:rPr>
          <w:rPrChange w:id="4022" w:author="xiaox" w:date="2016-10-26T09:42:00Z">
            <w:rPr>
              <w:sz w:val="24"/>
            </w:rPr>
          </w:rPrChange>
        </w:rPr>
        <w:pPrChange w:id="4023" w:author="xiaox" w:date="2016-10-26T09:42:00Z">
          <w:pPr>
            <w:spacing w:line="360" w:lineRule="auto"/>
            <w:ind w:firstLineChars="200" w:firstLine="480"/>
          </w:pPr>
        </w:pPrChange>
      </w:pPr>
      <w:r w:rsidRPr="002D1708">
        <w:rPr>
          <w:rFonts w:hint="eastAsia"/>
          <w:rPrChange w:id="4024" w:author="xiaox" w:date="2016-10-26T09:42:00Z">
            <w:rPr>
              <w:rFonts w:hint="eastAsia"/>
              <w:sz w:val="24"/>
            </w:rPr>
          </w:rPrChange>
        </w:rPr>
        <w:t>（</w:t>
      </w:r>
      <w:r w:rsidRPr="002D1708">
        <w:rPr>
          <w:rPrChange w:id="4025" w:author="xiaox" w:date="2016-10-26T09:42:00Z">
            <w:rPr>
              <w:sz w:val="24"/>
            </w:rPr>
          </w:rPrChange>
        </w:rPr>
        <w:t>9</w:t>
      </w:r>
      <w:r w:rsidRPr="002D1708">
        <w:rPr>
          <w:rFonts w:hint="eastAsia"/>
          <w:rPrChange w:id="4026" w:author="xiaox" w:date="2016-10-26T09:42:00Z">
            <w:rPr>
              <w:rFonts w:hint="eastAsia"/>
              <w:sz w:val="24"/>
            </w:rPr>
          </w:rPrChange>
        </w:rPr>
        <w:t>）本基金持有的全部资产支持证券，其市值不得超过基金资产净值的</w:t>
      </w:r>
      <w:r w:rsidRPr="002D1708">
        <w:rPr>
          <w:rPrChange w:id="4027" w:author="xiaox" w:date="2016-10-26T09:42:00Z">
            <w:rPr>
              <w:sz w:val="24"/>
            </w:rPr>
          </w:rPrChange>
        </w:rPr>
        <w:t>20</w:t>
      </w:r>
      <w:del w:id="4028" w:author="xiaox" w:date="2016-10-26T09:42:00Z">
        <w:r w:rsidR="009E2993">
          <w:rPr>
            <w:bCs/>
            <w:sz w:val="24"/>
          </w:rPr>
          <w:delText>％；</w:delText>
        </w:r>
      </w:del>
      <w:ins w:id="4029" w:author="xiaox" w:date="2016-10-26T09:42:00Z">
        <w:r w:rsidR="0067351D">
          <w:rPr>
            <w:bCs/>
            <w:szCs w:val="21"/>
          </w:rPr>
          <w:t>%</w:t>
        </w:r>
        <w:r w:rsidR="000B386B">
          <w:rPr>
            <w:rFonts w:hint="eastAsia"/>
            <w:bCs/>
            <w:szCs w:val="21"/>
          </w:rPr>
          <w:t>。</w:t>
        </w:r>
      </w:ins>
    </w:p>
    <w:p w:rsidR="002D1708" w:rsidRPr="002D1708" w:rsidRDefault="002D1708" w:rsidP="002D1708">
      <w:pPr>
        <w:spacing w:line="360" w:lineRule="auto"/>
        <w:ind w:firstLineChars="200" w:firstLine="420"/>
        <w:rPr>
          <w:rPrChange w:id="4030" w:author="xiaox" w:date="2016-10-26T09:42:00Z">
            <w:rPr>
              <w:sz w:val="24"/>
            </w:rPr>
          </w:rPrChange>
        </w:rPr>
        <w:pPrChange w:id="4031" w:author="xiaox" w:date="2016-10-26T09:42:00Z">
          <w:pPr>
            <w:spacing w:line="360" w:lineRule="auto"/>
            <w:ind w:firstLineChars="200" w:firstLine="480"/>
          </w:pPr>
        </w:pPrChange>
      </w:pPr>
      <w:r w:rsidRPr="002D1708">
        <w:rPr>
          <w:rFonts w:hint="eastAsia"/>
          <w:rPrChange w:id="4032" w:author="xiaox" w:date="2016-10-26T09:42:00Z">
            <w:rPr>
              <w:rFonts w:hint="eastAsia"/>
              <w:sz w:val="24"/>
            </w:rPr>
          </w:rPrChange>
        </w:rPr>
        <w:t>（</w:t>
      </w:r>
      <w:r w:rsidRPr="002D1708">
        <w:rPr>
          <w:rPrChange w:id="4033" w:author="xiaox" w:date="2016-10-26T09:42:00Z">
            <w:rPr>
              <w:sz w:val="24"/>
            </w:rPr>
          </w:rPrChange>
        </w:rPr>
        <w:t>10</w:t>
      </w:r>
      <w:r w:rsidRPr="002D1708">
        <w:rPr>
          <w:rFonts w:hint="eastAsia"/>
          <w:rPrChange w:id="4034" w:author="xiaox" w:date="2016-10-26T09:42:00Z">
            <w:rPr>
              <w:rFonts w:hint="eastAsia"/>
              <w:sz w:val="24"/>
            </w:rPr>
          </w:rPrChange>
        </w:rPr>
        <w:t>）本基金持有的同一</w:t>
      </w:r>
      <w:del w:id="4035" w:author="xiaox" w:date="2016-10-26T09:42:00Z">
        <w:r w:rsidR="009E2993">
          <w:rPr>
            <w:bCs/>
            <w:sz w:val="24"/>
          </w:rPr>
          <w:delText>(</w:delText>
        </w:r>
      </w:del>
      <w:ins w:id="4036" w:author="xiaox" w:date="2016-10-26T09:42:00Z">
        <w:r w:rsidR="000045D9">
          <w:rPr>
            <w:bCs/>
            <w:szCs w:val="21"/>
          </w:rPr>
          <w:t>（</w:t>
        </w:r>
      </w:ins>
      <w:r w:rsidRPr="002D1708">
        <w:rPr>
          <w:rFonts w:hint="eastAsia"/>
          <w:rPrChange w:id="4037" w:author="xiaox" w:date="2016-10-26T09:42:00Z">
            <w:rPr>
              <w:rFonts w:hint="eastAsia"/>
              <w:sz w:val="24"/>
            </w:rPr>
          </w:rPrChange>
        </w:rPr>
        <w:t>指同一信用级别</w:t>
      </w:r>
      <w:del w:id="4038" w:author="xiaox" w:date="2016-10-26T09:42:00Z">
        <w:r w:rsidR="009E2993">
          <w:rPr>
            <w:bCs/>
            <w:sz w:val="24"/>
          </w:rPr>
          <w:delText>)</w:delText>
        </w:r>
      </w:del>
      <w:ins w:id="4039" w:author="xiaox" w:date="2016-10-26T09:42:00Z">
        <w:r w:rsidR="000045D9">
          <w:rPr>
            <w:bCs/>
            <w:szCs w:val="21"/>
          </w:rPr>
          <w:t>）</w:t>
        </w:r>
      </w:ins>
      <w:r w:rsidRPr="002D1708">
        <w:rPr>
          <w:rFonts w:hint="eastAsia"/>
          <w:rPrChange w:id="4040" w:author="xiaox" w:date="2016-10-26T09:42:00Z">
            <w:rPr>
              <w:rFonts w:hint="eastAsia"/>
              <w:sz w:val="24"/>
            </w:rPr>
          </w:rPrChange>
        </w:rPr>
        <w:t>资产支持证券的比例，不得超过该资产支持证券规模的</w:t>
      </w:r>
      <w:r w:rsidRPr="002D1708">
        <w:rPr>
          <w:rPrChange w:id="4041" w:author="xiaox" w:date="2016-10-26T09:42:00Z">
            <w:rPr>
              <w:sz w:val="24"/>
            </w:rPr>
          </w:rPrChange>
        </w:rPr>
        <w:t>10</w:t>
      </w:r>
      <w:del w:id="4042" w:author="xiaox" w:date="2016-10-26T09:42:00Z">
        <w:r w:rsidR="009E2993">
          <w:rPr>
            <w:bCs/>
            <w:sz w:val="24"/>
          </w:rPr>
          <w:delText>％；</w:delText>
        </w:r>
      </w:del>
      <w:ins w:id="4043" w:author="xiaox" w:date="2016-10-26T09:42:00Z">
        <w:r w:rsidR="0067351D">
          <w:rPr>
            <w:bCs/>
            <w:szCs w:val="21"/>
          </w:rPr>
          <w:t>%</w:t>
        </w:r>
        <w:r w:rsidR="000B386B">
          <w:rPr>
            <w:rFonts w:hint="eastAsia"/>
            <w:bCs/>
            <w:szCs w:val="21"/>
          </w:rPr>
          <w:t>。</w:t>
        </w:r>
      </w:ins>
    </w:p>
    <w:p w:rsidR="002D1708" w:rsidRPr="002D1708" w:rsidRDefault="002D1708" w:rsidP="002D1708">
      <w:pPr>
        <w:spacing w:line="360" w:lineRule="auto"/>
        <w:ind w:firstLineChars="200" w:firstLine="420"/>
        <w:rPr>
          <w:rPrChange w:id="4044" w:author="xiaox" w:date="2016-10-26T09:42:00Z">
            <w:rPr>
              <w:sz w:val="24"/>
            </w:rPr>
          </w:rPrChange>
        </w:rPr>
        <w:pPrChange w:id="4045" w:author="xiaox" w:date="2016-10-26T09:42:00Z">
          <w:pPr>
            <w:spacing w:line="360" w:lineRule="auto"/>
            <w:ind w:firstLineChars="200" w:firstLine="480"/>
          </w:pPr>
        </w:pPrChange>
      </w:pPr>
      <w:r w:rsidRPr="002D1708">
        <w:rPr>
          <w:rFonts w:hint="eastAsia"/>
          <w:rPrChange w:id="4046" w:author="xiaox" w:date="2016-10-26T09:42:00Z">
            <w:rPr>
              <w:rFonts w:hint="eastAsia"/>
              <w:sz w:val="24"/>
            </w:rPr>
          </w:rPrChange>
        </w:rPr>
        <w:t>（</w:t>
      </w:r>
      <w:r w:rsidRPr="002D1708">
        <w:rPr>
          <w:rPrChange w:id="4047" w:author="xiaox" w:date="2016-10-26T09:42:00Z">
            <w:rPr>
              <w:sz w:val="24"/>
            </w:rPr>
          </w:rPrChange>
        </w:rPr>
        <w:t>11</w:t>
      </w:r>
      <w:r w:rsidRPr="002D1708">
        <w:rPr>
          <w:rFonts w:hint="eastAsia"/>
          <w:rPrChange w:id="4048" w:author="xiaox" w:date="2016-10-26T09:42:00Z">
            <w:rPr>
              <w:rFonts w:hint="eastAsia"/>
              <w:sz w:val="24"/>
            </w:rPr>
          </w:rPrChange>
        </w:rPr>
        <w:t>）本基金管理人管理的全部基金投资于同一原始权益人的各类资产支持证券，不得</w:t>
      </w:r>
      <w:r w:rsidRPr="002D1708">
        <w:rPr>
          <w:rFonts w:hint="eastAsia"/>
          <w:rPrChange w:id="4049" w:author="xiaox" w:date="2016-10-26T09:42:00Z">
            <w:rPr>
              <w:rFonts w:hint="eastAsia"/>
              <w:sz w:val="24"/>
            </w:rPr>
          </w:rPrChange>
        </w:rPr>
        <w:lastRenderedPageBreak/>
        <w:t>超过其各类资产支持证券合计规模的</w:t>
      </w:r>
      <w:r w:rsidRPr="002D1708">
        <w:rPr>
          <w:rPrChange w:id="4050" w:author="xiaox" w:date="2016-10-26T09:42:00Z">
            <w:rPr>
              <w:sz w:val="24"/>
            </w:rPr>
          </w:rPrChange>
        </w:rPr>
        <w:t>10</w:t>
      </w:r>
      <w:del w:id="4051" w:author="xiaox" w:date="2016-10-26T09:42:00Z">
        <w:r w:rsidR="009E2993">
          <w:rPr>
            <w:bCs/>
            <w:sz w:val="24"/>
          </w:rPr>
          <w:delText>％；</w:delText>
        </w:r>
      </w:del>
      <w:ins w:id="4052" w:author="xiaox" w:date="2016-10-26T09:42:00Z">
        <w:r w:rsidR="0067351D">
          <w:rPr>
            <w:bCs/>
            <w:szCs w:val="21"/>
          </w:rPr>
          <w:t>%</w:t>
        </w:r>
        <w:r w:rsidR="000B386B">
          <w:rPr>
            <w:rFonts w:hint="eastAsia"/>
            <w:bCs/>
            <w:szCs w:val="21"/>
          </w:rPr>
          <w:t>。</w:t>
        </w:r>
      </w:ins>
    </w:p>
    <w:p w:rsidR="002D1708" w:rsidRPr="002D1708" w:rsidRDefault="002D1708" w:rsidP="002D1708">
      <w:pPr>
        <w:spacing w:line="360" w:lineRule="auto"/>
        <w:ind w:firstLineChars="200" w:firstLine="420"/>
        <w:rPr>
          <w:rPrChange w:id="4053" w:author="xiaox" w:date="2016-10-26T09:42:00Z">
            <w:rPr>
              <w:sz w:val="24"/>
            </w:rPr>
          </w:rPrChange>
        </w:rPr>
        <w:pPrChange w:id="4054" w:author="xiaox" w:date="2016-10-26T09:42:00Z">
          <w:pPr>
            <w:spacing w:line="360" w:lineRule="auto"/>
            <w:ind w:firstLineChars="200" w:firstLine="480"/>
          </w:pPr>
        </w:pPrChange>
      </w:pPr>
      <w:r w:rsidRPr="002D1708">
        <w:rPr>
          <w:rFonts w:hint="eastAsia"/>
          <w:rPrChange w:id="4055" w:author="xiaox" w:date="2016-10-26T09:42:00Z">
            <w:rPr>
              <w:rFonts w:hint="eastAsia"/>
              <w:sz w:val="24"/>
            </w:rPr>
          </w:rPrChange>
        </w:rPr>
        <w:t>（</w:t>
      </w:r>
      <w:r w:rsidRPr="002D1708">
        <w:rPr>
          <w:rPrChange w:id="4056" w:author="xiaox" w:date="2016-10-26T09:42:00Z">
            <w:rPr>
              <w:sz w:val="24"/>
            </w:rPr>
          </w:rPrChange>
        </w:rPr>
        <w:t>12</w:t>
      </w:r>
      <w:r w:rsidRPr="002D1708">
        <w:rPr>
          <w:rFonts w:hint="eastAsia"/>
          <w:rPrChange w:id="4057" w:author="xiaox" w:date="2016-10-26T09:42:00Z">
            <w:rPr>
              <w:rFonts w:hint="eastAsia"/>
              <w:sz w:val="24"/>
            </w:rPr>
          </w:rPrChange>
        </w:rPr>
        <w:t>）本基金应投资于信用级别评级为</w:t>
      </w:r>
      <w:r w:rsidRPr="002D1708">
        <w:rPr>
          <w:rPrChange w:id="4058" w:author="xiaox" w:date="2016-10-26T09:42:00Z">
            <w:rPr>
              <w:sz w:val="24"/>
            </w:rPr>
          </w:rPrChange>
        </w:rPr>
        <w:t>BBB</w:t>
      </w:r>
      <w:r w:rsidRPr="002D1708">
        <w:rPr>
          <w:rFonts w:hint="eastAsia"/>
          <w:rPrChange w:id="4059" w:author="xiaox" w:date="2016-10-26T09:42:00Z">
            <w:rPr>
              <w:rFonts w:hint="eastAsia"/>
              <w:sz w:val="24"/>
            </w:rPr>
          </w:rPrChange>
        </w:rPr>
        <w:t>以上</w:t>
      </w:r>
      <w:del w:id="4060" w:author="xiaox" w:date="2016-10-26T09:42:00Z">
        <w:r w:rsidR="009E2993">
          <w:rPr>
            <w:bCs/>
            <w:sz w:val="24"/>
          </w:rPr>
          <w:delText>(</w:delText>
        </w:r>
      </w:del>
      <w:ins w:id="4061" w:author="xiaox" w:date="2016-10-26T09:42:00Z">
        <w:r w:rsidR="000045D9">
          <w:rPr>
            <w:bCs/>
            <w:szCs w:val="21"/>
          </w:rPr>
          <w:t>（</w:t>
        </w:r>
      </w:ins>
      <w:r w:rsidRPr="002D1708">
        <w:rPr>
          <w:rFonts w:hint="eastAsia"/>
          <w:rPrChange w:id="4062" w:author="xiaox" w:date="2016-10-26T09:42:00Z">
            <w:rPr>
              <w:rFonts w:hint="eastAsia"/>
              <w:sz w:val="24"/>
            </w:rPr>
          </w:rPrChange>
        </w:rPr>
        <w:t>含</w:t>
      </w:r>
      <w:r w:rsidRPr="002D1708">
        <w:rPr>
          <w:rPrChange w:id="4063" w:author="xiaox" w:date="2016-10-26T09:42:00Z">
            <w:rPr>
              <w:sz w:val="24"/>
            </w:rPr>
          </w:rPrChange>
        </w:rPr>
        <w:t>BBB</w:t>
      </w:r>
      <w:del w:id="4064" w:author="xiaox" w:date="2016-10-26T09:42:00Z">
        <w:r w:rsidR="009E2993">
          <w:rPr>
            <w:bCs/>
            <w:sz w:val="24"/>
          </w:rPr>
          <w:delText>)</w:delText>
        </w:r>
      </w:del>
      <w:ins w:id="4065" w:author="xiaox" w:date="2016-10-26T09:42:00Z">
        <w:r w:rsidR="000045D9">
          <w:rPr>
            <w:bCs/>
            <w:szCs w:val="21"/>
          </w:rPr>
          <w:t>）</w:t>
        </w:r>
      </w:ins>
      <w:r w:rsidRPr="002D1708">
        <w:rPr>
          <w:rFonts w:hint="eastAsia"/>
          <w:rPrChange w:id="4066" w:author="xiaox" w:date="2016-10-26T09:42:00Z">
            <w:rPr>
              <w:rFonts w:hint="eastAsia"/>
              <w:sz w:val="24"/>
            </w:rPr>
          </w:rPrChange>
        </w:rPr>
        <w:t>的资产支持证券。基金持有资产支持证券期间，如果其信用等级下降、不再符合投资标准，应在评级报告发布之日起</w:t>
      </w:r>
      <w:r w:rsidRPr="002D1708">
        <w:rPr>
          <w:rPrChange w:id="4067" w:author="xiaox" w:date="2016-10-26T09:42:00Z">
            <w:rPr>
              <w:sz w:val="24"/>
            </w:rPr>
          </w:rPrChange>
        </w:rPr>
        <w:t>3</w:t>
      </w:r>
      <w:r w:rsidRPr="002D1708">
        <w:rPr>
          <w:rFonts w:hint="eastAsia"/>
          <w:rPrChange w:id="4068" w:author="xiaox" w:date="2016-10-26T09:42:00Z">
            <w:rPr>
              <w:rFonts w:hint="eastAsia"/>
              <w:sz w:val="24"/>
            </w:rPr>
          </w:rPrChange>
        </w:rPr>
        <w:t>个月内予以全部卖出</w:t>
      </w:r>
      <w:del w:id="4069" w:author="xiaox" w:date="2016-10-26T09:42:00Z">
        <w:r w:rsidR="009E2993">
          <w:rPr>
            <w:bCs/>
            <w:sz w:val="24"/>
          </w:rPr>
          <w:delText>；</w:delText>
        </w:r>
      </w:del>
      <w:ins w:id="407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071" w:author="xiaox" w:date="2016-10-26T09:42:00Z">
            <w:rPr>
              <w:sz w:val="24"/>
            </w:rPr>
          </w:rPrChange>
        </w:rPr>
        <w:pPrChange w:id="4072" w:author="xiaox" w:date="2016-10-26T09:42:00Z">
          <w:pPr>
            <w:spacing w:line="360" w:lineRule="auto"/>
            <w:ind w:firstLineChars="200" w:firstLine="480"/>
          </w:pPr>
        </w:pPrChange>
      </w:pPr>
      <w:r w:rsidRPr="002D1708">
        <w:rPr>
          <w:rFonts w:hint="eastAsia"/>
          <w:rPrChange w:id="4073" w:author="xiaox" w:date="2016-10-26T09:42:00Z">
            <w:rPr>
              <w:rFonts w:hint="eastAsia"/>
              <w:sz w:val="24"/>
            </w:rPr>
          </w:rPrChange>
        </w:rPr>
        <w:t>（</w:t>
      </w:r>
      <w:r w:rsidRPr="002D1708">
        <w:rPr>
          <w:rPrChange w:id="4074" w:author="xiaox" w:date="2016-10-26T09:42:00Z">
            <w:rPr>
              <w:sz w:val="24"/>
            </w:rPr>
          </w:rPrChange>
        </w:rPr>
        <w:t>13</w:t>
      </w:r>
      <w:r w:rsidRPr="002D1708">
        <w:rPr>
          <w:rFonts w:hint="eastAsia"/>
          <w:rPrChange w:id="4075" w:author="xiaox" w:date="2016-10-26T09:42:00Z">
            <w:rPr>
              <w:rFonts w:hint="eastAsia"/>
              <w:sz w:val="24"/>
            </w:rPr>
          </w:rPrChange>
        </w:rPr>
        <w:t>）基金财产参与股票发行申购，本基金所申报的金额不超过本基金的总资产，本基金所申报的股票数量不超过拟发行股票公司本次发行股票的总量</w:t>
      </w:r>
      <w:del w:id="4076" w:author="xiaox" w:date="2016-10-26T09:42:00Z">
        <w:r w:rsidR="009E2993">
          <w:rPr>
            <w:bCs/>
            <w:sz w:val="24"/>
          </w:rPr>
          <w:delText>；</w:delText>
        </w:r>
      </w:del>
      <w:ins w:id="407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078" w:author="xiaox" w:date="2016-10-26T09:42:00Z">
            <w:rPr>
              <w:sz w:val="24"/>
            </w:rPr>
          </w:rPrChange>
        </w:rPr>
        <w:pPrChange w:id="4079" w:author="xiaox" w:date="2016-10-26T09:42:00Z">
          <w:pPr>
            <w:spacing w:line="360" w:lineRule="auto"/>
            <w:ind w:firstLineChars="200" w:firstLine="480"/>
          </w:pPr>
        </w:pPrChange>
      </w:pPr>
      <w:r w:rsidRPr="002D1708">
        <w:rPr>
          <w:rFonts w:hint="eastAsia"/>
          <w:rPrChange w:id="4080" w:author="xiaox" w:date="2016-10-26T09:42:00Z">
            <w:rPr>
              <w:rFonts w:hint="eastAsia"/>
              <w:sz w:val="24"/>
            </w:rPr>
          </w:rPrChange>
        </w:rPr>
        <w:t>（</w:t>
      </w:r>
      <w:r w:rsidRPr="002D1708">
        <w:rPr>
          <w:rPrChange w:id="4081" w:author="xiaox" w:date="2016-10-26T09:42:00Z">
            <w:rPr>
              <w:sz w:val="24"/>
            </w:rPr>
          </w:rPrChange>
        </w:rPr>
        <w:t>14</w:t>
      </w:r>
      <w:r w:rsidRPr="002D1708">
        <w:rPr>
          <w:rFonts w:hint="eastAsia"/>
          <w:rPrChange w:id="4082" w:author="xiaox" w:date="2016-10-26T09:42:00Z">
            <w:rPr>
              <w:rFonts w:hint="eastAsia"/>
              <w:sz w:val="24"/>
            </w:rPr>
          </w:rPrChange>
        </w:rPr>
        <w:t>）本基金进入全国银行间同业市场进行债券回购的资金余额不得超过基金资产净值的</w:t>
      </w:r>
      <w:r w:rsidRPr="002D1708">
        <w:rPr>
          <w:rPrChange w:id="4083" w:author="xiaox" w:date="2016-10-26T09:42:00Z">
            <w:rPr>
              <w:sz w:val="24"/>
            </w:rPr>
          </w:rPrChange>
        </w:rPr>
        <w:t>40%</w:t>
      </w:r>
      <w:del w:id="4084" w:author="xiaox" w:date="2016-10-26T09:42:00Z">
        <w:r w:rsidR="009E2993">
          <w:rPr>
            <w:bCs/>
            <w:sz w:val="24"/>
          </w:rPr>
          <w:delText>；</w:delText>
        </w:r>
      </w:del>
      <w:ins w:id="4085" w:author="xiaox" w:date="2016-10-26T09:42:00Z">
        <w:r w:rsidR="00A851B6">
          <w:rPr>
            <w:rFonts w:hint="eastAsia"/>
            <w:bCs/>
            <w:szCs w:val="21"/>
          </w:rPr>
          <w:t>，</w:t>
        </w:r>
        <w:del w:id="4086" w:author="PINGAN" w:date="2016-10-28T15:41:00Z">
          <w:r w:rsidR="00983062" w:rsidRPr="00983062" w:rsidDel="002C6316">
            <w:rPr>
              <w:rFonts w:hint="eastAsia"/>
              <w:bCs/>
              <w:szCs w:val="21"/>
            </w:rPr>
            <w:delText>在全国银行间同业市场中的</w:delText>
          </w:r>
        </w:del>
        <w:r w:rsidR="00983062" w:rsidRPr="00983062">
          <w:rPr>
            <w:rFonts w:hint="eastAsia"/>
            <w:bCs/>
            <w:szCs w:val="21"/>
          </w:rPr>
          <w:t>债券回购最长期限为</w:t>
        </w:r>
        <w:r w:rsidR="00983062" w:rsidRPr="00983062">
          <w:rPr>
            <w:bCs/>
            <w:szCs w:val="21"/>
          </w:rPr>
          <w:t>1</w:t>
        </w:r>
        <w:r w:rsidR="00983062" w:rsidRPr="00983062">
          <w:rPr>
            <w:rFonts w:hint="eastAsia"/>
            <w:bCs/>
            <w:szCs w:val="21"/>
          </w:rPr>
          <w:t>年，债券回购到期后不得展期</w:t>
        </w:r>
        <w:r w:rsidR="000B386B">
          <w:rPr>
            <w:rFonts w:hint="eastAsia"/>
            <w:bCs/>
            <w:szCs w:val="21"/>
          </w:rPr>
          <w:t>。</w:t>
        </w:r>
      </w:ins>
    </w:p>
    <w:p w:rsidR="002D1708" w:rsidRDefault="002D1708" w:rsidP="002D1708">
      <w:pPr>
        <w:spacing w:line="360" w:lineRule="auto"/>
        <w:ind w:firstLineChars="200" w:firstLine="420"/>
        <w:rPr>
          <w:ins w:id="4087" w:author="xiaox" w:date="2016-10-26T09:42:00Z"/>
          <w:bCs/>
          <w:szCs w:val="21"/>
        </w:rPr>
        <w:pPrChange w:id="4088" w:author="PINGAN" w:date="2016-10-28T15:50:00Z">
          <w:pPr>
            <w:spacing w:line="360" w:lineRule="auto"/>
            <w:ind w:firstLineChars="200" w:firstLine="480"/>
          </w:pPr>
        </w:pPrChange>
      </w:pPr>
      <w:r w:rsidRPr="002D1708">
        <w:rPr>
          <w:rFonts w:hint="eastAsia"/>
          <w:rPrChange w:id="4089" w:author="xiaox" w:date="2016-10-26T09:42:00Z">
            <w:rPr>
              <w:rFonts w:hint="eastAsia"/>
              <w:sz w:val="24"/>
            </w:rPr>
          </w:rPrChange>
        </w:rPr>
        <w:t>（</w:t>
      </w:r>
      <w:r w:rsidRPr="002D1708">
        <w:rPr>
          <w:rPrChange w:id="4090" w:author="xiaox" w:date="2016-10-26T09:42:00Z">
            <w:rPr>
              <w:sz w:val="24"/>
            </w:rPr>
          </w:rPrChange>
        </w:rPr>
        <w:t>15</w:t>
      </w:r>
      <w:r w:rsidRPr="002D1708">
        <w:rPr>
          <w:rFonts w:hint="eastAsia"/>
          <w:rPrChange w:id="4091" w:author="xiaox" w:date="2016-10-26T09:42:00Z">
            <w:rPr>
              <w:rFonts w:hint="eastAsia"/>
              <w:sz w:val="24"/>
            </w:rPr>
          </w:rPrChange>
        </w:rPr>
        <w:t>）</w:t>
      </w:r>
      <w:ins w:id="4092" w:author="xiaox" w:date="2016-10-26T09:42:00Z">
        <w:r w:rsidR="00473770" w:rsidRPr="00473770">
          <w:rPr>
            <w:rFonts w:hint="eastAsia"/>
            <w:bCs/>
            <w:szCs w:val="21"/>
          </w:rPr>
          <w:t>本基金持有单只中小企业私募债券，其市值不得超过该基金资产净值的</w:t>
        </w:r>
        <w:r w:rsidR="00473770" w:rsidRPr="00473770">
          <w:rPr>
            <w:bCs/>
            <w:szCs w:val="21"/>
          </w:rPr>
          <w:t>10%</w:t>
        </w:r>
        <w:r w:rsidR="000B386B">
          <w:rPr>
            <w:rFonts w:hint="eastAsia"/>
            <w:bCs/>
            <w:szCs w:val="21"/>
          </w:rPr>
          <w:t>。</w:t>
        </w:r>
      </w:ins>
    </w:p>
    <w:p w:rsidR="00473770" w:rsidRPr="00473770" w:rsidRDefault="00473770" w:rsidP="005326F4">
      <w:pPr>
        <w:spacing w:line="360" w:lineRule="auto"/>
        <w:ind w:firstLineChars="200" w:firstLine="420"/>
        <w:rPr>
          <w:ins w:id="4093" w:author="xiaox" w:date="2016-10-26T09:42:00Z"/>
          <w:bCs/>
          <w:szCs w:val="21"/>
        </w:rPr>
      </w:pPr>
      <w:ins w:id="4094" w:author="xiaox" w:date="2016-10-26T09:42:00Z">
        <w:r w:rsidRPr="00473770">
          <w:rPr>
            <w:rFonts w:hint="eastAsia"/>
            <w:bCs/>
            <w:szCs w:val="21"/>
          </w:rPr>
          <w:t>（</w:t>
        </w:r>
        <w:r w:rsidRPr="00473770">
          <w:rPr>
            <w:bCs/>
            <w:szCs w:val="21"/>
          </w:rPr>
          <w:t>16</w:t>
        </w:r>
        <w:r w:rsidRPr="00473770">
          <w:rPr>
            <w:rFonts w:hint="eastAsia"/>
            <w:bCs/>
            <w:szCs w:val="21"/>
          </w:rPr>
          <w:t>）本基金资产总值不得超过基金资产净值的</w:t>
        </w:r>
        <w:r w:rsidRPr="00473770">
          <w:rPr>
            <w:bCs/>
            <w:szCs w:val="21"/>
          </w:rPr>
          <w:t>140%</w:t>
        </w:r>
        <w:r w:rsidR="000B386B">
          <w:rPr>
            <w:rFonts w:hint="eastAsia"/>
            <w:bCs/>
            <w:szCs w:val="21"/>
          </w:rPr>
          <w:t>。</w:t>
        </w:r>
      </w:ins>
    </w:p>
    <w:p w:rsidR="00E35755" w:rsidRDefault="00473770" w:rsidP="005326F4">
      <w:pPr>
        <w:spacing w:line="360" w:lineRule="auto"/>
        <w:ind w:firstLineChars="200" w:firstLine="420"/>
        <w:rPr>
          <w:ins w:id="4095" w:author="xiaox" w:date="2016-11-16T09:58:00Z"/>
          <w:rFonts w:hAnsi="宋体"/>
          <w:bCs/>
          <w:szCs w:val="21"/>
        </w:rPr>
      </w:pPr>
      <w:ins w:id="4096" w:author="xiaox" w:date="2016-10-26T09:42:00Z">
        <w:r w:rsidRPr="00473770">
          <w:rPr>
            <w:rFonts w:hint="eastAsia"/>
            <w:bCs/>
            <w:szCs w:val="21"/>
          </w:rPr>
          <w:t>（</w:t>
        </w:r>
        <w:r w:rsidRPr="00473770">
          <w:rPr>
            <w:bCs/>
            <w:szCs w:val="21"/>
          </w:rPr>
          <w:t>17</w:t>
        </w:r>
        <w:r w:rsidRPr="00473770">
          <w:rPr>
            <w:rFonts w:hint="eastAsia"/>
            <w:bCs/>
            <w:szCs w:val="21"/>
          </w:rPr>
          <w:t>）基金在任何交易日日终，持有的买入股指期货合约价值，不得超过基金资产净值的</w:t>
        </w:r>
        <w:r w:rsidRPr="00473770">
          <w:rPr>
            <w:bCs/>
            <w:szCs w:val="21"/>
          </w:rPr>
          <w:t>10%</w:t>
        </w:r>
        <w:r w:rsidRPr="00473770">
          <w:rPr>
            <w:rFonts w:hint="eastAsia"/>
            <w:bCs/>
            <w:szCs w:val="21"/>
          </w:rPr>
          <w:t>；本基金在任何交易日日终，持有的卖出股指期货合约价值不得超过基金持有的股票总市值的</w:t>
        </w:r>
        <w:r w:rsidRPr="00473770">
          <w:rPr>
            <w:bCs/>
            <w:szCs w:val="21"/>
          </w:rPr>
          <w:t>20%</w:t>
        </w:r>
        <w:r w:rsidRPr="00473770">
          <w:rPr>
            <w:rFonts w:hint="eastAsia"/>
            <w:bCs/>
            <w:szCs w:val="21"/>
          </w:rPr>
          <w:t>；基金在任何交易日内交易（不包括平仓）的股指期货合约的成交金额不得超过上一交易日基金资产净值的</w:t>
        </w:r>
        <w:r w:rsidRPr="00473770">
          <w:rPr>
            <w:bCs/>
            <w:szCs w:val="21"/>
          </w:rPr>
          <w:t>20%</w:t>
        </w:r>
        <w:r w:rsidR="000B386B">
          <w:rPr>
            <w:rFonts w:hint="eastAsia"/>
            <w:bCs/>
            <w:szCs w:val="21"/>
          </w:rPr>
          <w:t>。</w:t>
        </w:r>
      </w:ins>
      <w:commentRangeStart w:id="4097"/>
      <w:ins w:id="4098" w:author="PINGAN" w:date="2016-10-28T15:42:00Z">
        <w:del w:id="4099" w:author="xiaox" w:date="2016-11-16T09:58:00Z">
          <w:r w:rsidR="002C6316" w:rsidRPr="002D0182" w:rsidDel="00E35755">
            <w:rPr>
              <w:bCs/>
              <w:szCs w:val="21"/>
            </w:rPr>
            <w:delText>基金所持有的股票市值和买入、卖出股指期货合约价值，合计（轧差计算）应当符合基金合同关于股票投资比例的有关约定</w:delText>
          </w:r>
          <w:r w:rsidR="002C6316" w:rsidRPr="002D0182" w:rsidDel="00E35755">
            <w:rPr>
              <w:rFonts w:hAnsi="宋体" w:hint="eastAsia"/>
              <w:bCs/>
              <w:szCs w:val="21"/>
            </w:rPr>
            <w:delText>。</w:delText>
          </w:r>
        </w:del>
      </w:ins>
      <w:commentRangeEnd w:id="4097"/>
      <w:del w:id="4100" w:author="xiaox" w:date="2016-11-16T09:58:00Z">
        <w:r w:rsidR="00A36C73" w:rsidDel="00E35755">
          <w:rPr>
            <w:rStyle w:val="a4"/>
          </w:rPr>
          <w:commentReference w:id="4097"/>
        </w:r>
      </w:del>
    </w:p>
    <w:p w:rsidR="003E5027" w:rsidRDefault="00473770" w:rsidP="005326F4">
      <w:pPr>
        <w:spacing w:line="360" w:lineRule="auto"/>
        <w:ind w:firstLineChars="200" w:firstLine="420"/>
        <w:rPr>
          <w:ins w:id="4101" w:author="PINGAN" w:date="2016-10-28T15:42:00Z"/>
          <w:bCs/>
          <w:color w:val="000000"/>
          <w:szCs w:val="21"/>
        </w:rPr>
      </w:pPr>
      <w:ins w:id="4102" w:author="xiaox" w:date="2016-10-26T09:42:00Z">
        <w:r w:rsidRPr="00473770">
          <w:rPr>
            <w:rFonts w:hint="eastAsia"/>
            <w:bCs/>
            <w:color w:val="000000"/>
            <w:szCs w:val="21"/>
          </w:rPr>
          <w:t>（</w:t>
        </w:r>
        <w:r w:rsidRPr="00473770">
          <w:rPr>
            <w:bCs/>
            <w:color w:val="000000"/>
            <w:szCs w:val="21"/>
          </w:rPr>
          <w:t>18</w:t>
        </w:r>
        <w:r w:rsidRPr="00473770">
          <w:rPr>
            <w:rFonts w:hint="eastAsia"/>
            <w:bCs/>
            <w:color w:val="000000"/>
            <w:szCs w:val="21"/>
          </w:rPr>
          <w:t>）基金在任何交易日日终，持有的买入国债期货合约价值，不得超过基金资产净值的</w:t>
        </w:r>
        <w:r w:rsidRPr="00473770">
          <w:rPr>
            <w:bCs/>
            <w:color w:val="000000"/>
            <w:szCs w:val="21"/>
          </w:rPr>
          <w:t>15%</w:t>
        </w:r>
        <w:r w:rsidRPr="00473770">
          <w:rPr>
            <w:rFonts w:hint="eastAsia"/>
            <w:bCs/>
            <w:color w:val="000000"/>
            <w:szCs w:val="21"/>
          </w:rPr>
          <w:t>；基金在任何交易日日终，持有的卖出国债期货合约价值不得超过基金持有的债券总市值的</w:t>
        </w:r>
        <w:r w:rsidRPr="00473770">
          <w:rPr>
            <w:bCs/>
            <w:color w:val="000000"/>
            <w:szCs w:val="21"/>
          </w:rPr>
          <w:t>30%</w:t>
        </w:r>
        <w:r w:rsidRPr="00473770">
          <w:rPr>
            <w:rFonts w:hint="eastAsia"/>
            <w:bCs/>
            <w:color w:val="000000"/>
            <w:szCs w:val="21"/>
          </w:rPr>
          <w:t>；基金在任何交易日内交易（不包括平仓）的国债期货合约的成交金额不得超过上一</w:t>
        </w:r>
        <w:r w:rsidRPr="00F605B5">
          <w:rPr>
            <w:rFonts w:hint="eastAsia"/>
            <w:bCs/>
            <w:color w:val="000000"/>
            <w:szCs w:val="21"/>
          </w:rPr>
          <w:t>交易日基金资产净值的</w:t>
        </w:r>
        <w:r w:rsidRPr="00F605B5">
          <w:rPr>
            <w:bCs/>
            <w:color w:val="000000"/>
            <w:szCs w:val="21"/>
          </w:rPr>
          <w:t>30%</w:t>
        </w:r>
        <w:r w:rsidR="000B386B">
          <w:rPr>
            <w:rFonts w:hint="eastAsia"/>
            <w:bCs/>
            <w:color w:val="000000"/>
            <w:szCs w:val="21"/>
          </w:rPr>
          <w:t>。</w:t>
        </w:r>
      </w:ins>
    </w:p>
    <w:p w:rsidR="002C6316" w:rsidRPr="002D0182" w:rsidRDefault="002C6316" w:rsidP="002C6316">
      <w:pPr>
        <w:spacing w:line="360" w:lineRule="auto"/>
        <w:ind w:firstLineChars="200" w:firstLine="420"/>
        <w:rPr>
          <w:ins w:id="4103" w:author="PINGAN" w:date="2016-10-28T15:42:00Z"/>
          <w:bCs/>
          <w:color w:val="000000"/>
          <w:szCs w:val="21"/>
        </w:rPr>
      </w:pPr>
      <w:ins w:id="4104" w:author="PINGAN" w:date="2016-10-28T15:42:00Z">
        <w:r w:rsidRPr="002D0182">
          <w:rPr>
            <w:rFonts w:hint="eastAsia"/>
            <w:bCs/>
            <w:color w:val="000000"/>
            <w:szCs w:val="21"/>
          </w:rPr>
          <w:t>(19)</w:t>
        </w:r>
        <w:r w:rsidRPr="002D0182">
          <w:rPr>
            <w:rFonts w:hint="eastAsia"/>
          </w:rPr>
          <w:t>当本基金投资于国债期货、股指期货时，</w:t>
        </w:r>
        <w:r w:rsidRPr="002D0182">
          <w:rPr>
            <w:rFonts w:hint="eastAsia"/>
            <w:bCs/>
            <w:szCs w:val="21"/>
          </w:rPr>
          <w:t>在任何交易日日终，持有的买入国债期货和股指期货合约价值与有价证券市值之和，不得超过基金资产净值的</w:t>
        </w:r>
        <w:r w:rsidRPr="002D0182">
          <w:rPr>
            <w:rFonts w:hint="eastAsia"/>
            <w:bCs/>
            <w:szCs w:val="21"/>
          </w:rPr>
          <w:t>95%</w:t>
        </w:r>
        <w:r w:rsidRPr="002D0182">
          <w:rPr>
            <w:rFonts w:hint="eastAsia"/>
            <w:bCs/>
            <w:szCs w:val="21"/>
          </w:rPr>
          <w:t>；其中，有价证券指股票、债券（不含到期日在一年以内的政府债券）、权证、资产支持证券、买入返售金融资产（不含质押式回购）等</w:t>
        </w:r>
        <w:r w:rsidRPr="002D0182">
          <w:rPr>
            <w:rFonts w:hAnsi="宋体" w:hint="eastAsia"/>
            <w:bCs/>
            <w:szCs w:val="21"/>
          </w:rPr>
          <w:t>。</w:t>
        </w:r>
      </w:ins>
    </w:p>
    <w:p w:rsidR="002C6316" w:rsidRPr="002C6316" w:rsidDel="002C6316" w:rsidRDefault="002C6316" w:rsidP="005326F4">
      <w:pPr>
        <w:spacing w:line="360" w:lineRule="auto"/>
        <w:ind w:firstLineChars="200" w:firstLine="420"/>
        <w:rPr>
          <w:ins w:id="4105" w:author="xiaox" w:date="2016-10-26T09:42:00Z"/>
          <w:del w:id="4106" w:author="PINGAN" w:date="2016-10-28T15:44:00Z"/>
          <w:bCs/>
          <w:color w:val="000000"/>
          <w:szCs w:val="21"/>
        </w:rPr>
      </w:pPr>
    </w:p>
    <w:p w:rsidR="00473770" w:rsidDel="002C6316" w:rsidRDefault="00473770" w:rsidP="005326F4">
      <w:pPr>
        <w:spacing w:line="360" w:lineRule="auto"/>
        <w:ind w:firstLineChars="200" w:firstLine="420"/>
        <w:rPr>
          <w:ins w:id="4107" w:author="xiaox" w:date="2016-10-26T09:42:00Z"/>
          <w:del w:id="4108" w:author="PINGAN" w:date="2016-10-28T15:44:00Z"/>
          <w:bCs/>
          <w:szCs w:val="21"/>
        </w:rPr>
      </w:pPr>
      <w:ins w:id="4109" w:author="xiaox" w:date="2016-10-26T09:42:00Z">
        <w:del w:id="4110" w:author="PINGAN" w:date="2016-10-28T15:44:00Z">
          <w:r w:rsidRPr="00F605B5" w:rsidDel="002C6316">
            <w:rPr>
              <w:rFonts w:hint="eastAsia"/>
              <w:bCs/>
              <w:szCs w:val="21"/>
            </w:rPr>
            <w:delText>（</w:delText>
          </w:r>
          <w:r w:rsidR="00660796" w:rsidDel="002C6316">
            <w:rPr>
              <w:rFonts w:hint="eastAsia"/>
              <w:bCs/>
              <w:szCs w:val="21"/>
            </w:rPr>
            <w:delText>19</w:delText>
          </w:r>
          <w:r w:rsidRPr="00F605B5" w:rsidDel="002C6316">
            <w:rPr>
              <w:rFonts w:hint="eastAsia"/>
              <w:bCs/>
              <w:szCs w:val="21"/>
            </w:rPr>
            <w:delText>）本基金投资流通受限证券，基金管理人应根据</w:delText>
          </w:r>
          <w:r w:rsidRPr="00473770" w:rsidDel="002C6316">
            <w:rPr>
              <w:rFonts w:hint="eastAsia"/>
              <w:bCs/>
              <w:szCs w:val="21"/>
            </w:rPr>
            <w:delText>中国证监会相关规定，与基金托管人在基金托管协议中明确基金投资流通受限证券的比例，根据比例进行投资。基金管理人应制定严格的投资决策流程和风险控制制度，防范流动性风险、法律风险和操作风险等各种风险</w:delText>
          </w:r>
          <w:r w:rsidR="000B386B" w:rsidDel="002C6316">
            <w:rPr>
              <w:rFonts w:hint="eastAsia"/>
              <w:bCs/>
              <w:szCs w:val="21"/>
            </w:rPr>
            <w:delText>。</w:delText>
          </w:r>
        </w:del>
      </w:ins>
    </w:p>
    <w:p w:rsidR="001C0BC1" w:rsidRDefault="002D1574">
      <w:pPr>
        <w:spacing w:line="360" w:lineRule="auto"/>
        <w:ind w:firstLineChars="200" w:firstLine="420"/>
        <w:rPr>
          <w:ins w:id="4111" w:author="周凯怡" w:date="2016-11-14T19:38:00Z"/>
          <w:bCs/>
          <w:szCs w:val="21"/>
        </w:rPr>
      </w:pPr>
      <w:ins w:id="4112" w:author="xiaox" w:date="2016-10-26T09:42:00Z">
        <w:r w:rsidRPr="002D1574">
          <w:rPr>
            <w:rFonts w:hint="eastAsia"/>
            <w:bCs/>
            <w:szCs w:val="21"/>
          </w:rPr>
          <w:t>（</w:t>
        </w:r>
        <w:r w:rsidR="00660796">
          <w:rPr>
            <w:rFonts w:hint="eastAsia"/>
            <w:bCs/>
            <w:szCs w:val="21"/>
          </w:rPr>
          <w:t>20</w:t>
        </w:r>
        <w:r w:rsidRPr="002D1574">
          <w:rPr>
            <w:rFonts w:hint="eastAsia"/>
            <w:bCs/>
            <w:szCs w:val="21"/>
          </w:rPr>
          <w:t>）基金因未平仓的期权合约支付和收取的权利金总额不得超过基金资产净值的</w:t>
        </w:r>
        <w:r w:rsidRPr="002D1574">
          <w:rPr>
            <w:bCs/>
            <w:szCs w:val="21"/>
          </w:rPr>
          <w:t>10%</w:t>
        </w:r>
        <w:r w:rsidRPr="002D1574">
          <w:rPr>
            <w:rFonts w:hint="eastAsia"/>
            <w:bCs/>
            <w:szCs w:val="21"/>
          </w:rPr>
          <w:t>；开仓卖出认购期权的，应持有足额标的证券；开仓卖出认沽期权的，应持有合约行权所需的全额现金或交易所规则认可的可冲抵期权保证金的现金等价物；未平仓的期权合约面值不得超过基金资产净值的</w:t>
        </w:r>
        <w:r w:rsidRPr="002D1574">
          <w:rPr>
            <w:bCs/>
            <w:szCs w:val="21"/>
          </w:rPr>
          <w:t>20%</w:t>
        </w:r>
        <w:r w:rsidRPr="002D1574">
          <w:rPr>
            <w:rFonts w:hint="eastAsia"/>
            <w:bCs/>
            <w:szCs w:val="21"/>
          </w:rPr>
          <w:t>。其中，合约面值按照行权价乘以合约乘数计算</w:t>
        </w:r>
        <w:r w:rsidR="000B386B">
          <w:rPr>
            <w:rFonts w:hint="eastAsia"/>
            <w:bCs/>
            <w:szCs w:val="21"/>
          </w:rPr>
          <w:t>。</w:t>
        </w:r>
      </w:ins>
    </w:p>
    <w:p w:rsidR="00FE371E" w:rsidRPr="00FE371E" w:rsidDel="00786769" w:rsidRDefault="00846320" w:rsidP="0040561A">
      <w:pPr>
        <w:spacing w:line="360" w:lineRule="auto"/>
        <w:ind w:firstLineChars="200" w:firstLine="420"/>
        <w:rPr>
          <w:ins w:id="4113" w:author="xiaox" w:date="2016-10-26T09:42:00Z"/>
          <w:del w:id="4114" w:author="PINGAN" w:date="2016-10-28T15:45:00Z"/>
          <w:bCs/>
          <w:szCs w:val="21"/>
        </w:rPr>
      </w:pPr>
      <w:ins w:id="4115" w:author="xiaox" w:date="2016-10-26T09:42:00Z">
        <w:del w:id="4116" w:author="PINGAN" w:date="2016-10-28T15:45:00Z">
          <w:r w:rsidDel="00786769">
            <w:rPr>
              <w:rFonts w:hint="eastAsia"/>
              <w:bCs/>
              <w:szCs w:val="21"/>
            </w:rPr>
            <w:delText>（</w:delText>
          </w:r>
          <w:r w:rsidR="00660796" w:rsidDel="00786769">
            <w:rPr>
              <w:rFonts w:hint="eastAsia"/>
              <w:bCs/>
              <w:szCs w:val="21"/>
            </w:rPr>
            <w:delText>21</w:delText>
          </w:r>
          <w:r w:rsidDel="00786769">
            <w:rPr>
              <w:rFonts w:hint="eastAsia"/>
              <w:bCs/>
              <w:szCs w:val="21"/>
            </w:rPr>
            <w:delText>）</w:delText>
          </w:r>
          <w:r w:rsidRPr="00846320" w:rsidDel="00786769">
            <w:rPr>
              <w:rFonts w:hint="eastAsia"/>
              <w:bCs/>
              <w:szCs w:val="21"/>
            </w:rPr>
            <w:delText>基金所持有的股票市值和买入、卖出股指期货合约价值，合计（轧差计算）应当符合基金合同关于股票投资比例的有关约定。基金所持有的债券</w:delText>
          </w:r>
          <w:r w:rsidR="00F332CB" w:rsidDel="00786769">
            <w:rPr>
              <w:rFonts w:hint="eastAsia"/>
              <w:bCs/>
              <w:szCs w:val="21"/>
            </w:rPr>
            <w:delText>（</w:delText>
          </w:r>
          <w:r w:rsidRPr="00846320" w:rsidDel="00786769">
            <w:rPr>
              <w:rFonts w:hint="eastAsia"/>
              <w:bCs/>
              <w:szCs w:val="21"/>
            </w:rPr>
            <w:delText>不含到期日在一年以内的政府债券</w:delText>
          </w:r>
          <w:r w:rsidR="00F332CB" w:rsidDel="00786769">
            <w:rPr>
              <w:rFonts w:hint="eastAsia"/>
              <w:bCs/>
              <w:szCs w:val="21"/>
            </w:rPr>
            <w:delText>）</w:delText>
          </w:r>
          <w:r w:rsidRPr="00846320" w:rsidDel="00786769">
            <w:rPr>
              <w:rFonts w:hint="eastAsia"/>
              <w:bCs/>
              <w:szCs w:val="21"/>
            </w:rPr>
            <w:delText>市值和买入、卖出国债期货合约价值，合计</w:delText>
          </w:r>
          <w:r w:rsidR="00F332CB" w:rsidDel="00786769">
            <w:rPr>
              <w:rFonts w:hint="eastAsia"/>
              <w:bCs/>
              <w:szCs w:val="21"/>
            </w:rPr>
            <w:delText>（</w:delText>
          </w:r>
          <w:r w:rsidRPr="00846320" w:rsidDel="00786769">
            <w:rPr>
              <w:rFonts w:hint="eastAsia"/>
              <w:bCs/>
              <w:szCs w:val="21"/>
            </w:rPr>
            <w:delText>轧差计算</w:delText>
          </w:r>
          <w:r w:rsidR="00F332CB" w:rsidDel="00786769">
            <w:rPr>
              <w:rFonts w:hint="eastAsia"/>
              <w:bCs/>
              <w:szCs w:val="21"/>
            </w:rPr>
            <w:delText>）</w:delText>
          </w:r>
          <w:r w:rsidRPr="00846320" w:rsidDel="00786769">
            <w:rPr>
              <w:rFonts w:hint="eastAsia"/>
              <w:bCs/>
              <w:szCs w:val="21"/>
            </w:rPr>
            <w:delText>应当符合基金合同关于债券投资比例的有关约定</w:delText>
          </w:r>
          <w:r w:rsidR="000B386B" w:rsidDel="00786769">
            <w:rPr>
              <w:rFonts w:hint="eastAsia"/>
              <w:bCs/>
              <w:szCs w:val="21"/>
            </w:rPr>
            <w:delText>。</w:delText>
          </w:r>
        </w:del>
      </w:ins>
    </w:p>
    <w:p w:rsidR="0033654B" w:rsidRDefault="00473770">
      <w:pPr>
        <w:spacing w:line="360" w:lineRule="auto"/>
        <w:ind w:firstLineChars="200" w:firstLine="420"/>
        <w:rPr>
          <w:ins w:id="4117" w:author="xiaox" w:date="2016-10-31T14:38:00Z"/>
        </w:rPr>
      </w:pPr>
      <w:ins w:id="4118" w:author="xiaox" w:date="2016-10-26T09:42:00Z">
        <w:r w:rsidRPr="00473770">
          <w:rPr>
            <w:rFonts w:hint="eastAsia"/>
            <w:bCs/>
            <w:szCs w:val="21"/>
          </w:rPr>
          <w:t>（</w:t>
        </w:r>
        <w:r w:rsidR="00660796">
          <w:rPr>
            <w:rFonts w:hint="eastAsia"/>
            <w:bCs/>
            <w:szCs w:val="21"/>
          </w:rPr>
          <w:t>2</w:t>
        </w:r>
      </w:ins>
      <w:ins w:id="4119" w:author="PINGAN" w:date="2016-10-28T15:45:00Z">
        <w:r w:rsidR="00786769">
          <w:rPr>
            <w:rFonts w:hint="eastAsia"/>
            <w:bCs/>
            <w:szCs w:val="21"/>
          </w:rPr>
          <w:t>1</w:t>
        </w:r>
      </w:ins>
      <w:ins w:id="4120" w:author="xiaox" w:date="2016-10-26T09:42:00Z">
        <w:del w:id="4121" w:author="PINGAN" w:date="2016-10-28T15:45:00Z">
          <w:r w:rsidR="00660796" w:rsidDel="00786769">
            <w:rPr>
              <w:rFonts w:hint="eastAsia"/>
              <w:bCs/>
              <w:szCs w:val="21"/>
            </w:rPr>
            <w:delText>2</w:delText>
          </w:r>
        </w:del>
        <w:r w:rsidRPr="00473770">
          <w:rPr>
            <w:rFonts w:hint="eastAsia"/>
            <w:bCs/>
            <w:szCs w:val="21"/>
          </w:rPr>
          <w:t>）</w:t>
        </w:r>
      </w:ins>
      <w:r w:rsidR="002D1708" w:rsidRPr="002D1708">
        <w:rPr>
          <w:rFonts w:hint="eastAsia"/>
          <w:rPrChange w:id="4122" w:author="xiaox" w:date="2016-10-26T09:42:00Z">
            <w:rPr>
              <w:rFonts w:hint="eastAsia"/>
              <w:sz w:val="24"/>
            </w:rPr>
          </w:rPrChange>
        </w:rPr>
        <w:t>法律法规及中国证监会规定的和《基金合同》约定的其他投资限制。</w:t>
      </w:r>
    </w:p>
    <w:p w:rsidR="00105D40" w:rsidRDefault="00A17BE7" w:rsidP="00300FAA">
      <w:pPr>
        <w:spacing w:line="360" w:lineRule="auto"/>
        <w:ind w:firstLineChars="200" w:firstLine="420"/>
        <w:rPr>
          <w:ins w:id="4123" w:author="PINGAN" w:date="2016-10-28T15:46:00Z"/>
          <w:bCs/>
          <w:szCs w:val="21"/>
        </w:rPr>
      </w:pPr>
      <w:ins w:id="4124" w:author="PINGAN" w:date="2016-10-28T15:46:00Z">
        <w:r w:rsidRPr="00A17BE7">
          <w:rPr>
            <w:rFonts w:hint="eastAsia"/>
            <w:bCs/>
            <w:szCs w:val="21"/>
          </w:rPr>
          <w:t>因证券市场波动、上市公司合并、基金规模变动、股权分置改革中支付对价等基金管理人之外的因素致使基金投资比例不符合上述规定投资比例的，基金管理人应当在</w:t>
        </w:r>
        <w:r w:rsidRPr="00A17BE7">
          <w:rPr>
            <w:bCs/>
            <w:szCs w:val="21"/>
          </w:rPr>
          <w:t>10</w:t>
        </w:r>
        <w:r w:rsidRPr="00A17BE7">
          <w:rPr>
            <w:rFonts w:hint="eastAsia"/>
            <w:bCs/>
            <w:szCs w:val="21"/>
          </w:rPr>
          <w:t>个交易日内进行调整。法律法规另有规定的，从其规定。</w:t>
        </w:r>
      </w:ins>
    </w:p>
    <w:p w:rsidR="002D1708" w:rsidRPr="002D1708" w:rsidRDefault="00786769" w:rsidP="002D1708">
      <w:pPr>
        <w:spacing w:line="360" w:lineRule="auto"/>
        <w:ind w:firstLine="480"/>
        <w:rPr>
          <w:del w:id="4125" w:author="PINGAN" w:date="2016-10-28T15:46:00Z"/>
          <w:rPrChange w:id="4126" w:author="xiaox" w:date="2016-10-26T09:42:00Z">
            <w:rPr>
              <w:del w:id="4127" w:author="PINGAN" w:date="2016-10-28T15:46:00Z"/>
              <w:sz w:val="24"/>
            </w:rPr>
          </w:rPrChange>
        </w:rPr>
        <w:pPrChange w:id="4128" w:author="PINGAN" w:date="2016-10-28T15:47:00Z">
          <w:pPr>
            <w:spacing w:line="360" w:lineRule="auto"/>
            <w:ind w:firstLineChars="200" w:firstLine="480"/>
          </w:pPr>
        </w:pPrChange>
      </w:pPr>
      <w:ins w:id="4129" w:author="PINGAN" w:date="2016-10-28T15:46:00Z">
        <w:r>
          <w:rPr>
            <w:rFonts w:hint="eastAsia"/>
            <w:bCs/>
            <w:sz w:val="24"/>
          </w:rPr>
          <w:lastRenderedPageBreak/>
          <w:t xml:space="preserve">     </w:t>
        </w:r>
      </w:ins>
    </w:p>
    <w:p w:rsidR="002D1708" w:rsidRDefault="009E2993" w:rsidP="002D1708">
      <w:pPr>
        <w:spacing w:line="360" w:lineRule="auto"/>
        <w:rPr>
          <w:del w:id="4130" w:author="xiaox" w:date="2016-10-26T09:42:00Z"/>
          <w:bCs/>
          <w:sz w:val="24"/>
          <w:highlight w:val="yellow"/>
        </w:rPr>
        <w:pPrChange w:id="4131" w:author="PINGAN" w:date="2016-10-28T15:46:00Z">
          <w:pPr>
            <w:spacing w:line="360" w:lineRule="auto"/>
            <w:ind w:firstLineChars="200" w:firstLine="480"/>
          </w:pPr>
        </w:pPrChange>
      </w:pPr>
      <w:del w:id="4132" w:author="xiaox" w:date="2016-10-26T09:42:00Z">
        <w:r>
          <w:rPr>
            <w:bCs/>
            <w:sz w:val="24"/>
            <w:highlight w:val="yellow"/>
          </w:rPr>
          <w:delText xml:space="preserve">  </w:delText>
        </w:r>
        <w:r>
          <w:rPr>
            <w:rFonts w:hint="eastAsia"/>
            <w:bCs/>
            <w:sz w:val="24"/>
            <w:highlight w:val="yellow"/>
          </w:rPr>
          <w:delText>说明：</w:delText>
        </w:r>
        <w:r>
          <w:rPr>
            <w:bCs/>
            <w:sz w:val="24"/>
            <w:highlight w:val="yellow"/>
          </w:rPr>
          <w:delText>公司需结合产品实际情况，选择、增加或删除相应条款</w:delText>
        </w:r>
        <w:r>
          <w:rPr>
            <w:bCs/>
            <w:sz w:val="24"/>
            <w:highlight w:val="yellow"/>
          </w:rPr>
          <w:delText xml:space="preserve">  </w:delText>
        </w:r>
      </w:del>
    </w:p>
    <w:p w:rsidR="002D1708" w:rsidRDefault="009E2993" w:rsidP="002D1708">
      <w:pPr>
        <w:spacing w:line="360" w:lineRule="auto"/>
        <w:rPr>
          <w:del w:id="4133" w:author="xiaox" w:date="2016-10-26T09:42:00Z"/>
          <w:bCs/>
          <w:sz w:val="24"/>
        </w:rPr>
        <w:pPrChange w:id="4134" w:author="PINGAN" w:date="2016-10-28T15:46:00Z">
          <w:pPr>
            <w:spacing w:line="360" w:lineRule="auto"/>
            <w:ind w:firstLineChars="200" w:firstLine="480"/>
          </w:pPr>
        </w:pPrChange>
      </w:pPr>
      <w:del w:id="4135" w:author="xiaox" w:date="2016-10-26T09:42:00Z">
        <w:r>
          <w:rPr>
            <w:bCs/>
            <w:sz w:val="24"/>
          </w:rPr>
          <w:delText xml:space="preserve"> </w:delText>
        </w:r>
      </w:del>
    </w:p>
    <w:p w:rsidR="002D1708" w:rsidRDefault="002D1708" w:rsidP="002D1708">
      <w:pPr>
        <w:spacing w:line="360" w:lineRule="auto"/>
        <w:rPr>
          <w:del w:id="4136" w:author="xiaox" w:date="2016-10-26T09:42:00Z"/>
          <w:bCs/>
          <w:sz w:val="24"/>
        </w:rPr>
        <w:pPrChange w:id="4137" w:author="PINGAN" w:date="2016-10-28T15:46:00Z">
          <w:pPr>
            <w:spacing w:line="360" w:lineRule="auto"/>
            <w:ind w:firstLineChars="200" w:firstLine="480"/>
          </w:pPr>
        </w:pPrChange>
      </w:pPr>
    </w:p>
    <w:p w:rsidR="002D1708" w:rsidRDefault="002D1708" w:rsidP="002D1708">
      <w:pPr>
        <w:spacing w:line="360" w:lineRule="auto"/>
        <w:rPr>
          <w:del w:id="4138" w:author="PINGAN" w:date="2016-10-28T15:46:00Z"/>
          <w:bCs/>
          <w:szCs w:val="21"/>
        </w:rPr>
        <w:pPrChange w:id="4139" w:author="PINGAN" w:date="2016-10-28T15:46:00Z">
          <w:pPr>
            <w:spacing w:line="360" w:lineRule="auto"/>
            <w:ind w:firstLineChars="200" w:firstLine="480"/>
          </w:pPr>
        </w:pPrChange>
      </w:pPr>
      <w:del w:id="4140" w:author="PINGAN" w:date="2016-10-28T15:46:00Z">
        <w:r w:rsidRPr="002D1708">
          <w:rPr>
            <w:rFonts w:hint="eastAsia"/>
            <w:rPrChange w:id="4141" w:author="xiaox" w:date="2016-10-26T09:42:00Z">
              <w:rPr>
                <w:rFonts w:hint="eastAsia"/>
                <w:sz w:val="24"/>
              </w:rPr>
            </w:rPrChange>
          </w:rPr>
          <w:delText>因</w:delText>
        </w:r>
        <w:r w:rsidR="009E2993" w:rsidDel="00786769">
          <w:rPr>
            <w:bCs/>
            <w:sz w:val="24"/>
          </w:rPr>
          <w:delText>证券市场</w:delText>
        </w:r>
      </w:del>
      <w:ins w:id="4142" w:author="xiaox" w:date="2016-10-26T09:42:00Z">
        <w:del w:id="4143" w:author="PINGAN" w:date="2016-10-28T15:46:00Z">
          <w:r w:rsidR="00473770" w:rsidRPr="00473770" w:rsidDel="00786769">
            <w:rPr>
              <w:rFonts w:hint="eastAsia"/>
              <w:bCs/>
              <w:szCs w:val="21"/>
            </w:rPr>
            <w:delText>证券</w:delText>
          </w:r>
          <w:r w:rsidR="00473770" w:rsidRPr="00473770" w:rsidDel="00786769">
            <w:rPr>
              <w:bCs/>
              <w:szCs w:val="21"/>
            </w:rPr>
            <w:delText>/</w:delText>
          </w:r>
          <w:r w:rsidR="00473770" w:rsidRPr="00473770" w:rsidDel="00786769">
            <w:rPr>
              <w:rFonts w:hint="eastAsia"/>
              <w:bCs/>
              <w:szCs w:val="21"/>
            </w:rPr>
            <w:delText>期货市场</w:delText>
          </w:r>
        </w:del>
      </w:ins>
      <w:del w:id="4144" w:author="PINGAN" w:date="2016-10-28T15:46:00Z">
        <w:r w:rsidRPr="002D1708">
          <w:rPr>
            <w:rFonts w:hint="eastAsia"/>
            <w:rPrChange w:id="4145" w:author="xiaox" w:date="2016-10-26T09:42:00Z">
              <w:rPr>
                <w:rFonts w:hint="eastAsia"/>
                <w:sz w:val="24"/>
              </w:rPr>
            </w:rPrChange>
          </w:rPr>
          <w:delText>波动、上市公司合并、基金规模变动</w:delText>
        </w:r>
        <w:r w:rsidR="009E2993" w:rsidDel="00786769">
          <w:rPr>
            <w:bCs/>
            <w:sz w:val="24"/>
          </w:rPr>
          <w:delText>、股权分置改革中支付对价</w:delText>
        </w:r>
        <w:r w:rsidRPr="002D1708">
          <w:rPr>
            <w:rFonts w:hint="eastAsia"/>
            <w:rPrChange w:id="4146" w:author="xiaox" w:date="2016-10-26T09:42:00Z">
              <w:rPr>
                <w:rFonts w:hint="eastAsia"/>
                <w:sz w:val="24"/>
              </w:rPr>
            </w:rPrChange>
          </w:rPr>
          <w:delText>等基金管理人之外的因素致使基金投资比例不符合上述规定投资比例的，</w:delText>
        </w:r>
      </w:del>
      <w:ins w:id="4147" w:author="xiaox" w:date="2016-10-26T09:42:00Z">
        <w:del w:id="4148" w:author="PINGAN" w:date="2016-10-28T15:46:00Z">
          <w:r w:rsidR="00824A7F" w:rsidDel="00786769">
            <w:rPr>
              <w:rFonts w:hint="eastAsia"/>
              <w:bCs/>
              <w:szCs w:val="21"/>
            </w:rPr>
            <w:delText>除上述</w:delText>
          </w:r>
          <w:r w:rsidR="0079177E" w:rsidDel="00786769">
            <w:rPr>
              <w:rFonts w:hint="eastAsia"/>
              <w:bCs/>
              <w:szCs w:val="21"/>
            </w:rPr>
            <w:delText>第</w:delText>
          </w:r>
          <w:r w:rsidR="00824A7F" w:rsidDel="00786769">
            <w:rPr>
              <w:rFonts w:hint="eastAsia"/>
              <w:bCs/>
              <w:szCs w:val="21"/>
            </w:rPr>
            <w:delText>（</w:delText>
          </w:r>
          <w:r w:rsidR="00824A7F" w:rsidDel="00786769">
            <w:rPr>
              <w:rFonts w:hint="eastAsia"/>
              <w:bCs/>
              <w:szCs w:val="21"/>
            </w:rPr>
            <w:delText>12</w:delText>
          </w:r>
          <w:r w:rsidR="00824A7F" w:rsidDel="00786769">
            <w:rPr>
              <w:rFonts w:hint="eastAsia"/>
              <w:bCs/>
              <w:szCs w:val="21"/>
            </w:rPr>
            <w:delText>）</w:delText>
          </w:r>
          <w:r w:rsidR="0079177E" w:rsidDel="00786769">
            <w:rPr>
              <w:rFonts w:hint="eastAsia"/>
              <w:bCs/>
              <w:szCs w:val="21"/>
            </w:rPr>
            <w:delText>项另有</w:delText>
          </w:r>
          <w:r w:rsidR="00824A7F" w:rsidDel="00786769">
            <w:rPr>
              <w:rFonts w:hint="eastAsia"/>
              <w:bCs/>
              <w:szCs w:val="21"/>
            </w:rPr>
            <w:delText>约定</w:delText>
          </w:r>
          <w:r w:rsidR="0079177E" w:rsidDel="00786769">
            <w:rPr>
              <w:rFonts w:hint="eastAsia"/>
              <w:bCs/>
              <w:szCs w:val="21"/>
            </w:rPr>
            <w:delText>外，</w:delText>
          </w:r>
        </w:del>
      </w:ins>
      <w:del w:id="4149" w:author="PINGAN" w:date="2016-10-28T15:46:00Z">
        <w:r w:rsidRPr="002D1708">
          <w:rPr>
            <w:rFonts w:hint="eastAsia"/>
            <w:rPrChange w:id="4150" w:author="xiaox" w:date="2016-10-26T09:42:00Z">
              <w:rPr>
                <w:rFonts w:hint="eastAsia"/>
                <w:sz w:val="24"/>
              </w:rPr>
            </w:rPrChange>
          </w:rPr>
          <w:delText>基金管理人应当在</w:delText>
        </w:r>
        <w:r w:rsidRPr="002D1708">
          <w:rPr>
            <w:rPrChange w:id="4151" w:author="xiaox" w:date="2016-10-26T09:42:00Z">
              <w:rPr>
                <w:sz w:val="24"/>
              </w:rPr>
            </w:rPrChange>
          </w:rPr>
          <w:delText>10</w:delText>
        </w:r>
        <w:r w:rsidRPr="002D1708">
          <w:rPr>
            <w:rFonts w:hint="eastAsia"/>
            <w:rPrChange w:id="4152" w:author="xiaox" w:date="2016-10-26T09:42:00Z">
              <w:rPr>
                <w:rFonts w:hint="eastAsia"/>
                <w:sz w:val="24"/>
              </w:rPr>
            </w:rPrChange>
          </w:rPr>
          <w:delText>个交易日内进行调整。</w:delText>
        </w:r>
      </w:del>
    </w:p>
    <w:p w:rsidR="002D1708" w:rsidRPr="002D1708" w:rsidRDefault="002D1708" w:rsidP="002D1708">
      <w:pPr>
        <w:spacing w:line="360" w:lineRule="auto"/>
        <w:rPr>
          <w:rPrChange w:id="4153" w:author="xiaox" w:date="2016-10-26T09:42:00Z">
            <w:rPr>
              <w:sz w:val="24"/>
            </w:rPr>
          </w:rPrChange>
        </w:rPr>
        <w:pPrChange w:id="4154" w:author="PINGAN" w:date="2016-10-28T15:46:00Z">
          <w:pPr>
            <w:spacing w:line="360" w:lineRule="auto"/>
            <w:ind w:firstLineChars="200" w:firstLine="480"/>
          </w:pPr>
        </w:pPrChange>
      </w:pPr>
      <w:r w:rsidRPr="002D1708">
        <w:rPr>
          <w:rFonts w:hint="eastAsia"/>
          <w:rPrChange w:id="4155" w:author="xiaox" w:date="2016-10-26T09:42:00Z">
            <w:rPr>
              <w:rFonts w:hint="eastAsia"/>
              <w:sz w:val="24"/>
            </w:rPr>
          </w:rPrChange>
        </w:rPr>
        <w:t>基金管理人应当自基金合同生效之日起</w:t>
      </w:r>
      <w:del w:id="4156" w:author="xiaox" w:date="2016-10-26T09:42:00Z">
        <w:r w:rsidR="009E2993">
          <w:rPr>
            <w:bCs/>
            <w:sz w:val="24"/>
            <w:highlight w:val="yellow"/>
          </w:rPr>
          <w:delText xml:space="preserve">    </w:delText>
        </w:r>
      </w:del>
      <w:ins w:id="4157" w:author="xiaox" w:date="2016-10-26T09:42:00Z">
        <w:r w:rsidR="00473770" w:rsidRPr="00473770">
          <w:rPr>
            <w:bCs/>
            <w:szCs w:val="21"/>
          </w:rPr>
          <w:t>6</w:t>
        </w:r>
      </w:ins>
      <w:r w:rsidRPr="002D1708">
        <w:rPr>
          <w:rFonts w:hint="eastAsia"/>
          <w:rPrChange w:id="4158" w:author="xiaox" w:date="2016-10-26T09:42:00Z">
            <w:rPr>
              <w:rFonts w:hint="eastAsia"/>
              <w:sz w:val="24"/>
            </w:rPr>
          </w:rPrChange>
        </w:rPr>
        <w:t>个月内使基金的投资组合比例符合基金合同的有关约定。</w:t>
      </w:r>
      <w:ins w:id="4159" w:author="xiaox" w:date="2016-10-26T09:42:00Z">
        <w:r w:rsidR="00473770" w:rsidRPr="00473770">
          <w:rPr>
            <w:rFonts w:hint="eastAsia"/>
            <w:bCs/>
            <w:szCs w:val="21"/>
          </w:rPr>
          <w:t>期间，基金的投资范围、投资策略应当符合基金合同的约定。</w:t>
        </w:r>
      </w:ins>
      <w:r w:rsidRPr="002D1708">
        <w:rPr>
          <w:rFonts w:hint="eastAsia"/>
          <w:rPrChange w:id="4160" w:author="xiaox" w:date="2016-10-26T09:42:00Z">
            <w:rPr>
              <w:rFonts w:hint="eastAsia"/>
              <w:sz w:val="24"/>
            </w:rPr>
          </w:rPrChange>
        </w:rPr>
        <w:t>基金托管人对基金的投资的监督与检查自本基金合同生效之日起开始。</w:t>
      </w:r>
    </w:p>
    <w:p w:rsidR="002D1708" w:rsidRPr="002D1708" w:rsidRDefault="002D1708" w:rsidP="002D1708">
      <w:pPr>
        <w:spacing w:line="360" w:lineRule="auto"/>
        <w:ind w:firstLineChars="200" w:firstLine="420"/>
        <w:rPr>
          <w:rPrChange w:id="4161" w:author="xiaox" w:date="2016-10-26T09:42:00Z">
            <w:rPr>
              <w:sz w:val="24"/>
            </w:rPr>
          </w:rPrChange>
        </w:rPr>
        <w:pPrChange w:id="4162" w:author="xiaox" w:date="2016-10-26T09:42:00Z">
          <w:pPr>
            <w:spacing w:line="360" w:lineRule="auto"/>
            <w:ind w:firstLineChars="200" w:firstLine="480"/>
          </w:pPr>
        </w:pPrChange>
      </w:pPr>
      <w:r w:rsidRPr="002D1708">
        <w:rPr>
          <w:rFonts w:hint="eastAsia"/>
          <w:rPrChange w:id="4163" w:author="xiaox" w:date="2016-10-26T09:42:00Z">
            <w:rPr>
              <w:rFonts w:hint="eastAsia"/>
              <w:sz w:val="24"/>
            </w:rPr>
          </w:rPrChange>
        </w:rPr>
        <w:t>法律法规或监管部门取消</w:t>
      </w:r>
      <w:ins w:id="4164" w:author="周凯怡" w:date="2016-11-14T19:55:00Z">
        <w:r w:rsidR="00584389">
          <w:rPr>
            <w:rFonts w:hint="eastAsia"/>
          </w:rPr>
          <w:t>或变更</w:t>
        </w:r>
      </w:ins>
      <w:r w:rsidRPr="002D1708">
        <w:rPr>
          <w:rFonts w:hint="eastAsia"/>
          <w:rPrChange w:id="4165" w:author="xiaox" w:date="2016-10-26T09:42:00Z">
            <w:rPr>
              <w:rFonts w:hint="eastAsia"/>
              <w:sz w:val="24"/>
            </w:rPr>
          </w:rPrChange>
        </w:rPr>
        <w:t>上述限制，如适用于本基金，基金管理人在履行适当程序后，则本基金投资不再受相关限制</w:t>
      </w:r>
      <w:ins w:id="4166" w:author="周凯怡" w:date="2016-11-14T19:55:00Z">
        <w:r w:rsidR="00584389" w:rsidRPr="00584389">
          <w:rPr>
            <w:rFonts w:hint="eastAsia"/>
          </w:rPr>
          <w:t>或以变更后的规定为准</w:t>
        </w:r>
      </w:ins>
      <w:r w:rsidRPr="002D1708">
        <w:rPr>
          <w:rFonts w:hint="eastAsia"/>
          <w:rPrChange w:id="4167" w:author="xiaox" w:date="2016-10-26T09:42:00Z">
            <w:rPr>
              <w:rFonts w:hint="eastAsia"/>
              <w:sz w:val="24"/>
            </w:rPr>
          </w:rPrChange>
        </w:rPr>
        <w:t>。</w:t>
      </w:r>
    </w:p>
    <w:p w:rsidR="002D1708" w:rsidRPr="002D1708" w:rsidRDefault="002D1708" w:rsidP="002D1708">
      <w:pPr>
        <w:spacing w:line="360" w:lineRule="auto"/>
        <w:ind w:firstLineChars="200" w:firstLine="420"/>
        <w:rPr>
          <w:rPrChange w:id="4168" w:author="xiaox" w:date="2016-10-26T09:42:00Z">
            <w:rPr>
              <w:sz w:val="24"/>
            </w:rPr>
          </w:rPrChange>
        </w:rPr>
        <w:pPrChange w:id="4169" w:author="xiaox" w:date="2016-10-26T09:42:00Z">
          <w:pPr>
            <w:spacing w:line="360" w:lineRule="auto"/>
            <w:ind w:firstLineChars="200" w:firstLine="480"/>
          </w:pPr>
        </w:pPrChange>
      </w:pPr>
      <w:r w:rsidRPr="002D1708">
        <w:rPr>
          <w:rPrChange w:id="4170" w:author="xiaox" w:date="2016-10-26T09:42:00Z">
            <w:rPr>
              <w:sz w:val="24"/>
            </w:rPr>
          </w:rPrChange>
        </w:rPr>
        <w:t>2</w:t>
      </w:r>
      <w:r w:rsidRPr="002D1708">
        <w:rPr>
          <w:rFonts w:hint="eastAsia"/>
          <w:rPrChange w:id="4171" w:author="xiaox" w:date="2016-10-26T09:42:00Z">
            <w:rPr>
              <w:rFonts w:hint="eastAsia"/>
              <w:sz w:val="24"/>
            </w:rPr>
          </w:rPrChange>
        </w:rPr>
        <w:t>、禁止行为</w:t>
      </w:r>
    </w:p>
    <w:p w:rsidR="002D1708" w:rsidRPr="002D1708" w:rsidRDefault="002D1708" w:rsidP="002D1708">
      <w:pPr>
        <w:spacing w:line="360" w:lineRule="auto"/>
        <w:ind w:firstLineChars="200" w:firstLine="420"/>
        <w:rPr>
          <w:rPrChange w:id="4172" w:author="xiaox" w:date="2016-10-26T09:42:00Z">
            <w:rPr>
              <w:sz w:val="24"/>
            </w:rPr>
          </w:rPrChange>
        </w:rPr>
        <w:pPrChange w:id="4173" w:author="xiaox" w:date="2016-10-26T09:42:00Z">
          <w:pPr>
            <w:spacing w:line="360" w:lineRule="auto"/>
            <w:ind w:firstLineChars="200" w:firstLine="480"/>
          </w:pPr>
        </w:pPrChange>
      </w:pPr>
      <w:r w:rsidRPr="002D1708">
        <w:rPr>
          <w:rFonts w:hint="eastAsia"/>
          <w:rPrChange w:id="4174" w:author="xiaox" w:date="2016-10-26T09:42:00Z">
            <w:rPr>
              <w:rFonts w:hint="eastAsia"/>
              <w:sz w:val="24"/>
            </w:rPr>
          </w:rPrChange>
        </w:rPr>
        <w:t>为维护基金份额持有人的合法权益，基金财产不得用于下列投资或者活动：</w:t>
      </w:r>
    </w:p>
    <w:p w:rsidR="002D1708" w:rsidRPr="002D1708" w:rsidRDefault="002D1708" w:rsidP="002D1708">
      <w:pPr>
        <w:spacing w:line="360" w:lineRule="auto"/>
        <w:ind w:firstLineChars="200" w:firstLine="420"/>
        <w:rPr>
          <w:rPrChange w:id="4175" w:author="xiaox" w:date="2016-10-26T09:42:00Z">
            <w:rPr>
              <w:sz w:val="24"/>
            </w:rPr>
          </w:rPrChange>
        </w:rPr>
        <w:pPrChange w:id="4176" w:author="xiaox" w:date="2016-10-26T09:42:00Z">
          <w:pPr>
            <w:spacing w:line="360" w:lineRule="auto"/>
            <w:ind w:firstLineChars="200" w:firstLine="480"/>
          </w:pPr>
        </w:pPrChange>
      </w:pPr>
      <w:r w:rsidRPr="002D1708">
        <w:rPr>
          <w:rFonts w:hint="eastAsia"/>
          <w:rPrChange w:id="4177" w:author="xiaox" w:date="2016-10-26T09:42:00Z">
            <w:rPr>
              <w:rFonts w:hint="eastAsia"/>
              <w:sz w:val="24"/>
            </w:rPr>
          </w:rPrChange>
        </w:rPr>
        <w:t>（</w:t>
      </w:r>
      <w:r w:rsidRPr="002D1708">
        <w:rPr>
          <w:rPrChange w:id="4178" w:author="xiaox" w:date="2016-10-26T09:42:00Z">
            <w:rPr>
              <w:sz w:val="24"/>
            </w:rPr>
          </w:rPrChange>
        </w:rPr>
        <w:t>1</w:t>
      </w:r>
      <w:r w:rsidRPr="002D1708">
        <w:rPr>
          <w:rFonts w:hint="eastAsia"/>
          <w:rPrChange w:id="4179" w:author="xiaox" w:date="2016-10-26T09:42:00Z">
            <w:rPr>
              <w:rFonts w:hint="eastAsia"/>
              <w:sz w:val="24"/>
            </w:rPr>
          </w:rPrChange>
        </w:rPr>
        <w:t>）承销证券</w:t>
      </w:r>
      <w:del w:id="4180" w:author="xiaox" w:date="2016-10-26T09:42:00Z">
        <w:r w:rsidR="009E2993">
          <w:rPr>
            <w:bCs/>
            <w:sz w:val="24"/>
          </w:rPr>
          <w:delText>；</w:delText>
        </w:r>
      </w:del>
      <w:ins w:id="418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182" w:author="xiaox" w:date="2016-10-26T09:42:00Z">
            <w:rPr>
              <w:sz w:val="24"/>
            </w:rPr>
          </w:rPrChange>
        </w:rPr>
        <w:pPrChange w:id="4183" w:author="xiaox" w:date="2016-10-26T09:42:00Z">
          <w:pPr>
            <w:spacing w:line="360" w:lineRule="auto"/>
            <w:ind w:firstLineChars="200" w:firstLine="480"/>
          </w:pPr>
        </w:pPrChange>
      </w:pPr>
      <w:r w:rsidRPr="002D1708">
        <w:rPr>
          <w:rFonts w:hint="eastAsia"/>
          <w:rPrChange w:id="4184" w:author="xiaox" w:date="2016-10-26T09:42:00Z">
            <w:rPr>
              <w:rFonts w:hint="eastAsia"/>
              <w:sz w:val="24"/>
            </w:rPr>
          </w:rPrChange>
        </w:rPr>
        <w:t>（</w:t>
      </w:r>
      <w:r w:rsidRPr="002D1708">
        <w:rPr>
          <w:rPrChange w:id="4185" w:author="xiaox" w:date="2016-10-26T09:42:00Z">
            <w:rPr>
              <w:sz w:val="24"/>
            </w:rPr>
          </w:rPrChange>
        </w:rPr>
        <w:t>2</w:t>
      </w:r>
      <w:r w:rsidRPr="002D1708">
        <w:rPr>
          <w:rFonts w:hint="eastAsia"/>
          <w:rPrChange w:id="4186" w:author="xiaox" w:date="2016-10-26T09:42:00Z">
            <w:rPr>
              <w:rFonts w:hint="eastAsia"/>
              <w:sz w:val="24"/>
            </w:rPr>
          </w:rPrChange>
        </w:rPr>
        <w:t>）</w:t>
      </w:r>
      <w:ins w:id="4187" w:author="xiaox" w:date="2016-10-26T09:42:00Z">
        <w:r w:rsidR="00473770" w:rsidRPr="00473770">
          <w:rPr>
            <w:rFonts w:hint="eastAsia"/>
            <w:bCs/>
            <w:szCs w:val="21"/>
          </w:rPr>
          <w:t>违反规定</w:t>
        </w:r>
      </w:ins>
      <w:r w:rsidRPr="002D1708">
        <w:rPr>
          <w:rFonts w:hint="eastAsia"/>
          <w:rPrChange w:id="4188" w:author="xiaox" w:date="2016-10-26T09:42:00Z">
            <w:rPr>
              <w:rFonts w:hint="eastAsia"/>
              <w:sz w:val="24"/>
            </w:rPr>
          </w:rPrChange>
        </w:rPr>
        <w:t>向他人贷款或者提供担保</w:t>
      </w:r>
      <w:del w:id="4189" w:author="xiaox" w:date="2016-10-26T09:42:00Z">
        <w:r w:rsidR="009E2993">
          <w:rPr>
            <w:bCs/>
            <w:sz w:val="24"/>
          </w:rPr>
          <w:delText>；</w:delText>
        </w:r>
      </w:del>
      <w:ins w:id="419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191" w:author="xiaox" w:date="2016-10-26T09:42:00Z">
            <w:rPr>
              <w:sz w:val="24"/>
            </w:rPr>
          </w:rPrChange>
        </w:rPr>
        <w:pPrChange w:id="4192" w:author="xiaox" w:date="2016-10-26T09:42:00Z">
          <w:pPr>
            <w:spacing w:line="360" w:lineRule="auto"/>
            <w:ind w:firstLineChars="200" w:firstLine="480"/>
          </w:pPr>
        </w:pPrChange>
      </w:pPr>
      <w:r w:rsidRPr="002D1708">
        <w:rPr>
          <w:rFonts w:hint="eastAsia"/>
          <w:rPrChange w:id="4193" w:author="xiaox" w:date="2016-10-26T09:42:00Z">
            <w:rPr>
              <w:rFonts w:hint="eastAsia"/>
              <w:sz w:val="24"/>
            </w:rPr>
          </w:rPrChange>
        </w:rPr>
        <w:t>（</w:t>
      </w:r>
      <w:r w:rsidRPr="002D1708">
        <w:rPr>
          <w:rPrChange w:id="4194" w:author="xiaox" w:date="2016-10-26T09:42:00Z">
            <w:rPr>
              <w:sz w:val="24"/>
            </w:rPr>
          </w:rPrChange>
        </w:rPr>
        <w:t>3</w:t>
      </w:r>
      <w:r w:rsidRPr="002D1708">
        <w:rPr>
          <w:rFonts w:hint="eastAsia"/>
          <w:rPrChange w:id="4195" w:author="xiaox" w:date="2016-10-26T09:42:00Z">
            <w:rPr>
              <w:rFonts w:hint="eastAsia"/>
              <w:sz w:val="24"/>
            </w:rPr>
          </w:rPrChange>
        </w:rPr>
        <w:t>）从事承担无限责任的投资</w:t>
      </w:r>
      <w:del w:id="4196" w:author="xiaox" w:date="2016-10-26T09:42:00Z">
        <w:r w:rsidR="009E2993">
          <w:rPr>
            <w:bCs/>
            <w:sz w:val="24"/>
          </w:rPr>
          <w:delText>；</w:delText>
        </w:r>
      </w:del>
      <w:ins w:id="4197" w:author="xiaox" w:date="2016-10-26T09:42:00Z">
        <w:r w:rsidR="000B386B">
          <w:rPr>
            <w:rFonts w:hint="eastAsia"/>
            <w:bCs/>
            <w:szCs w:val="21"/>
          </w:rPr>
          <w:t>。</w:t>
        </w:r>
      </w:ins>
    </w:p>
    <w:p w:rsidR="002D1708" w:rsidRDefault="002D1708" w:rsidP="002D1708">
      <w:pPr>
        <w:spacing w:line="360" w:lineRule="auto"/>
        <w:ind w:firstLineChars="200" w:firstLine="420"/>
        <w:rPr>
          <w:del w:id="4198" w:author="xiaox" w:date="2016-10-26T09:42:00Z"/>
          <w:bCs/>
          <w:sz w:val="24"/>
        </w:rPr>
        <w:pPrChange w:id="4199" w:author="PINGAN" w:date="2016-10-28T15:46:00Z">
          <w:pPr>
            <w:spacing w:line="360" w:lineRule="auto"/>
            <w:ind w:firstLineChars="200" w:firstLine="480"/>
          </w:pPr>
        </w:pPrChange>
      </w:pPr>
      <w:r w:rsidRPr="002D1708">
        <w:rPr>
          <w:rFonts w:hint="eastAsia"/>
          <w:rPrChange w:id="4200" w:author="xiaox" w:date="2016-10-26T09:42:00Z">
            <w:rPr>
              <w:rFonts w:hint="eastAsia"/>
              <w:sz w:val="24"/>
            </w:rPr>
          </w:rPrChange>
        </w:rPr>
        <w:t>（</w:t>
      </w:r>
      <w:r w:rsidRPr="002D1708">
        <w:rPr>
          <w:rPrChange w:id="4201" w:author="xiaox" w:date="2016-10-26T09:42:00Z">
            <w:rPr>
              <w:sz w:val="24"/>
            </w:rPr>
          </w:rPrChange>
        </w:rPr>
        <w:t>4</w:t>
      </w:r>
      <w:r w:rsidRPr="002D1708">
        <w:rPr>
          <w:rFonts w:hint="eastAsia"/>
          <w:rPrChange w:id="4202" w:author="xiaox" w:date="2016-10-26T09:42:00Z">
            <w:rPr>
              <w:rFonts w:hint="eastAsia"/>
              <w:sz w:val="24"/>
            </w:rPr>
          </w:rPrChange>
        </w:rPr>
        <w:t>）</w:t>
      </w:r>
      <w:del w:id="4203" w:author="xiaox" w:date="2016-10-26T09:42:00Z">
        <w:r w:rsidR="009E2993">
          <w:rPr>
            <w:bCs/>
            <w:sz w:val="24"/>
          </w:rPr>
          <w:delText>买卖其他基金份额，但是国务院另有规定的除外；</w:delText>
        </w:r>
      </w:del>
    </w:p>
    <w:p w:rsidR="00297D5F" w:rsidRPr="00297D5F" w:rsidRDefault="009E2993">
      <w:pPr>
        <w:spacing w:line="360" w:lineRule="auto"/>
        <w:ind w:firstLineChars="200" w:firstLine="480"/>
        <w:rPr>
          <w:rPrChange w:id="4204" w:author="xiaox" w:date="2016-10-26T09:42:00Z">
            <w:rPr>
              <w:sz w:val="24"/>
            </w:rPr>
          </w:rPrChange>
        </w:rPr>
      </w:pPr>
      <w:del w:id="4205" w:author="xiaox" w:date="2016-10-26T09:42:00Z">
        <w:r>
          <w:rPr>
            <w:bCs/>
            <w:sz w:val="24"/>
          </w:rPr>
          <w:delText>（</w:delText>
        </w:r>
        <w:r>
          <w:rPr>
            <w:rFonts w:hint="eastAsia"/>
            <w:bCs/>
            <w:sz w:val="24"/>
          </w:rPr>
          <w:delText>5</w:delText>
        </w:r>
        <w:r>
          <w:rPr>
            <w:bCs/>
            <w:sz w:val="24"/>
          </w:rPr>
          <w:delText>）</w:delText>
        </w:r>
      </w:del>
      <w:r w:rsidR="002D1708" w:rsidRPr="002D1708">
        <w:rPr>
          <w:rFonts w:hint="eastAsia"/>
          <w:rPrChange w:id="4206" w:author="xiaox" w:date="2016-10-26T09:42:00Z">
            <w:rPr>
              <w:rFonts w:hint="eastAsia"/>
              <w:sz w:val="24"/>
            </w:rPr>
          </w:rPrChange>
        </w:rPr>
        <w:t>向其基金管理人、基金托管人出资</w:t>
      </w:r>
      <w:del w:id="4207" w:author="xiaox" w:date="2016-10-26T09:42:00Z">
        <w:r>
          <w:rPr>
            <w:bCs/>
            <w:sz w:val="24"/>
          </w:rPr>
          <w:delText>或者买卖其基金管理人、基金托管人发行的股票或者债券；</w:delText>
        </w:r>
      </w:del>
      <w:ins w:id="4208" w:author="xiaox" w:date="2016-10-26T09:42:00Z">
        <w:r w:rsidR="000B386B">
          <w:rPr>
            <w:rFonts w:hint="eastAsia"/>
            <w:bCs/>
            <w:szCs w:val="21"/>
          </w:rPr>
          <w:t>。</w:t>
        </w:r>
      </w:ins>
    </w:p>
    <w:p w:rsidR="00821327" w:rsidRDefault="009E2993">
      <w:pPr>
        <w:spacing w:line="360" w:lineRule="auto"/>
        <w:ind w:firstLineChars="200" w:firstLine="480"/>
        <w:rPr>
          <w:del w:id="4209" w:author="xiaox" w:date="2016-10-26T09:42:00Z"/>
          <w:bCs/>
          <w:sz w:val="24"/>
        </w:rPr>
      </w:pPr>
      <w:del w:id="4210" w:author="xiaox" w:date="2016-10-26T09:42:00Z">
        <w:r>
          <w:rPr>
            <w:bCs/>
            <w:sz w:val="24"/>
          </w:rPr>
          <w:delText>（</w:delText>
        </w:r>
        <w:r>
          <w:rPr>
            <w:rFonts w:hint="eastAsia"/>
            <w:bCs/>
            <w:sz w:val="24"/>
          </w:rPr>
          <w:delText>6</w:delText>
        </w:r>
        <w:r>
          <w:rPr>
            <w:bCs/>
            <w:sz w:val="24"/>
          </w:rPr>
          <w:delText>）买卖与其基金管理人、基金托管人有控股关系的股东或者与其基金管理人、基金托管人有其他重大利害关系的公司发行的证券或者承销期内承销的证券；</w:delText>
        </w:r>
      </w:del>
    </w:p>
    <w:p w:rsidR="00297D5F" w:rsidRPr="00297D5F" w:rsidRDefault="009E2993">
      <w:pPr>
        <w:spacing w:line="360" w:lineRule="auto"/>
        <w:ind w:firstLineChars="200" w:firstLine="480"/>
        <w:rPr>
          <w:rPrChange w:id="4211" w:author="xiaox" w:date="2016-10-26T09:42:00Z">
            <w:rPr>
              <w:sz w:val="24"/>
            </w:rPr>
          </w:rPrChange>
        </w:rPr>
      </w:pPr>
      <w:del w:id="4212" w:author="xiaox" w:date="2016-10-26T09:42:00Z">
        <w:r>
          <w:rPr>
            <w:bCs/>
            <w:sz w:val="24"/>
          </w:rPr>
          <w:delText>（</w:delText>
        </w:r>
        <w:r>
          <w:rPr>
            <w:rFonts w:hint="eastAsia"/>
            <w:bCs/>
            <w:sz w:val="24"/>
          </w:rPr>
          <w:delText>7</w:delText>
        </w:r>
        <w:r>
          <w:rPr>
            <w:bCs/>
            <w:sz w:val="24"/>
          </w:rPr>
          <w:delText>）</w:delText>
        </w:r>
      </w:del>
      <w:ins w:id="4213" w:author="xiaox" w:date="2016-10-26T09:42:00Z">
        <w:r w:rsidR="00473770" w:rsidRPr="00473770">
          <w:rPr>
            <w:rFonts w:hint="eastAsia"/>
            <w:bCs/>
            <w:szCs w:val="21"/>
          </w:rPr>
          <w:t>（</w:t>
        </w:r>
        <w:r w:rsidR="00473770" w:rsidRPr="00473770">
          <w:rPr>
            <w:bCs/>
            <w:szCs w:val="21"/>
          </w:rPr>
          <w:t>5</w:t>
        </w:r>
        <w:r w:rsidR="00473770" w:rsidRPr="00473770">
          <w:rPr>
            <w:rFonts w:hint="eastAsia"/>
            <w:bCs/>
            <w:szCs w:val="21"/>
          </w:rPr>
          <w:t>）</w:t>
        </w:r>
      </w:ins>
      <w:r w:rsidR="002D1708" w:rsidRPr="002D1708">
        <w:rPr>
          <w:rFonts w:hint="eastAsia"/>
          <w:rPrChange w:id="4214" w:author="xiaox" w:date="2016-10-26T09:42:00Z">
            <w:rPr>
              <w:rFonts w:hint="eastAsia"/>
              <w:sz w:val="24"/>
            </w:rPr>
          </w:rPrChange>
        </w:rPr>
        <w:t>从事内幕交易、操纵证券交易价格及其他不正当的证券交易活动</w:t>
      </w:r>
      <w:del w:id="4215" w:author="xiaox" w:date="2016-10-26T09:42:00Z">
        <w:r>
          <w:rPr>
            <w:bCs/>
            <w:sz w:val="24"/>
          </w:rPr>
          <w:delText>；</w:delText>
        </w:r>
      </w:del>
      <w:ins w:id="421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217" w:author="xiaox" w:date="2016-10-26T09:42:00Z">
            <w:rPr>
              <w:sz w:val="24"/>
            </w:rPr>
          </w:rPrChange>
        </w:rPr>
        <w:pPrChange w:id="4218" w:author="xiaox" w:date="2016-10-26T09:42:00Z">
          <w:pPr>
            <w:spacing w:line="360" w:lineRule="auto"/>
            <w:ind w:firstLineChars="200" w:firstLine="480"/>
          </w:pPr>
        </w:pPrChange>
      </w:pPr>
      <w:r w:rsidRPr="002D1708">
        <w:rPr>
          <w:rFonts w:hint="eastAsia"/>
          <w:rPrChange w:id="4219" w:author="xiaox" w:date="2016-10-26T09:42:00Z">
            <w:rPr>
              <w:rFonts w:hint="eastAsia"/>
              <w:sz w:val="24"/>
            </w:rPr>
          </w:rPrChange>
        </w:rPr>
        <w:t>（</w:t>
      </w:r>
      <w:del w:id="4220" w:author="xiaox" w:date="2016-10-26T09:42:00Z">
        <w:r w:rsidR="009E2993">
          <w:rPr>
            <w:rFonts w:hint="eastAsia"/>
            <w:bCs/>
            <w:sz w:val="24"/>
          </w:rPr>
          <w:delText>8</w:delText>
        </w:r>
        <w:r w:rsidR="009E2993">
          <w:rPr>
            <w:bCs/>
            <w:sz w:val="24"/>
          </w:rPr>
          <w:delText>）依照</w:delText>
        </w:r>
      </w:del>
      <w:ins w:id="4221" w:author="xiaox" w:date="2016-10-26T09:42:00Z">
        <w:r w:rsidR="00473770" w:rsidRPr="00473770">
          <w:rPr>
            <w:bCs/>
            <w:szCs w:val="21"/>
          </w:rPr>
          <w:t>6</w:t>
        </w:r>
        <w:r w:rsidR="00473770" w:rsidRPr="00473770">
          <w:rPr>
            <w:rFonts w:hint="eastAsia"/>
            <w:bCs/>
            <w:szCs w:val="21"/>
          </w:rPr>
          <w:t>）</w:t>
        </w:r>
      </w:ins>
      <w:r w:rsidRPr="002D1708">
        <w:rPr>
          <w:rFonts w:hint="eastAsia"/>
          <w:rPrChange w:id="4222" w:author="xiaox" w:date="2016-10-26T09:42:00Z">
            <w:rPr>
              <w:rFonts w:hint="eastAsia"/>
              <w:sz w:val="24"/>
            </w:rPr>
          </w:rPrChange>
        </w:rPr>
        <w:t>法律</w:t>
      </w:r>
      <w:ins w:id="4223" w:author="xiaox" w:date="2016-10-26T09:42:00Z">
        <w:r w:rsidR="00473770" w:rsidRPr="00473770">
          <w:rPr>
            <w:rFonts w:hint="eastAsia"/>
            <w:bCs/>
            <w:szCs w:val="21"/>
          </w:rPr>
          <w:t>、行政</w:t>
        </w:r>
      </w:ins>
      <w:r w:rsidRPr="002D1708">
        <w:rPr>
          <w:rFonts w:hint="eastAsia"/>
          <w:rPrChange w:id="4224" w:author="xiaox" w:date="2016-10-26T09:42:00Z">
            <w:rPr>
              <w:rFonts w:hint="eastAsia"/>
              <w:sz w:val="24"/>
            </w:rPr>
          </w:rPrChange>
        </w:rPr>
        <w:t>法规</w:t>
      </w:r>
      <w:del w:id="4225" w:author="xiaox" w:date="2016-10-26T09:42:00Z">
        <w:r w:rsidR="009E2993">
          <w:rPr>
            <w:bCs/>
            <w:sz w:val="24"/>
          </w:rPr>
          <w:delText>有关规定，由中国证监会</w:delText>
        </w:r>
      </w:del>
      <w:ins w:id="4226" w:author="xiaox" w:date="2016-10-26T09:42:00Z">
        <w:r w:rsidR="00473770" w:rsidRPr="00473770">
          <w:rPr>
            <w:rFonts w:hint="eastAsia"/>
            <w:bCs/>
            <w:szCs w:val="21"/>
          </w:rPr>
          <w:t>和国务院证券监督管理机构</w:t>
        </w:r>
      </w:ins>
      <w:r w:rsidRPr="002D1708">
        <w:rPr>
          <w:rFonts w:hint="eastAsia"/>
          <w:rPrChange w:id="4227" w:author="xiaox" w:date="2016-10-26T09:42:00Z">
            <w:rPr>
              <w:rFonts w:hint="eastAsia"/>
              <w:sz w:val="24"/>
            </w:rPr>
          </w:rPrChange>
        </w:rPr>
        <w:t>规定禁止的其他活动。</w:t>
      </w:r>
    </w:p>
    <w:p w:rsidR="00287E80" w:rsidRPr="00F605B5" w:rsidRDefault="00287E80" w:rsidP="00F605B5">
      <w:pPr>
        <w:spacing w:line="360" w:lineRule="auto"/>
        <w:ind w:firstLineChars="200" w:firstLine="420"/>
        <w:rPr>
          <w:ins w:id="4228" w:author="xiaox" w:date="2016-10-26T09:42:00Z"/>
          <w:bCs/>
          <w:szCs w:val="21"/>
        </w:rPr>
      </w:pPr>
      <w:ins w:id="4229" w:author="xiaox" w:date="2016-10-26T09:42:00Z">
        <w:r w:rsidRPr="00F605B5">
          <w:rPr>
            <w:bCs/>
            <w:szCs w:val="21"/>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ins>
    </w:p>
    <w:p w:rsidR="001C0BC1" w:rsidRDefault="001C0BC1" w:rsidP="001C0BC1">
      <w:pPr>
        <w:spacing w:line="360" w:lineRule="auto"/>
        <w:ind w:firstLineChars="200" w:firstLine="420"/>
        <w:rPr>
          <w:ins w:id="4230" w:author="周凯怡" w:date="2016-11-14T19:40:00Z"/>
          <w:rFonts w:hAnsiTheme="minorEastAsia"/>
        </w:rPr>
      </w:pPr>
      <w:ins w:id="4231" w:author="周凯怡" w:date="2016-11-14T19:40:00Z">
        <w:r w:rsidRPr="00145B30">
          <w:rPr>
            <w:rFonts w:hAnsiTheme="minorEastAsia" w:hint="eastAsia"/>
          </w:rPr>
          <w:t>若因法律法规变更导致本合同关于投资范围、投资比例、投资限制、投资禁止的约定与届时有效的法律法规规定存在不一致或冲突，基金管理人应当按届时有效的法律法规的规定执行，无须另行召开基金份额持有人大会。</w:t>
        </w:r>
      </w:ins>
    </w:p>
    <w:p w:rsidR="00473770" w:rsidRPr="00473770" w:rsidDel="001C0BC1" w:rsidRDefault="00473770" w:rsidP="005326F4">
      <w:pPr>
        <w:spacing w:line="360" w:lineRule="auto"/>
        <w:ind w:firstLineChars="200" w:firstLine="420"/>
        <w:rPr>
          <w:ins w:id="4232" w:author="xiaox" w:date="2016-10-26T09:42:00Z"/>
          <w:del w:id="4233" w:author="周凯怡" w:date="2016-11-14T19:40:00Z"/>
          <w:bCs/>
          <w:szCs w:val="21"/>
        </w:rPr>
      </w:pPr>
      <w:ins w:id="4234" w:author="xiaox" w:date="2016-10-26T09:42:00Z">
        <w:del w:id="4235" w:author="周凯怡" w:date="2016-11-14T19:40:00Z">
          <w:r w:rsidRPr="00473770" w:rsidDel="001C0BC1">
            <w:rPr>
              <w:rFonts w:hint="eastAsia"/>
              <w:bCs/>
              <w:szCs w:val="21"/>
            </w:rPr>
            <w:delText>法律法规或监管部门取消上述限制，如适用于本基金，则本基金投资不再受相关限制。</w:delText>
          </w:r>
        </w:del>
      </w:ins>
    </w:p>
    <w:p w:rsidR="002D1708" w:rsidRPr="002D1708" w:rsidRDefault="002D1708" w:rsidP="002D1708">
      <w:pPr>
        <w:spacing w:line="360" w:lineRule="auto"/>
        <w:ind w:firstLineChars="200" w:firstLine="420"/>
        <w:rPr>
          <w:rPrChange w:id="4236" w:author="xiaox" w:date="2016-10-26T09:42:00Z">
            <w:rPr>
              <w:sz w:val="24"/>
            </w:rPr>
          </w:rPrChange>
        </w:rPr>
        <w:pPrChange w:id="4237" w:author="xiaox" w:date="2016-10-26T09:42:00Z">
          <w:pPr>
            <w:spacing w:line="360" w:lineRule="auto"/>
            <w:ind w:firstLineChars="200" w:firstLine="480"/>
          </w:pPr>
        </w:pPrChange>
      </w:pPr>
      <w:r w:rsidRPr="002D1708">
        <w:rPr>
          <w:rFonts w:hint="eastAsia"/>
          <w:rPrChange w:id="4238" w:author="xiaox" w:date="2016-10-26T09:42:00Z">
            <w:rPr>
              <w:rFonts w:hint="eastAsia"/>
              <w:sz w:val="24"/>
            </w:rPr>
          </w:rPrChange>
        </w:rPr>
        <w:t>五、业绩比较基准</w:t>
      </w:r>
    </w:p>
    <w:p w:rsidR="00473770" w:rsidRPr="00473770" w:rsidRDefault="009E2993" w:rsidP="0040561A">
      <w:pPr>
        <w:spacing w:line="360" w:lineRule="auto"/>
        <w:ind w:firstLineChars="200" w:firstLine="480"/>
        <w:rPr>
          <w:ins w:id="4239" w:author="xiaox" w:date="2016-10-26T09:42:00Z"/>
          <w:bCs/>
          <w:szCs w:val="21"/>
        </w:rPr>
      </w:pPr>
      <w:del w:id="4240" w:author="xiaox" w:date="2016-10-26T09:42:00Z">
        <w:r>
          <w:rPr>
            <w:bCs/>
            <w:sz w:val="24"/>
            <w:highlight w:val="yellow"/>
          </w:rPr>
          <w:delText>(</w:delText>
        </w:r>
        <w:r>
          <w:rPr>
            <w:rFonts w:hint="eastAsia"/>
            <w:bCs/>
            <w:sz w:val="24"/>
            <w:highlight w:val="yellow"/>
          </w:rPr>
          <w:delText>说明：</w:delText>
        </w:r>
        <w:r>
          <w:rPr>
            <w:bCs/>
            <w:sz w:val="24"/>
            <w:highlight w:val="yellow"/>
          </w:rPr>
          <w:delText>请说明选择此</w:delText>
        </w:r>
      </w:del>
      <w:ins w:id="4241" w:author="xiaox" w:date="2016-10-26T09:42:00Z">
        <w:r w:rsidR="00473770" w:rsidRPr="00473770">
          <w:rPr>
            <w:rFonts w:hint="eastAsia"/>
            <w:bCs/>
            <w:szCs w:val="21"/>
          </w:rPr>
          <w:t>本基金的</w:t>
        </w:r>
      </w:ins>
      <w:r w:rsidR="002D1708" w:rsidRPr="002D1708">
        <w:rPr>
          <w:rFonts w:hint="eastAsia"/>
          <w:rPrChange w:id="4242" w:author="xiaox" w:date="2016-10-26T09:42:00Z">
            <w:rPr>
              <w:rFonts w:hint="eastAsia"/>
              <w:sz w:val="24"/>
              <w:highlight w:val="yellow"/>
            </w:rPr>
          </w:rPrChange>
        </w:rPr>
        <w:t>业绩比较基准</w:t>
      </w:r>
      <w:del w:id="4243" w:author="xiaox" w:date="2016-10-26T09:42:00Z">
        <w:r>
          <w:rPr>
            <w:bCs/>
            <w:sz w:val="24"/>
            <w:highlight w:val="yellow"/>
          </w:rPr>
          <w:delText>的原因；如变更</w:delText>
        </w:r>
      </w:del>
      <w:ins w:id="4244" w:author="xiaox" w:date="2016-10-26T09:42:00Z">
        <w:r w:rsidR="00473770" w:rsidRPr="00473770">
          <w:rPr>
            <w:rFonts w:hint="eastAsia"/>
            <w:bCs/>
            <w:szCs w:val="21"/>
          </w:rPr>
          <w:t>：沪深</w:t>
        </w:r>
        <w:r w:rsidR="00473770" w:rsidRPr="00473770">
          <w:rPr>
            <w:bCs/>
            <w:szCs w:val="21"/>
          </w:rPr>
          <w:t>300</w:t>
        </w:r>
        <w:r w:rsidR="00473770" w:rsidRPr="00473770">
          <w:rPr>
            <w:rFonts w:hint="eastAsia"/>
            <w:bCs/>
            <w:szCs w:val="21"/>
          </w:rPr>
          <w:t>指数收益率×</w:t>
        </w:r>
        <w:r w:rsidR="00473770" w:rsidRPr="00473770">
          <w:rPr>
            <w:bCs/>
            <w:szCs w:val="21"/>
          </w:rPr>
          <w:t>50%</w:t>
        </w:r>
        <w:r w:rsidR="00473770" w:rsidRPr="00473770">
          <w:rPr>
            <w:rFonts w:hint="eastAsia"/>
            <w:bCs/>
            <w:szCs w:val="21"/>
          </w:rPr>
          <w:t>＋上证国债指数收益率×</w:t>
        </w:r>
        <w:r w:rsidR="00473770" w:rsidRPr="00473770">
          <w:rPr>
            <w:bCs/>
            <w:szCs w:val="21"/>
          </w:rPr>
          <w:t>50%</w:t>
        </w:r>
        <w:r w:rsidR="00473770" w:rsidRPr="00473770">
          <w:rPr>
            <w:rFonts w:hint="eastAsia"/>
            <w:bCs/>
            <w:szCs w:val="21"/>
          </w:rPr>
          <w:t>。</w:t>
        </w:r>
      </w:ins>
    </w:p>
    <w:p w:rsidR="00473770" w:rsidRPr="00473770" w:rsidRDefault="00473770" w:rsidP="005326F4">
      <w:pPr>
        <w:spacing w:line="360" w:lineRule="auto"/>
        <w:ind w:firstLineChars="200" w:firstLine="420"/>
        <w:rPr>
          <w:ins w:id="4245" w:author="xiaox" w:date="2016-10-26T09:42:00Z"/>
          <w:bCs/>
          <w:szCs w:val="21"/>
        </w:rPr>
      </w:pPr>
      <w:ins w:id="4246" w:author="xiaox" w:date="2016-10-26T09:42:00Z">
        <w:r w:rsidRPr="00473770">
          <w:rPr>
            <w:rFonts w:hint="eastAsia"/>
            <w:bCs/>
            <w:szCs w:val="21"/>
          </w:rPr>
          <w:t>沪深</w:t>
        </w:r>
        <w:r w:rsidRPr="00473770">
          <w:rPr>
            <w:bCs/>
            <w:szCs w:val="21"/>
          </w:rPr>
          <w:t>300</w:t>
        </w:r>
        <w:r w:rsidRPr="00473770">
          <w:rPr>
            <w:rFonts w:hint="eastAsia"/>
            <w:bCs/>
            <w:szCs w:val="21"/>
          </w:rPr>
          <w:t>指数是中证指数有限公司编制的沪深两市统一指数，具有良好的市场代表性和市场影响力，适合作为本基金股票投资的</w:t>
        </w:r>
      </w:ins>
      <w:r w:rsidR="002D1708" w:rsidRPr="002D1708">
        <w:rPr>
          <w:rFonts w:hint="eastAsia"/>
          <w:rPrChange w:id="4247" w:author="xiaox" w:date="2016-10-26T09:42:00Z">
            <w:rPr>
              <w:rFonts w:hint="eastAsia"/>
              <w:sz w:val="24"/>
              <w:highlight w:val="yellow"/>
            </w:rPr>
          </w:rPrChange>
        </w:rPr>
        <w:t>业绩</w:t>
      </w:r>
      <w:del w:id="4248" w:author="xiaox" w:date="2016-10-26T09:42:00Z">
        <w:r w:rsidR="009E2993">
          <w:rPr>
            <w:bCs/>
            <w:sz w:val="24"/>
            <w:highlight w:val="yellow"/>
          </w:rPr>
          <w:delText>比较</w:delText>
        </w:r>
      </w:del>
      <w:r w:rsidR="002D1708" w:rsidRPr="002D1708">
        <w:rPr>
          <w:rFonts w:hint="eastAsia"/>
          <w:rPrChange w:id="4249" w:author="xiaox" w:date="2016-10-26T09:42:00Z">
            <w:rPr>
              <w:rFonts w:hint="eastAsia"/>
              <w:sz w:val="24"/>
              <w:highlight w:val="yellow"/>
            </w:rPr>
          </w:rPrChange>
        </w:rPr>
        <w:t>基准</w:t>
      </w:r>
      <w:del w:id="4250" w:author="xiaox" w:date="2016-10-26T09:42:00Z">
        <w:r w:rsidR="009E2993">
          <w:rPr>
            <w:bCs/>
            <w:sz w:val="24"/>
            <w:highlight w:val="yellow"/>
          </w:rPr>
          <w:delText>需</w:delText>
        </w:r>
      </w:del>
      <w:ins w:id="4251" w:author="xiaox" w:date="2016-10-26T09:42:00Z">
        <w:r w:rsidRPr="00473770">
          <w:rPr>
            <w:rFonts w:hint="eastAsia"/>
            <w:bCs/>
            <w:szCs w:val="21"/>
          </w:rPr>
          <w:t>。</w:t>
        </w:r>
      </w:ins>
    </w:p>
    <w:p w:rsidR="00473770" w:rsidRPr="00473770" w:rsidRDefault="00473770" w:rsidP="005326F4">
      <w:pPr>
        <w:spacing w:line="360" w:lineRule="auto"/>
        <w:ind w:firstLineChars="200" w:firstLine="420"/>
        <w:rPr>
          <w:ins w:id="4252" w:author="xiaox" w:date="2016-10-26T09:42:00Z"/>
          <w:bCs/>
          <w:szCs w:val="21"/>
        </w:rPr>
      </w:pPr>
      <w:ins w:id="4253" w:author="xiaox" w:date="2016-10-26T09:42:00Z">
        <w:r w:rsidRPr="00473770">
          <w:rPr>
            <w:rFonts w:hint="eastAsia"/>
            <w:bCs/>
            <w:szCs w:val="21"/>
          </w:rPr>
          <w:t>上证国债指数由中证指数有限公司编制，以上海证券交易所上市的固定利率国债为样本，具有良好的市场代表性和较高的知名度，适合作为本基金债券投资的业绩基准。</w:t>
        </w:r>
      </w:ins>
    </w:p>
    <w:p w:rsidR="00297D5F" w:rsidRPr="00297D5F" w:rsidRDefault="00473770">
      <w:pPr>
        <w:spacing w:line="360" w:lineRule="auto"/>
        <w:ind w:firstLineChars="200" w:firstLine="420"/>
        <w:rPr>
          <w:rPrChange w:id="4254" w:author="xiaox" w:date="2016-10-26T09:42:00Z">
            <w:rPr>
              <w:sz w:val="24"/>
              <w:highlight w:val="yellow"/>
            </w:rPr>
          </w:rPrChange>
        </w:rPr>
      </w:pPr>
      <w:ins w:id="4255" w:author="xiaox" w:date="2016-10-26T09:42:00Z">
        <w:r w:rsidRPr="00473770">
          <w:rPr>
            <w:rFonts w:hint="eastAsia"/>
            <w:bCs/>
            <w:szCs w:val="21"/>
          </w:rPr>
          <w:t>如果中证指数有限公司变更或停止沪深</w:t>
        </w:r>
        <w:r w:rsidRPr="00473770">
          <w:rPr>
            <w:bCs/>
            <w:szCs w:val="21"/>
          </w:rPr>
          <w:t>300</w:t>
        </w:r>
        <w:r w:rsidRPr="00473770">
          <w:rPr>
            <w:rFonts w:hint="eastAsia"/>
            <w:bCs/>
            <w:szCs w:val="21"/>
          </w:rPr>
          <w:t>指数或上证国债指数的编制及发布、或沪深</w:t>
        </w:r>
        <w:r w:rsidRPr="00473770">
          <w:rPr>
            <w:bCs/>
            <w:szCs w:val="21"/>
          </w:rPr>
          <w:t>300</w:t>
        </w:r>
        <w:r w:rsidRPr="00473770">
          <w:rPr>
            <w:rFonts w:hint="eastAsia"/>
            <w:bCs/>
            <w:szCs w:val="21"/>
          </w:rPr>
          <w:t>指数或上证国债指数由其他指数替代、或由于指数编制方法发生重大变更等原因导致沪</w:t>
        </w:r>
        <w:r w:rsidRPr="00473770">
          <w:rPr>
            <w:rFonts w:hint="eastAsia"/>
            <w:bCs/>
            <w:szCs w:val="21"/>
          </w:rPr>
          <w:lastRenderedPageBreak/>
          <w:t>深</w:t>
        </w:r>
        <w:r w:rsidRPr="00473770">
          <w:rPr>
            <w:bCs/>
            <w:szCs w:val="21"/>
          </w:rPr>
          <w:t>300</w:t>
        </w:r>
        <w:r w:rsidRPr="00473770">
          <w:rPr>
            <w:rFonts w:hint="eastAsia"/>
            <w:bCs/>
            <w:szCs w:val="21"/>
          </w:rPr>
          <w:t>指数或上证国债指数不宜继续作为基准指数，或市场有其他代表性更强、更适合投资的指数推出时，本基金管理人可以依据维护投资者合法权益的原则，取得</w:t>
        </w:r>
      </w:ins>
      <w:r w:rsidR="002D1708" w:rsidRPr="002D1708">
        <w:rPr>
          <w:rFonts w:hint="eastAsia"/>
          <w:rPrChange w:id="4256" w:author="xiaox" w:date="2016-10-26T09:42:00Z">
            <w:rPr>
              <w:rFonts w:hint="eastAsia"/>
              <w:sz w:val="24"/>
              <w:highlight w:val="yellow"/>
            </w:rPr>
          </w:rPrChange>
        </w:rPr>
        <w:t>基金托管人同意</w:t>
      </w:r>
      <w:del w:id="4257" w:author="xiaox" w:date="2016-10-26T09:42:00Z">
        <w:r w:rsidR="009E2993">
          <w:rPr>
            <w:bCs/>
            <w:sz w:val="24"/>
            <w:highlight w:val="yellow"/>
          </w:rPr>
          <w:delText>)</w:delText>
        </w:r>
      </w:del>
      <w:ins w:id="4258" w:author="xiaox" w:date="2016-10-26T09:42:00Z">
        <w:r w:rsidRPr="00473770">
          <w:rPr>
            <w:rFonts w:hint="eastAsia"/>
            <w:bCs/>
            <w:szCs w:val="21"/>
          </w:rPr>
          <w:t>后，变更本基金的</w:t>
        </w:r>
        <w:r w:rsidR="006627CD">
          <w:rPr>
            <w:rFonts w:hint="eastAsia"/>
            <w:bCs/>
            <w:szCs w:val="21"/>
          </w:rPr>
          <w:t>基准</w:t>
        </w:r>
        <w:r w:rsidR="00C41DBD" w:rsidRPr="00C41DBD">
          <w:rPr>
            <w:rFonts w:hint="eastAsia"/>
            <w:bCs/>
            <w:szCs w:val="21"/>
          </w:rPr>
          <w:t>指数，并及时公告。</w:t>
        </w:r>
      </w:ins>
    </w:p>
    <w:p w:rsidR="002D1708" w:rsidRPr="002D1708" w:rsidRDefault="002D1708" w:rsidP="002D1708">
      <w:pPr>
        <w:spacing w:line="360" w:lineRule="auto"/>
        <w:ind w:firstLineChars="200" w:firstLine="420"/>
        <w:rPr>
          <w:rPrChange w:id="4259" w:author="xiaox" w:date="2016-10-26T09:42:00Z">
            <w:rPr>
              <w:sz w:val="24"/>
            </w:rPr>
          </w:rPrChange>
        </w:rPr>
        <w:pPrChange w:id="4260" w:author="xiaox" w:date="2016-10-26T09:42:00Z">
          <w:pPr>
            <w:spacing w:line="360" w:lineRule="auto"/>
            <w:ind w:firstLineChars="200" w:firstLine="480"/>
          </w:pPr>
        </w:pPrChange>
      </w:pPr>
      <w:r w:rsidRPr="002D1708">
        <w:rPr>
          <w:rFonts w:hint="eastAsia"/>
          <w:rPrChange w:id="4261" w:author="xiaox" w:date="2016-10-26T09:42:00Z">
            <w:rPr>
              <w:rFonts w:hint="eastAsia"/>
              <w:sz w:val="24"/>
            </w:rPr>
          </w:rPrChange>
        </w:rPr>
        <w:t>六、风险收益特征</w:t>
      </w:r>
    </w:p>
    <w:p w:rsidR="00821327" w:rsidRDefault="00821327">
      <w:pPr>
        <w:spacing w:line="360" w:lineRule="auto"/>
        <w:ind w:firstLineChars="200" w:firstLine="480"/>
        <w:rPr>
          <w:del w:id="4262" w:author="xiaox" w:date="2016-10-26T09:42:00Z"/>
          <w:bCs/>
          <w:sz w:val="24"/>
        </w:rPr>
      </w:pPr>
    </w:p>
    <w:p w:rsidR="00821327" w:rsidRDefault="009E2993">
      <w:pPr>
        <w:spacing w:line="360" w:lineRule="auto"/>
        <w:rPr>
          <w:del w:id="4263" w:author="xiaox" w:date="2016-10-26T09:42:00Z"/>
          <w:bCs/>
          <w:sz w:val="24"/>
        </w:rPr>
      </w:pPr>
      <w:del w:id="4264" w:author="xiaox" w:date="2016-10-26T09:42:00Z">
        <w:r>
          <w:rPr>
            <w:bCs/>
            <w:sz w:val="24"/>
          </w:rPr>
          <w:delText xml:space="preserve">                                                               </w:delText>
        </w:r>
      </w:del>
    </w:p>
    <w:p w:rsidR="00821327" w:rsidRDefault="00821327">
      <w:pPr>
        <w:spacing w:line="360" w:lineRule="auto"/>
        <w:ind w:firstLineChars="200" w:firstLine="480"/>
        <w:rPr>
          <w:del w:id="4265" w:author="xiaox" w:date="2016-10-26T09:42:00Z"/>
          <w:bCs/>
          <w:sz w:val="24"/>
        </w:rPr>
      </w:pPr>
    </w:p>
    <w:p w:rsidR="00821327" w:rsidRDefault="00821327">
      <w:pPr>
        <w:rPr>
          <w:del w:id="4266" w:author="xiaox" w:date="2016-10-26T09:42:00Z"/>
          <w:bCs/>
          <w:sz w:val="24"/>
        </w:rPr>
      </w:pPr>
    </w:p>
    <w:p w:rsidR="00473770" w:rsidRPr="00F605B5" w:rsidRDefault="009E2993" w:rsidP="005326F4">
      <w:pPr>
        <w:spacing w:line="360" w:lineRule="auto"/>
        <w:ind w:firstLineChars="200" w:firstLine="420"/>
        <w:rPr>
          <w:ins w:id="4267" w:author="xiaox" w:date="2016-10-26T09:42:00Z"/>
          <w:bCs/>
          <w:szCs w:val="21"/>
        </w:rPr>
      </w:pPr>
      <w:del w:id="4268" w:author="xiaox" w:date="2016-10-26T09:42:00Z">
        <w:r>
          <w:rPr>
            <w:bCs/>
            <w:kern w:val="44"/>
          </w:rPr>
          <w:br w:type="page"/>
        </w:r>
      </w:del>
      <w:ins w:id="4269" w:author="xiaox" w:date="2016-10-26T09:42:00Z">
        <w:r w:rsidR="00473770" w:rsidRPr="00F605B5">
          <w:rPr>
            <w:rFonts w:hAnsi="宋体"/>
            <w:szCs w:val="21"/>
          </w:rPr>
          <w:t>本基金属于混合基金</w:t>
        </w:r>
        <w:r w:rsidR="00473770" w:rsidRPr="00F605B5">
          <w:rPr>
            <w:rFonts w:hAnsi="宋体" w:hint="eastAsia"/>
            <w:szCs w:val="21"/>
          </w:rPr>
          <w:t>，</w:t>
        </w:r>
        <w:r w:rsidR="00473770" w:rsidRPr="00F605B5">
          <w:rPr>
            <w:rFonts w:hAnsi="宋体"/>
            <w:szCs w:val="21"/>
          </w:rPr>
          <w:t>风险与收益高于债券基金与货币市场基金，</w:t>
        </w:r>
        <w:r w:rsidR="002D1574" w:rsidRPr="00F605B5">
          <w:rPr>
            <w:rFonts w:hAnsi="宋体" w:hint="eastAsia"/>
            <w:szCs w:val="21"/>
          </w:rPr>
          <w:t>低于股票基金，</w:t>
        </w:r>
        <w:r w:rsidR="00473770" w:rsidRPr="00F605B5">
          <w:rPr>
            <w:rFonts w:hAnsi="宋体"/>
            <w:szCs w:val="21"/>
          </w:rPr>
          <w:t>属于较高风险、较高收益的品种。</w:t>
        </w:r>
      </w:ins>
    </w:p>
    <w:p w:rsidR="00105D40" w:rsidRPr="00105D40" w:rsidRDefault="002D1708" w:rsidP="00D67100">
      <w:pPr>
        <w:pStyle w:val="1"/>
        <w:spacing w:beforeLines="50" w:afterLines="50"/>
        <w:jc w:val="center"/>
        <w:rPr>
          <w:rFonts w:ascii="Times New Roman"/>
          <w:color w:val="auto"/>
          <w:sz w:val="21"/>
          <w:rPrChange w:id="4270" w:author="xiaox" w:date="2016-10-26T09:42:00Z">
            <w:rPr>
              <w:rFonts w:ascii="Times New Roman"/>
              <w:color w:val="auto"/>
              <w:sz w:val="30"/>
            </w:rPr>
          </w:rPrChange>
        </w:rPr>
      </w:pPr>
      <w:bookmarkStart w:id="4271" w:name="_Toc93226145"/>
      <w:bookmarkStart w:id="4272" w:name="_Toc92662704"/>
      <w:bookmarkStart w:id="4273" w:name="_Toc29561"/>
      <w:bookmarkStart w:id="4274" w:name="_Toc24474"/>
      <w:bookmarkStart w:id="4275" w:name="_Toc141703893"/>
      <w:bookmarkStart w:id="4276" w:name="_Toc139991743"/>
      <w:bookmarkStart w:id="4277" w:name="_Toc128310496"/>
      <w:bookmarkStart w:id="4278" w:name="_Toc18000"/>
      <w:bookmarkStart w:id="4279" w:name="_Toc31611"/>
      <w:bookmarkStart w:id="4280" w:name="_Toc32030"/>
      <w:bookmarkStart w:id="4281" w:name="_Toc20102"/>
      <w:bookmarkStart w:id="4282" w:name="_Toc26114"/>
      <w:bookmarkStart w:id="4283" w:name="_Toc21642"/>
      <w:bookmarkStart w:id="4284" w:name="_Toc3054"/>
      <w:bookmarkStart w:id="4285" w:name="_Toc20782"/>
      <w:bookmarkStart w:id="4286" w:name="_Toc13819"/>
      <w:bookmarkStart w:id="4287" w:name="_Toc458581670"/>
      <w:r w:rsidRPr="002D1708">
        <w:rPr>
          <w:rFonts w:ascii="Times New Roman" w:hint="eastAsia"/>
          <w:color w:val="auto"/>
          <w:sz w:val="21"/>
          <w:rPrChange w:id="4288" w:author="xiaox" w:date="2016-10-26T09:42:00Z">
            <w:rPr>
              <w:rFonts w:ascii="Times New Roman" w:hint="eastAsia"/>
              <w:color w:val="auto"/>
              <w:sz w:val="30"/>
            </w:rPr>
          </w:rPrChange>
        </w:rPr>
        <w:t>第十三部分</w:t>
      </w:r>
      <w:r w:rsidRPr="002D1708">
        <w:rPr>
          <w:rFonts w:ascii="Times New Roman"/>
          <w:color w:val="auto"/>
          <w:sz w:val="21"/>
          <w:rPrChange w:id="4289" w:author="xiaox" w:date="2016-10-26T09:42:00Z">
            <w:rPr>
              <w:rFonts w:ascii="Times New Roman"/>
              <w:color w:val="auto"/>
              <w:sz w:val="30"/>
            </w:rPr>
          </w:rPrChange>
        </w:rPr>
        <w:t xml:space="preserve">  </w:t>
      </w:r>
      <w:r w:rsidRPr="002D1708">
        <w:rPr>
          <w:rFonts w:ascii="Times New Roman" w:hint="eastAsia"/>
          <w:color w:val="auto"/>
          <w:sz w:val="21"/>
          <w:rPrChange w:id="4290" w:author="xiaox" w:date="2016-10-26T09:42:00Z">
            <w:rPr>
              <w:rFonts w:ascii="Times New Roman" w:hint="eastAsia"/>
              <w:color w:val="auto"/>
              <w:sz w:val="30"/>
            </w:rPr>
          </w:rPrChange>
        </w:rPr>
        <w:t>基金</w:t>
      </w:r>
      <w:bookmarkEnd w:id="4271"/>
      <w:bookmarkEnd w:id="4272"/>
      <w:r w:rsidRPr="002D1708">
        <w:rPr>
          <w:rFonts w:ascii="Times New Roman" w:hint="eastAsia"/>
          <w:color w:val="auto"/>
          <w:sz w:val="21"/>
          <w:rPrChange w:id="4291" w:author="xiaox" w:date="2016-10-26T09:42:00Z">
            <w:rPr>
              <w:rFonts w:ascii="Times New Roman" w:hint="eastAsia"/>
              <w:color w:val="auto"/>
              <w:sz w:val="30"/>
            </w:rPr>
          </w:rPrChange>
        </w:rPr>
        <w:t>的财产</w:t>
      </w:r>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p>
    <w:p w:rsidR="00821327" w:rsidRDefault="00821327" w:rsidP="00D6062B">
      <w:pPr>
        <w:spacing w:line="360" w:lineRule="auto"/>
        <w:ind w:firstLineChars="200" w:firstLine="480"/>
        <w:rPr>
          <w:del w:id="4292" w:author="xiaox" w:date="2016-10-26T09:42:00Z"/>
          <w:bCs/>
          <w:sz w:val="24"/>
        </w:rPr>
      </w:pPr>
    </w:p>
    <w:p w:rsidR="002D1708" w:rsidRPr="002D1708" w:rsidRDefault="002D1708" w:rsidP="002D1708">
      <w:pPr>
        <w:spacing w:line="360" w:lineRule="auto"/>
        <w:ind w:firstLineChars="200" w:firstLine="420"/>
        <w:rPr>
          <w:rPrChange w:id="4293" w:author="xiaox" w:date="2016-10-26T09:42:00Z">
            <w:rPr>
              <w:sz w:val="24"/>
            </w:rPr>
          </w:rPrChange>
        </w:rPr>
        <w:pPrChange w:id="4294" w:author="xiaox" w:date="2016-10-26T09:42:00Z">
          <w:pPr>
            <w:spacing w:line="360" w:lineRule="auto"/>
            <w:ind w:firstLineChars="200" w:firstLine="480"/>
          </w:pPr>
        </w:pPrChange>
      </w:pPr>
      <w:r w:rsidRPr="002D1708">
        <w:rPr>
          <w:rFonts w:hint="eastAsia"/>
          <w:rPrChange w:id="4295" w:author="xiaox" w:date="2016-10-26T09:42:00Z">
            <w:rPr>
              <w:rFonts w:hint="eastAsia"/>
              <w:sz w:val="24"/>
            </w:rPr>
          </w:rPrChange>
        </w:rPr>
        <w:t>一、基金资产总值</w:t>
      </w:r>
    </w:p>
    <w:p w:rsidR="002D1708" w:rsidRPr="002D1708" w:rsidRDefault="002D1708" w:rsidP="002D1708">
      <w:pPr>
        <w:spacing w:line="360" w:lineRule="auto"/>
        <w:ind w:firstLineChars="200" w:firstLine="420"/>
        <w:rPr>
          <w:rPrChange w:id="4296" w:author="xiaox" w:date="2016-10-26T09:42:00Z">
            <w:rPr>
              <w:sz w:val="24"/>
            </w:rPr>
          </w:rPrChange>
        </w:rPr>
        <w:pPrChange w:id="4297" w:author="xiaox" w:date="2016-10-26T09:42:00Z">
          <w:pPr>
            <w:spacing w:line="360" w:lineRule="auto"/>
            <w:ind w:firstLineChars="200" w:firstLine="480"/>
          </w:pPr>
        </w:pPrChange>
      </w:pPr>
      <w:r w:rsidRPr="002D1708">
        <w:rPr>
          <w:rFonts w:hint="eastAsia"/>
          <w:rPrChange w:id="4298" w:author="xiaox" w:date="2016-10-26T09:42:00Z">
            <w:rPr>
              <w:rFonts w:hint="eastAsia"/>
              <w:sz w:val="24"/>
            </w:rPr>
          </w:rPrChange>
        </w:rPr>
        <w:t>基金资产总值是指购买的各类证券及票据价值、银行存款本息和基金应收的申购基金款以及其他投资所形成的价值总和。</w:t>
      </w:r>
    </w:p>
    <w:p w:rsidR="002D1708" w:rsidRPr="002D1708" w:rsidRDefault="002D1708" w:rsidP="002D1708">
      <w:pPr>
        <w:spacing w:line="360" w:lineRule="auto"/>
        <w:ind w:firstLineChars="200" w:firstLine="420"/>
        <w:rPr>
          <w:rPrChange w:id="4299" w:author="xiaox" w:date="2016-10-26T09:42:00Z">
            <w:rPr>
              <w:sz w:val="24"/>
            </w:rPr>
          </w:rPrChange>
        </w:rPr>
        <w:pPrChange w:id="4300" w:author="xiaox" w:date="2016-10-26T09:42:00Z">
          <w:pPr>
            <w:spacing w:line="360" w:lineRule="auto"/>
            <w:ind w:firstLineChars="200" w:firstLine="480"/>
          </w:pPr>
        </w:pPrChange>
      </w:pPr>
      <w:r w:rsidRPr="002D1708">
        <w:rPr>
          <w:rFonts w:hint="eastAsia"/>
          <w:rPrChange w:id="4301" w:author="xiaox" w:date="2016-10-26T09:42:00Z">
            <w:rPr>
              <w:rFonts w:hint="eastAsia"/>
              <w:sz w:val="24"/>
            </w:rPr>
          </w:rPrChange>
        </w:rPr>
        <w:t>二、基金资产净值</w:t>
      </w:r>
    </w:p>
    <w:p w:rsidR="002D1708" w:rsidRPr="002D1708" w:rsidRDefault="002D1708" w:rsidP="002D1708">
      <w:pPr>
        <w:spacing w:line="360" w:lineRule="auto"/>
        <w:ind w:firstLineChars="200" w:firstLine="420"/>
        <w:rPr>
          <w:rPrChange w:id="4302" w:author="xiaox" w:date="2016-10-26T09:42:00Z">
            <w:rPr>
              <w:sz w:val="24"/>
            </w:rPr>
          </w:rPrChange>
        </w:rPr>
        <w:pPrChange w:id="4303" w:author="xiaox" w:date="2016-10-26T09:42:00Z">
          <w:pPr>
            <w:spacing w:line="360" w:lineRule="auto"/>
            <w:ind w:firstLineChars="200" w:firstLine="480"/>
          </w:pPr>
        </w:pPrChange>
      </w:pPr>
      <w:r w:rsidRPr="002D1708">
        <w:rPr>
          <w:rFonts w:hint="eastAsia"/>
          <w:rPrChange w:id="4304" w:author="xiaox" w:date="2016-10-26T09:42:00Z">
            <w:rPr>
              <w:rFonts w:hint="eastAsia"/>
              <w:sz w:val="24"/>
            </w:rPr>
          </w:rPrChange>
        </w:rPr>
        <w:t>基金资产净值是指基金资产总值减去基金负债后的价值。</w:t>
      </w:r>
    </w:p>
    <w:p w:rsidR="002D1708" w:rsidRPr="002D1708" w:rsidRDefault="002D1708" w:rsidP="002D1708">
      <w:pPr>
        <w:spacing w:line="360" w:lineRule="auto"/>
        <w:ind w:firstLineChars="200" w:firstLine="420"/>
        <w:rPr>
          <w:rPrChange w:id="4305" w:author="xiaox" w:date="2016-10-26T09:42:00Z">
            <w:rPr>
              <w:sz w:val="24"/>
            </w:rPr>
          </w:rPrChange>
        </w:rPr>
        <w:pPrChange w:id="4306" w:author="xiaox" w:date="2016-10-26T09:42:00Z">
          <w:pPr>
            <w:spacing w:line="360" w:lineRule="auto"/>
            <w:ind w:firstLineChars="200" w:firstLine="480"/>
          </w:pPr>
        </w:pPrChange>
      </w:pPr>
      <w:r w:rsidRPr="002D1708">
        <w:rPr>
          <w:rFonts w:hint="eastAsia"/>
          <w:rPrChange w:id="4307" w:author="xiaox" w:date="2016-10-26T09:42:00Z">
            <w:rPr>
              <w:rFonts w:hint="eastAsia"/>
              <w:sz w:val="24"/>
            </w:rPr>
          </w:rPrChange>
        </w:rPr>
        <w:t>三、基金财产的账户</w:t>
      </w:r>
    </w:p>
    <w:p w:rsidR="002D1708" w:rsidRDefault="002D1708" w:rsidP="002D1708">
      <w:pPr>
        <w:spacing w:line="360" w:lineRule="auto"/>
        <w:ind w:firstLineChars="200" w:firstLine="420"/>
        <w:rPr>
          <w:szCs w:val="21"/>
        </w:rPr>
        <w:pPrChange w:id="4308" w:author="xiaox" w:date="2016-10-26T09:42:00Z">
          <w:pPr>
            <w:spacing w:line="360" w:lineRule="auto"/>
            <w:ind w:firstLineChars="200" w:firstLine="480"/>
          </w:pPr>
        </w:pPrChange>
      </w:pPr>
      <w:r w:rsidRPr="002D1708">
        <w:rPr>
          <w:rFonts w:hint="eastAsia"/>
          <w:rPrChange w:id="4309" w:author="xiaox" w:date="2016-10-26T09:42:00Z">
            <w:rPr>
              <w:rFonts w:hint="eastAsia"/>
              <w:sz w:val="24"/>
            </w:rPr>
          </w:rPrChange>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bookmarkStart w:id="4310" w:name="_Hlt88841837"/>
      <w:bookmarkEnd w:id="4310"/>
    </w:p>
    <w:p w:rsidR="002D1708" w:rsidRPr="002D1708" w:rsidRDefault="002D1708" w:rsidP="002D1708">
      <w:pPr>
        <w:spacing w:line="360" w:lineRule="auto"/>
        <w:ind w:firstLineChars="200" w:firstLine="420"/>
        <w:rPr>
          <w:rPrChange w:id="4311" w:author="xiaox" w:date="2016-10-26T09:42:00Z">
            <w:rPr>
              <w:sz w:val="24"/>
            </w:rPr>
          </w:rPrChange>
        </w:rPr>
        <w:pPrChange w:id="4312" w:author="xiaox" w:date="2016-10-26T09:42:00Z">
          <w:pPr>
            <w:spacing w:line="360" w:lineRule="auto"/>
            <w:ind w:firstLineChars="200" w:firstLine="480"/>
          </w:pPr>
        </w:pPrChange>
      </w:pPr>
      <w:r w:rsidRPr="002D1708">
        <w:rPr>
          <w:rFonts w:hint="eastAsia"/>
          <w:rPrChange w:id="4313" w:author="xiaox" w:date="2016-10-26T09:42:00Z">
            <w:rPr>
              <w:rFonts w:hint="eastAsia"/>
              <w:sz w:val="24"/>
            </w:rPr>
          </w:rPrChange>
        </w:rPr>
        <w:t>四、基金财产的保管和处分</w:t>
      </w:r>
      <w:bookmarkStart w:id="4314" w:name="_Hlt88900062"/>
      <w:bookmarkEnd w:id="4314"/>
    </w:p>
    <w:p w:rsidR="002D1708" w:rsidRPr="002D1708" w:rsidRDefault="002D1708" w:rsidP="002D1708">
      <w:pPr>
        <w:spacing w:line="360" w:lineRule="auto"/>
        <w:ind w:firstLineChars="200" w:firstLine="420"/>
        <w:rPr>
          <w:rPrChange w:id="4315" w:author="xiaox" w:date="2016-10-26T09:42:00Z">
            <w:rPr>
              <w:sz w:val="24"/>
            </w:rPr>
          </w:rPrChange>
        </w:rPr>
        <w:pPrChange w:id="4316" w:author="xiaox" w:date="2016-10-26T09:42:00Z">
          <w:pPr>
            <w:spacing w:line="360" w:lineRule="auto"/>
            <w:ind w:firstLineChars="200" w:firstLine="480"/>
          </w:pPr>
        </w:pPrChange>
      </w:pPr>
      <w:r w:rsidRPr="002D1708">
        <w:rPr>
          <w:rFonts w:hint="eastAsia"/>
          <w:rPrChange w:id="4317" w:author="xiaox" w:date="2016-10-26T09:42:00Z">
            <w:rPr>
              <w:rFonts w:hint="eastAsia"/>
              <w:sz w:val="24"/>
            </w:rPr>
          </w:rPrChange>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w:t>
      </w:r>
    </w:p>
    <w:p w:rsidR="002D1708" w:rsidRPr="002D1708" w:rsidRDefault="002D1708" w:rsidP="002D1708">
      <w:pPr>
        <w:spacing w:line="360" w:lineRule="auto"/>
        <w:ind w:firstLineChars="200" w:firstLine="420"/>
        <w:rPr>
          <w:rPrChange w:id="4318" w:author="xiaox" w:date="2016-10-26T09:42:00Z">
            <w:rPr>
              <w:sz w:val="24"/>
            </w:rPr>
          </w:rPrChange>
        </w:rPr>
        <w:pPrChange w:id="4319" w:author="xiaox" w:date="2016-10-26T09:42:00Z">
          <w:pPr>
            <w:spacing w:line="360" w:lineRule="auto"/>
            <w:ind w:firstLineChars="200" w:firstLine="480"/>
          </w:pPr>
        </w:pPrChange>
      </w:pPr>
      <w:r w:rsidRPr="002D1708">
        <w:rPr>
          <w:rFonts w:hint="eastAsia"/>
          <w:rPrChange w:id="4320" w:author="xiaox" w:date="2016-10-26T09:42:00Z">
            <w:rPr>
              <w:rFonts w:hint="eastAsia"/>
              <w:sz w:val="24"/>
            </w:rPr>
          </w:rPrChange>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p w:rsidR="00105D40" w:rsidRPr="00105D40" w:rsidRDefault="009E2993" w:rsidP="00D67100">
      <w:pPr>
        <w:pStyle w:val="1"/>
        <w:spacing w:beforeLines="50" w:afterLines="50"/>
        <w:jc w:val="center"/>
        <w:rPr>
          <w:rFonts w:ascii="Times New Roman"/>
          <w:color w:val="auto"/>
          <w:sz w:val="21"/>
          <w:rPrChange w:id="4321" w:author="xiaox" w:date="2016-10-26T09:42:00Z">
            <w:rPr>
              <w:rFonts w:ascii="Times New Roman"/>
              <w:color w:val="auto"/>
              <w:sz w:val="30"/>
            </w:rPr>
          </w:rPrChange>
        </w:rPr>
      </w:pPr>
      <w:bookmarkStart w:id="4322" w:name="_Toc17782"/>
      <w:bookmarkStart w:id="4323" w:name="_Toc7802"/>
      <w:bookmarkStart w:id="4324" w:name="_Toc19714"/>
      <w:bookmarkStart w:id="4325" w:name="_Toc31917"/>
      <w:bookmarkStart w:id="4326" w:name="_Toc27832"/>
      <w:bookmarkStart w:id="4327" w:name="_Toc871"/>
      <w:bookmarkStart w:id="4328" w:name="_Toc2623"/>
      <w:bookmarkStart w:id="4329" w:name="_Toc458581671"/>
      <w:bookmarkStart w:id="4330" w:name="_Toc139991744"/>
      <w:bookmarkStart w:id="4331" w:name="_Toc141703894"/>
      <w:del w:id="4332" w:author="xiaox" w:date="2016-10-26T09:42:00Z">
        <w:r>
          <w:rPr>
            <w:rFonts w:ascii="Times New Roman"/>
            <w:b w:val="0"/>
            <w:bCs/>
            <w:color w:val="auto"/>
            <w:kern w:val="44"/>
            <w:sz w:val="21"/>
          </w:rPr>
          <w:br w:type="page"/>
        </w:r>
      </w:del>
      <w:r w:rsidR="002D1708" w:rsidRPr="002D1708">
        <w:rPr>
          <w:rFonts w:ascii="Times New Roman" w:hint="eastAsia"/>
          <w:color w:val="auto"/>
          <w:sz w:val="21"/>
          <w:rPrChange w:id="4333" w:author="xiaox" w:date="2016-10-26T09:42:00Z">
            <w:rPr>
              <w:rFonts w:ascii="Times New Roman" w:hint="eastAsia"/>
              <w:color w:val="auto"/>
              <w:sz w:val="30"/>
            </w:rPr>
          </w:rPrChange>
        </w:rPr>
        <w:t>第十四部分</w:t>
      </w:r>
      <w:r w:rsidR="002D1708" w:rsidRPr="002D1708">
        <w:rPr>
          <w:rFonts w:ascii="Times New Roman"/>
          <w:color w:val="auto"/>
          <w:sz w:val="21"/>
          <w:rPrChange w:id="4334" w:author="xiaox" w:date="2016-10-26T09:42:00Z">
            <w:rPr>
              <w:rFonts w:ascii="Times New Roman"/>
              <w:color w:val="auto"/>
              <w:sz w:val="30"/>
            </w:rPr>
          </w:rPrChange>
        </w:rPr>
        <w:t xml:space="preserve">  </w:t>
      </w:r>
      <w:r w:rsidR="002D1708" w:rsidRPr="002D1708">
        <w:rPr>
          <w:rFonts w:ascii="Times New Roman" w:hint="eastAsia"/>
          <w:color w:val="auto"/>
          <w:sz w:val="21"/>
          <w:rPrChange w:id="4335" w:author="xiaox" w:date="2016-10-26T09:42:00Z">
            <w:rPr>
              <w:rFonts w:ascii="Times New Roman" w:hint="eastAsia"/>
              <w:color w:val="auto"/>
              <w:sz w:val="30"/>
            </w:rPr>
          </w:rPrChange>
        </w:rPr>
        <w:t>基金资产估值</w:t>
      </w:r>
      <w:bookmarkEnd w:id="4322"/>
      <w:bookmarkEnd w:id="4323"/>
      <w:bookmarkEnd w:id="4324"/>
      <w:bookmarkEnd w:id="4325"/>
      <w:bookmarkEnd w:id="4326"/>
      <w:bookmarkEnd w:id="4327"/>
      <w:bookmarkEnd w:id="4328"/>
      <w:bookmarkEnd w:id="4329"/>
    </w:p>
    <w:p w:rsidR="00821327" w:rsidRDefault="00821327">
      <w:pPr>
        <w:spacing w:line="360" w:lineRule="auto"/>
        <w:ind w:firstLineChars="200" w:firstLine="480"/>
        <w:rPr>
          <w:del w:id="4336" w:author="xiaox" w:date="2016-10-26T09:42:00Z"/>
          <w:bCs/>
          <w:sz w:val="24"/>
        </w:rPr>
      </w:pPr>
      <w:bookmarkStart w:id="4337" w:name="_Toc141703895"/>
      <w:bookmarkStart w:id="4338" w:name="_Toc139991745"/>
      <w:bookmarkStart w:id="4339" w:name="_Toc32046"/>
      <w:bookmarkEnd w:id="4330"/>
      <w:bookmarkEnd w:id="4331"/>
    </w:p>
    <w:p w:rsidR="002D1708" w:rsidRPr="002D1708" w:rsidRDefault="002D1708" w:rsidP="002D1708">
      <w:pPr>
        <w:spacing w:line="360" w:lineRule="auto"/>
        <w:ind w:firstLineChars="200" w:firstLine="420"/>
        <w:rPr>
          <w:rPrChange w:id="4340" w:author="xiaox" w:date="2016-10-26T09:42:00Z">
            <w:rPr>
              <w:sz w:val="24"/>
            </w:rPr>
          </w:rPrChange>
        </w:rPr>
        <w:pPrChange w:id="4341" w:author="xiaox" w:date="2016-10-26T09:42:00Z">
          <w:pPr>
            <w:spacing w:line="360" w:lineRule="auto"/>
            <w:ind w:firstLineChars="200" w:firstLine="480"/>
          </w:pPr>
        </w:pPrChange>
      </w:pPr>
      <w:r w:rsidRPr="002D1708">
        <w:rPr>
          <w:rFonts w:hint="eastAsia"/>
          <w:rPrChange w:id="4342" w:author="xiaox" w:date="2016-10-26T09:42:00Z">
            <w:rPr>
              <w:rFonts w:hint="eastAsia"/>
              <w:sz w:val="24"/>
            </w:rPr>
          </w:rPrChange>
        </w:rPr>
        <w:t>一、估值日</w:t>
      </w:r>
    </w:p>
    <w:p w:rsidR="002D1708" w:rsidRPr="002D1708" w:rsidRDefault="002D1708" w:rsidP="002D1708">
      <w:pPr>
        <w:spacing w:line="360" w:lineRule="auto"/>
        <w:ind w:firstLineChars="200" w:firstLine="420"/>
        <w:rPr>
          <w:rPrChange w:id="4343" w:author="xiaox" w:date="2016-10-26T09:42:00Z">
            <w:rPr>
              <w:sz w:val="24"/>
            </w:rPr>
          </w:rPrChange>
        </w:rPr>
        <w:pPrChange w:id="4344" w:author="xiaox" w:date="2016-10-26T09:42:00Z">
          <w:pPr>
            <w:spacing w:line="360" w:lineRule="auto"/>
            <w:ind w:firstLineChars="200" w:firstLine="480"/>
          </w:pPr>
        </w:pPrChange>
      </w:pPr>
      <w:r w:rsidRPr="002D1708">
        <w:rPr>
          <w:rFonts w:hint="eastAsia"/>
          <w:rPrChange w:id="4345" w:author="xiaox" w:date="2016-10-26T09:42:00Z">
            <w:rPr>
              <w:rFonts w:hint="eastAsia"/>
              <w:sz w:val="24"/>
            </w:rPr>
          </w:rPrChange>
        </w:rPr>
        <w:t>本基金的估值日为本基金相关的证券交易场所的交易日以及国家法律法规规定需要对</w:t>
      </w:r>
      <w:r w:rsidRPr="002D1708">
        <w:rPr>
          <w:rFonts w:hint="eastAsia"/>
          <w:rPrChange w:id="4346" w:author="xiaox" w:date="2016-10-26T09:42:00Z">
            <w:rPr>
              <w:rFonts w:hint="eastAsia"/>
              <w:sz w:val="24"/>
            </w:rPr>
          </w:rPrChange>
        </w:rPr>
        <w:lastRenderedPageBreak/>
        <w:t>外披露基金净值的非交易日。</w:t>
      </w:r>
    </w:p>
    <w:p w:rsidR="002D1708" w:rsidRPr="002D1708" w:rsidRDefault="002D1708" w:rsidP="002D1708">
      <w:pPr>
        <w:spacing w:line="360" w:lineRule="auto"/>
        <w:ind w:firstLineChars="200" w:firstLine="420"/>
        <w:rPr>
          <w:rPrChange w:id="4347" w:author="xiaox" w:date="2016-10-26T09:42:00Z">
            <w:rPr>
              <w:sz w:val="24"/>
            </w:rPr>
          </w:rPrChange>
        </w:rPr>
        <w:pPrChange w:id="4348" w:author="xiaox" w:date="2016-10-26T09:42:00Z">
          <w:pPr>
            <w:spacing w:line="360" w:lineRule="auto"/>
            <w:ind w:firstLineChars="200" w:firstLine="480"/>
          </w:pPr>
        </w:pPrChange>
      </w:pPr>
      <w:r w:rsidRPr="002D1708">
        <w:rPr>
          <w:rFonts w:hint="eastAsia"/>
          <w:rPrChange w:id="4349" w:author="xiaox" w:date="2016-10-26T09:42:00Z">
            <w:rPr>
              <w:rFonts w:hint="eastAsia"/>
              <w:sz w:val="24"/>
            </w:rPr>
          </w:rPrChange>
        </w:rPr>
        <w:t>二、估值对象</w:t>
      </w:r>
    </w:p>
    <w:p w:rsidR="002D1708" w:rsidRPr="002D1708" w:rsidRDefault="002D1708" w:rsidP="002D1708">
      <w:pPr>
        <w:spacing w:line="360" w:lineRule="auto"/>
        <w:ind w:firstLineChars="200" w:firstLine="420"/>
        <w:rPr>
          <w:rPrChange w:id="4350" w:author="xiaox" w:date="2016-10-26T09:42:00Z">
            <w:rPr>
              <w:sz w:val="24"/>
            </w:rPr>
          </w:rPrChange>
        </w:rPr>
        <w:pPrChange w:id="4351" w:author="xiaox" w:date="2016-10-26T09:42:00Z">
          <w:pPr>
            <w:spacing w:line="360" w:lineRule="auto"/>
            <w:ind w:firstLineChars="200" w:firstLine="480"/>
          </w:pPr>
        </w:pPrChange>
      </w:pPr>
      <w:r w:rsidRPr="002D1708">
        <w:rPr>
          <w:rFonts w:hint="eastAsia"/>
          <w:rPrChange w:id="4352" w:author="xiaox" w:date="2016-10-26T09:42:00Z">
            <w:rPr>
              <w:rFonts w:hint="eastAsia"/>
              <w:sz w:val="24"/>
            </w:rPr>
          </w:rPrChange>
        </w:rPr>
        <w:t>基金所拥有的股票、权证、债券和银行存款本息、应收款项、其它投资等资产及负债。</w:t>
      </w:r>
    </w:p>
    <w:p w:rsidR="002D1708" w:rsidRPr="002D1708" w:rsidRDefault="002D1708" w:rsidP="002D1708">
      <w:pPr>
        <w:spacing w:line="360" w:lineRule="auto"/>
        <w:ind w:firstLineChars="200" w:firstLine="420"/>
        <w:rPr>
          <w:rPrChange w:id="4353" w:author="xiaox" w:date="2016-10-26T09:42:00Z">
            <w:rPr>
              <w:sz w:val="24"/>
            </w:rPr>
          </w:rPrChange>
        </w:rPr>
        <w:pPrChange w:id="4354" w:author="xiaox" w:date="2016-10-26T09:42:00Z">
          <w:pPr>
            <w:spacing w:line="360" w:lineRule="auto"/>
            <w:ind w:firstLineChars="200" w:firstLine="480"/>
          </w:pPr>
        </w:pPrChange>
      </w:pPr>
      <w:r w:rsidRPr="002D1708">
        <w:rPr>
          <w:rFonts w:hint="eastAsia"/>
          <w:rPrChange w:id="4355" w:author="xiaox" w:date="2016-10-26T09:42:00Z">
            <w:rPr>
              <w:rFonts w:hint="eastAsia"/>
              <w:sz w:val="24"/>
            </w:rPr>
          </w:rPrChange>
        </w:rPr>
        <w:t>三、估值方法</w:t>
      </w:r>
    </w:p>
    <w:p w:rsidR="00473770" w:rsidRPr="00473770" w:rsidRDefault="00473770" w:rsidP="005326F4">
      <w:pPr>
        <w:spacing w:line="360" w:lineRule="auto"/>
        <w:ind w:firstLineChars="200" w:firstLine="420"/>
        <w:rPr>
          <w:ins w:id="4356" w:author="xiaox" w:date="2016-10-26T09:42:00Z"/>
          <w:bCs/>
          <w:szCs w:val="21"/>
        </w:rPr>
      </w:pPr>
      <w:ins w:id="4357" w:author="xiaox" w:date="2016-10-26T09:42:00Z">
        <w:r w:rsidRPr="00473770">
          <w:rPr>
            <w:rFonts w:hint="eastAsia"/>
            <w:bCs/>
            <w:szCs w:val="21"/>
          </w:rPr>
          <w:t>本基金所持有的投资品种，按如下原则进行估值：</w:t>
        </w:r>
      </w:ins>
    </w:p>
    <w:p w:rsidR="002D1708" w:rsidRPr="002D1708" w:rsidRDefault="002D1708" w:rsidP="002D1708">
      <w:pPr>
        <w:spacing w:line="360" w:lineRule="auto"/>
        <w:ind w:firstLineChars="200" w:firstLine="420"/>
        <w:rPr>
          <w:rPrChange w:id="4358" w:author="xiaox" w:date="2016-10-26T09:42:00Z">
            <w:rPr>
              <w:sz w:val="24"/>
            </w:rPr>
          </w:rPrChange>
        </w:rPr>
        <w:pPrChange w:id="4359" w:author="xiaox" w:date="2016-10-26T09:42:00Z">
          <w:pPr>
            <w:spacing w:line="360" w:lineRule="auto"/>
            <w:ind w:firstLineChars="200" w:firstLine="480"/>
          </w:pPr>
        </w:pPrChange>
      </w:pPr>
      <w:r w:rsidRPr="002D1708">
        <w:rPr>
          <w:rPrChange w:id="4360" w:author="xiaox" w:date="2016-10-26T09:42:00Z">
            <w:rPr>
              <w:sz w:val="24"/>
            </w:rPr>
          </w:rPrChange>
        </w:rPr>
        <w:t>1</w:t>
      </w:r>
      <w:r w:rsidRPr="002D1708">
        <w:rPr>
          <w:rFonts w:hint="eastAsia"/>
          <w:rPrChange w:id="4361" w:author="xiaox" w:date="2016-10-26T09:42:00Z">
            <w:rPr>
              <w:rFonts w:hint="eastAsia"/>
              <w:sz w:val="24"/>
            </w:rPr>
          </w:rPrChange>
        </w:rPr>
        <w:t>、证券交易所上市的有价证券的估值</w:t>
      </w:r>
    </w:p>
    <w:p w:rsidR="002D1708" w:rsidRPr="002D1708" w:rsidRDefault="002D1708" w:rsidP="002D1708">
      <w:pPr>
        <w:spacing w:line="360" w:lineRule="auto"/>
        <w:ind w:firstLineChars="200" w:firstLine="420"/>
        <w:rPr>
          <w:rPrChange w:id="4362" w:author="xiaox" w:date="2016-10-26T09:42:00Z">
            <w:rPr>
              <w:sz w:val="24"/>
            </w:rPr>
          </w:rPrChange>
        </w:rPr>
        <w:pPrChange w:id="4363" w:author="xiaox" w:date="2016-10-26T09:42:00Z">
          <w:pPr>
            <w:spacing w:line="360" w:lineRule="auto"/>
            <w:ind w:firstLineChars="200" w:firstLine="480"/>
          </w:pPr>
        </w:pPrChange>
      </w:pPr>
      <w:r w:rsidRPr="002D1708">
        <w:rPr>
          <w:rFonts w:hint="eastAsia"/>
          <w:rPrChange w:id="4364" w:author="xiaox" w:date="2016-10-26T09:42:00Z">
            <w:rPr>
              <w:rFonts w:hint="eastAsia"/>
              <w:sz w:val="24"/>
            </w:rPr>
          </w:rPrChange>
        </w:rPr>
        <w:t>（</w:t>
      </w:r>
      <w:r w:rsidRPr="002D1708">
        <w:rPr>
          <w:rPrChange w:id="4365" w:author="xiaox" w:date="2016-10-26T09:42:00Z">
            <w:rPr>
              <w:sz w:val="24"/>
            </w:rPr>
          </w:rPrChange>
        </w:rPr>
        <w:t>1</w:t>
      </w:r>
      <w:r w:rsidRPr="002D1708">
        <w:rPr>
          <w:rFonts w:hint="eastAsia"/>
          <w:rPrChange w:id="4366" w:author="xiaox" w:date="2016-10-26T09:42:00Z">
            <w:rPr>
              <w:rFonts w:hint="eastAsia"/>
              <w:sz w:val="24"/>
            </w:rPr>
          </w:rPrChange>
        </w:rPr>
        <w:t>）交易所上市的有价证券（包括股票</w:t>
      </w:r>
      <w:del w:id="4367" w:author="xiaox" w:date="2016-10-26T09:42:00Z">
        <w:r w:rsidR="009E2993">
          <w:rPr>
            <w:bCs/>
            <w:sz w:val="24"/>
          </w:rPr>
          <w:delText>、权证</w:delText>
        </w:r>
      </w:del>
      <w:r w:rsidRPr="002D1708">
        <w:rPr>
          <w:rFonts w:hint="eastAsia"/>
          <w:rPrChange w:id="4368" w:author="xiaox" w:date="2016-10-26T09:42:00Z">
            <w:rPr>
              <w:rFonts w:hint="eastAsia"/>
              <w:sz w:val="24"/>
            </w:rPr>
          </w:rPrChange>
        </w:rPr>
        <w:t>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821327" w:rsidRDefault="009E2993">
      <w:pPr>
        <w:spacing w:line="360" w:lineRule="auto"/>
        <w:ind w:firstLineChars="200" w:firstLine="480"/>
        <w:rPr>
          <w:del w:id="4369" w:author="xiaox" w:date="2016-10-26T09:42:00Z"/>
          <w:bCs/>
          <w:sz w:val="24"/>
        </w:rPr>
      </w:pPr>
      <w:del w:id="4370" w:author="xiaox" w:date="2016-10-26T09:42:00Z">
        <w:r>
          <w:rPr>
            <w:bCs/>
            <w:sz w:val="24"/>
          </w:rPr>
          <w:delText>（</w:delText>
        </w:r>
        <w:r>
          <w:rPr>
            <w:bCs/>
            <w:sz w:val="24"/>
          </w:rPr>
          <w:delText>2</w:delText>
        </w:r>
        <w:r>
          <w:rPr>
            <w:bCs/>
            <w:sz w:val="24"/>
          </w:rPr>
          <w:delTex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delText>
        </w:r>
      </w:del>
    </w:p>
    <w:p w:rsidR="00821327" w:rsidRDefault="009E2993">
      <w:pPr>
        <w:spacing w:line="360" w:lineRule="auto"/>
        <w:ind w:firstLineChars="200" w:firstLine="480"/>
        <w:rPr>
          <w:del w:id="4371" w:author="xiaox" w:date="2016-10-26T09:42:00Z"/>
          <w:bCs/>
          <w:sz w:val="24"/>
        </w:rPr>
      </w:pPr>
      <w:del w:id="4372" w:author="xiaox" w:date="2016-10-26T09:42:00Z">
        <w:r>
          <w:rPr>
            <w:bCs/>
            <w:sz w:val="24"/>
          </w:rPr>
          <w:delText>（</w:delText>
        </w:r>
        <w:r>
          <w:rPr>
            <w:bCs/>
            <w:sz w:val="24"/>
          </w:rPr>
          <w:delText>3</w:delText>
        </w:r>
        <w:r>
          <w:rPr>
            <w:bCs/>
            <w:sz w:val="24"/>
          </w:rPr>
          <w:delTex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delText>
        </w:r>
      </w:del>
    </w:p>
    <w:p w:rsidR="00473770" w:rsidRPr="00473770" w:rsidRDefault="00473770" w:rsidP="005326F4">
      <w:pPr>
        <w:spacing w:line="360" w:lineRule="auto"/>
        <w:ind w:firstLineChars="200" w:firstLine="420"/>
        <w:rPr>
          <w:ins w:id="4373" w:author="xiaox" w:date="2016-10-26T09:42:00Z"/>
          <w:bCs/>
          <w:szCs w:val="21"/>
        </w:rPr>
      </w:pPr>
      <w:ins w:id="4374" w:author="xiaox" w:date="2016-10-26T09:42:00Z">
        <w:r w:rsidRPr="00473770">
          <w:rPr>
            <w:rFonts w:hint="eastAsia"/>
            <w:bCs/>
            <w:szCs w:val="21"/>
          </w:rPr>
          <w:t>（</w:t>
        </w:r>
        <w:r w:rsidRPr="00473770">
          <w:rPr>
            <w:bCs/>
            <w:szCs w:val="21"/>
          </w:rPr>
          <w:t>2</w:t>
        </w:r>
        <w:r w:rsidRPr="00473770">
          <w:rPr>
            <w:rFonts w:hint="eastAsia"/>
            <w:bCs/>
            <w:szCs w:val="21"/>
          </w:rPr>
          <w:t>）在交易所市场上市交易或挂牌转让的固定收益品种（另有规定的除外），选取第三方估值机构提供的相应品种当日的估值净价估值。</w:t>
        </w:r>
      </w:ins>
    </w:p>
    <w:p w:rsidR="00473770" w:rsidRPr="00473770" w:rsidRDefault="00473770" w:rsidP="005326F4">
      <w:pPr>
        <w:spacing w:line="360" w:lineRule="auto"/>
        <w:ind w:firstLineChars="200" w:firstLine="420"/>
        <w:rPr>
          <w:ins w:id="4375" w:author="xiaox" w:date="2016-10-26T09:42:00Z"/>
          <w:bCs/>
          <w:szCs w:val="21"/>
        </w:rPr>
      </w:pPr>
      <w:ins w:id="4376" w:author="xiaox" w:date="2016-10-26T09:42:00Z">
        <w:r w:rsidRPr="00473770">
          <w:rPr>
            <w:rFonts w:hint="eastAsia"/>
            <w:bCs/>
            <w:szCs w:val="21"/>
          </w:rPr>
          <w:t>（</w:t>
        </w:r>
        <w:r w:rsidRPr="00473770">
          <w:rPr>
            <w:bCs/>
            <w:szCs w:val="21"/>
          </w:rPr>
          <w:t>3</w:t>
        </w:r>
        <w:r w:rsidRPr="00473770">
          <w:rPr>
            <w:rFonts w:hint="eastAsia"/>
            <w:bCs/>
            <w:szCs w:val="21"/>
          </w:rPr>
          <w:t>）对在交易所市场上市交易的可转换债券，选取每日收盘价作为估值全价。</w:t>
        </w:r>
      </w:ins>
    </w:p>
    <w:p w:rsidR="002D1708" w:rsidRPr="002D1708" w:rsidRDefault="002D1708" w:rsidP="002D1708">
      <w:pPr>
        <w:spacing w:line="360" w:lineRule="auto"/>
        <w:ind w:firstLineChars="200" w:firstLine="420"/>
        <w:rPr>
          <w:rPrChange w:id="4377" w:author="xiaox" w:date="2016-10-26T09:42:00Z">
            <w:rPr>
              <w:sz w:val="24"/>
            </w:rPr>
          </w:rPrChange>
        </w:rPr>
        <w:pPrChange w:id="4378" w:author="xiaox" w:date="2016-10-26T09:42:00Z">
          <w:pPr>
            <w:spacing w:line="360" w:lineRule="auto"/>
            <w:ind w:firstLineChars="200" w:firstLine="480"/>
          </w:pPr>
        </w:pPrChange>
      </w:pPr>
      <w:r w:rsidRPr="002D1708">
        <w:rPr>
          <w:rFonts w:hint="eastAsia"/>
          <w:rPrChange w:id="4379" w:author="xiaox" w:date="2016-10-26T09:42:00Z">
            <w:rPr>
              <w:rFonts w:hint="eastAsia"/>
              <w:sz w:val="24"/>
            </w:rPr>
          </w:rPrChange>
        </w:rPr>
        <w:t>（</w:t>
      </w:r>
      <w:r w:rsidRPr="002D1708">
        <w:rPr>
          <w:rPrChange w:id="4380" w:author="xiaox" w:date="2016-10-26T09:42:00Z">
            <w:rPr>
              <w:sz w:val="24"/>
            </w:rPr>
          </w:rPrChange>
        </w:rPr>
        <w:t>4</w:t>
      </w:r>
      <w:r w:rsidRPr="002D1708">
        <w:rPr>
          <w:rFonts w:hint="eastAsia"/>
          <w:rPrChange w:id="4381" w:author="xiaox" w:date="2016-10-26T09:42:00Z">
            <w:rPr>
              <w:rFonts w:hint="eastAsia"/>
              <w:sz w:val="24"/>
            </w:rPr>
          </w:rPrChange>
        </w:rPr>
        <w:t>）</w:t>
      </w:r>
      <w:ins w:id="4382" w:author="xiaox" w:date="2016-10-26T09:42:00Z">
        <w:r w:rsidR="00473770" w:rsidRPr="00473770">
          <w:rPr>
            <w:rFonts w:hint="eastAsia"/>
            <w:bCs/>
            <w:szCs w:val="21"/>
          </w:rPr>
          <w:t>对在</w:t>
        </w:r>
      </w:ins>
      <w:r w:rsidRPr="002D1708">
        <w:rPr>
          <w:rFonts w:hint="eastAsia"/>
          <w:rPrChange w:id="4383" w:author="xiaox" w:date="2016-10-26T09:42:00Z">
            <w:rPr>
              <w:rFonts w:hint="eastAsia"/>
              <w:sz w:val="24"/>
            </w:rPr>
          </w:rPrChange>
        </w:rPr>
        <w:t>交易所</w:t>
      </w:r>
      <w:del w:id="4384" w:author="xiaox" w:date="2016-10-26T09:42:00Z">
        <w:r w:rsidR="009E2993">
          <w:rPr>
            <w:bCs/>
            <w:sz w:val="24"/>
          </w:rPr>
          <w:delText>上市</w:delText>
        </w:r>
      </w:del>
      <w:ins w:id="4385" w:author="xiaox" w:date="2016-10-26T09:42:00Z">
        <w:r w:rsidR="00473770" w:rsidRPr="00473770">
          <w:rPr>
            <w:rFonts w:hint="eastAsia"/>
            <w:bCs/>
            <w:szCs w:val="21"/>
          </w:rPr>
          <w:t>市场挂牌转让的资产支持证券和私募债券，估值日</w:t>
        </w:r>
      </w:ins>
      <w:r w:rsidRPr="002D1708">
        <w:rPr>
          <w:rFonts w:hint="eastAsia"/>
          <w:rPrChange w:id="4386" w:author="xiaox" w:date="2016-10-26T09:42:00Z">
            <w:rPr>
              <w:rFonts w:hint="eastAsia"/>
              <w:sz w:val="24"/>
            </w:rPr>
          </w:rPrChange>
        </w:rPr>
        <w:t>不存在活跃市场</w:t>
      </w:r>
      <w:del w:id="4387" w:author="xiaox" w:date="2016-10-26T09:42:00Z">
        <w:r w:rsidR="009E2993">
          <w:rPr>
            <w:bCs/>
            <w:sz w:val="24"/>
          </w:rPr>
          <w:delText>的有价证券，</w:delText>
        </w:r>
      </w:del>
      <w:ins w:id="4388" w:author="xiaox" w:date="2016-10-26T09:42:00Z">
        <w:r w:rsidR="00473770" w:rsidRPr="00473770">
          <w:rPr>
            <w:rFonts w:hint="eastAsia"/>
            <w:bCs/>
            <w:szCs w:val="21"/>
          </w:rPr>
          <w:t>时</w:t>
        </w:r>
      </w:ins>
      <w:r w:rsidRPr="002D1708">
        <w:rPr>
          <w:rFonts w:hint="eastAsia"/>
          <w:rPrChange w:id="4389" w:author="xiaox" w:date="2016-10-26T09:42:00Z">
            <w:rPr>
              <w:rFonts w:hint="eastAsia"/>
              <w:sz w:val="24"/>
            </w:rPr>
          </w:rPrChange>
        </w:rPr>
        <w:t>采用估值技术确定</w:t>
      </w:r>
      <w:ins w:id="4390" w:author="xiaox" w:date="2016-10-26T09:42:00Z">
        <w:r w:rsidR="00473770" w:rsidRPr="00473770">
          <w:rPr>
            <w:rFonts w:hint="eastAsia"/>
            <w:bCs/>
            <w:szCs w:val="21"/>
          </w:rPr>
          <w:t>其</w:t>
        </w:r>
      </w:ins>
      <w:r w:rsidRPr="002D1708">
        <w:rPr>
          <w:rFonts w:hint="eastAsia"/>
          <w:rPrChange w:id="4391" w:author="xiaox" w:date="2016-10-26T09:42:00Z">
            <w:rPr>
              <w:rFonts w:hint="eastAsia"/>
              <w:sz w:val="24"/>
            </w:rPr>
          </w:rPrChange>
        </w:rPr>
        <w:t>公允价值</w:t>
      </w:r>
      <w:del w:id="4392" w:author="xiaox" w:date="2016-10-26T09:42:00Z">
        <w:r w:rsidR="009E2993">
          <w:rPr>
            <w:bCs/>
            <w:sz w:val="24"/>
          </w:rPr>
          <w:delText>。交易所上市的资产支持证券，采用估值技术确定</w:delText>
        </w:r>
      </w:del>
      <w:ins w:id="4393" w:author="xiaox" w:date="2016-10-26T09:42:00Z">
        <w:r w:rsidR="00473770" w:rsidRPr="00473770">
          <w:rPr>
            <w:rFonts w:hint="eastAsia"/>
            <w:bCs/>
            <w:szCs w:val="21"/>
          </w:rPr>
          <w:t>进行估值。在成本能够近似体现</w:t>
        </w:r>
      </w:ins>
      <w:r w:rsidRPr="002D1708">
        <w:rPr>
          <w:rFonts w:hint="eastAsia"/>
          <w:rPrChange w:id="4394" w:author="xiaox" w:date="2016-10-26T09:42:00Z">
            <w:rPr>
              <w:rFonts w:hint="eastAsia"/>
              <w:sz w:val="24"/>
            </w:rPr>
          </w:rPrChange>
        </w:rPr>
        <w:t>公允价值</w:t>
      </w:r>
      <w:del w:id="4395" w:author="xiaox" w:date="2016-10-26T09:42:00Z">
        <w:r w:rsidR="009E2993">
          <w:rPr>
            <w:bCs/>
            <w:sz w:val="24"/>
          </w:rPr>
          <w:delText>，在估值技术难以可靠计量公允价值的情况下，</w:delText>
        </w:r>
      </w:del>
      <w:ins w:id="4396" w:author="xiaox" w:date="2016-10-26T09:42:00Z">
        <w:r w:rsidR="00473770" w:rsidRPr="00473770">
          <w:rPr>
            <w:rFonts w:hint="eastAsia"/>
            <w:bCs/>
            <w:szCs w:val="21"/>
          </w:rPr>
          <w:t>时</w:t>
        </w:r>
      </w:ins>
      <w:r w:rsidRPr="002D1708">
        <w:rPr>
          <w:rFonts w:hint="eastAsia"/>
          <w:rPrChange w:id="4397" w:author="xiaox" w:date="2016-10-26T09:42:00Z">
            <w:rPr>
              <w:rFonts w:hint="eastAsia"/>
              <w:sz w:val="24"/>
            </w:rPr>
          </w:rPrChange>
        </w:rPr>
        <w:t>按成本估值。</w:t>
      </w:r>
    </w:p>
    <w:p w:rsidR="002D1708" w:rsidRPr="002D1708" w:rsidRDefault="002D1708" w:rsidP="002D1708">
      <w:pPr>
        <w:spacing w:line="360" w:lineRule="auto"/>
        <w:ind w:firstLineChars="200" w:firstLine="420"/>
        <w:rPr>
          <w:rPrChange w:id="4398" w:author="xiaox" w:date="2016-10-26T09:42:00Z">
            <w:rPr>
              <w:sz w:val="24"/>
            </w:rPr>
          </w:rPrChange>
        </w:rPr>
        <w:pPrChange w:id="4399" w:author="xiaox" w:date="2016-10-26T09:42:00Z">
          <w:pPr>
            <w:spacing w:line="360" w:lineRule="auto"/>
            <w:ind w:firstLineChars="200" w:firstLine="480"/>
          </w:pPr>
        </w:pPrChange>
      </w:pPr>
      <w:r w:rsidRPr="002D1708">
        <w:rPr>
          <w:rPrChange w:id="4400" w:author="xiaox" w:date="2016-10-26T09:42:00Z">
            <w:rPr>
              <w:sz w:val="24"/>
            </w:rPr>
          </w:rPrChange>
        </w:rPr>
        <w:t>2</w:t>
      </w:r>
      <w:r w:rsidRPr="002D1708">
        <w:rPr>
          <w:rFonts w:hint="eastAsia"/>
          <w:rPrChange w:id="4401" w:author="xiaox" w:date="2016-10-26T09:42:00Z">
            <w:rPr>
              <w:rFonts w:hint="eastAsia"/>
              <w:sz w:val="24"/>
            </w:rPr>
          </w:rPrChange>
        </w:rPr>
        <w:t>、处于未上市期间的有价证券应区分如下情况处理：</w:t>
      </w:r>
    </w:p>
    <w:p w:rsidR="002D1708" w:rsidRPr="002D1708" w:rsidRDefault="002D1708" w:rsidP="002D1708">
      <w:pPr>
        <w:spacing w:line="360" w:lineRule="auto"/>
        <w:ind w:firstLineChars="200" w:firstLine="420"/>
        <w:rPr>
          <w:rPrChange w:id="4402" w:author="xiaox" w:date="2016-10-26T09:42:00Z">
            <w:rPr>
              <w:sz w:val="24"/>
            </w:rPr>
          </w:rPrChange>
        </w:rPr>
        <w:pPrChange w:id="4403" w:author="xiaox" w:date="2016-10-26T09:42:00Z">
          <w:pPr>
            <w:spacing w:line="360" w:lineRule="auto"/>
            <w:ind w:firstLineChars="200" w:firstLine="480"/>
          </w:pPr>
        </w:pPrChange>
      </w:pPr>
      <w:r w:rsidRPr="002D1708">
        <w:rPr>
          <w:rFonts w:hint="eastAsia"/>
          <w:rPrChange w:id="4404" w:author="xiaox" w:date="2016-10-26T09:42:00Z">
            <w:rPr>
              <w:rFonts w:hint="eastAsia"/>
              <w:sz w:val="24"/>
            </w:rPr>
          </w:rPrChange>
        </w:rPr>
        <w:t>（</w:t>
      </w:r>
      <w:r w:rsidRPr="002D1708">
        <w:rPr>
          <w:rPrChange w:id="4405" w:author="xiaox" w:date="2016-10-26T09:42:00Z">
            <w:rPr>
              <w:sz w:val="24"/>
            </w:rPr>
          </w:rPrChange>
        </w:rPr>
        <w:t>1</w:t>
      </w:r>
      <w:r w:rsidRPr="002D1708">
        <w:rPr>
          <w:rFonts w:hint="eastAsia"/>
          <w:rPrChange w:id="4406" w:author="xiaox" w:date="2016-10-26T09:42:00Z">
            <w:rPr>
              <w:rFonts w:hint="eastAsia"/>
              <w:sz w:val="24"/>
            </w:rPr>
          </w:rPrChange>
        </w:rPr>
        <w:t>）送股、转增股、配股和公开增发的新股，按估值日在证券交易所挂牌的同一股票的估值方法估值；该日无交易的，以最近一日的市价（收盘价）估值</w:t>
      </w:r>
      <w:del w:id="4407" w:author="xiaox" w:date="2016-10-26T09:42:00Z">
        <w:r w:rsidR="009E2993">
          <w:rPr>
            <w:bCs/>
            <w:sz w:val="24"/>
          </w:rPr>
          <w:delText>；</w:delText>
        </w:r>
      </w:del>
      <w:ins w:id="4408"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409" w:author="xiaox" w:date="2016-10-26T09:42:00Z">
            <w:rPr>
              <w:sz w:val="24"/>
            </w:rPr>
          </w:rPrChange>
        </w:rPr>
        <w:pPrChange w:id="4410" w:author="xiaox" w:date="2016-10-26T09:42:00Z">
          <w:pPr>
            <w:spacing w:line="360" w:lineRule="auto"/>
            <w:ind w:firstLineChars="200" w:firstLine="480"/>
          </w:pPr>
        </w:pPrChange>
      </w:pPr>
      <w:r w:rsidRPr="002D1708">
        <w:rPr>
          <w:rFonts w:hint="eastAsia"/>
          <w:rPrChange w:id="4411" w:author="xiaox" w:date="2016-10-26T09:42:00Z">
            <w:rPr>
              <w:rFonts w:hint="eastAsia"/>
              <w:sz w:val="24"/>
            </w:rPr>
          </w:rPrChange>
        </w:rPr>
        <w:t>（</w:t>
      </w:r>
      <w:r w:rsidRPr="002D1708">
        <w:rPr>
          <w:rPrChange w:id="4412" w:author="xiaox" w:date="2016-10-26T09:42:00Z">
            <w:rPr>
              <w:sz w:val="24"/>
            </w:rPr>
          </w:rPrChange>
        </w:rPr>
        <w:t>2</w:t>
      </w:r>
      <w:r w:rsidRPr="002D1708">
        <w:rPr>
          <w:rFonts w:hint="eastAsia"/>
          <w:rPrChange w:id="4413" w:author="xiaox" w:date="2016-10-26T09:42:00Z">
            <w:rPr>
              <w:rFonts w:hint="eastAsia"/>
              <w:sz w:val="24"/>
            </w:rPr>
          </w:rPrChange>
        </w:rPr>
        <w:t>）首次公开发行未上市的股票、债券和权证，采用估值技术确定公允价值，在估值技术难以可靠计量公允价值的情况下，按成本估值。</w:t>
      </w:r>
    </w:p>
    <w:p w:rsidR="00473770" w:rsidRPr="00473770" w:rsidRDefault="009E2993" w:rsidP="0040561A">
      <w:pPr>
        <w:spacing w:line="360" w:lineRule="auto"/>
        <w:ind w:firstLineChars="200" w:firstLine="480"/>
        <w:rPr>
          <w:ins w:id="4414" w:author="xiaox" w:date="2016-10-26T09:42:00Z"/>
          <w:bCs/>
          <w:szCs w:val="21"/>
        </w:rPr>
      </w:pPr>
      <w:del w:id="4415" w:author="xiaox" w:date="2016-10-26T09:42:00Z">
        <w:r>
          <w:rPr>
            <w:bCs/>
            <w:sz w:val="24"/>
          </w:rPr>
          <w:delText>（</w:delText>
        </w:r>
        <w:r>
          <w:rPr>
            <w:bCs/>
            <w:sz w:val="24"/>
          </w:rPr>
          <w:delText>3</w:delText>
        </w:r>
      </w:del>
      <w:ins w:id="4416" w:author="xiaox" w:date="2016-10-26T09:42:00Z">
        <w:r w:rsidR="00473770" w:rsidRPr="00473770">
          <w:rPr>
            <w:rFonts w:hint="eastAsia"/>
            <w:bCs/>
            <w:szCs w:val="21"/>
          </w:rPr>
          <w:t>（</w:t>
        </w:r>
        <w:r w:rsidR="00473770" w:rsidRPr="00473770">
          <w:rPr>
            <w:bCs/>
            <w:szCs w:val="21"/>
          </w:rPr>
          <w:t>3</w:t>
        </w:r>
        <w:r w:rsidR="00473770" w:rsidRPr="00473770">
          <w:rPr>
            <w:rFonts w:hint="eastAsia"/>
            <w:bCs/>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ins>
    </w:p>
    <w:p w:rsidR="00297D5F" w:rsidRPr="00297D5F" w:rsidRDefault="00473770">
      <w:pPr>
        <w:spacing w:line="360" w:lineRule="auto"/>
        <w:ind w:firstLineChars="200" w:firstLine="420"/>
        <w:rPr>
          <w:rPrChange w:id="4417" w:author="xiaox" w:date="2016-10-26T09:42:00Z">
            <w:rPr>
              <w:sz w:val="24"/>
            </w:rPr>
          </w:rPrChange>
        </w:rPr>
      </w:pPr>
      <w:ins w:id="4418" w:author="xiaox" w:date="2016-10-26T09:42:00Z">
        <w:r w:rsidRPr="00473770">
          <w:rPr>
            <w:rFonts w:hint="eastAsia"/>
            <w:bCs/>
            <w:szCs w:val="21"/>
          </w:rPr>
          <w:t>（</w:t>
        </w:r>
        <w:r w:rsidRPr="00473770">
          <w:rPr>
            <w:bCs/>
            <w:szCs w:val="21"/>
          </w:rPr>
          <w:t>4</w:t>
        </w:r>
      </w:ins>
      <w:r w:rsidR="002D1708" w:rsidRPr="002D1708">
        <w:rPr>
          <w:rFonts w:hint="eastAsia"/>
          <w:rPrChange w:id="4419" w:author="xiaox" w:date="2016-10-26T09:42:00Z">
            <w:rPr>
              <w:rFonts w:hint="eastAsia"/>
              <w:sz w:val="24"/>
            </w:rPr>
          </w:rPrChange>
        </w:rPr>
        <w:t>）首次公开发行有明确锁定期的股票，同一股票在交易所上市后，按交易所上市的同一股票的估值方法估值；非公开发行有明确锁定期的股票，按监管机构或行业协会有关规定确定公允价值。</w:t>
      </w:r>
    </w:p>
    <w:p w:rsidR="002D1708" w:rsidRPr="002D1708" w:rsidRDefault="002D1708" w:rsidP="002D1708">
      <w:pPr>
        <w:spacing w:line="360" w:lineRule="auto"/>
        <w:ind w:firstLineChars="200" w:firstLine="420"/>
        <w:rPr>
          <w:rPrChange w:id="4420" w:author="xiaox" w:date="2016-10-26T09:42:00Z">
            <w:rPr>
              <w:sz w:val="24"/>
            </w:rPr>
          </w:rPrChange>
        </w:rPr>
        <w:pPrChange w:id="4421" w:author="xiaox" w:date="2016-10-26T09:42:00Z">
          <w:pPr>
            <w:spacing w:line="360" w:lineRule="auto"/>
            <w:ind w:firstLineChars="200" w:firstLine="480"/>
          </w:pPr>
        </w:pPrChange>
      </w:pPr>
      <w:r w:rsidRPr="002D1708">
        <w:rPr>
          <w:rPrChange w:id="4422" w:author="xiaox" w:date="2016-10-26T09:42:00Z">
            <w:rPr>
              <w:sz w:val="24"/>
            </w:rPr>
          </w:rPrChange>
        </w:rPr>
        <w:t>3</w:t>
      </w:r>
      <w:r w:rsidRPr="002D1708">
        <w:rPr>
          <w:rFonts w:hint="eastAsia"/>
          <w:rPrChange w:id="4423" w:author="xiaox" w:date="2016-10-26T09:42:00Z">
            <w:rPr>
              <w:rFonts w:hint="eastAsia"/>
              <w:sz w:val="24"/>
            </w:rPr>
          </w:rPrChange>
        </w:rPr>
        <w:t>、</w:t>
      </w:r>
      <w:del w:id="4424" w:author="xiaox" w:date="2016-10-26T09:42:00Z">
        <w:r w:rsidR="009E2993">
          <w:rPr>
            <w:bCs/>
            <w:sz w:val="24"/>
          </w:rPr>
          <w:delText>全国银行间债券市场交易的债券、资产支持证券等固定收益品种，采用估值技术确定公允价值</w:delText>
        </w:r>
      </w:del>
      <w:ins w:id="4425" w:author="xiaox" w:date="2016-10-26T09:42:00Z">
        <w:r w:rsidR="00473770" w:rsidRPr="00473770">
          <w:rPr>
            <w:rFonts w:hint="eastAsia"/>
            <w:bCs/>
            <w:szCs w:val="21"/>
          </w:rPr>
          <w:t>对全国银行间市场上不含权的固定收益品种，按照第三方估值机构提供的相应品种当日的估值净价估值。对银行间市场上含权的固定收益品种，按照第三方估值机构提供的相</w:t>
        </w:r>
        <w:r w:rsidR="00473770" w:rsidRPr="00473770">
          <w:rPr>
            <w:rFonts w:hint="eastAsia"/>
            <w:bCs/>
            <w:szCs w:val="21"/>
          </w:rPr>
          <w:lastRenderedPageBreak/>
          <w:t>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ins>
      <w:r w:rsidRPr="002D1708">
        <w:rPr>
          <w:rFonts w:hint="eastAsia"/>
          <w:rPrChange w:id="4426" w:author="xiaox" w:date="2016-10-26T09:42:00Z">
            <w:rPr>
              <w:rFonts w:hint="eastAsia"/>
              <w:sz w:val="24"/>
            </w:rPr>
          </w:rPrChange>
        </w:rPr>
        <w:t>。</w:t>
      </w:r>
    </w:p>
    <w:p w:rsidR="002D1708" w:rsidRDefault="002D1708" w:rsidP="002D1708">
      <w:pPr>
        <w:spacing w:line="360" w:lineRule="auto"/>
        <w:ind w:firstLineChars="200" w:firstLine="420"/>
        <w:rPr>
          <w:ins w:id="4427" w:author="xiaox" w:date="2016-10-26T09:42:00Z"/>
          <w:bCs/>
          <w:szCs w:val="21"/>
        </w:rPr>
        <w:pPrChange w:id="4428" w:author="PINGAN" w:date="2016-10-28T15:49:00Z">
          <w:pPr>
            <w:spacing w:line="360" w:lineRule="auto"/>
            <w:ind w:firstLineChars="200" w:firstLine="480"/>
          </w:pPr>
        </w:pPrChange>
      </w:pPr>
      <w:r w:rsidRPr="002D1708">
        <w:rPr>
          <w:rPrChange w:id="4429" w:author="xiaox" w:date="2016-10-26T09:42:00Z">
            <w:rPr>
              <w:sz w:val="24"/>
            </w:rPr>
          </w:rPrChange>
        </w:rPr>
        <w:t>4</w:t>
      </w:r>
      <w:ins w:id="4430" w:author="xiaox" w:date="2016-10-26T09:42:00Z">
        <w:r w:rsidR="00473770" w:rsidRPr="00473770">
          <w:rPr>
            <w:rFonts w:hint="eastAsia"/>
            <w:bCs/>
            <w:szCs w:val="21"/>
          </w:rPr>
          <w:t>、存款的估值方法</w:t>
        </w:r>
      </w:ins>
    </w:p>
    <w:p w:rsidR="00473770" w:rsidRPr="00473770" w:rsidRDefault="00473770" w:rsidP="005326F4">
      <w:pPr>
        <w:spacing w:line="360" w:lineRule="auto"/>
        <w:ind w:firstLineChars="200" w:firstLine="420"/>
        <w:rPr>
          <w:ins w:id="4431" w:author="xiaox" w:date="2016-10-26T09:42:00Z"/>
          <w:bCs/>
          <w:szCs w:val="21"/>
        </w:rPr>
      </w:pPr>
      <w:ins w:id="4432" w:author="xiaox" w:date="2016-10-26T09:42:00Z">
        <w:r w:rsidRPr="00473770">
          <w:rPr>
            <w:rFonts w:hint="eastAsia"/>
            <w:bCs/>
            <w:szCs w:val="21"/>
          </w:rPr>
          <w:t>持有的银行定期存款或通知存款以本金列示，按协议或合同利率逐日确认利息收入。</w:t>
        </w:r>
      </w:ins>
    </w:p>
    <w:p w:rsidR="00473770" w:rsidRPr="00473770" w:rsidRDefault="00473770" w:rsidP="005326F4">
      <w:pPr>
        <w:spacing w:line="360" w:lineRule="auto"/>
        <w:ind w:firstLineChars="200" w:firstLine="420"/>
        <w:rPr>
          <w:ins w:id="4433" w:author="xiaox" w:date="2016-10-26T09:42:00Z"/>
          <w:bCs/>
          <w:szCs w:val="21"/>
        </w:rPr>
      </w:pPr>
      <w:ins w:id="4434" w:author="xiaox" w:date="2016-10-26T09:42:00Z">
        <w:r w:rsidRPr="00473770">
          <w:rPr>
            <w:bCs/>
            <w:szCs w:val="21"/>
          </w:rPr>
          <w:t>5</w:t>
        </w:r>
        <w:r w:rsidRPr="00473770">
          <w:rPr>
            <w:rFonts w:hint="eastAsia"/>
            <w:bCs/>
            <w:szCs w:val="21"/>
          </w:rPr>
          <w:t>、投资证券衍生品的估值方法</w:t>
        </w:r>
      </w:ins>
    </w:p>
    <w:p w:rsidR="00473770" w:rsidRPr="00473770" w:rsidRDefault="00473770" w:rsidP="005326F4">
      <w:pPr>
        <w:spacing w:line="360" w:lineRule="auto"/>
        <w:ind w:firstLineChars="200" w:firstLine="420"/>
        <w:rPr>
          <w:ins w:id="4435" w:author="xiaox" w:date="2016-10-26T09:42:00Z"/>
          <w:bCs/>
          <w:szCs w:val="21"/>
        </w:rPr>
      </w:pPr>
      <w:ins w:id="4436" w:author="xiaox" w:date="2016-10-26T09:42:00Z">
        <w:r w:rsidRPr="00473770">
          <w:rPr>
            <w:rFonts w:hint="eastAsia"/>
            <w:bCs/>
            <w:szCs w:val="21"/>
          </w:rPr>
          <w:t>（</w:t>
        </w:r>
        <w:r w:rsidRPr="00473770">
          <w:rPr>
            <w:bCs/>
            <w:szCs w:val="21"/>
          </w:rPr>
          <w:t>1</w:t>
        </w:r>
        <w:r w:rsidRPr="00473770">
          <w:rPr>
            <w:rFonts w:hint="eastAsia"/>
            <w:bCs/>
            <w:szCs w:val="21"/>
          </w:rPr>
          <w:t>）从持有确认日起到卖出日或行权日止，上市交易的权证按估值日在证券交易所挂牌的该权证的收盘价估值；估值日没有交易的，且最近交易日后经济环境未发生重大变化，按最近交易日的收盘价估值；如最近交易日后经济环境发生了重大变化的，将参考监管机构或行业协会有关规定</w:t>
        </w:r>
        <w:r w:rsidR="00375594">
          <w:rPr>
            <w:bCs/>
            <w:szCs w:val="21"/>
          </w:rPr>
          <w:t>，</w:t>
        </w:r>
        <w:r w:rsidRPr="00473770">
          <w:rPr>
            <w:rFonts w:hint="eastAsia"/>
            <w:bCs/>
            <w:szCs w:val="21"/>
          </w:rPr>
          <w:t>或者类似投资品种的现行市价及重大变化因素，调整最近交易市价，确定公允价值。</w:t>
        </w:r>
      </w:ins>
    </w:p>
    <w:p w:rsidR="00473770" w:rsidRPr="00473770" w:rsidRDefault="00473770" w:rsidP="005326F4">
      <w:pPr>
        <w:spacing w:line="360" w:lineRule="auto"/>
        <w:ind w:firstLineChars="200" w:firstLine="420"/>
        <w:rPr>
          <w:ins w:id="4437" w:author="xiaox" w:date="2016-10-26T09:42:00Z"/>
          <w:bCs/>
          <w:szCs w:val="21"/>
        </w:rPr>
      </w:pPr>
      <w:ins w:id="4438" w:author="xiaox" w:date="2016-10-26T09:42:00Z">
        <w:r w:rsidRPr="00473770">
          <w:rPr>
            <w:rFonts w:hint="eastAsia"/>
            <w:bCs/>
            <w:szCs w:val="21"/>
          </w:rPr>
          <w:t>（</w:t>
        </w:r>
        <w:r w:rsidRPr="00473770">
          <w:rPr>
            <w:bCs/>
            <w:szCs w:val="21"/>
          </w:rPr>
          <w:t>2</w:t>
        </w:r>
        <w:r w:rsidRPr="00473770">
          <w:rPr>
            <w:rFonts w:hint="eastAsia"/>
            <w:bCs/>
            <w:szCs w:val="21"/>
          </w:rPr>
          <w:t>）首次发行未上市的权证，采用估值技术确定公允价值，在估值技术难以可靠计量公允价值的情况下，按成本估值。</w:t>
        </w:r>
      </w:ins>
    </w:p>
    <w:p w:rsidR="00473770" w:rsidRPr="00473770" w:rsidRDefault="00473770" w:rsidP="005326F4">
      <w:pPr>
        <w:spacing w:line="360" w:lineRule="auto"/>
        <w:ind w:firstLineChars="200" w:firstLine="420"/>
        <w:rPr>
          <w:ins w:id="4439" w:author="xiaox" w:date="2016-10-26T09:42:00Z"/>
          <w:bCs/>
          <w:szCs w:val="21"/>
        </w:rPr>
      </w:pPr>
      <w:ins w:id="4440" w:author="xiaox" w:date="2016-10-26T09:42:00Z">
        <w:r w:rsidRPr="00473770">
          <w:rPr>
            <w:rFonts w:hint="eastAsia"/>
            <w:bCs/>
            <w:szCs w:val="21"/>
          </w:rPr>
          <w:t>（</w:t>
        </w:r>
        <w:r w:rsidRPr="00473770">
          <w:rPr>
            <w:bCs/>
            <w:szCs w:val="21"/>
          </w:rPr>
          <w:t>3</w:t>
        </w:r>
        <w:r w:rsidRPr="00473770">
          <w:rPr>
            <w:rFonts w:hint="eastAsia"/>
            <w:bCs/>
            <w:szCs w:val="21"/>
          </w:rPr>
          <w:t>）因持有股票而享有的配股权，以及停止交易但未行权的权证，采用估值技术确定公允价值进行估值。在估值技术难以可靠计量公允价值的情况下，按成本进行估值。</w:t>
        </w:r>
      </w:ins>
    </w:p>
    <w:p w:rsidR="00473770" w:rsidRDefault="00473770" w:rsidP="005326F4">
      <w:pPr>
        <w:spacing w:line="360" w:lineRule="auto"/>
        <w:ind w:firstLineChars="200" w:firstLine="420"/>
        <w:rPr>
          <w:ins w:id="4441" w:author="xiaox" w:date="2016-10-26T09:42:00Z"/>
          <w:bCs/>
          <w:szCs w:val="21"/>
        </w:rPr>
      </w:pPr>
      <w:ins w:id="4442" w:author="xiaox" w:date="2016-10-26T09:42:00Z">
        <w:r w:rsidRPr="00473770">
          <w:rPr>
            <w:rFonts w:hint="eastAsia"/>
            <w:bCs/>
            <w:szCs w:val="21"/>
          </w:rPr>
          <w:t>（</w:t>
        </w:r>
        <w:r w:rsidRPr="00473770">
          <w:rPr>
            <w:bCs/>
            <w:szCs w:val="21"/>
          </w:rPr>
          <w:t>4</w:t>
        </w:r>
        <w:r w:rsidRPr="00473770">
          <w:rPr>
            <w:rFonts w:hint="eastAsia"/>
            <w:bCs/>
            <w:szCs w:val="21"/>
          </w:rPr>
          <w:t>）股指期货、国债期货合约，一般以估值当日结算价进行</w:t>
        </w:r>
        <w:r w:rsidR="003242D5">
          <w:rPr>
            <w:rFonts w:hint="eastAsia"/>
            <w:bCs/>
            <w:szCs w:val="21"/>
          </w:rPr>
          <w:t>估值</w:t>
        </w:r>
        <w:r w:rsidRPr="00473770">
          <w:rPr>
            <w:rFonts w:hint="eastAsia"/>
            <w:bCs/>
            <w:szCs w:val="21"/>
          </w:rPr>
          <w:t>，估值当日无结算价的，且最近交易日后经济环境未发生重大变化的，采用最近交易日结算价估值。</w:t>
        </w:r>
      </w:ins>
    </w:p>
    <w:p w:rsidR="002D1574" w:rsidRPr="005D6F67" w:rsidRDefault="002D1574" w:rsidP="0040561A">
      <w:pPr>
        <w:spacing w:line="360" w:lineRule="auto"/>
        <w:ind w:firstLineChars="200" w:firstLine="420"/>
        <w:rPr>
          <w:ins w:id="4443" w:author="xiaox" w:date="2016-10-26T09:42:00Z"/>
          <w:bCs/>
          <w:szCs w:val="21"/>
        </w:rPr>
      </w:pPr>
      <w:ins w:id="4444" w:author="xiaox" w:date="2016-10-26T09:42:00Z">
        <w:r w:rsidRPr="005D6F67">
          <w:rPr>
            <w:rFonts w:hint="eastAsia"/>
            <w:bCs/>
            <w:szCs w:val="21"/>
          </w:rPr>
          <w:t>（</w:t>
        </w:r>
        <w:r w:rsidR="002A6888">
          <w:rPr>
            <w:bCs/>
            <w:szCs w:val="21"/>
          </w:rPr>
          <w:t>5</w:t>
        </w:r>
        <w:r w:rsidR="002A6888">
          <w:rPr>
            <w:rFonts w:hint="eastAsia"/>
            <w:bCs/>
            <w:szCs w:val="21"/>
          </w:rPr>
          <w:t>）本基金投资期权，根据相关法律法规以及监管部门的规定估值。</w:t>
        </w:r>
      </w:ins>
    </w:p>
    <w:p w:rsidR="00FE5971" w:rsidRPr="005D6F67" w:rsidRDefault="00330C73" w:rsidP="00FE5971">
      <w:pPr>
        <w:spacing w:line="360" w:lineRule="auto"/>
        <w:ind w:firstLineChars="200" w:firstLine="420"/>
        <w:rPr>
          <w:ins w:id="4445" w:author="xiaox" w:date="2016-10-26T09:42:00Z"/>
          <w:bCs/>
          <w:szCs w:val="21"/>
        </w:rPr>
      </w:pPr>
      <w:ins w:id="4446" w:author="xiaox" w:date="2016-10-26T09:42:00Z">
        <w:r w:rsidRPr="005D6F67">
          <w:rPr>
            <w:bCs/>
            <w:szCs w:val="21"/>
          </w:rPr>
          <w:t>6</w:t>
        </w:r>
        <w:r w:rsidR="00C41DBD" w:rsidRPr="00C41DBD">
          <w:rPr>
            <w:rFonts w:hint="eastAsia"/>
            <w:bCs/>
            <w:szCs w:val="21"/>
          </w:rPr>
          <w:t>、中小企业私募债券，采用估值技术确定公允价值，在估值技术难以可靠计量公允价值的情况下，按成本估值。</w:t>
        </w:r>
      </w:ins>
    </w:p>
    <w:p w:rsidR="00473770" w:rsidRPr="00473770" w:rsidRDefault="00FE5971" w:rsidP="005326F4">
      <w:pPr>
        <w:spacing w:line="360" w:lineRule="auto"/>
        <w:ind w:firstLineChars="200" w:firstLine="420"/>
        <w:rPr>
          <w:ins w:id="4447" w:author="xiaox" w:date="2016-10-26T09:42:00Z"/>
          <w:bCs/>
          <w:szCs w:val="21"/>
        </w:rPr>
      </w:pPr>
      <w:ins w:id="4448" w:author="xiaox" w:date="2016-10-26T09:42:00Z">
        <w:r>
          <w:rPr>
            <w:rFonts w:hint="eastAsia"/>
            <w:bCs/>
            <w:szCs w:val="21"/>
          </w:rPr>
          <w:t>7</w:t>
        </w:r>
        <w:r w:rsidR="00473770" w:rsidRPr="00473770">
          <w:rPr>
            <w:rFonts w:hint="eastAsia"/>
            <w:bCs/>
            <w:szCs w:val="21"/>
          </w:rPr>
          <w:t>、本基金可以采用第三方估值机构按照上述公允价值确定原则提供的估值价格数据。</w:t>
        </w:r>
      </w:ins>
    </w:p>
    <w:p w:rsidR="00297D5F" w:rsidRPr="00297D5F" w:rsidRDefault="00FE5971">
      <w:pPr>
        <w:spacing w:line="360" w:lineRule="auto"/>
        <w:ind w:firstLineChars="200" w:firstLine="420"/>
        <w:rPr>
          <w:rPrChange w:id="4449" w:author="xiaox" w:date="2016-10-26T09:42:00Z">
            <w:rPr>
              <w:sz w:val="24"/>
            </w:rPr>
          </w:rPrChange>
        </w:rPr>
      </w:pPr>
      <w:ins w:id="4450" w:author="xiaox" w:date="2016-10-26T09:42:00Z">
        <w:r>
          <w:rPr>
            <w:rFonts w:hint="eastAsia"/>
            <w:bCs/>
            <w:szCs w:val="21"/>
          </w:rPr>
          <w:t>8</w:t>
        </w:r>
      </w:ins>
      <w:r w:rsidR="002D1708" w:rsidRPr="002D1708">
        <w:rPr>
          <w:rFonts w:hint="eastAsia"/>
          <w:rPrChange w:id="4451" w:author="xiaox" w:date="2016-10-26T09:42:00Z">
            <w:rPr>
              <w:rFonts w:hint="eastAsia"/>
              <w:sz w:val="24"/>
            </w:rPr>
          </w:rPrChange>
        </w:rPr>
        <w:t>、如有确凿证据表明按上述方法进行估值不能客观反映其公允价值的，基金管理人可根据具体情况与基金托管人商定后，按最能反映公允价值的价格估值。</w:t>
      </w:r>
    </w:p>
    <w:p w:rsidR="00297D5F" w:rsidRPr="00297D5F" w:rsidRDefault="009E2993">
      <w:pPr>
        <w:spacing w:line="360" w:lineRule="auto"/>
        <w:ind w:firstLineChars="200" w:firstLine="480"/>
        <w:rPr>
          <w:rPrChange w:id="4452" w:author="xiaox" w:date="2016-10-26T09:42:00Z">
            <w:rPr>
              <w:sz w:val="24"/>
            </w:rPr>
          </w:rPrChange>
        </w:rPr>
      </w:pPr>
      <w:del w:id="4453" w:author="xiaox" w:date="2016-10-26T09:42:00Z">
        <w:r>
          <w:rPr>
            <w:rFonts w:hint="eastAsia"/>
            <w:bCs/>
            <w:sz w:val="24"/>
          </w:rPr>
          <w:delText>5</w:delText>
        </w:r>
      </w:del>
      <w:ins w:id="4454" w:author="xiaox" w:date="2016-10-26T09:42:00Z">
        <w:r w:rsidR="00FE5971">
          <w:rPr>
            <w:rFonts w:hint="eastAsia"/>
            <w:bCs/>
            <w:szCs w:val="21"/>
          </w:rPr>
          <w:t>9</w:t>
        </w:r>
      </w:ins>
      <w:r w:rsidR="002D1708" w:rsidRPr="002D1708">
        <w:rPr>
          <w:rFonts w:hint="eastAsia"/>
          <w:rPrChange w:id="4455" w:author="xiaox" w:date="2016-10-26T09:42:00Z">
            <w:rPr>
              <w:rFonts w:hint="eastAsia"/>
              <w:sz w:val="24"/>
            </w:rPr>
          </w:rPrChange>
        </w:rPr>
        <w:t>、其他</w:t>
      </w:r>
      <w:del w:id="4456" w:author="xiaox" w:date="2016-10-26T09:42:00Z">
        <w:r>
          <w:rPr>
            <w:bCs/>
            <w:sz w:val="24"/>
          </w:rPr>
          <w:delText>（</w:delText>
        </w:r>
        <w:r>
          <w:rPr>
            <w:rFonts w:hint="eastAsia"/>
            <w:bCs/>
            <w:sz w:val="24"/>
          </w:rPr>
          <w:delText>说明：</w:delText>
        </w:r>
        <w:r>
          <w:rPr>
            <w:bCs/>
            <w:sz w:val="24"/>
          </w:rPr>
          <w:delText>公司根据具体投资品种，增加或减少）</w:delText>
        </w:r>
      </w:del>
      <w:ins w:id="4457" w:author="xiaox" w:date="2016-10-26T09:42:00Z">
        <w:r w:rsidR="00473770" w:rsidRPr="00473770">
          <w:rPr>
            <w:rFonts w:hint="eastAsia"/>
            <w:bCs/>
            <w:szCs w:val="21"/>
          </w:rPr>
          <w:t>资产按法律法规或监管机构有关规定进行估值。</w:t>
        </w:r>
      </w:ins>
    </w:p>
    <w:p w:rsidR="00821327" w:rsidRDefault="00821327">
      <w:pPr>
        <w:spacing w:line="360" w:lineRule="auto"/>
        <w:ind w:firstLineChars="200" w:firstLine="480"/>
        <w:rPr>
          <w:del w:id="4458" w:author="xiaox" w:date="2016-10-26T09:42:00Z"/>
          <w:bCs/>
          <w:sz w:val="24"/>
        </w:rPr>
      </w:pPr>
    </w:p>
    <w:p w:rsidR="00821327" w:rsidRDefault="009E2993">
      <w:pPr>
        <w:spacing w:line="360" w:lineRule="auto"/>
        <w:ind w:firstLineChars="200" w:firstLine="480"/>
        <w:rPr>
          <w:del w:id="4459" w:author="xiaox" w:date="2016-10-26T09:42:00Z"/>
          <w:bCs/>
          <w:sz w:val="24"/>
        </w:rPr>
      </w:pPr>
      <w:del w:id="4460" w:author="xiaox" w:date="2016-10-26T09:42:00Z">
        <w:r>
          <w:rPr>
            <w:rFonts w:hint="eastAsia"/>
            <w:bCs/>
            <w:sz w:val="24"/>
          </w:rPr>
          <w:delText>6</w:delText>
        </w:r>
      </w:del>
      <w:ins w:id="4461" w:author="xiaox" w:date="2016-10-26T09:42:00Z">
        <w:r w:rsidR="00FE5971">
          <w:rPr>
            <w:rFonts w:hint="eastAsia"/>
            <w:bCs/>
            <w:szCs w:val="21"/>
          </w:rPr>
          <w:t>10</w:t>
        </w:r>
      </w:ins>
      <w:r w:rsidR="002D1708" w:rsidRPr="002D1708">
        <w:rPr>
          <w:rFonts w:hint="eastAsia"/>
          <w:rPrChange w:id="4462" w:author="xiaox" w:date="2016-10-26T09:42:00Z">
            <w:rPr>
              <w:rFonts w:hint="eastAsia"/>
              <w:sz w:val="24"/>
            </w:rPr>
          </w:rPrChange>
        </w:rPr>
        <w:t>、相关法律法规以及监管部门有强制规定的，从其规定。如有新增事项，按国家最新规定估值。</w:t>
      </w:r>
    </w:p>
    <w:p w:rsidR="002D1708" w:rsidRPr="002D1708" w:rsidRDefault="002D1708" w:rsidP="002D1708">
      <w:pPr>
        <w:spacing w:line="360" w:lineRule="auto"/>
        <w:ind w:firstLineChars="200" w:firstLine="420"/>
        <w:rPr>
          <w:rStyle w:val="read"/>
          <w:rPrChange w:id="4463" w:author="xiaox" w:date="2016-10-26T09:42:00Z">
            <w:rPr>
              <w:rStyle w:val="read"/>
              <w:sz w:val="24"/>
            </w:rPr>
          </w:rPrChange>
        </w:rPr>
        <w:pPrChange w:id="4464" w:author="xiaox" w:date="2016-10-26T09:42:00Z">
          <w:pPr>
            <w:spacing w:line="360" w:lineRule="auto"/>
            <w:ind w:firstLineChars="200" w:firstLine="480"/>
          </w:pPr>
        </w:pPrChange>
      </w:pPr>
      <w:r w:rsidRPr="002D1708">
        <w:rPr>
          <w:rStyle w:val="read"/>
          <w:rFonts w:hint="eastAsia"/>
          <w:rPrChange w:id="4465" w:author="xiaox" w:date="2016-10-26T09:42:00Z">
            <w:rPr>
              <w:rStyle w:val="read"/>
              <w:rFonts w:hint="eastAsia"/>
              <w:sz w:val="24"/>
            </w:rPr>
          </w:rPrChange>
        </w:rPr>
        <w:t>如基金管理人或基金托管人发现基金估值违反基金合同订明的估值方法、程序及相关法律法规的规定或者未能充分维护基金份额持有人利益时，应立即通知对方，共同查明原因，双方协商解决。</w:t>
      </w:r>
    </w:p>
    <w:p w:rsidR="002D1708" w:rsidRPr="002D1708" w:rsidRDefault="002D1708" w:rsidP="002D1708">
      <w:pPr>
        <w:spacing w:line="360" w:lineRule="auto"/>
        <w:ind w:firstLineChars="200" w:firstLine="420"/>
        <w:rPr>
          <w:rPrChange w:id="4466" w:author="xiaox" w:date="2016-10-26T09:42:00Z">
            <w:rPr>
              <w:sz w:val="24"/>
            </w:rPr>
          </w:rPrChange>
        </w:rPr>
        <w:pPrChange w:id="4467" w:author="xiaox" w:date="2016-10-26T09:42:00Z">
          <w:pPr>
            <w:spacing w:line="360" w:lineRule="auto"/>
            <w:ind w:firstLineChars="200" w:firstLine="480"/>
          </w:pPr>
        </w:pPrChange>
      </w:pPr>
      <w:r w:rsidRPr="002D1708">
        <w:rPr>
          <w:rFonts w:hint="eastAsia"/>
          <w:rPrChange w:id="4468" w:author="xiaox" w:date="2016-10-26T09:42:00Z">
            <w:rPr>
              <w:rFonts w:hint="eastAsia"/>
              <w:sz w:val="24"/>
            </w:rPr>
          </w:rPrChange>
        </w:rPr>
        <w:t>根据有关法律法规，基金资产净值计算和基金会计核算的义务由基金管理人承担。本基</w:t>
      </w:r>
      <w:r w:rsidRPr="002D1708">
        <w:rPr>
          <w:rFonts w:hint="eastAsia"/>
          <w:rPrChange w:id="4469" w:author="xiaox" w:date="2016-10-26T09:42:00Z">
            <w:rPr>
              <w:rFonts w:hint="eastAsia"/>
              <w:sz w:val="24"/>
            </w:rPr>
          </w:rPrChange>
        </w:rPr>
        <w:lastRenderedPageBreak/>
        <w:t>金的基金会计责任方由基金管理人担任，因此，就与本基金有关的会计问题，如经相关各方在平等基础上充分讨论后，仍无法达成一致的意见，按照基金管理人对基金资产净值的计算结果对外予以公布。</w:t>
      </w:r>
    </w:p>
    <w:p w:rsidR="002D1708" w:rsidRPr="002D1708" w:rsidRDefault="002D1708" w:rsidP="002D1708">
      <w:pPr>
        <w:spacing w:line="360" w:lineRule="auto"/>
        <w:ind w:firstLineChars="200" w:firstLine="420"/>
        <w:rPr>
          <w:rPrChange w:id="4470" w:author="xiaox" w:date="2016-10-26T09:42:00Z">
            <w:rPr>
              <w:sz w:val="24"/>
            </w:rPr>
          </w:rPrChange>
        </w:rPr>
        <w:pPrChange w:id="4471" w:author="xiaox" w:date="2016-10-26T09:42:00Z">
          <w:pPr>
            <w:spacing w:line="360" w:lineRule="auto"/>
            <w:ind w:firstLineChars="200" w:firstLine="480"/>
          </w:pPr>
        </w:pPrChange>
      </w:pPr>
      <w:r w:rsidRPr="002D1708">
        <w:rPr>
          <w:rFonts w:hint="eastAsia"/>
          <w:rPrChange w:id="4472" w:author="xiaox" w:date="2016-10-26T09:42:00Z">
            <w:rPr>
              <w:rFonts w:hint="eastAsia"/>
              <w:sz w:val="24"/>
            </w:rPr>
          </w:rPrChange>
        </w:rPr>
        <w:t>四、估值程序</w:t>
      </w:r>
    </w:p>
    <w:p w:rsidR="002D1708" w:rsidRPr="002D1708" w:rsidRDefault="002D1708" w:rsidP="002D1708">
      <w:pPr>
        <w:spacing w:line="360" w:lineRule="auto"/>
        <w:ind w:firstLineChars="200" w:firstLine="420"/>
        <w:rPr>
          <w:rPrChange w:id="4473" w:author="xiaox" w:date="2016-10-26T09:42:00Z">
            <w:rPr>
              <w:sz w:val="24"/>
            </w:rPr>
          </w:rPrChange>
        </w:rPr>
        <w:pPrChange w:id="4474" w:author="xiaox" w:date="2016-10-26T09:42:00Z">
          <w:pPr>
            <w:spacing w:line="360" w:lineRule="auto"/>
            <w:ind w:firstLineChars="200" w:firstLine="480"/>
          </w:pPr>
        </w:pPrChange>
      </w:pPr>
      <w:r w:rsidRPr="002D1708">
        <w:rPr>
          <w:rPrChange w:id="4475" w:author="xiaox" w:date="2016-10-26T09:42:00Z">
            <w:rPr>
              <w:sz w:val="24"/>
            </w:rPr>
          </w:rPrChange>
        </w:rPr>
        <w:t>1</w:t>
      </w:r>
      <w:r w:rsidRPr="002D1708">
        <w:rPr>
          <w:rFonts w:hint="eastAsia"/>
          <w:rPrChange w:id="4476" w:author="xiaox" w:date="2016-10-26T09:42:00Z">
            <w:rPr>
              <w:rFonts w:hint="eastAsia"/>
              <w:sz w:val="24"/>
            </w:rPr>
          </w:rPrChange>
        </w:rPr>
        <w:t>、基金份额净值是按照每个工作日闭市后，基金资产净值除以当日基金份额的余额数量计算，精确到</w:t>
      </w:r>
      <w:del w:id="4477" w:author="xiaox" w:date="2016-10-26T09:42:00Z">
        <w:r w:rsidR="009E2993">
          <w:rPr>
            <w:bCs/>
            <w:sz w:val="24"/>
            <w:highlight w:val="yellow"/>
          </w:rPr>
          <w:delText xml:space="preserve">     </w:delText>
        </w:r>
      </w:del>
      <w:ins w:id="4478" w:author="xiaox" w:date="2016-10-26T09:42:00Z">
        <w:r w:rsidR="00473770" w:rsidRPr="00473770">
          <w:rPr>
            <w:bCs/>
            <w:szCs w:val="21"/>
          </w:rPr>
          <w:t>0.00</w:t>
        </w:r>
        <w:r w:rsidR="00D6151C">
          <w:rPr>
            <w:rFonts w:hint="eastAsia"/>
            <w:bCs/>
            <w:szCs w:val="21"/>
          </w:rPr>
          <w:t>0</w:t>
        </w:r>
        <w:r w:rsidR="00473770" w:rsidRPr="00473770">
          <w:rPr>
            <w:bCs/>
            <w:szCs w:val="21"/>
          </w:rPr>
          <w:t>1</w:t>
        </w:r>
      </w:ins>
      <w:r w:rsidRPr="002D1708">
        <w:rPr>
          <w:rFonts w:hint="eastAsia"/>
          <w:rPrChange w:id="4479" w:author="xiaox" w:date="2016-10-26T09:42:00Z">
            <w:rPr>
              <w:rFonts w:hint="eastAsia"/>
              <w:sz w:val="24"/>
            </w:rPr>
          </w:rPrChange>
        </w:rPr>
        <w:t>元，小数点后第</w:t>
      </w:r>
      <w:del w:id="4480" w:author="xiaox" w:date="2016-10-26T09:42:00Z">
        <w:r w:rsidR="009E2993">
          <w:rPr>
            <w:bCs/>
            <w:sz w:val="24"/>
            <w:highlight w:val="yellow"/>
          </w:rPr>
          <w:delText xml:space="preserve">   </w:delText>
        </w:r>
      </w:del>
      <w:ins w:id="4481" w:author="xiaox" w:date="2016-10-26T09:42:00Z">
        <w:r w:rsidR="00D6151C">
          <w:rPr>
            <w:rFonts w:hint="eastAsia"/>
            <w:bCs/>
            <w:szCs w:val="21"/>
          </w:rPr>
          <w:t>5</w:t>
        </w:r>
      </w:ins>
      <w:r w:rsidRPr="002D1708">
        <w:rPr>
          <w:rFonts w:hint="eastAsia"/>
          <w:rPrChange w:id="4482" w:author="xiaox" w:date="2016-10-26T09:42:00Z">
            <w:rPr>
              <w:rFonts w:hint="eastAsia"/>
              <w:sz w:val="24"/>
            </w:rPr>
          </w:rPrChange>
        </w:rPr>
        <w:t>位四舍五入。国家另有规定的，从其规定。</w:t>
      </w:r>
    </w:p>
    <w:p w:rsidR="002D1708" w:rsidRPr="002D1708" w:rsidRDefault="002D1708" w:rsidP="002D1708">
      <w:pPr>
        <w:spacing w:line="360" w:lineRule="auto"/>
        <w:ind w:firstLineChars="200" w:firstLine="420"/>
        <w:rPr>
          <w:rPrChange w:id="4483" w:author="xiaox" w:date="2016-10-26T09:42:00Z">
            <w:rPr>
              <w:sz w:val="24"/>
            </w:rPr>
          </w:rPrChange>
        </w:rPr>
        <w:pPrChange w:id="4484" w:author="xiaox" w:date="2016-10-26T09:42:00Z">
          <w:pPr>
            <w:spacing w:line="360" w:lineRule="auto"/>
            <w:ind w:firstLineChars="200" w:firstLine="480"/>
          </w:pPr>
        </w:pPrChange>
      </w:pPr>
      <w:r w:rsidRPr="002D1708">
        <w:rPr>
          <w:rFonts w:hint="eastAsia"/>
          <w:rPrChange w:id="4485" w:author="xiaox" w:date="2016-10-26T09:42:00Z">
            <w:rPr>
              <w:rFonts w:hint="eastAsia"/>
              <w:sz w:val="24"/>
            </w:rPr>
          </w:rPrChange>
        </w:rPr>
        <w:t>每个工作日计算基金资产净值及基金份额净值，并按规定公告。</w:t>
      </w:r>
    </w:p>
    <w:p w:rsidR="002D1708" w:rsidRPr="002D1708" w:rsidRDefault="002D1708" w:rsidP="002D1708">
      <w:pPr>
        <w:spacing w:line="360" w:lineRule="auto"/>
        <w:ind w:firstLineChars="200" w:firstLine="420"/>
        <w:rPr>
          <w:rPrChange w:id="4486" w:author="xiaox" w:date="2016-10-26T09:42:00Z">
            <w:rPr>
              <w:sz w:val="24"/>
            </w:rPr>
          </w:rPrChange>
        </w:rPr>
        <w:pPrChange w:id="4487" w:author="xiaox" w:date="2016-10-26T09:42:00Z">
          <w:pPr>
            <w:spacing w:line="360" w:lineRule="auto"/>
            <w:ind w:firstLineChars="200" w:firstLine="480"/>
          </w:pPr>
        </w:pPrChange>
      </w:pPr>
      <w:r w:rsidRPr="002D1708">
        <w:rPr>
          <w:rPrChange w:id="4488" w:author="xiaox" w:date="2016-10-26T09:42:00Z">
            <w:rPr>
              <w:sz w:val="24"/>
            </w:rPr>
          </w:rPrChange>
        </w:rPr>
        <w:t>2</w:t>
      </w:r>
      <w:r w:rsidRPr="002D1708">
        <w:rPr>
          <w:rFonts w:hint="eastAsia"/>
          <w:rPrChange w:id="4489" w:author="xiaox" w:date="2016-10-26T09:42:00Z">
            <w:rPr>
              <w:rFonts w:hint="eastAsia"/>
              <w:sz w:val="24"/>
            </w:rPr>
          </w:rPrChange>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w:t>
      </w:r>
      <w:ins w:id="4490" w:author="xiaox" w:date="2016-10-26T09:42:00Z">
        <w:r w:rsidR="00473770" w:rsidRPr="00473770">
          <w:rPr>
            <w:rFonts w:hint="eastAsia"/>
            <w:bCs/>
            <w:szCs w:val="21"/>
          </w:rPr>
          <w:t>按规定</w:t>
        </w:r>
      </w:ins>
      <w:r w:rsidRPr="002D1708">
        <w:rPr>
          <w:rFonts w:hint="eastAsia"/>
          <w:rPrChange w:id="4491" w:author="xiaox" w:date="2016-10-26T09:42:00Z">
            <w:rPr>
              <w:rFonts w:hint="eastAsia"/>
              <w:sz w:val="24"/>
            </w:rPr>
          </w:rPrChange>
        </w:rPr>
        <w:t>对外公布。</w:t>
      </w:r>
    </w:p>
    <w:p w:rsidR="002D1708" w:rsidRPr="002D1708" w:rsidRDefault="002D1708" w:rsidP="002D1708">
      <w:pPr>
        <w:spacing w:line="360" w:lineRule="auto"/>
        <w:ind w:firstLineChars="200" w:firstLine="420"/>
        <w:rPr>
          <w:rPrChange w:id="4492" w:author="xiaox" w:date="2016-10-26T09:42:00Z">
            <w:rPr>
              <w:sz w:val="24"/>
            </w:rPr>
          </w:rPrChange>
        </w:rPr>
        <w:pPrChange w:id="4493" w:author="xiaox" w:date="2016-10-26T09:42:00Z">
          <w:pPr>
            <w:spacing w:line="360" w:lineRule="auto"/>
            <w:ind w:firstLineChars="200" w:firstLine="480"/>
          </w:pPr>
        </w:pPrChange>
      </w:pPr>
      <w:r w:rsidRPr="002D1708">
        <w:rPr>
          <w:rFonts w:hint="eastAsia"/>
          <w:rPrChange w:id="4494" w:author="xiaox" w:date="2016-10-26T09:42:00Z">
            <w:rPr>
              <w:rFonts w:hint="eastAsia"/>
              <w:sz w:val="24"/>
            </w:rPr>
          </w:rPrChange>
        </w:rPr>
        <w:t>五、估值错误的处理</w:t>
      </w:r>
    </w:p>
    <w:p w:rsidR="002D1708" w:rsidRPr="002D1708" w:rsidRDefault="002D1708" w:rsidP="002D1708">
      <w:pPr>
        <w:spacing w:line="360" w:lineRule="auto"/>
        <w:ind w:firstLineChars="200" w:firstLine="420"/>
        <w:rPr>
          <w:rPrChange w:id="4495" w:author="xiaox" w:date="2016-10-26T09:42:00Z">
            <w:rPr>
              <w:sz w:val="24"/>
            </w:rPr>
          </w:rPrChange>
        </w:rPr>
        <w:pPrChange w:id="4496" w:author="xiaox" w:date="2016-10-26T09:42:00Z">
          <w:pPr>
            <w:spacing w:line="360" w:lineRule="auto"/>
            <w:ind w:firstLineChars="200" w:firstLine="480"/>
          </w:pPr>
        </w:pPrChange>
      </w:pPr>
      <w:r w:rsidRPr="002D1708">
        <w:rPr>
          <w:rFonts w:hint="eastAsia"/>
          <w:rPrChange w:id="4497" w:author="xiaox" w:date="2016-10-26T09:42:00Z">
            <w:rPr>
              <w:rFonts w:hint="eastAsia"/>
              <w:sz w:val="24"/>
            </w:rPr>
          </w:rPrChange>
        </w:rPr>
        <w:t>基金管理人和基金托管人将采取必要、适当、合理的措施确保基金资产估值的准确性、及时性。当基金份额净值小数点后</w:t>
      </w:r>
      <w:del w:id="4498" w:author="xiaox" w:date="2016-10-26T09:42:00Z">
        <w:r w:rsidR="009E2993">
          <w:rPr>
            <w:bCs/>
            <w:sz w:val="24"/>
            <w:highlight w:val="yellow"/>
          </w:rPr>
          <w:delText xml:space="preserve">       </w:delText>
        </w:r>
      </w:del>
      <w:ins w:id="4499" w:author="xiaox" w:date="2016-10-26T09:42:00Z">
        <w:r w:rsidR="00D6151C">
          <w:rPr>
            <w:rFonts w:hint="eastAsia"/>
            <w:bCs/>
            <w:szCs w:val="21"/>
          </w:rPr>
          <w:t>4</w:t>
        </w:r>
      </w:ins>
      <w:r w:rsidRPr="002D1708">
        <w:rPr>
          <w:rFonts w:hint="eastAsia"/>
          <w:rPrChange w:id="4500" w:author="xiaox" w:date="2016-10-26T09:42:00Z">
            <w:rPr>
              <w:rFonts w:hint="eastAsia"/>
              <w:sz w:val="24"/>
            </w:rPr>
          </w:rPrChange>
        </w:rPr>
        <w:t>位以内</w:t>
      </w:r>
      <w:del w:id="4501" w:author="xiaox" w:date="2016-10-26T09:42:00Z">
        <w:r w:rsidR="009E2993">
          <w:rPr>
            <w:bCs/>
            <w:sz w:val="24"/>
          </w:rPr>
          <w:delText>(</w:delText>
        </w:r>
      </w:del>
      <w:ins w:id="4502" w:author="xiaox" w:date="2016-10-26T09:42:00Z">
        <w:r w:rsidR="000045D9">
          <w:rPr>
            <w:bCs/>
            <w:szCs w:val="21"/>
          </w:rPr>
          <w:t>（</w:t>
        </w:r>
      </w:ins>
      <w:r w:rsidRPr="002D1708">
        <w:rPr>
          <w:rFonts w:hint="eastAsia"/>
          <w:rPrChange w:id="4503" w:author="xiaox" w:date="2016-10-26T09:42:00Z">
            <w:rPr>
              <w:rFonts w:hint="eastAsia"/>
              <w:sz w:val="24"/>
            </w:rPr>
          </w:rPrChange>
        </w:rPr>
        <w:t>含第</w:t>
      </w:r>
      <w:del w:id="4504" w:author="xiaox" w:date="2016-10-26T09:42:00Z">
        <w:r w:rsidR="009E2993">
          <w:rPr>
            <w:bCs/>
            <w:sz w:val="24"/>
            <w:highlight w:val="yellow"/>
          </w:rPr>
          <w:delText xml:space="preserve">      </w:delText>
        </w:r>
      </w:del>
      <w:ins w:id="4505" w:author="xiaox" w:date="2016-10-26T09:42:00Z">
        <w:r w:rsidR="00D6151C">
          <w:rPr>
            <w:rFonts w:hint="eastAsia"/>
            <w:bCs/>
            <w:szCs w:val="21"/>
          </w:rPr>
          <w:t>4</w:t>
        </w:r>
      </w:ins>
      <w:r w:rsidRPr="002D1708">
        <w:rPr>
          <w:rFonts w:hint="eastAsia"/>
          <w:rPrChange w:id="4506" w:author="xiaox" w:date="2016-10-26T09:42:00Z">
            <w:rPr>
              <w:rFonts w:hint="eastAsia"/>
              <w:sz w:val="24"/>
            </w:rPr>
          </w:rPrChange>
        </w:rPr>
        <w:t>位</w:t>
      </w:r>
      <w:del w:id="4507" w:author="xiaox" w:date="2016-10-26T09:42:00Z">
        <w:r w:rsidR="009E2993">
          <w:rPr>
            <w:bCs/>
            <w:sz w:val="24"/>
          </w:rPr>
          <w:delText>)</w:delText>
        </w:r>
      </w:del>
      <w:ins w:id="4508" w:author="xiaox" w:date="2016-10-26T09:42:00Z">
        <w:r w:rsidR="000045D9">
          <w:rPr>
            <w:bCs/>
            <w:szCs w:val="21"/>
          </w:rPr>
          <w:t>）</w:t>
        </w:r>
      </w:ins>
      <w:r w:rsidRPr="002D1708">
        <w:rPr>
          <w:rFonts w:hint="eastAsia"/>
          <w:rPrChange w:id="4509" w:author="xiaox" w:date="2016-10-26T09:42:00Z">
            <w:rPr>
              <w:rFonts w:hint="eastAsia"/>
              <w:sz w:val="24"/>
            </w:rPr>
          </w:rPrChange>
        </w:rPr>
        <w:t>发生估值错误时，视为基金份额净值错误。</w:t>
      </w:r>
    </w:p>
    <w:p w:rsidR="002D1708" w:rsidRPr="002D1708" w:rsidRDefault="002D1708" w:rsidP="002D1708">
      <w:pPr>
        <w:spacing w:line="360" w:lineRule="auto"/>
        <w:ind w:firstLineChars="200" w:firstLine="420"/>
        <w:rPr>
          <w:rPrChange w:id="4510" w:author="xiaox" w:date="2016-10-26T09:42:00Z">
            <w:rPr>
              <w:sz w:val="24"/>
            </w:rPr>
          </w:rPrChange>
        </w:rPr>
        <w:pPrChange w:id="4511" w:author="xiaox" w:date="2016-10-26T09:42:00Z">
          <w:pPr>
            <w:spacing w:line="360" w:lineRule="auto"/>
            <w:ind w:firstLineChars="200" w:firstLine="480"/>
          </w:pPr>
        </w:pPrChange>
      </w:pPr>
      <w:r w:rsidRPr="002D1708">
        <w:rPr>
          <w:rFonts w:hint="eastAsia"/>
          <w:rPrChange w:id="4512" w:author="xiaox" w:date="2016-10-26T09:42:00Z">
            <w:rPr>
              <w:rFonts w:hint="eastAsia"/>
              <w:sz w:val="24"/>
            </w:rPr>
          </w:rPrChange>
        </w:rPr>
        <w:t>本基金合同的当事人应按照以下约定处理：</w:t>
      </w:r>
    </w:p>
    <w:p w:rsidR="002D1708" w:rsidRPr="002D1708" w:rsidRDefault="002D1708" w:rsidP="002D1708">
      <w:pPr>
        <w:spacing w:line="360" w:lineRule="auto"/>
        <w:ind w:firstLineChars="200" w:firstLine="420"/>
        <w:rPr>
          <w:rPrChange w:id="4513" w:author="xiaox" w:date="2016-10-26T09:42:00Z">
            <w:rPr>
              <w:sz w:val="24"/>
            </w:rPr>
          </w:rPrChange>
        </w:rPr>
        <w:pPrChange w:id="4514" w:author="xiaox" w:date="2016-10-26T09:42:00Z">
          <w:pPr>
            <w:spacing w:line="360" w:lineRule="auto"/>
            <w:ind w:firstLineChars="200" w:firstLine="480"/>
          </w:pPr>
        </w:pPrChange>
      </w:pPr>
      <w:r w:rsidRPr="002D1708">
        <w:rPr>
          <w:rPrChange w:id="4515" w:author="xiaox" w:date="2016-10-26T09:42:00Z">
            <w:rPr>
              <w:sz w:val="24"/>
            </w:rPr>
          </w:rPrChange>
        </w:rPr>
        <w:t>1</w:t>
      </w:r>
      <w:r w:rsidRPr="002D1708">
        <w:rPr>
          <w:rFonts w:hint="eastAsia"/>
          <w:rPrChange w:id="4516" w:author="xiaox" w:date="2016-10-26T09:42:00Z">
            <w:rPr>
              <w:rFonts w:hint="eastAsia"/>
              <w:sz w:val="24"/>
            </w:rPr>
          </w:rPrChange>
        </w:rPr>
        <w:t>、估值错误类型</w:t>
      </w:r>
    </w:p>
    <w:p w:rsidR="002D1708" w:rsidRPr="002D1708" w:rsidRDefault="002D1708" w:rsidP="002D1708">
      <w:pPr>
        <w:spacing w:line="360" w:lineRule="auto"/>
        <w:ind w:firstLineChars="200" w:firstLine="420"/>
        <w:rPr>
          <w:rPrChange w:id="4517" w:author="xiaox" w:date="2016-10-26T09:42:00Z">
            <w:rPr>
              <w:sz w:val="24"/>
            </w:rPr>
          </w:rPrChange>
        </w:rPr>
        <w:pPrChange w:id="4518" w:author="xiaox" w:date="2016-10-26T09:42:00Z">
          <w:pPr>
            <w:spacing w:line="360" w:lineRule="auto"/>
            <w:ind w:firstLineChars="200" w:firstLine="480"/>
          </w:pPr>
        </w:pPrChange>
      </w:pPr>
      <w:r w:rsidRPr="002D1708">
        <w:rPr>
          <w:rFonts w:hint="eastAsia"/>
          <w:rPrChange w:id="4519" w:author="xiaox" w:date="2016-10-26T09:42:00Z">
            <w:rPr>
              <w:rFonts w:hint="eastAsia"/>
              <w:sz w:val="24"/>
            </w:rPr>
          </w:rPrChange>
        </w:rPr>
        <w:t>本基金运作过程中，如果由于基金管理人或基金托管人、或登记机构、或销售机构、或投资人自身的过错造成估值错误，导致其他当事人遭受损失的，过错的责任人应当对由于该估值错误遭受损失当事人</w:t>
      </w:r>
      <w:del w:id="4520" w:author="xiaox" w:date="2016-10-26T09:42:00Z">
        <w:r w:rsidR="009E2993">
          <w:rPr>
            <w:bCs/>
            <w:sz w:val="24"/>
          </w:rPr>
          <w:delText>(</w:delText>
        </w:r>
      </w:del>
      <w:ins w:id="4521" w:author="xiaox" w:date="2016-10-26T09:42:00Z">
        <w:r w:rsidR="000045D9">
          <w:rPr>
            <w:bCs/>
            <w:szCs w:val="21"/>
          </w:rPr>
          <w:t>（</w:t>
        </w:r>
      </w:ins>
      <w:r w:rsidRPr="002D1708">
        <w:rPr>
          <w:rPrChange w:id="4522" w:author="xiaox" w:date="2016-10-26T09:42:00Z">
            <w:rPr>
              <w:sz w:val="24"/>
            </w:rPr>
          </w:rPrChange>
        </w:rPr>
        <w:t>“</w:t>
      </w:r>
      <w:r w:rsidRPr="002D1708">
        <w:rPr>
          <w:rFonts w:hint="eastAsia"/>
          <w:rPrChange w:id="4523" w:author="xiaox" w:date="2016-10-26T09:42:00Z">
            <w:rPr>
              <w:rFonts w:hint="eastAsia"/>
              <w:sz w:val="24"/>
            </w:rPr>
          </w:rPrChange>
        </w:rPr>
        <w:t>受损方</w:t>
      </w:r>
      <w:r w:rsidRPr="002D1708">
        <w:rPr>
          <w:rPrChange w:id="4524" w:author="xiaox" w:date="2016-10-26T09:42:00Z">
            <w:rPr>
              <w:sz w:val="24"/>
            </w:rPr>
          </w:rPrChange>
        </w:rPr>
        <w:t>”</w:t>
      </w:r>
      <w:del w:id="4525" w:author="xiaox" w:date="2016-10-26T09:42:00Z">
        <w:r w:rsidR="009E2993">
          <w:rPr>
            <w:bCs/>
            <w:sz w:val="24"/>
          </w:rPr>
          <w:delText>)</w:delText>
        </w:r>
      </w:del>
      <w:ins w:id="4526" w:author="xiaox" w:date="2016-10-26T09:42:00Z">
        <w:r w:rsidR="000045D9">
          <w:rPr>
            <w:bCs/>
            <w:szCs w:val="21"/>
          </w:rPr>
          <w:t>）</w:t>
        </w:r>
      </w:ins>
      <w:r w:rsidRPr="002D1708">
        <w:rPr>
          <w:rFonts w:hint="eastAsia"/>
          <w:rPrChange w:id="4527" w:author="xiaox" w:date="2016-10-26T09:42:00Z">
            <w:rPr>
              <w:rFonts w:hint="eastAsia"/>
              <w:sz w:val="24"/>
            </w:rPr>
          </w:rPrChange>
        </w:rPr>
        <w:t>的直接损失按下述</w:t>
      </w:r>
      <w:r w:rsidRPr="002D1708">
        <w:rPr>
          <w:rPrChange w:id="4528" w:author="xiaox" w:date="2016-10-26T09:42:00Z">
            <w:rPr>
              <w:sz w:val="24"/>
            </w:rPr>
          </w:rPrChange>
        </w:rPr>
        <w:t>“</w:t>
      </w:r>
      <w:r w:rsidRPr="002D1708">
        <w:rPr>
          <w:rFonts w:hint="eastAsia"/>
          <w:rPrChange w:id="4529" w:author="xiaox" w:date="2016-10-26T09:42:00Z">
            <w:rPr>
              <w:rFonts w:hint="eastAsia"/>
              <w:sz w:val="24"/>
            </w:rPr>
          </w:rPrChange>
        </w:rPr>
        <w:t>估值错误处理原则</w:t>
      </w:r>
      <w:r w:rsidRPr="002D1708">
        <w:rPr>
          <w:rPrChange w:id="4530" w:author="xiaox" w:date="2016-10-26T09:42:00Z">
            <w:rPr>
              <w:sz w:val="24"/>
            </w:rPr>
          </w:rPrChange>
        </w:rPr>
        <w:t>”</w:t>
      </w:r>
      <w:r w:rsidRPr="002D1708">
        <w:rPr>
          <w:rFonts w:hint="eastAsia"/>
          <w:rPrChange w:id="4531" w:author="xiaox" w:date="2016-10-26T09:42:00Z">
            <w:rPr>
              <w:rFonts w:hint="eastAsia"/>
              <w:sz w:val="24"/>
            </w:rPr>
          </w:rPrChange>
        </w:rPr>
        <w:t>给予赔偿，承担赔偿责任。</w:t>
      </w:r>
    </w:p>
    <w:p w:rsidR="002D1708" w:rsidRPr="002D1708" w:rsidRDefault="002D1708" w:rsidP="002D1708">
      <w:pPr>
        <w:spacing w:line="360" w:lineRule="auto"/>
        <w:ind w:firstLineChars="200" w:firstLine="420"/>
        <w:rPr>
          <w:rPrChange w:id="4532" w:author="xiaox" w:date="2016-10-26T09:42:00Z">
            <w:rPr>
              <w:sz w:val="24"/>
            </w:rPr>
          </w:rPrChange>
        </w:rPr>
        <w:pPrChange w:id="4533" w:author="xiaox" w:date="2016-10-26T09:42:00Z">
          <w:pPr>
            <w:spacing w:line="360" w:lineRule="auto"/>
            <w:ind w:firstLineChars="200" w:firstLine="480"/>
          </w:pPr>
        </w:pPrChange>
      </w:pPr>
      <w:r w:rsidRPr="002D1708">
        <w:rPr>
          <w:rFonts w:hint="eastAsia"/>
          <w:rPrChange w:id="4534" w:author="xiaox" w:date="2016-10-26T09:42:00Z">
            <w:rPr>
              <w:rFonts w:hint="eastAsia"/>
              <w:sz w:val="24"/>
            </w:rPr>
          </w:rPrChange>
        </w:rPr>
        <w:t>上述估值错误的主要类型包括但不限于：资料申报差错、数据传输差错、数据计算差错、系统故障差错、下达指令差错等。</w:t>
      </w:r>
    </w:p>
    <w:p w:rsidR="002D1708" w:rsidRPr="002D1708" w:rsidRDefault="002D1708" w:rsidP="002D1708">
      <w:pPr>
        <w:spacing w:line="360" w:lineRule="auto"/>
        <w:ind w:firstLineChars="200" w:firstLine="420"/>
        <w:rPr>
          <w:rPrChange w:id="4535" w:author="xiaox" w:date="2016-10-26T09:42:00Z">
            <w:rPr>
              <w:sz w:val="24"/>
            </w:rPr>
          </w:rPrChange>
        </w:rPr>
        <w:pPrChange w:id="4536" w:author="xiaox" w:date="2016-10-26T09:42:00Z">
          <w:pPr>
            <w:spacing w:line="360" w:lineRule="auto"/>
            <w:ind w:firstLineChars="200" w:firstLine="480"/>
          </w:pPr>
        </w:pPrChange>
      </w:pPr>
      <w:r w:rsidRPr="002D1708">
        <w:rPr>
          <w:rPrChange w:id="4537" w:author="xiaox" w:date="2016-10-26T09:42:00Z">
            <w:rPr>
              <w:sz w:val="24"/>
            </w:rPr>
          </w:rPrChange>
        </w:rPr>
        <w:t>2</w:t>
      </w:r>
      <w:r w:rsidRPr="002D1708">
        <w:rPr>
          <w:rFonts w:hint="eastAsia"/>
          <w:rPrChange w:id="4538" w:author="xiaox" w:date="2016-10-26T09:42:00Z">
            <w:rPr>
              <w:rFonts w:hint="eastAsia"/>
              <w:sz w:val="24"/>
            </w:rPr>
          </w:rPrChange>
        </w:rPr>
        <w:t>、估值错误处理原则</w:t>
      </w:r>
    </w:p>
    <w:p w:rsidR="002D1708" w:rsidRPr="002D1708" w:rsidRDefault="002D1708" w:rsidP="002D1708">
      <w:pPr>
        <w:spacing w:line="360" w:lineRule="auto"/>
        <w:ind w:firstLineChars="200" w:firstLine="420"/>
        <w:rPr>
          <w:rPrChange w:id="4539" w:author="xiaox" w:date="2016-10-26T09:42:00Z">
            <w:rPr>
              <w:sz w:val="24"/>
            </w:rPr>
          </w:rPrChange>
        </w:rPr>
        <w:pPrChange w:id="4540" w:author="xiaox" w:date="2016-10-26T09:42:00Z">
          <w:pPr>
            <w:spacing w:line="360" w:lineRule="auto"/>
            <w:ind w:firstLineChars="200" w:firstLine="480"/>
          </w:pPr>
        </w:pPrChange>
      </w:pPr>
      <w:r w:rsidRPr="002D1708">
        <w:rPr>
          <w:rFonts w:hint="eastAsia"/>
          <w:rPrChange w:id="4541" w:author="xiaox" w:date="2016-10-26T09:42:00Z">
            <w:rPr>
              <w:rFonts w:hint="eastAsia"/>
              <w:sz w:val="24"/>
            </w:rPr>
          </w:rPrChange>
        </w:rPr>
        <w:t>（</w:t>
      </w:r>
      <w:r w:rsidRPr="002D1708">
        <w:rPr>
          <w:rPrChange w:id="4542" w:author="xiaox" w:date="2016-10-26T09:42:00Z">
            <w:rPr>
              <w:sz w:val="24"/>
            </w:rPr>
          </w:rPrChange>
        </w:rPr>
        <w:t>1</w:t>
      </w:r>
      <w:r w:rsidRPr="002D1708">
        <w:rPr>
          <w:rFonts w:hint="eastAsia"/>
          <w:rPrChange w:id="4543" w:author="xiaox" w:date="2016-10-26T09:42:00Z">
            <w:rPr>
              <w:rFonts w:hint="eastAsia"/>
              <w:sz w:val="24"/>
            </w:rPr>
          </w:rPrChange>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w:t>
      </w:r>
      <w:del w:id="4544" w:author="xiaox" w:date="2016-10-26T09:42:00Z">
        <w:r w:rsidR="009E2993">
          <w:rPr>
            <w:bCs/>
            <w:sz w:val="24"/>
          </w:rPr>
          <w:delText>估值错误责任方应对更正的情况向有关当事人进行确认，确保估值错误已得到更正。</w:delText>
        </w:r>
      </w:del>
    </w:p>
    <w:p w:rsidR="002D1708" w:rsidRPr="002D1708" w:rsidRDefault="002D1708" w:rsidP="002D1708">
      <w:pPr>
        <w:spacing w:line="360" w:lineRule="auto"/>
        <w:ind w:firstLineChars="200" w:firstLine="420"/>
        <w:rPr>
          <w:rPrChange w:id="4545" w:author="xiaox" w:date="2016-10-26T09:42:00Z">
            <w:rPr>
              <w:sz w:val="24"/>
            </w:rPr>
          </w:rPrChange>
        </w:rPr>
        <w:pPrChange w:id="4546" w:author="xiaox" w:date="2016-10-26T09:42:00Z">
          <w:pPr>
            <w:spacing w:line="360" w:lineRule="auto"/>
            <w:ind w:firstLineChars="200" w:firstLine="480"/>
          </w:pPr>
        </w:pPrChange>
      </w:pPr>
      <w:r w:rsidRPr="002D1708">
        <w:rPr>
          <w:rFonts w:hint="eastAsia"/>
          <w:rPrChange w:id="4547" w:author="xiaox" w:date="2016-10-26T09:42:00Z">
            <w:rPr>
              <w:rFonts w:hint="eastAsia"/>
              <w:sz w:val="24"/>
            </w:rPr>
          </w:rPrChange>
        </w:rPr>
        <w:t>（</w:t>
      </w:r>
      <w:r w:rsidRPr="002D1708">
        <w:rPr>
          <w:rPrChange w:id="4548" w:author="xiaox" w:date="2016-10-26T09:42:00Z">
            <w:rPr>
              <w:sz w:val="24"/>
            </w:rPr>
          </w:rPrChange>
        </w:rPr>
        <w:t>2</w:t>
      </w:r>
      <w:r w:rsidRPr="002D1708">
        <w:rPr>
          <w:rFonts w:hint="eastAsia"/>
          <w:rPrChange w:id="4549" w:author="xiaox" w:date="2016-10-26T09:42:00Z">
            <w:rPr>
              <w:rFonts w:hint="eastAsia"/>
              <w:sz w:val="24"/>
            </w:rPr>
          </w:rPrChange>
        </w:rPr>
        <w:t>）估值错误的责任方对有关当事人的直接损失负责，不对间接损失负责，并且仅对估值错误的有关直接当事人负责，不对第三方负责。</w:t>
      </w:r>
    </w:p>
    <w:p w:rsidR="002D1708" w:rsidRPr="002D1708" w:rsidRDefault="002D1708" w:rsidP="002D1708">
      <w:pPr>
        <w:spacing w:line="360" w:lineRule="auto"/>
        <w:ind w:firstLineChars="200" w:firstLine="420"/>
        <w:rPr>
          <w:rPrChange w:id="4550" w:author="xiaox" w:date="2016-10-26T09:42:00Z">
            <w:rPr>
              <w:sz w:val="24"/>
            </w:rPr>
          </w:rPrChange>
        </w:rPr>
        <w:pPrChange w:id="4551" w:author="xiaox" w:date="2016-10-26T09:42:00Z">
          <w:pPr>
            <w:spacing w:line="360" w:lineRule="auto"/>
            <w:ind w:firstLineChars="200" w:firstLine="480"/>
          </w:pPr>
        </w:pPrChange>
      </w:pPr>
      <w:r w:rsidRPr="002D1708">
        <w:rPr>
          <w:rFonts w:hint="eastAsia"/>
          <w:rPrChange w:id="4552" w:author="xiaox" w:date="2016-10-26T09:42:00Z">
            <w:rPr>
              <w:rFonts w:hint="eastAsia"/>
              <w:sz w:val="24"/>
            </w:rPr>
          </w:rPrChange>
        </w:rPr>
        <w:lastRenderedPageBreak/>
        <w:t>（</w:t>
      </w:r>
      <w:r w:rsidRPr="002D1708">
        <w:rPr>
          <w:rPrChange w:id="4553" w:author="xiaox" w:date="2016-10-26T09:42:00Z">
            <w:rPr>
              <w:sz w:val="24"/>
            </w:rPr>
          </w:rPrChange>
        </w:rPr>
        <w:t>3</w:t>
      </w:r>
      <w:r w:rsidRPr="002D1708">
        <w:rPr>
          <w:rFonts w:hint="eastAsia"/>
          <w:rPrChange w:id="4554" w:author="xiaox" w:date="2016-10-26T09:42:00Z">
            <w:rPr>
              <w:rFonts w:hint="eastAsia"/>
              <w:sz w:val="24"/>
            </w:rPr>
          </w:rPrChange>
        </w:rPr>
        <w:t>）因估值错误而获得不当得利的当事人负有及时返还不当得利的义务。但估值错误责任方仍应对估值错误负责。如果由于获得不当得利的当事人不返还或不全部返还不当得利造成其他当事人的利益损失</w:t>
      </w:r>
      <w:del w:id="4555" w:author="xiaox" w:date="2016-10-26T09:42:00Z">
        <w:r w:rsidR="009E2993">
          <w:rPr>
            <w:bCs/>
            <w:sz w:val="24"/>
          </w:rPr>
          <w:delText>(</w:delText>
        </w:r>
      </w:del>
      <w:ins w:id="4556" w:author="xiaox" w:date="2016-10-26T09:42:00Z">
        <w:r w:rsidR="000045D9">
          <w:rPr>
            <w:bCs/>
            <w:szCs w:val="21"/>
          </w:rPr>
          <w:t>（</w:t>
        </w:r>
      </w:ins>
      <w:r w:rsidRPr="002D1708">
        <w:rPr>
          <w:rPrChange w:id="4557" w:author="xiaox" w:date="2016-10-26T09:42:00Z">
            <w:rPr>
              <w:sz w:val="24"/>
            </w:rPr>
          </w:rPrChange>
        </w:rPr>
        <w:t>“</w:t>
      </w:r>
      <w:r w:rsidRPr="002D1708">
        <w:rPr>
          <w:rFonts w:hint="eastAsia"/>
          <w:rPrChange w:id="4558" w:author="xiaox" w:date="2016-10-26T09:42:00Z">
            <w:rPr>
              <w:rFonts w:hint="eastAsia"/>
              <w:sz w:val="24"/>
            </w:rPr>
          </w:rPrChange>
        </w:rPr>
        <w:t>受损方</w:t>
      </w:r>
      <w:r w:rsidRPr="002D1708">
        <w:rPr>
          <w:rPrChange w:id="4559" w:author="xiaox" w:date="2016-10-26T09:42:00Z">
            <w:rPr>
              <w:sz w:val="24"/>
            </w:rPr>
          </w:rPrChange>
        </w:rPr>
        <w:t>”</w:t>
      </w:r>
      <w:del w:id="4560" w:author="xiaox" w:date="2016-10-26T09:42:00Z">
        <w:r w:rsidR="009E2993">
          <w:rPr>
            <w:bCs/>
            <w:sz w:val="24"/>
          </w:rPr>
          <w:delText>)</w:delText>
        </w:r>
        <w:r w:rsidR="009E2993">
          <w:rPr>
            <w:bCs/>
            <w:sz w:val="24"/>
          </w:rPr>
          <w:delText>，</w:delText>
        </w:r>
      </w:del>
      <w:ins w:id="4561" w:author="xiaox" w:date="2016-10-26T09:42:00Z">
        <w:r w:rsidR="000045D9">
          <w:rPr>
            <w:bCs/>
            <w:szCs w:val="21"/>
          </w:rPr>
          <w:t>）</w:t>
        </w:r>
        <w:r w:rsidR="00473770" w:rsidRPr="00473770">
          <w:rPr>
            <w:rFonts w:hint="eastAsia"/>
            <w:bCs/>
            <w:szCs w:val="21"/>
          </w:rPr>
          <w:t>，</w:t>
        </w:r>
      </w:ins>
      <w:r w:rsidRPr="002D1708">
        <w:rPr>
          <w:rFonts w:hint="eastAsia"/>
          <w:rPrChange w:id="4562" w:author="xiaox" w:date="2016-10-26T09:42:00Z">
            <w:rPr>
              <w:rFonts w:hint="eastAsia"/>
              <w:sz w:val="24"/>
            </w:rPr>
          </w:rPrChange>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2D1708" w:rsidRPr="002D1708" w:rsidRDefault="002D1708" w:rsidP="002D1708">
      <w:pPr>
        <w:spacing w:line="360" w:lineRule="auto"/>
        <w:ind w:firstLineChars="200" w:firstLine="420"/>
        <w:rPr>
          <w:rPrChange w:id="4563" w:author="xiaox" w:date="2016-10-26T09:42:00Z">
            <w:rPr>
              <w:sz w:val="24"/>
            </w:rPr>
          </w:rPrChange>
        </w:rPr>
        <w:pPrChange w:id="4564" w:author="xiaox" w:date="2016-10-26T09:42:00Z">
          <w:pPr>
            <w:spacing w:line="360" w:lineRule="auto"/>
            <w:ind w:firstLineChars="200" w:firstLine="480"/>
          </w:pPr>
        </w:pPrChange>
      </w:pPr>
      <w:r w:rsidRPr="002D1708">
        <w:rPr>
          <w:rFonts w:hint="eastAsia"/>
          <w:rPrChange w:id="4565" w:author="xiaox" w:date="2016-10-26T09:42:00Z">
            <w:rPr>
              <w:rFonts w:hint="eastAsia"/>
              <w:sz w:val="24"/>
            </w:rPr>
          </w:rPrChange>
        </w:rPr>
        <w:t>（</w:t>
      </w:r>
      <w:r w:rsidRPr="002D1708">
        <w:rPr>
          <w:rPrChange w:id="4566" w:author="xiaox" w:date="2016-10-26T09:42:00Z">
            <w:rPr>
              <w:sz w:val="24"/>
            </w:rPr>
          </w:rPrChange>
        </w:rPr>
        <w:t>4</w:t>
      </w:r>
      <w:r w:rsidRPr="002D1708">
        <w:rPr>
          <w:rFonts w:hint="eastAsia"/>
          <w:rPrChange w:id="4567" w:author="xiaox" w:date="2016-10-26T09:42:00Z">
            <w:rPr>
              <w:rFonts w:hint="eastAsia"/>
              <w:sz w:val="24"/>
            </w:rPr>
          </w:rPrChange>
        </w:rPr>
        <w:t>）估值错误调整采用尽量恢复至假设未发生估值错误的正确情形的方式。</w:t>
      </w:r>
    </w:p>
    <w:p w:rsidR="002D1708" w:rsidRPr="002D1708" w:rsidRDefault="002D1708" w:rsidP="002D1708">
      <w:pPr>
        <w:spacing w:line="360" w:lineRule="auto"/>
        <w:ind w:firstLineChars="200" w:firstLine="420"/>
        <w:rPr>
          <w:rPrChange w:id="4568" w:author="xiaox" w:date="2016-10-26T09:42:00Z">
            <w:rPr>
              <w:sz w:val="24"/>
            </w:rPr>
          </w:rPrChange>
        </w:rPr>
        <w:pPrChange w:id="4569" w:author="xiaox" w:date="2016-10-26T09:42:00Z">
          <w:pPr>
            <w:spacing w:line="360" w:lineRule="auto"/>
            <w:ind w:firstLineChars="200" w:firstLine="480"/>
          </w:pPr>
        </w:pPrChange>
      </w:pPr>
      <w:r w:rsidRPr="002D1708">
        <w:rPr>
          <w:rPrChange w:id="4570" w:author="xiaox" w:date="2016-10-26T09:42:00Z">
            <w:rPr>
              <w:sz w:val="24"/>
            </w:rPr>
          </w:rPrChange>
        </w:rPr>
        <w:t>3</w:t>
      </w:r>
      <w:r w:rsidRPr="002D1708">
        <w:rPr>
          <w:rFonts w:hint="eastAsia"/>
          <w:rPrChange w:id="4571" w:author="xiaox" w:date="2016-10-26T09:42:00Z">
            <w:rPr>
              <w:rFonts w:hint="eastAsia"/>
              <w:sz w:val="24"/>
            </w:rPr>
          </w:rPrChange>
        </w:rPr>
        <w:t>、估值错误处理程序</w:t>
      </w:r>
    </w:p>
    <w:p w:rsidR="002D1708" w:rsidRPr="002D1708" w:rsidRDefault="002D1708" w:rsidP="002D1708">
      <w:pPr>
        <w:spacing w:line="360" w:lineRule="auto"/>
        <w:ind w:firstLineChars="200" w:firstLine="420"/>
        <w:rPr>
          <w:rPrChange w:id="4572" w:author="xiaox" w:date="2016-10-26T09:42:00Z">
            <w:rPr>
              <w:sz w:val="24"/>
            </w:rPr>
          </w:rPrChange>
        </w:rPr>
        <w:pPrChange w:id="4573" w:author="xiaox" w:date="2016-10-26T09:42:00Z">
          <w:pPr>
            <w:spacing w:line="360" w:lineRule="auto"/>
            <w:ind w:firstLineChars="200" w:firstLine="480"/>
          </w:pPr>
        </w:pPrChange>
      </w:pPr>
      <w:r w:rsidRPr="002D1708">
        <w:rPr>
          <w:rFonts w:hint="eastAsia"/>
          <w:rPrChange w:id="4574" w:author="xiaox" w:date="2016-10-26T09:42:00Z">
            <w:rPr>
              <w:rFonts w:hint="eastAsia"/>
              <w:sz w:val="24"/>
            </w:rPr>
          </w:rPrChange>
        </w:rPr>
        <w:t>估值错误被发现后，有关的当事人应当及时进行处理，处理的程序如下：</w:t>
      </w:r>
    </w:p>
    <w:p w:rsidR="002D1708" w:rsidRPr="002D1708" w:rsidRDefault="002D1708" w:rsidP="002D1708">
      <w:pPr>
        <w:spacing w:line="360" w:lineRule="auto"/>
        <w:ind w:firstLineChars="200" w:firstLine="420"/>
        <w:rPr>
          <w:rPrChange w:id="4575" w:author="xiaox" w:date="2016-10-26T09:42:00Z">
            <w:rPr>
              <w:sz w:val="24"/>
            </w:rPr>
          </w:rPrChange>
        </w:rPr>
        <w:pPrChange w:id="4576" w:author="xiaox" w:date="2016-10-26T09:42:00Z">
          <w:pPr>
            <w:spacing w:line="360" w:lineRule="auto"/>
            <w:ind w:firstLineChars="200" w:firstLine="480"/>
          </w:pPr>
        </w:pPrChange>
      </w:pPr>
      <w:r w:rsidRPr="002D1708">
        <w:rPr>
          <w:rFonts w:hint="eastAsia"/>
          <w:rPrChange w:id="4577" w:author="xiaox" w:date="2016-10-26T09:42:00Z">
            <w:rPr>
              <w:rFonts w:hint="eastAsia"/>
              <w:sz w:val="24"/>
            </w:rPr>
          </w:rPrChange>
        </w:rPr>
        <w:t>（</w:t>
      </w:r>
      <w:r w:rsidRPr="002D1708">
        <w:rPr>
          <w:rPrChange w:id="4578" w:author="xiaox" w:date="2016-10-26T09:42:00Z">
            <w:rPr>
              <w:sz w:val="24"/>
            </w:rPr>
          </w:rPrChange>
        </w:rPr>
        <w:t>1</w:t>
      </w:r>
      <w:r w:rsidRPr="002D1708">
        <w:rPr>
          <w:rFonts w:hint="eastAsia"/>
          <w:rPrChange w:id="4579" w:author="xiaox" w:date="2016-10-26T09:42:00Z">
            <w:rPr>
              <w:rFonts w:hint="eastAsia"/>
              <w:sz w:val="24"/>
            </w:rPr>
          </w:rPrChange>
        </w:rPr>
        <w:t>）查明估值错误发生的原因，列明所有的当事人，并根据估值错误发生的原因确定估值错误的责任方</w:t>
      </w:r>
      <w:del w:id="4580" w:author="xiaox" w:date="2016-10-26T09:42:00Z">
        <w:r w:rsidR="009E2993">
          <w:rPr>
            <w:bCs/>
            <w:sz w:val="24"/>
          </w:rPr>
          <w:delText>；</w:delText>
        </w:r>
      </w:del>
      <w:ins w:id="458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582" w:author="xiaox" w:date="2016-10-26T09:42:00Z">
            <w:rPr>
              <w:sz w:val="24"/>
            </w:rPr>
          </w:rPrChange>
        </w:rPr>
        <w:pPrChange w:id="4583" w:author="xiaox" w:date="2016-10-26T09:42:00Z">
          <w:pPr>
            <w:spacing w:line="360" w:lineRule="auto"/>
            <w:ind w:firstLineChars="200" w:firstLine="480"/>
          </w:pPr>
        </w:pPrChange>
      </w:pPr>
      <w:r w:rsidRPr="002D1708">
        <w:rPr>
          <w:rFonts w:hint="eastAsia"/>
          <w:rPrChange w:id="4584" w:author="xiaox" w:date="2016-10-26T09:42:00Z">
            <w:rPr>
              <w:rFonts w:hint="eastAsia"/>
              <w:sz w:val="24"/>
            </w:rPr>
          </w:rPrChange>
        </w:rPr>
        <w:t>（</w:t>
      </w:r>
      <w:r w:rsidRPr="002D1708">
        <w:rPr>
          <w:rPrChange w:id="4585" w:author="xiaox" w:date="2016-10-26T09:42:00Z">
            <w:rPr>
              <w:sz w:val="24"/>
            </w:rPr>
          </w:rPrChange>
        </w:rPr>
        <w:t>2</w:t>
      </w:r>
      <w:r w:rsidRPr="002D1708">
        <w:rPr>
          <w:rFonts w:hint="eastAsia"/>
          <w:rPrChange w:id="4586" w:author="xiaox" w:date="2016-10-26T09:42:00Z">
            <w:rPr>
              <w:rFonts w:hint="eastAsia"/>
              <w:sz w:val="24"/>
            </w:rPr>
          </w:rPrChange>
        </w:rPr>
        <w:t>）根据估值错误处理原则或当事人协商的方法对因估值错误造成的损失进行评估</w:t>
      </w:r>
      <w:del w:id="4587" w:author="xiaox" w:date="2016-10-26T09:42:00Z">
        <w:r w:rsidR="009E2993">
          <w:rPr>
            <w:bCs/>
            <w:sz w:val="24"/>
          </w:rPr>
          <w:delText>；</w:delText>
        </w:r>
      </w:del>
      <w:ins w:id="4588"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589" w:author="xiaox" w:date="2016-10-26T09:42:00Z">
            <w:rPr>
              <w:sz w:val="24"/>
            </w:rPr>
          </w:rPrChange>
        </w:rPr>
        <w:pPrChange w:id="4590" w:author="xiaox" w:date="2016-10-26T09:42:00Z">
          <w:pPr>
            <w:spacing w:line="360" w:lineRule="auto"/>
            <w:ind w:firstLineChars="200" w:firstLine="480"/>
          </w:pPr>
        </w:pPrChange>
      </w:pPr>
      <w:r w:rsidRPr="002D1708">
        <w:rPr>
          <w:rFonts w:hint="eastAsia"/>
          <w:rPrChange w:id="4591" w:author="xiaox" w:date="2016-10-26T09:42:00Z">
            <w:rPr>
              <w:rFonts w:hint="eastAsia"/>
              <w:sz w:val="24"/>
            </w:rPr>
          </w:rPrChange>
        </w:rPr>
        <w:t>（</w:t>
      </w:r>
      <w:r w:rsidRPr="002D1708">
        <w:rPr>
          <w:rPrChange w:id="4592" w:author="xiaox" w:date="2016-10-26T09:42:00Z">
            <w:rPr>
              <w:sz w:val="24"/>
            </w:rPr>
          </w:rPrChange>
        </w:rPr>
        <w:t>3</w:t>
      </w:r>
      <w:r w:rsidRPr="002D1708">
        <w:rPr>
          <w:rFonts w:hint="eastAsia"/>
          <w:rPrChange w:id="4593" w:author="xiaox" w:date="2016-10-26T09:42:00Z">
            <w:rPr>
              <w:rFonts w:hint="eastAsia"/>
              <w:sz w:val="24"/>
            </w:rPr>
          </w:rPrChange>
        </w:rPr>
        <w:t>）根据估值错误处理原则或当事人协商的方法由估值错误的责任方进行更正和赔偿损失</w:t>
      </w:r>
      <w:del w:id="4594" w:author="xiaox" w:date="2016-10-26T09:42:00Z">
        <w:r w:rsidR="009E2993">
          <w:rPr>
            <w:bCs/>
            <w:sz w:val="24"/>
          </w:rPr>
          <w:delText>；</w:delText>
        </w:r>
      </w:del>
      <w:ins w:id="459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596" w:author="xiaox" w:date="2016-10-26T09:42:00Z">
            <w:rPr>
              <w:sz w:val="24"/>
            </w:rPr>
          </w:rPrChange>
        </w:rPr>
        <w:pPrChange w:id="4597" w:author="xiaox" w:date="2016-10-26T09:42:00Z">
          <w:pPr>
            <w:spacing w:line="360" w:lineRule="auto"/>
            <w:ind w:firstLineChars="200" w:firstLine="480"/>
          </w:pPr>
        </w:pPrChange>
      </w:pPr>
      <w:r w:rsidRPr="002D1708">
        <w:rPr>
          <w:rFonts w:hint="eastAsia"/>
          <w:rPrChange w:id="4598" w:author="xiaox" w:date="2016-10-26T09:42:00Z">
            <w:rPr>
              <w:rFonts w:hint="eastAsia"/>
              <w:sz w:val="24"/>
            </w:rPr>
          </w:rPrChange>
        </w:rPr>
        <w:t>（</w:t>
      </w:r>
      <w:r w:rsidRPr="002D1708">
        <w:rPr>
          <w:rPrChange w:id="4599" w:author="xiaox" w:date="2016-10-26T09:42:00Z">
            <w:rPr>
              <w:sz w:val="24"/>
            </w:rPr>
          </w:rPrChange>
        </w:rPr>
        <w:t>4</w:t>
      </w:r>
      <w:r w:rsidRPr="002D1708">
        <w:rPr>
          <w:rFonts w:hint="eastAsia"/>
          <w:rPrChange w:id="4600" w:author="xiaox" w:date="2016-10-26T09:42:00Z">
            <w:rPr>
              <w:rFonts w:hint="eastAsia"/>
              <w:sz w:val="24"/>
            </w:rPr>
          </w:rPrChange>
        </w:rPr>
        <w:t>）根据估值错误处理的方法，需要修改基金登记机构交易数据的，由基金登记机构进行更正</w:t>
      </w:r>
      <w:del w:id="4601" w:author="xiaox" w:date="2016-10-26T09:42:00Z">
        <w:r w:rsidR="009E2993">
          <w:rPr>
            <w:bCs/>
            <w:sz w:val="24"/>
          </w:rPr>
          <w:delText>，并就估值错误的更正向有关当事人进行确认</w:delText>
        </w:r>
      </w:del>
      <w:r w:rsidRPr="002D1708">
        <w:rPr>
          <w:rFonts w:hint="eastAsia"/>
          <w:rPrChange w:id="4602" w:author="xiaox" w:date="2016-10-26T09:42:00Z">
            <w:rPr>
              <w:rFonts w:hint="eastAsia"/>
              <w:sz w:val="24"/>
            </w:rPr>
          </w:rPrChange>
        </w:rPr>
        <w:t>。</w:t>
      </w:r>
    </w:p>
    <w:p w:rsidR="002D1708" w:rsidRPr="002D1708" w:rsidRDefault="002D1708" w:rsidP="002D1708">
      <w:pPr>
        <w:spacing w:line="360" w:lineRule="auto"/>
        <w:ind w:firstLineChars="200" w:firstLine="420"/>
        <w:rPr>
          <w:rPrChange w:id="4603" w:author="xiaox" w:date="2016-10-26T09:42:00Z">
            <w:rPr>
              <w:sz w:val="24"/>
            </w:rPr>
          </w:rPrChange>
        </w:rPr>
        <w:pPrChange w:id="4604" w:author="xiaox" w:date="2016-10-26T09:42:00Z">
          <w:pPr>
            <w:spacing w:line="360" w:lineRule="auto"/>
            <w:ind w:firstLineChars="200" w:firstLine="480"/>
          </w:pPr>
        </w:pPrChange>
      </w:pPr>
      <w:r w:rsidRPr="002D1708">
        <w:rPr>
          <w:rPrChange w:id="4605" w:author="xiaox" w:date="2016-10-26T09:42:00Z">
            <w:rPr>
              <w:sz w:val="24"/>
            </w:rPr>
          </w:rPrChange>
        </w:rPr>
        <w:t>4</w:t>
      </w:r>
      <w:r w:rsidRPr="002D1708">
        <w:rPr>
          <w:rFonts w:hint="eastAsia"/>
          <w:rPrChange w:id="4606" w:author="xiaox" w:date="2016-10-26T09:42:00Z">
            <w:rPr>
              <w:rFonts w:hint="eastAsia"/>
              <w:sz w:val="24"/>
            </w:rPr>
          </w:rPrChange>
        </w:rPr>
        <w:t>、基金份额净值估值错误处理的方法如下：</w:t>
      </w:r>
    </w:p>
    <w:p w:rsidR="002D1708" w:rsidRPr="002D1708" w:rsidRDefault="002D1708" w:rsidP="002D1708">
      <w:pPr>
        <w:spacing w:line="360" w:lineRule="auto"/>
        <w:ind w:firstLineChars="200" w:firstLine="420"/>
        <w:rPr>
          <w:rPrChange w:id="4607" w:author="xiaox" w:date="2016-10-26T09:42:00Z">
            <w:rPr>
              <w:sz w:val="24"/>
            </w:rPr>
          </w:rPrChange>
        </w:rPr>
        <w:pPrChange w:id="4608" w:author="xiaox" w:date="2016-10-26T09:42:00Z">
          <w:pPr>
            <w:spacing w:line="360" w:lineRule="auto"/>
            <w:ind w:firstLineChars="200" w:firstLine="480"/>
          </w:pPr>
        </w:pPrChange>
      </w:pPr>
      <w:r w:rsidRPr="002D1708">
        <w:rPr>
          <w:rFonts w:hint="eastAsia"/>
          <w:rPrChange w:id="4609" w:author="xiaox" w:date="2016-10-26T09:42:00Z">
            <w:rPr>
              <w:rFonts w:hint="eastAsia"/>
              <w:sz w:val="24"/>
            </w:rPr>
          </w:rPrChange>
        </w:rPr>
        <w:t>（</w:t>
      </w:r>
      <w:r w:rsidRPr="002D1708">
        <w:rPr>
          <w:rPrChange w:id="4610" w:author="xiaox" w:date="2016-10-26T09:42:00Z">
            <w:rPr>
              <w:sz w:val="24"/>
            </w:rPr>
          </w:rPrChange>
        </w:rPr>
        <w:t>1</w:t>
      </w:r>
      <w:r w:rsidRPr="002D1708">
        <w:rPr>
          <w:rFonts w:hint="eastAsia"/>
          <w:rPrChange w:id="4611" w:author="xiaox" w:date="2016-10-26T09:42:00Z">
            <w:rPr>
              <w:rFonts w:hint="eastAsia"/>
              <w:sz w:val="24"/>
            </w:rPr>
          </w:rPrChange>
        </w:rPr>
        <w:t>）基金份额净值计算出现错误时，基金管理人应当立即予以纠正，通报基金托管人，并采取合理的措施防止损失进一步扩大。</w:t>
      </w:r>
    </w:p>
    <w:p w:rsidR="002D1708" w:rsidRPr="002D1708" w:rsidRDefault="002D1708" w:rsidP="002D1708">
      <w:pPr>
        <w:spacing w:line="360" w:lineRule="auto"/>
        <w:ind w:firstLineChars="200" w:firstLine="420"/>
        <w:rPr>
          <w:rPrChange w:id="4612" w:author="xiaox" w:date="2016-10-26T09:42:00Z">
            <w:rPr>
              <w:sz w:val="24"/>
            </w:rPr>
          </w:rPrChange>
        </w:rPr>
        <w:pPrChange w:id="4613" w:author="xiaox" w:date="2016-10-26T09:42:00Z">
          <w:pPr>
            <w:spacing w:line="360" w:lineRule="auto"/>
            <w:ind w:firstLineChars="200" w:firstLine="480"/>
          </w:pPr>
        </w:pPrChange>
      </w:pPr>
      <w:r w:rsidRPr="002D1708">
        <w:rPr>
          <w:rFonts w:hint="eastAsia"/>
          <w:rPrChange w:id="4614" w:author="xiaox" w:date="2016-10-26T09:42:00Z">
            <w:rPr>
              <w:rFonts w:hint="eastAsia"/>
              <w:sz w:val="24"/>
            </w:rPr>
          </w:rPrChange>
        </w:rPr>
        <w:t>（</w:t>
      </w:r>
      <w:r w:rsidRPr="002D1708">
        <w:rPr>
          <w:rPrChange w:id="4615" w:author="xiaox" w:date="2016-10-26T09:42:00Z">
            <w:rPr>
              <w:sz w:val="24"/>
            </w:rPr>
          </w:rPrChange>
        </w:rPr>
        <w:t>2</w:t>
      </w:r>
      <w:r w:rsidRPr="002D1708">
        <w:rPr>
          <w:rFonts w:hint="eastAsia"/>
          <w:rPrChange w:id="4616" w:author="xiaox" w:date="2016-10-26T09:42:00Z">
            <w:rPr>
              <w:rFonts w:hint="eastAsia"/>
              <w:sz w:val="24"/>
            </w:rPr>
          </w:rPrChange>
        </w:rPr>
        <w:t>）错误偏差达到基金份额净值的</w:t>
      </w:r>
      <w:r w:rsidRPr="002D1708">
        <w:rPr>
          <w:rPrChange w:id="4617" w:author="xiaox" w:date="2016-10-26T09:42:00Z">
            <w:rPr>
              <w:sz w:val="24"/>
            </w:rPr>
          </w:rPrChange>
        </w:rPr>
        <w:t>0.25%</w:t>
      </w:r>
      <w:r w:rsidRPr="002D1708">
        <w:rPr>
          <w:rFonts w:hint="eastAsia"/>
          <w:rPrChange w:id="4618" w:author="xiaox" w:date="2016-10-26T09:42:00Z">
            <w:rPr>
              <w:rFonts w:hint="eastAsia"/>
              <w:sz w:val="24"/>
            </w:rPr>
          </w:rPrChange>
        </w:rPr>
        <w:t>时，基金管理人应当通报基金托管人并报中国证监会备案；错误偏差达到基金份额净值的</w:t>
      </w:r>
      <w:r w:rsidRPr="002D1708">
        <w:rPr>
          <w:rPrChange w:id="4619" w:author="xiaox" w:date="2016-10-26T09:42:00Z">
            <w:rPr>
              <w:sz w:val="24"/>
            </w:rPr>
          </w:rPrChange>
        </w:rPr>
        <w:t>0.5%</w:t>
      </w:r>
      <w:r w:rsidRPr="002D1708">
        <w:rPr>
          <w:rFonts w:hint="eastAsia"/>
          <w:rPrChange w:id="4620" w:author="xiaox" w:date="2016-10-26T09:42:00Z">
            <w:rPr>
              <w:rFonts w:hint="eastAsia"/>
              <w:sz w:val="24"/>
            </w:rPr>
          </w:rPrChange>
        </w:rPr>
        <w:t>时，基金管理人应当公告。</w:t>
      </w:r>
    </w:p>
    <w:p w:rsidR="002D1708" w:rsidRPr="002D1708" w:rsidRDefault="002D1708" w:rsidP="002D1708">
      <w:pPr>
        <w:spacing w:line="360" w:lineRule="auto"/>
        <w:ind w:firstLineChars="200" w:firstLine="420"/>
        <w:rPr>
          <w:rPrChange w:id="4621" w:author="xiaox" w:date="2016-10-26T09:42:00Z">
            <w:rPr>
              <w:sz w:val="24"/>
            </w:rPr>
          </w:rPrChange>
        </w:rPr>
        <w:pPrChange w:id="4622" w:author="xiaox" w:date="2016-10-26T09:42:00Z">
          <w:pPr>
            <w:spacing w:line="360" w:lineRule="auto"/>
            <w:ind w:firstLineChars="200" w:firstLine="480"/>
          </w:pPr>
        </w:pPrChange>
      </w:pPr>
      <w:r w:rsidRPr="002D1708">
        <w:rPr>
          <w:rFonts w:hint="eastAsia"/>
          <w:rPrChange w:id="4623" w:author="xiaox" w:date="2016-10-26T09:42:00Z">
            <w:rPr>
              <w:rFonts w:hint="eastAsia"/>
              <w:sz w:val="24"/>
            </w:rPr>
          </w:rPrChange>
        </w:rPr>
        <w:t>（</w:t>
      </w:r>
      <w:r w:rsidRPr="002D1708">
        <w:rPr>
          <w:rPrChange w:id="4624" w:author="xiaox" w:date="2016-10-26T09:42:00Z">
            <w:rPr>
              <w:sz w:val="24"/>
            </w:rPr>
          </w:rPrChange>
        </w:rPr>
        <w:t>3</w:t>
      </w:r>
      <w:r w:rsidRPr="002D1708">
        <w:rPr>
          <w:rFonts w:hint="eastAsia"/>
          <w:rPrChange w:id="4625" w:author="xiaox" w:date="2016-10-26T09:42:00Z">
            <w:rPr>
              <w:rFonts w:hint="eastAsia"/>
              <w:sz w:val="24"/>
            </w:rPr>
          </w:rPrChange>
        </w:rPr>
        <w:t>）前述内容如法律法规或监管机关另有规定的，从其规定处理。</w:t>
      </w:r>
    </w:p>
    <w:p w:rsidR="002D1708" w:rsidRPr="002D1708" w:rsidRDefault="002D1708" w:rsidP="002D1708">
      <w:pPr>
        <w:spacing w:line="360" w:lineRule="auto"/>
        <w:ind w:firstLineChars="200" w:firstLine="420"/>
        <w:rPr>
          <w:rPrChange w:id="4626" w:author="xiaox" w:date="2016-10-26T09:42:00Z">
            <w:rPr>
              <w:sz w:val="24"/>
            </w:rPr>
          </w:rPrChange>
        </w:rPr>
        <w:pPrChange w:id="4627" w:author="xiaox" w:date="2016-10-26T09:42:00Z">
          <w:pPr>
            <w:spacing w:line="360" w:lineRule="auto"/>
            <w:ind w:firstLineChars="200" w:firstLine="480"/>
          </w:pPr>
        </w:pPrChange>
      </w:pPr>
      <w:r w:rsidRPr="002D1708">
        <w:rPr>
          <w:rFonts w:hint="eastAsia"/>
          <w:rPrChange w:id="4628" w:author="xiaox" w:date="2016-10-26T09:42:00Z">
            <w:rPr>
              <w:rFonts w:hint="eastAsia"/>
              <w:sz w:val="24"/>
            </w:rPr>
          </w:rPrChange>
        </w:rPr>
        <w:t>六、暂停估值的情形</w:t>
      </w:r>
    </w:p>
    <w:p w:rsidR="002D1708" w:rsidRPr="002D1708" w:rsidRDefault="002D1708" w:rsidP="002D1708">
      <w:pPr>
        <w:spacing w:line="360" w:lineRule="auto"/>
        <w:ind w:firstLineChars="200" w:firstLine="420"/>
        <w:rPr>
          <w:rPrChange w:id="4629" w:author="xiaox" w:date="2016-10-26T09:42:00Z">
            <w:rPr>
              <w:sz w:val="24"/>
            </w:rPr>
          </w:rPrChange>
        </w:rPr>
        <w:pPrChange w:id="4630" w:author="xiaox" w:date="2016-10-26T09:42:00Z">
          <w:pPr>
            <w:spacing w:line="360" w:lineRule="auto"/>
            <w:ind w:firstLineChars="200" w:firstLine="480"/>
          </w:pPr>
        </w:pPrChange>
      </w:pPr>
      <w:r w:rsidRPr="002D1708">
        <w:rPr>
          <w:rPrChange w:id="4631" w:author="xiaox" w:date="2016-10-26T09:42:00Z">
            <w:rPr>
              <w:sz w:val="24"/>
            </w:rPr>
          </w:rPrChange>
        </w:rPr>
        <w:t>1</w:t>
      </w:r>
      <w:r w:rsidRPr="002D1708">
        <w:rPr>
          <w:rFonts w:hint="eastAsia"/>
          <w:rPrChange w:id="4632" w:author="xiaox" w:date="2016-10-26T09:42:00Z">
            <w:rPr>
              <w:rFonts w:hint="eastAsia"/>
              <w:sz w:val="24"/>
            </w:rPr>
          </w:rPrChange>
        </w:rPr>
        <w:t>、基金投资所涉及的证券</w:t>
      </w:r>
      <w:ins w:id="4633" w:author="xiaox" w:date="2016-10-26T09:42:00Z">
        <w:r w:rsidR="00473770" w:rsidRPr="00473770">
          <w:rPr>
            <w:bCs/>
            <w:szCs w:val="21"/>
          </w:rPr>
          <w:t>/</w:t>
        </w:r>
        <w:r w:rsidR="00473770" w:rsidRPr="00473770">
          <w:rPr>
            <w:rFonts w:hint="eastAsia"/>
            <w:bCs/>
            <w:szCs w:val="21"/>
          </w:rPr>
          <w:t>期货</w:t>
        </w:r>
      </w:ins>
      <w:r w:rsidRPr="002D1708">
        <w:rPr>
          <w:rFonts w:hint="eastAsia"/>
          <w:rPrChange w:id="4634" w:author="xiaox" w:date="2016-10-26T09:42:00Z">
            <w:rPr>
              <w:rFonts w:hint="eastAsia"/>
              <w:sz w:val="24"/>
            </w:rPr>
          </w:rPrChange>
        </w:rPr>
        <w:t>交易市场遇法定节假日或因其他原因暂停营业时</w:t>
      </w:r>
      <w:del w:id="4635" w:author="xiaox" w:date="2016-10-26T09:42:00Z">
        <w:r w:rsidR="009E2993">
          <w:rPr>
            <w:bCs/>
            <w:sz w:val="24"/>
          </w:rPr>
          <w:delText>；</w:delText>
        </w:r>
      </w:del>
      <w:ins w:id="463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637" w:author="xiaox" w:date="2016-10-26T09:42:00Z">
            <w:rPr>
              <w:sz w:val="24"/>
            </w:rPr>
          </w:rPrChange>
        </w:rPr>
        <w:pPrChange w:id="4638" w:author="xiaox" w:date="2016-10-26T09:42:00Z">
          <w:pPr>
            <w:spacing w:line="360" w:lineRule="auto"/>
            <w:ind w:firstLineChars="200" w:firstLine="480"/>
          </w:pPr>
        </w:pPrChange>
      </w:pPr>
      <w:r w:rsidRPr="002D1708">
        <w:rPr>
          <w:rPrChange w:id="4639" w:author="xiaox" w:date="2016-10-26T09:42:00Z">
            <w:rPr>
              <w:sz w:val="24"/>
            </w:rPr>
          </w:rPrChange>
        </w:rPr>
        <w:t>2</w:t>
      </w:r>
      <w:r w:rsidRPr="002D1708">
        <w:rPr>
          <w:rFonts w:hint="eastAsia"/>
          <w:rPrChange w:id="4640" w:author="xiaox" w:date="2016-10-26T09:42:00Z">
            <w:rPr>
              <w:rFonts w:hint="eastAsia"/>
              <w:sz w:val="24"/>
            </w:rPr>
          </w:rPrChange>
        </w:rPr>
        <w:t>、因不可抗力致使基金管理人、基金托管人无法准确评估基金资产价值时</w:t>
      </w:r>
      <w:del w:id="4641" w:author="xiaox" w:date="2016-10-26T09:42:00Z">
        <w:r w:rsidR="009E2993">
          <w:rPr>
            <w:bCs/>
            <w:sz w:val="24"/>
          </w:rPr>
          <w:delText>；</w:delText>
        </w:r>
      </w:del>
      <w:ins w:id="464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643" w:author="xiaox" w:date="2016-10-26T09:42:00Z">
            <w:rPr>
              <w:sz w:val="24"/>
            </w:rPr>
          </w:rPrChange>
        </w:rPr>
        <w:pPrChange w:id="4644" w:author="xiaox" w:date="2016-10-26T09:42:00Z">
          <w:pPr>
            <w:spacing w:line="360" w:lineRule="auto"/>
            <w:ind w:firstLineChars="200" w:firstLine="480"/>
          </w:pPr>
        </w:pPrChange>
      </w:pPr>
      <w:r w:rsidRPr="002D1708">
        <w:rPr>
          <w:rPrChange w:id="4645" w:author="xiaox" w:date="2016-10-26T09:42:00Z">
            <w:rPr>
              <w:sz w:val="24"/>
            </w:rPr>
          </w:rPrChange>
        </w:rPr>
        <w:t>3</w:t>
      </w:r>
      <w:r w:rsidRPr="002D1708">
        <w:rPr>
          <w:rFonts w:hint="eastAsia"/>
          <w:rPrChange w:id="4646" w:author="xiaox" w:date="2016-10-26T09:42:00Z">
            <w:rPr>
              <w:rFonts w:hint="eastAsia"/>
              <w:sz w:val="24"/>
            </w:rPr>
          </w:rPrChange>
        </w:rPr>
        <w:t>、中国证监会和基金合同认定的其它情形。</w:t>
      </w:r>
    </w:p>
    <w:p w:rsidR="002D1708" w:rsidRPr="002D1708" w:rsidRDefault="002D1708" w:rsidP="002D1708">
      <w:pPr>
        <w:spacing w:line="360" w:lineRule="auto"/>
        <w:ind w:firstLineChars="200" w:firstLine="420"/>
        <w:rPr>
          <w:rPrChange w:id="4647" w:author="xiaox" w:date="2016-10-26T09:42:00Z">
            <w:rPr>
              <w:sz w:val="24"/>
            </w:rPr>
          </w:rPrChange>
        </w:rPr>
        <w:pPrChange w:id="4648" w:author="xiaox" w:date="2016-10-26T09:42:00Z">
          <w:pPr>
            <w:spacing w:line="360" w:lineRule="auto"/>
            <w:ind w:firstLineChars="200" w:firstLine="480"/>
          </w:pPr>
        </w:pPrChange>
      </w:pPr>
      <w:r w:rsidRPr="002D1708">
        <w:rPr>
          <w:rFonts w:hint="eastAsia"/>
          <w:rPrChange w:id="4649" w:author="xiaox" w:date="2016-10-26T09:42:00Z">
            <w:rPr>
              <w:rFonts w:hint="eastAsia"/>
              <w:sz w:val="24"/>
            </w:rPr>
          </w:rPrChange>
        </w:rPr>
        <w:t>七、基金净值的确认</w:t>
      </w:r>
    </w:p>
    <w:p w:rsidR="002D1708" w:rsidRPr="002D1708" w:rsidRDefault="002D1708" w:rsidP="002D1708">
      <w:pPr>
        <w:spacing w:line="360" w:lineRule="auto"/>
        <w:ind w:firstLineChars="200" w:firstLine="420"/>
        <w:rPr>
          <w:rPrChange w:id="4650" w:author="xiaox" w:date="2016-10-26T09:42:00Z">
            <w:rPr>
              <w:sz w:val="24"/>
            </w:rPr>
          </w:rPrChange>
        </w:rPr>
        <w:pPrChange w:id="4651" w:author="xiaox" w:date="2016-10-26T09:42:00Z">
          <w:pPr>
            <w:spacing w:line="360" w:lineRule="auto"/>
            <w:ind w:firstLineChars="200" w:firstLine="480"/>
          </w:pPr>
        </w:pPrChange>
      </w:pPr>
      <w:r w:rsidRPr="002D1708">
        <w:rPr>
          <w:rFonts w:hint="eastAsia"/>
          <w:rPrChange w:id="4652" w:author="xiaox" w:date="2016-10-26T09:42:00Z">
            <w:rPr>
              <w:rFonts w:hint="eastAsia"/>
              <w:sz w:val="24"/>
            </w:rPr>
          </w:rPrChange>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w:t>
      </w:r>
      <w:r w:rsidRPr="002D1708">
        <w:rPr>
          <w:rFonts w:hint="eastAsia"/>
          <w:rPrChange w:id="4653" w:author="xiaox" w:date="2016-10-26T09:42:00Z">
            <w:rPr>
              <w:rFonts w:hint="eastAsia"/>
              <w:sz w:val="24"/>
            </w:rPr>
          </w:rPrChange>
        </w:rPr>
        <w:lastRenderedPageBreak/>
        <w:t>金管理人对基金净值予以公布。</w:t>
      </w:r>
    </w:p>
    <w:p w:rsidR="00473770" w:rsidRPr="00F605B5" w:rsidRDefault="009E2993" w:rsidP="00300FAA">
      <w:pPr>
        <w:spacing w:line="360" w:lineRule="auto"/>
        <w:ind w:firstLineChars="200" w:firstLine="600"/>
        <w:rPr>
          <w:ins w:id="4654" w:author="xiaox" w:date="2016-10-26T09:42:00Z"/>
          <w:bCs/>
          <w:szCs w:val="21"/>
        </w:rPr>
      </w:pPr>
      <w:del w:id="4655" w:author="xiaox" w:date="2016-10-26T09:42:00Z">
        <w:r>
          <w:rPr>
            <w:bCs/>
            <w:sz w:val="30"/>
          </w:rPr>
          <w:br w:type="page"/>
        </w:r>
      </w:del>
      <w:ins w:id="4656" w:author="xiaox" w:date="2016-10-26T09:42:00Z">
        <w:r w:rsidR="00473770" w:rsidRPr="00F605B5">
          <w:rPr>
            <w:rFonts w:hint="eastAsia"/>
            <w:bCs/>
            <w:szCs w:val="21"/>
          </w:rPr>
          <w:t>八、特殊情况的处理</w:t>
        </w:r>
      </w:ins>
    </w:p>
    <w:p w:rsidR="00473770" w:rsidRPr="00473770" w:rsidRDefault="00473770" w:rsidP="005326F4">
      <w:pPr>
        <w:spacing w:line="360" w:lineRule="auto"/>
        <w:ind w:firstLineChars="200" w:firstLine="420"/>
        <w:rPr>
          <w:ins w:id="4657" w:author="xiaox" w:date="2016-10-26T09:42:00Z"/>
          <w:bCs/>
          <w:szCs w:val="21"/>
        </w:rPr>
      </w:pPr>
      <w:ins w:id="4658" w:author="xiaox" w:date="2016-10-26T09:42:00Z">
        <w:r w:rsidRPr="00F605B5">
          <w:rPr>
            <w:bCs/>
            <w:szCs w:val="21"/>
          </w:rPr>
          <w:t>1</w:t>
        </w:r>
        <w:r w:rsidRPr="00F605B5">
          <w:rPr>
            <w:rFonts w:hint="eastAsia"/>
            <w:bCs/>
            <w:szCs w:val="21"/>
          </w:rPr>
          <w:t>、基金管理人或基金托管人按估值方法</w:t>
        </w:r>
        <w:r w:rsidR="002D1574" w:rsidRPr="00F605B5">
          <w:rPr>
            <w:rFonts w:hint="eastAsia"/>
            <w:bCs/>
            <w:szCs w:val="21"/>
          </w:rPr>
          <w:t>的第</w:t>
        </w:r>
        <w:r w:rsidR="002D1574" w:rsidRPr="00F605B5">
          <w:rPr>
            <w:bCs/>
            <w:szCs w:val="21"/>
          </w:rPr>
          <w:t>8</w:t>
        </w:r>
        <w:r w:rsidR="002D1574" w:rsidRPr="00F605B5">
          <w:rPr>
            <w:rFonts w:hint="eastAsia"/>
            <w:bCs/>
            <w:szCs w:val="21"/>
          </w:rPr>
          <w:t>项进行</w:t>
        </w:r>
        <w:r w:rsidRPr="00F605B5">
          <w:rPr>
            <w:rFonts w:hint="eastAsia"/>
            <w:bCs/>
            <w:szCs w:val="21"/>
          </w:rPr>
          <w:t>估值时，所</w:t>
        </w:r>
        <w:r w:rsidRPr="00473770">
          <w:rPr>
            <w:rFonts w:hint="eastAsia"/>
            <w:bCs/>
            <w:szCs w:val="21"/>
          </w:rPr>
          <w:t>造成的误差不作为基金资产估值错误处理。</w:t>
        </w:r>
      </w:ins>
    </w:p>
    <w:p w:rsidR="00473770" w:rsidRPr="00473770" w:rsidRDefault="00473770" w:rsidP="005326F4">
      <w:pPr>
        <w:spacing w:line="360" w:lineRule="auto"/>
        <w:ind w:firstLineChars="200" w:firstLine="420"/>
        <w:rPr>
          <w:ins w:id="4659" w:author="xiaox" w:date="2016-10-26T09:42:00Z"/>
          <w:bCs/>
          <w:szCs w:val="21"/>
        </w:rPr>
      </w:pPr>
      <w:ins w:id="4660" w:author="xiaox" w:date="2016-10-26T09:42:00Z">
        <w:r w:rsidRPr="00473770">
          <w:rPr>
            <w:bCs/>
            <w:szCs w:val="21"/>
          </w:rPr>
          <w:t>2</w:t>
        </w:r>
        <w:r w:rsidRPr="00473770">
          <w:rPr>
            <w:rFonts w:hint="eastAsia"/>
            <w:bCs/>
            <w:szCs w:val="21"/>
          </w:rPr>
          <w:t>、由于证券交易所、期货交易所及登记结算公司发送的数据错误或由于其他不可抗力原因，基金管理人和基金托管人虽然已经采取必要、适当、合理的措施进行检查，但是未能发现该错误而造成的基金份额净值计算错误，基金管理人、基金托管人免除赔偿责任。但基金管理人、基金托管人应积极采取必要的措施减轻或消除由此造成的影响。</w:t>
        </w:r>
      </w:ins>
    </w:p>
    <w:p w:rsidR="00105D40" w:rsidRPr="00105D40" w:rsidRDefault="002D1708" w:rsidP="00D67100">
      <w:pPr>
        <w:pStyle w:val="1"/>
        <w:spacing w:beforeLines="50" w:afterLines="50"/>
        <w:jc w:val="center"/>
        <w:rPr>
          <w:rFonts w:ascii="Times New Roman"/>
          <w:color w:val="auto"/>
          <w:sz w:val="21"/>
          <w:rPrChange w:id="4661" w:author="xiaox" w:date="2016-10-26T09:42:00Z">
            <w:rPr>
              <w:rFonts w:ascii="Times New Roman"/>
              <w:color w:val="auto"/>
              <w:sz w:val="30"/>
            </w:rPr>
          </w:rPrChange>
        </w:rPr>
      </w:pPr>
      <w:bookmarkStart w:id="4662" w:name="_Toc32041"/>
      <w:bookmarkStart w:id="4663" w:name="_Toc3365"/>
      <w:bookmarkStart w:id="4664" w:name="_Toc15779"/>
      <w:bookmarkStart w:id="4665" w:name="_Toc12105"/>
      <w:bookmarkStart w:id="4666" w:name="_Toc19752"/>
      <w:bookmarkStart w:id="4667" w:name="_Toc13987"/>
      <w:bookmarkStart w:id="4668" w:name="_Toc19706"/>
      <w:bookmarkStart w:id="4669" w:name="_Toc24601"/>
      <w:bookmarkStart w:id="4670" w:name="_Toc32227"/>
      <w:bookmarkStart w:id="4671" w:name="_Toc6493"/>
      <w:bookmarkStart w:id="4672" w:name="_Toc458581672"/>
      <w:r w:rsidRPr="002D1708">
        <w:rPr>
          <w:rFonts w:ascii="Times New Roman" w:hint="eastAsia"/>
          <w:color w:val="auto"/>
          <w:sz w:val="21"/>
          <w:rPrChange w:id="4673" w:author="xiaox" w:date="2016-10-26T09:42:00Z">
            <w:rPr>
              <w:rFonts w:ascii="Times New Roman" w:hint="eastAsia"/>
              <w:color w:val="auto"/>
              <w:sz w:val="30"/>
            </w:rPr>
          </w:rPrChange>
        </w:rPr>
        <w:t>第十五部分</w:t>
      </w:r>
      <w:r w:rsidRPr="002D1708">
        <w:rPr>
          <w:rFonts w:ascii="Times New Roman"/>
          <w:color w:val="auto"/>
          <w:sz w:val="21"/>
          <w:rPrChange w:id="4674" w:author="xiaox" w:date="2016-10-26T09:42:00Z">
            <w:rPr>
              <w:rFonts w:ascii="Times New Roman"/>
              <w:color w:val="auto"/>
              <w:sz w:val="30"/>
            </w:rPr>
          </w:rPrChange>
        </w:rPr>
        <w:t xml:space="preserve">  </w:t>
      </w:r>
      <w:r w:rsidRPr="002D1708">
        <w:rPr>
          <w:rFonts w:ascii="Times New Roman" w:hint="eastAsia"/>
          <w:color w:val="auto"/>
          <w:sz w:val="21"/>
          <w:rPrChange w:id="4675" w:author="xiaox" w:date="2016-10-26T09:42:00Z">
            <w:rPr>
              <w:rFonts w:ascii="Times New Roman" w:hint="eastAsia"/>
              <w:color w:val="auto"/>
              <w:sz w:val="30"/>
            </w:rPr>
          </w:rPrChange>
        </w:rPr>
        <w:t>基金费用与税收</w:t>
      </w:r>
      <w:bookmarkEnd w:id="4337"/>
      <w:bookmarkEnd w:id="4338"/>
      <w:bookmarkEnd w:id="4339"/>
      <w:bookmarkEnd w:id="4662"/>
      <w:bookmarkEnd w:id="4663"/>
      <w:bookmarkEnd w:id="4664"/>
      <w:bookmarkEnd w:id="4665"/>
      <w:bookmarkEnd w:id="4666"/>
      <w:bookmarkEnd w:id="4667"/>
      <w:bookmarkEnd w:id="4668"/>
      <w:bookmarkEnd w:id="4669"/>
      <w:bookmarkEnd w:id="4670"/>
      <w:bookmarkEnd w:id="4671"/>
      <w:bookmarkEnd w:id="4672"/>
    </w:p>
    <w:p w:rsidR="00821327" w:rsidRDefault="00821327">
      <w:pPr>
        <w:spacing w:line="360" w:lineRule="auto"/>
        <w:ind w:firstLineChars="200" w:firstLine="480"/>
        <w:rPr>
          <w:del w:id="4676" w:author="xiaox" w:date="2016-10-26T09:42:00Z"/>
          <w:bCs/>
          <w:sz w:val="24"/>
        </w:rPr>
      </w:pPr>
    </w:p>
    <w:p w:rsidR="002D1708" w:rsidRPr="002D1708" w:rsidRDefault="002D1708" w:rsidP="002D1708">
      <w:pPr>
        <w:spacing w:line="360" w:lineRule="auto"/>
        <w:ind w:firstLineChars="200" w:firstLine="420"/>
        <w:rPr>
          <w:rPrChange w:id="4677" w:author="xiaox" w:date="2016-10-26T09:42:00Z">
            <w:rPr>
              <w:sz w:val="24"/>
            </w:rPr>
          </w:rPrChange>
        </w:rPr>
        <w:pPrChange w:id="4678" w:author="xiaox" w:date="2016-10-26T09:42:00Z">
          <w:pPr>
            <w:spacing w:line="360" w:lineRule="auto"/>
            <w:ind w:firstLineChars="200" w:firstLine="480"/>
          </w:pPr>
        </w:pPrChange>
      </w:pPr>
      <w:r w:rsidRPr="002D1708">
        <w:rPr>
          <w:rFonts w:hint="eastAsia"/>
          <w:rPrChange w:id="4679" w:author="xiaox" w:date="2016-10-26T09:42:00Z">
            <w:rPr>
              <w:rFonts w:hint="eastAsia"/>
              <w:sz w:val="24"/>
            </w:rPr>
          </w:rPrChange>
        </w:rPr>
        <w:t>一、基金费用的种类</w:t>
      </w:r>
    </w:p>
    <w:p w:rsidR="002D1708" w:rsidRPr="002D1708" w:rsidRDefault="002D1708" w:rsidP="002D1708">
      <w:pPr>
        <w:spacing w:line="360" w:lineRule="auto"/>
        <w:ind w:firstLineChars="200" w:firstLine="420"/>
        <w:rPr>
          <w:rPrChange w:id="4680" w:author="xiaox" w:date="2016-10-26T09:42:00Z">
            <w:rPr>
              <w:sz w:val="24"/>
            </w:rPr>
          </w:rPrChange>
        </w:rPr>
        <w:pPrChange w:id="4681" w:author="xiaox" w:date="2016-10-26T09:42:00Z">
          <w:pPr>
            <w:spacing w:line="360" w:lineRule="auto"/>
            <w:ind w:firstLineChars="200" w:firstLine="480"/>
          </w:pPr>
        </w:pPrChange>
      </w:pPr>
      <w:r w:rsidRPr="002D1708">
        <w:rPr>
          <w:rPrChange w:id="4682" w:author="xiaox" w:date="2016-10-26T09:42:00Z">
            <w:rPr>
              <w:sz w:val="24"/>
            </w:rPr>
          </w:rPrChange>
        </w:rPr>
        <w:t>1</w:t>
      </w:r>
      <w:r w:rsidRPr="002D1708">
        <w:rPr>
          <w:rFonts w:hint="eastAsia"/>
          <w:rPrChange w:id="4683" w:author="xiaox" w:date="2016-10-26T09:42:00Z">
            <w:rPr>
              <w:rFonts w:hint="eastAsia"/>
              <w:sz w:val="24"/>
            </w:rPr>
          </w:rPrChange>
        </w:rPr>
        <w:t>、基金管理人的管理费</w:t>
      </w:r>
      <w:del w:id="4684" w:author="xiaox" w:date="2016-10-26T09:42:00Z">
        <w:r w:rsidR="009E2993">
          <w:rPr>
            <w:bCs/>
            <w:sz w:val="24"/>
          </w:rPr>
          <w:delText>；</w:delText>
        </w:r>
      </w:del>
      <w:ins w:id="468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686" w:author="xiaox" w:date="2016-10-26T09:42:00Z">
            <w:rPr>
              <w:sz w:val="24"/>
            </w:rPr>
          </w:rPrChange>
        </w:rPr>
        <w:pPrChange w:id="4687" w:author="xiaox" w:date="2016-10-26T09:42:00Z">
          <w:pPr>
            <w:spacing w:line="360" w:lineRule="auto"/>
            <w:ind w:firstLineChars="200" w:firstLine="480"/>
          </w:pPr>
        </w:pPrChange>
      </w:pPr>
      <w:r w:rsidRPr="002D1708">
        <w:rPr>
          <w:rPrChange w:id="4688" w:author="xiaox" w:date="2016-10-26T09:42:00Z">
            <w:rPr>
              <w:sz w:val="24"/>
            </w:rPr>
          </w:rPrChange>
        </w:rPr>
        <w:t>2</w:t>
      </w:r>
      <w:r w:rsidRPr="002D1708">
        <w:rPr>
          <w:rFonts w:hint="eastAsia"/>
          <w:rPrChange w:id="4689" w:author="xiaox" w:date="2016-10-26T09:42:00Z">
            <w:rPr>
              <w:rFonts w:hint="eastAsia"/>
              <w:sz w:val="24"/>
            </w:rPr>
          </w:rPrChange>
        </w:rPr>
        <w:t>、基金托管人的托管费</w:t>
      </w:r>
      <w:del w:id="4690" w:author="xiaox" w:date="2016-10-26T09:42:00Z">
        <w:r w:rsidR="009E2993">
          <w:rPr>
            <w:bCs/>
            <w:sz w:val="24"/>
          </w:rPr>
          <w:delText>；</w:delText>
        </w:r>
      </w:del>
      <w:ins w:id="469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692" w:author="xiaox" w:date="2016-10-26T09:42:00Z">
            <w:rPr>
              <w:sz w:val="24"/>
            </w:rPr>
          </w:rPrChange>
        </w:rPr>
        <w:pPrChange w:id="4693" w:author="xiaox" w:date="2016-10-26T09:42:00Z">
          <w:pPr>
            <w:spacing w:line="360" w:lineRule="auto"/>
            <w:ind w:firstLineChars="200" w:firstLine="480"/>
          </w:pPr>
        </w:pPrChange>
      </w:pPr>
      <w:r w:rsidRPr="002D1708">
        <w:rPr>
          <w:rPrChange w:id="4694" w:author="xiaox" w:date="2016-10-26T09:42:00Z">
            <w:rPr>
              <w:sz w:val="24"/>
            </w:rPr>
          </w:rPrChange>
        </w:rPr>
        <w:t>3</w:t>
      </w:r>
      <w:r w:rsidRPr="002D1708">
        <w:rPr>
          <w:rFonts w:hint="eastAsia"/>
          <w:rPrChange w:id="4695" w:author="xiaox" w:date="2016-10-26T09:42:00Z">
            <w:rPr>
              <w:rFonts w:hint="eastAsia"/>
              <w:sz w:val="24"/>
            </w:rPr>
          </w:rPrChange>
        </w:rPr>
        <w:t>、</w:t>
      </w:r>
      <w:del w:id="4696" w:author="xiaox" w:date="2016-10-26T09:42:00Z">
        <w:r w:rsidR="009E2993">
          <w:rPr>
            <w:bCs/>
            <w:sz w:val="24"/>
          </w:rPr>
          <w:delText>《基金合同》生效后与</w:delText>
        </w:r>
      </w:del>
      <w:r w:rsidRPr="002D1708">
        <w:rPr>
          <w:rFonts w:hint="eastAsia"/>
          <w:rPrChange w:id="4697" w:author="xiaox" w:date="2016-10-26T09:42:00Z">
            <w:rPr>
              <w:rFonts w:hint="eastAsia"/>
              <w:sz w:val="24"/>
            </w:rPr>
          </w:rPrChange>
        </w:rPr>
        <w:t>基金</w:t>
      </w:r>
      <w:del w:id="4698" w:author="xiaox" w:date="2016-10-26T09:42:00Z">
        <w:r w:rsidR="009E2993">
          <w:rPr>
            <w:bCs/>
            <w:sz w:val="24"/>
          </w:rPr>
          <w:delText>相关</w:delText>
        </w:r>
      </w:del>
      <w:r w:rsidRPr="002D1708">
        <w:rPr>
          <w:rFonts w:hint="eastAsia"/>
          <w:rPrChange w:id="4699" w:author="xiaox" w:date="2016-10-26T09:42:00Z">
            <w:rPr>
              <w:rFonts w:hint="eastAsia"/>
              <w:sz w:val="24"/>
            </w:rPr>
          </w:rPrChange>
        </w:rPr>
        <w:t>的</w:t>
      </w:r>
      <w:del w:id="4700" w:author="xiaox" w:date="2016-10-26T09:42:00Z">
        <w:r w:rsidR="009E2993">
          <w:rPr>
            <w:bCs/>
            <w:sz w:val="24"/>
          </w:rPr>
          <w:delText>信息披露费用；</w:delText>
        </w:r>
      </w:del>
      <w:ins w:id="4701" w:author="xiaox" w:date="2016-10-26T09:42:00Z">
        <w:r w:rsidR="00473770" w:rsidRPr="00473770">
          <w:rPr>
            <w:rFonts w:hint="eastAsia"/>
            <w:bCs/>
            <w:szCs w:val="21"/>
          </w:rPr>
          <w:t>销售服务费</w:t>
        </w:r>
        <w:r w:rsidR="000B386B">
          <w:rPr>
            <w:rFonts w:hint="eastAsia"/>
            <w:bCs/>
            <w:szCs w:val="21"/>
          </w:rPr>
          <w:t>。</w:t>
        </w:r>
      </w:ins>
    </w:p>
    <w:p w:rsidR="002D1708" w:rsidRDefault="002D1708" w:rsidP="002D1708">
      <w:pPr>
        <w:spacing w:line="360" w:lineRule="auto"/>
        <w:ind w:firstLineChars="200" w:firstLine="420"/>
        <w:rPr>
          <w:ins w:id="4702" w:author="xiaox" w:date="2016-10-26T09:42:00Z"/>
          <w:bCs/>
          <w:szCs w:val="21"/>
        </w:rPr>
        <w:pPrChange w:id="4703" w:author="PINGAN" w:date="2016-10-28T15:49:00Z">
          <w:pPr>
            <w:spacing w:line="360" w:lineRule="auto"/>
            <w:ind w:firstLineChars="200" w:firstLine="480"/>
          </w:pPr>
        </w:pPrChange>
      </w:pPr>
      <w:r w:rsidRPr="002D1708">
        <w:rPr>
          <w:rPrChange w:id="4704" w:author="xiaox" w:date="2016-10-26T09:42:00Z">
            <w:rPr>
              <w:sz w:val="24"/>
            </w:rPr>
          </w:rPrChange>
        </w:rPr>
        <w:t>4</w:t>
      </w:r>
      <w:r w:rsidRPr="002D1708">
        <w:rPr>
          <w:rFonts w:hint="eastAsia"/>
          <w:rPrChange w:id="4705" w:author="xiaox" w:date="2016-10-26T09:42:00Z">
            <w:rPr>
              <w:rFonts w:hint="eastAsia"/>
              <w:sz w:val="24"/>
            </w:rPr>
          </w:rPrChange>
        </w:rPr>
        <w:t>、《基金合同》生效后与基金相关的</w:t>
      </w:r>
      <w:ins w:id="4706" w:author="xiaox" w:date="2016-10-26T09:42:00Z">
        <w:r w:rsidR="00473770" w:rsidRPr="00473770">
          <w:rPr>
            <w:rFonts w:hint="eastAsia"/>
            <w:bCs/>
            <w:szCs w:val="21"/>
          </w:rPr>
          <w:t>信息披露费用</w:t>
        </w:r>
        <w:r w:rsidR="000B386B">
          <w:rPr>
            <w:rFonts w:hint="eastAsia"/>
            <w:bCs/>
            <w:szCs w:val="21"/>
          </w:rPr>
          <w:t>。</w:t>
        </w:r>
      </w:ins>
    </w:p>
    <w:p w:rsidR="00297D5F" w:rsidRPr="00297D5F" w:rsidRDefault="00473770">
      <w:pPr>
        <w:spacing w:line="360" w:lineRule="auto"/>
        <w:ind w:firstLineChars="200" w:firstLine="420"/>
        <w:rPr>
          <w:rPrChange w:id="4707" w:author="xiaox" w:date="2016-10-26T09:42:00Z">
            <w:rPr>
              <w:sz w:val="24"/>
            </w:rPr>
          </w:rPrChange>
        </w:rPr>
      </w:pPr>
      <w:ins w:id="4708" w:author="xiaox" w:date="2016-10-26T09:42:00Z">
        <w:r w:rsidRPr="00473770">
          <w:rPr>
            <w:bCs/>
            <w:szCs w:val="21"/>
          </w:rPr>
          <w:t>5</w:t>
        </w:r>
        <w:r w:rsidRPr="00473770">
          <w:rPr>
            <w:rFonts w:hint="eastAsia"/>
            <w:bCs/>
            <w:szCs w:val="21"/>
          </w:rPr>
          <w:t>、《基金合同》生效后与基金相关的</w:t>
        </w:r>
      </w:ins>
      <w:r w:rsidR="002D1708" w:rsidRPr="002D1708">
        <w:rPr>
          <w:rFonts w:hint="eastAsia"/>
          <w:rPrChange w:id="4709" w:author="xiaox" w:date="2016-10-26T09:42:00Z">
            <w:rPr>
              <w:rFonts w:hint="eastAsia"/>
              <w:sz w:val="24"/>
            </w:rPr>
          </w:rPrChange>
        </w:rPr>
        <w:t>会计师费、律师费和诉讼费</w:t>
      </w:r>
      <w:del w:id="4710" w:author="xiaox" w:date="2016-10-26T09:42:00Z">
        <w:r w:rsidR="009E2993">
          <w:rPr>
            <w:bCs/>
            <w:sz w:val="24"/>
          </w:rPr>
          <w:delText>；</w:delText>
        </w:r>
      </w:del>
      <w:ins w:id="4711" w:author="xiaox" w:date="2016-10-26T09:42:00Z">
        <w:r w:rsidR="000B386B">
          <w:rPr>
            <w:rFonts w:hint="eastAsia"/>
            <w:bCs/>
            <w:szCs w:val="21"/>
          </w:rPr>
          <w:t>。</w:t>
        </w:r>
      </w:ins>
    </w:p>
    <w:p w:rsidR="00297D5F" w:rsidRPr="00297D5F" w:rsidRDefault="009E2993">
      <w:pPr>
        <w:spacing w:line="360" w:lineRule="auto"/>
        <w:ind w:firstLineChars="200" w:firstLine="480"/>
        <w:rPr>
          <w:rPrChange w:id="4712" w:author="xiaox" w:date="2016-10-26T09:42:00Z">
            <w:rPr>
              <w:sz w:val="24"/>
            </w:rPr>
          </w:rPrChange>
        </w:rPr>
      </w:pPr>
      <w:del w:id="4713" w:author="xiaox" w:date="2016-10-26T09:42:00Z">
        <w:r>
          <w:rPr>
            <w:bCs/>
            <w:sz w:val="24"/>
          </w:rPr>
          <w:delText>5</w:delText>
        </w:r>
      </w:del>
      <w:ins w:id="4714" w:author="xiaox" w:date="2016-10-26T09:42:00Z">
        <w:r w:rsidR="00473770" w:rsidRPr="00473770">
          <w:rPr>
            <w:bCs/>
            <w:szCs w:val="21"/>
          </w:rPr>
          <w:t>6</w:t>
        </w:r>
      </w:ins>
      <w:r w:rsidR="002D1708" w:rsidRPr="002D1708">
        <w:rPr>
          <w:rFonts w:hint="eastAsia"/>
          <w:rPrChange w:id="4715" w:author="xiaox" w:date="2016-10-26T09:42:00Z">
            <w:rPr>
              <w:rFonts w:hint="eastAsia"/>
              <w:sz w:val="24"/>
            </w:rPr>
          </w:rPrChange>
        </w:rPr>
        <w:t>、基金份额持有人大会费用</w:t>
      </w:r>
      <w:del w:id="4716" w:author="xiaox" w:date="2016-10-26T09:42:00Z">
        <w:r>
          <w:rPr>
            <w:bCs/>
            <w:sz w:val="24"/>
          </w:rPr>
          <w:delText>；</w:delText>
        </w:r>
      </w:del>
      <w:ins w:id="4717" w:author="xiaox" w:date="2016-10-26T09:42:00Z">
        <w:r w:rsidR="000B386B">
          <w:rPr>
            <w:rFonts w:hint="eastAsia"/>
            <w:bCs/>
            <w:szCs w:val="21"/>
          </w:rPr>
          <w:t>。</w:t>
        </w:r>
      </w:ins>
    </w:p>
    <w:p w:rsidR="00287E80" w:rsidRPr="00F605B5" w:rsidRDefault="009E2993" w:rsidP="00F605B5">
      <w:pPr>
        <w:spacing w:line="360" w:lineRule="auto"/>
        <w:ind w:firstLineChars="200" w:firstLine="480"/>
        <w:rPr>
          <w:ins w:id="4718" w:author="xiaox" w:date="2016-10-26T09:42:00Z"/>
          <w:bCs/>
          <w:szCs w:val="21"/>
        </w:rPr>
      </w:pPr>
      <w:del w:id="4719" w:author="xiaox" w:date="2016-10-26T09:42:00Z">
        <w:r>
          <w:rPr>
            <w:bCs/>
            <w:sz w:val="24"/>
          </w:rPr>
          <w:delText>6</w:delText>
        </w:r>
      </w:del>
      <w:ins w:id="4720" w:author="xiaox" w:date="2016-10-26T09:42:00Z">
        <w:r w:rsidR="00287E80" w:rsidRPr="00F605B5">
          <w:rPr>
            <w:bCs/>
            <w:szCs w:val="21"/>
          </w:rPr>
          <w:t>7</w:t>
        </w:r>
      </w:ins>
      <w:r w:rsidR="002D1708" w:rsidRPr="002D1708">
        <w:rPr>
          <w:rFonts w:hint="eastAsia"/>
          <w:rPrChange w:id="4721" w:author="xiaox" w:date="2016-10-26T09:42:00Z">
            <w:rPr>
              <w:rFonts w:hint="eastAsia"/>
              <w:sz w:val="24"/>
            </w:rPr>
          </w:rPrChange>
        </w:rPr>
        <w:t>、基金的证券</w:t>
      </w:r>
      <w:ins w:id="4722" w:author="xiaox" w:date="2016-10-26T09:42:00Z">
        <w:r w:rsidR="00287E80" w:rsidRPr="00F605B5">
          <w:rPr>
            <w:bCs/>
            <w:szCs w:val="21"/>
          </w:rPr>
          <w:t>/</w:t>
        </w:r>
        <w:r w:rsidR="00287E80" w:rsidRPr="00F605B5">
          <w:rPr>
            <w:rFonts w:hint="eastAsia"/>
            <w:bCs/>
            <w:szCs w:val="21"/>
          </w:rPr>
          <w:t>期货账户开户费用</w:t>
        </w:r>
        <w:r w:rsidR="000B386B">
          <w:rPr>
            <w:rFonts w:hint="eastAsia"/>
            <w:bCs/>
            <w:szCs w:val="21"/>
          </w:rPr>
          <w:t>。</w:t>
        </w:r>
      </w:ins>
    </w:p>
    <w:p w:rsidR="00297D5F" w:rsidRPr="00297D5F" w:rsidRDefault="00287E80">
      <w:pPr>
        <w:spacing w:line="360" w:lineRule="auto"/>
        <w:ind w:firstLineChars="200" w:firstLine="420"/>
        <w:rPr>
          <w:rPrChange w:id="4723" w:author="xiaox" w:date="2016-10-26T09:42:00Z">
            <w:rPr>
              <w:sz w:val="24"/>
            </w:rPr>
          </w:rPrChange>
        </w:rPr>
      </w:pPr>
      <w:ins w:id="4724" w:author="xiaox" w:date="2016-10-26T09:42:00Z">
        <w:r>
          <w:rPr>
            <w:rFonts w:hint="eastAsia"/>
            <w:bCs/>
            <w:szCs w:val="21"/>
          </w:rPr>
          <w:t>8</w:t>
        </w:r>
        <w:r w:rsidR="00473770" w:rsidRPr="00473770">
          <w:rPr>
            <w:rFonts w:hint="eastAsia"/>
            <w:bCs/>
            <w:szCs w:val="21"/>
          </w:rPr>
          <w:t>、基金的证券</w:t>
        </w:r>
        <w:r w:rsidR="00473770" w:rsidRPr="00473770">
          <w:rPr>
            <w:bCs/>
            <w:szCs w:val="21"/>
          </w:rPr>
          <w:t>/</w:t>
        </w:r>
        <w:r w:rsidR="00473770" w:rsidRPr="00473770">
          <w:rPr>
            <w:rFonts w:hint="eastAsia"/>
            <w:bCs/>
            <w:szCs w:val="21"/>
          </w:rPr>
          <w:t>期货</w:t>
        </w:r>
      </w:ins>
      <w:r w:rsidR="002D1708" w:rsidRPr="002D1708">
        <w:rPr>
          <w:rFonts w:hint="eastAsia"/>
          <w:rPrChange w:id="4725" w:author="xiaox" w:date="2016-10-26T09:42:00Z">
            <w:rPr>
              <w:rFonts w:hint="eastAsia"/>
              <w:sz w:val="24"/>
            </w:rPr>
          </w:rPrChange>
        </w:rPr>
        <w:t>交易费用</w:t>
      </w:r>
      <w:del w:id="4726" w:author="xiaox" w:date="2016-10-26T09:42:00Z">
        <w:r w:rsidR="009E2993">
          <w:rPr>
            <w:bCs/>
            <w:sz w:val="24"/>
          </w:rPr>
          <w:delText>；</w:delText>
        </w:r>
      </w:del>
      <w:ins w:id="4727" w:author="xiaox" w:date="2016-10-26T09:42:00Z">
        <w:r w:rsidR="000045D9">
          <w:rPr>
            <w:bCs/>
            <w:szCs w:val="21"/>
          </w:rPr>
          <w:t>（</w:t>
        </w:r>
        <w:r w:rsidR="00473770" w:rsidRPr="00473770">
          <w:rPr>
            <w:rFonts w:hint="eastAsia"/>
            <w:bCs/>
            <w:szCs w:val="21"/>
          </w:rPr>
          <w:t>包括但不限于经手费、印花税、证管费、过户费、手续费、券商佣金、权证交易的结算费、相关账户费用及其他类似性质的费用等</w:t>
        </w:r>
        <w:r w:rsidR="000045D9">
          <w:rPr>
            <w:bCs/>
            <w:szCs w:val="21"/>
          </w:rPr>
          <w:t>）</w:t>
        </w:r>
        <w:r w:rsidR="000B386B">
          <w:rPr>
            <w:rFonts w:hint="eastAsia"/>
            <w:bCs/>
            <w:szCs w:val="21"/>
          </w:rPr>
          <w:t>。</w:t>
        </w:r>
      </w:ins>
    </w:p>
    <w:p w:rsidR="00297D5F" w:rsidRPr="00297D5F" w:rsidRDefault="009E2993">
      <w:pPr>
        <w:spacing w:line="360" w:lineRule="auto"/>
        <w:ind w:firstLineChars="200" w:firstLine="480"/>
        <w:rPr>
          <w:rPrChange w:id="4728" w:author="xiaox" w:date="2016-10-26T09:42:00Z">
            <w:rPr>
              <w:sz w:val="24"/>
            </w:rPr>
          </w:rPrChange>
        </w:rPr>
      </w:pPr>
      <w:del w:id="4729" w:author="xiaox" w:date="2016-10-26T09:42:00Z">
        <w:r>
          <w:rPr>
            <w:bCs/>
            <w:sz w:val="24"/>
          </w:rPr>
          <w:delText>7</w:delText>
        </w:r>
      </w:del>
      <w:ins w:id="4730" w:author="xiaox" w:date="2016-10-26T09:42:00Z">
        <w:r w:rsidR="00287E80">
          <w:rPr>
            <w:rFonts w:hint="eastAsia"/>
            <w:bCs/>
            <w:szCs w:val="21"/>
          </w:rPr>
          <w:t>9</w:t>
        </w:r>
      </w:ins>
      <w:r w:rsidR="002D1708" w:rsidRPr="002D1708">
        <w:rPr>
          <w:rFonts w:hint="eastAsia"/>
          <w:rPrChange w:id="4731" w:author="xiaox" w:date="2016-10-26T09:42:00Z">
            <w:rPr>
              <w:rFonts w:hint="eastAsia"/>
              <w:sz w:val="24"/>
            </w:rPr>
          </w:rPrChange>
        </w:rPr>
        <w:t>、基金的银行汇划费用</w:t>
      </w:r>
      <w:del w:id="4732" w:author="xiaox" w:date="2016-10-26T09:42:00Z">
        <w:r>
          <w:rPr>
            <w:bCs/>
            <w:sz w:val="24"/>
          </w:rPr>
          <w:delText>；</w:delText>
        </w:r>
      </w:del>
      <w:ins w:id="4733" w:author="xiaox" w:date="2016-10-26T09:42:00Z">
        <w:r w:rsidR="00287E80">
          <w:rPr>
            <w:rFonts w:hint="eastAsia"/>
            <w:bCs/>
            <w:szCs w:val="21"/>
          </w:rPr>
          <w:t>、银行账户维护费用</w:t>
        </w:r>
        <w:r w:rsidR="000B386B">
          <w:rPr>
            <w:rFonts w:hint="eastAsia"/>
            <w:bCs/>
            <w:szCs w:val="21"/>
          </w:rPr>
          <w:t>。</w:t>
        </w:r>
      </w:ins>
    </w:p>
    <w:p w:rsidR="00821327" w:rsidRDefault="009E2993">
      <w:pPr>
        <w:spacing w:line="360" w:lineRule="auto"/>
        <w:ind w:firstLineChars="200" w:firstLine="480"/>
        <w:rPr>
          <w:del w:id="4734" w:author="xiaox" w:date="2016-10-26T09:42:00Z"/>
          <w:bCs/>
          <w:sz w:val="24"/>
          <w:highlight w:val="yellow"/>
        </w:rPr>
      </w:pPr>
      <w:del w:id="4735" w:author="xiaox" w:date="2016-10-26T09:42:00Z">
        <w:r>
          <w:rPr>
            <w:bCs/>
            <w:sz w:val="24"/>
          </w:rPr>
          <w:delText>8</w:delText>
        </w:r>
        <w:r>
          <w:rPr>
            <w:bCs/>
            <w:sz w:val="24"/>
          </w:rPr>
          <w:delText>、其他</w:delText>
        </w:r>
        <w:r>
          <w:rPr>
            <w:bCs/>
            <w:sz w:val="24"/>
            <w:highlight w:val="yellow"/>
          </w:rPr>
          <w:delText>（</w:delText>
        </w:r>
        <w:r>
          <w:rPr>
            <w:rFonts w:hint="eastAsia"/>
            <w:bCs/>
            <w:sz w:val="24"/>
            <w:highlight w:val="yellow"/>
          </w:rPr>
          <w:delText>说明：</w:delText>
        </w:r>
        <w:r>
          <w:rPr>
            <w:bCs/>
            <w:sz w:val="24"/>
            <w:highlight w:val="yellow"/>
          </w:rPr>
          <w:delText>可补充）</w:delText>
        </w:r>
      </w:del>
    </w:p>
    <w:p w:rsidR="00297D5F" w:rsidRPr="00297D5F" w:rsidRDefault="009E2993">
      <w:pPr>
        <w:spacing w:line="360" w:lineRule="auto"/>
        <w:ind w:firstLineChars="200" w:firstLine="480"/>
        <w:rPr>
          <w:rPrChange w:id="4736" w:author="xiaox" w:date="2016-10-26T09:42:00Z">
            <w:rPr>
              <w:sz w:val="24"/>
            </w:rPr>
          </w:rPrChange>
        </w:rPr>
      </w:pPr>
      <w:del w:id="4737" w:author="xiaox" w:date="2016-10-26T09:42:00Z">
        <w:r>
          <w:rPr>
            <w:bCs/>
            <w:sz w:val="24"/>
          </w:rPr>
          <w:delText>9</w:delText>
        </w:r>
      </w:del>
      <w:ins w:id="4738" w:author="xiaox" w:date="2016-10-26T09:42:00Z">
        <w:r w:rsidR="00473770" w:rsidRPr="00473770">
          <w:rPr>
            <w:bCs/>
            <w:szCs w:val="21"/>
          </w:rPr>
          <w:t>1</w:t>
        </w:r>
        <w:r w:rsidR="0079177E">
          <w:rPr>
            <w:rFonts w:hint="eastAsia"/>
            <w:bCs/>
            <w:szCs w:val="21"/>
          </w:rPr>
          <w:t>0</w:t>
        </w:r>
      </w:ins>
      <w:r w:rsidR="002D1708" w:rsidRPr="002D1708">
        <w:rPr>
          <w:rFonts w:hint="eastAsia"/>
          <w:rPrChange w:id="4739" w:author="xiaox" w:date="2016-10-26T09:42:00Z">
            <w:rPr>
              <w:rFonts w:hint="eastAsia"/>
              <w:sz w:val="24"/>
            </w:rPr>
          </w:rPrChange>
        </w:rPr>
        <w:t>、按照国家有关规定和《基金合同》约定，可以在基金财产中列支的其他费用。</w:t>
      </w:r>
    </w:p>
    <w:p w:rsidR="002D1708" w:rsidRPr="002D1708" w:rsidRDefault="002D1708" w:rsidP="002D1708">
      <w:pPr>
        <w:spacing w:line="360" w:lineRule="auto"/>
        <w:ind w:firstLineChars="200" w:firstLine="420"/>
        <w:rPr>
          <w:rPrChange w:id="4740" w:author="xiaox" w:date="2016-10-26T09:42:00Z">
            <w:rPr>
              <w:sz w:val="24"/>
            </w:rPr>
          </w:rPrChange>
        </w:rPr>
        <w:pPrChange w:id="4741" w:author="xiaox" w:date="2016-10-26T09:42:00Z">
          <w:pPr>
            <w:spacing w:line="360" w:lineRule="auto"/>
            <w:ind w:firstLineChars="200" w:firstLine="480"/>
          </w:pPr>
        </w:pPrChange>
      </w:pPr>
      <w:r w:rsidRPr="002D1708">
        <w:rPr>
          <w:rFonts w:hint="eastAsia"/>
          <w:rPrChange w:id="4742" w:author="xiaox" w:date="2016-10-26T09:42:00Z">
            <w:rPr>
              <w:rFonts w:hint="eastAsia"/>
              <w:sz w:val="24"/>
            </w:rPr>
          </w:rPrChange>
        </w:rPr>
        <w:t>二、基金费用计提方法、计提标准和支付方式</w:t>
      </w:r>
    </w:p>
    <w:p w:rsidR="002D1708" w:rsidRPr="002D1708" w:rsidRDefault="002D1708" w:rsidP="002D1708">
      <w:pPr>
        <w:spacing w:line="360" w:lineRule="auto"/>
        <w:ind w:firstLineChars="200" w:firstLine="420"/>
        <w:rPr>
          <w:rPrChange w:id="4743" w:author="xiaox" w:date="2016-10-26T09:42:00Z">
            <w:rPr>
              <w:sz w:val="24"/>
            </w:rPr>
          </w:rPrChange>
        </w:rPr>
        <w:pPrChange w:id="4744" w:author="xiaox" w:date="2016-10-26T09:42:00Z">
          <w:pPr>
            <w:spacing w:line="360" w:lineRule="auto"/>
            <w:ind w:firstLineChars="200" w:firstLine="480"/>
          </w:pPr>
        </w:pPrChange>
      </w:pPr>
      <w:r w:rsidRPr="002D1708">
        <w:rPr>
          <w:rPrChange w:id="4745" w:author="xiaox" w:date="2016-10-26T09:42:00Z">
            <w:rPr>
              <w:sz w:val="24"/>
            </w:rPr>
          </w:rPrChange>
        </w:rPr>
        <w:t>1</w:t>
      </w:r>
      <w:r w:rsidRPr="002D1708">
        <w:rPr>
          <w:rFonts w:hint="eastAsia"/>
          <w:rPrChange w:id="4746" w:author="xiaox" w:date="2016-10-26T09:42:00Z">
            <w:rPr>
              <w:rFonts w:hint="eastAsia"/>
              <w:sz w:val="24"/>
            </w:rPr>
          </w:rPrChange>
        </w:rPr>
        <w:t>、基金管理人的管理费</w:t>
      </w:r>
      <w:del w:id="4747" w:author="xiaox" w:date="2016-10-26T09:42:00Z">
        <w:r w:rsidR="009E2993">
          <w:rPr>
            <w:bCs/>
            <w:sz w:val="24"/>
          </w:rPr>
          <w:delText xml:space="preserve"> </w:delText>
        </w:r>
      </w:del>
    </w:p>
    <w:p w:rsidR="002D1708" w:rsidRPr="002D1708" w:rsidRDefault="002D1708" w:rsidP="002D1708">
      <w:pPr>
        <w:spacing w:line="360" w:lineRule="auto"/>
        <w:ind w:firstLineChars="200" w:firstLine="420"/>
        <w:rPr>
          <w:rPrChange w:id="4748" w:author="xiaox" w:date="2016-10-26T09:42:00Z">
            <w:rPr>
              <w:sz w:val="24"/>
            </w:rPr>
          </w:rPrChange>
        </w:rPr>
        <w:pPrChange w:id="4749" w:author="xiaox" w:date="2016-10-26T09:42:00Z">
          <w:pPr>
            <w:spacing w:line="360" w:lineRule="auto"/>
            <w:ind w:firstLineChars="200" w:firstLine="480"/>
          </w:pPr>
        </w:pPrChange>
      </w:pPr>
      <w:r w:rsidRPr="002D1708">
        <w:rPr>
          <w:rFonts w:hint="eastAsia"/>
          <w:rPrChange w:id="4750" w:author="xiaox" w:date="2016-10-26T09:42:00Z">
            <w:rPr>
              <w:rFonts w:hint="eastAsia"/>
              <w:sz w:val="24"/>
            </w:rPr>
          </w:rPrChange>
        </w:rPr>
        <w:t>本基金的管理费按前一日基金资产净值的</w:t>
      </w:r>
      <w:del w:id="4751" w:author="xiaox" w:date="2016-10-26T09:42:00Z">
        <w:r w:rsidR="009E2993">
          <w:rPr>
            <w:bCs/>
            <w:sz w:val="24"/>
            <w:highlight w:val="yellow"/>
          </w:rPr>
          <w:delText xml:space="preserve">    </w:delText>
        </w:r>
      </w:del>
      <w:ins w:id="4752" w:author="xiaox" w:date="2016-10-26T09:42:00Z">
        <w:r w:rsidR="00473770" w:rsidRPr="00473770">
          <w:rPr>
            <w:bCs/>
            <w:szCs w:val="21"/>
          </w:rPr>
          <w:t>0</w:t>
        </w:r>
        <w:r w:rsidR="0079177E">
          <w:rPr>
            <w:rFonts w:hint="eastAsia"/>
            <w:bCs/>
            <w:szCs w:val="21"/>
          </w:rPr>
          <w:t>.6</w:t>
        </w:r>
        <w:r w:rsidR="00F605B5" w:rsidRPr="00473770">
          <w:rPr>
            <w:bCs/>
            <w:szCs w:val="21"/>
          </w:rPr>
          <w:t>0</w:t>
        </w:r>
      </w:ins>
      <w:r w:rsidRPr="002D1708">
        <w:rPr>
          <w:rPrChange w:id="4753" w:author="xiaox" w:date="2016-10-26T09:42:00Z">
            <w:rPr>
              <w:sz w:val="24"/>
            </w:rPr>
          </w:rPrChange>
        </w:rPr>
        <w:t>%</w:t>
      </w:r>
      <w:r w:rsidRPr="002D1708">
        <w:rPr>
          <w:rFonts w:hint="eastAsia"/>
          <w:rPrChange w:id="4754" w:author="xiaox" w:date="2016-10-26T09:42:00Z">
            <w:rPr>
              <w:rFonts w:hint="eastAsia"/>
              <w:sz w:val="24"/>
            </w:rPr>
          </w:rPrChange>
        </w:rPr>
        <w:t>年费率计提。管理费的计算方法如下：</w:t>
      </w:r>
    </w:p>
    <w:p w:rsidR="002D1708" w:rsidRPr="002D1708" w:rsidRDefault="002D1708" w:rsidP="002D1708">
      <w:pPr>
        <w:spacing w:line="360" w:lineRule="auto"/>
        <w:ind w:firstLineChars="200" w:firstLine="420"/>
        <w:rPr>
          <w:rPrChange w:id="4755" w:author="xiaox" w:date="2016-10-26T09:42:00Z">
            <w:rPr>
              <w:sz w:val="24"/>
            </w:rPr>
          </w:rPrChange>
        </w:rPr>
        <w:pPrChange w:id="4756" w:author="xiaox" w:date="2016-10-26T09:42:00Z">
          <w:pPr>
            <w:spacing w:line="360" w:lineRule="auto"/>
            <w:ind w:firstLineChars="200" w:firstLine="480"/>
          </w:pPr>
        </w:pPrChange>
      </w:pPr>
      <w:r w:rsidRPr="002D1708">
        <w:rPr>
          <w:rPrChange w:id="4757" w:author="xiaox" w:date="2016-10-26T09:42:00Z">
            <w:rPr>
              <w:sz w:val="24"/>
            </w:rPr>
          </w:rPrChange>
        </w:rPr>
        <w:t>H</w:t>
      </w:r>
      <w:r w:rsidRPr="002D1708">
        <w:rPr>
          <w:rFonts w:hint="eastAsia"/>
          <w:rPrChange w:id="4758" w:author="xiaox" w:date="2016-10-26T09:42:00Z">
            <w:rPr>
              <w:rFonts w:hint="eastAsia"/>
              <w:sz w:val="24"/>
            </w:rPr>
          </w:rPrChange>
        </w:rPr>
        <w:t>＝</w:t>
      </w:r>
      <w:r w:rsidRPr="002D1708">
        <w:rPr>
          <w:rPrChange w:id="4759" w:author="xiaox" w:date="2016-10-26T09:42:00Z">
            <w:rPr>
              <w:sz w:val="24"/>
            </w:rPr>
          </w:rPrChange>
        </w:rPr>
        <w:t>E×</w:t>
      </w:r>
      <w:del w:id="4760" w:author="xiaox" w:date="2016-10-26T09:42:00Z">
        <w:r w:rsidR="009E2993">
          <w:rPr>
            <w:bCs/>
            <w:sz w:val="24"/>
            <w:highlight w:val="yellow"/>
          </w:rPr>
          <w:delText xml:space="preserve">   </w:delText>
        </w:r>
        <w:r w:rsidR="009E2993">
          <w:rPr>
            <w:bCs/>
            <w:sz w:val="24"/>
          </w:rPr>
          <w:delText xml:space="preserve"> </w:delText>
        </w:r>
      </w:del>
      <w:ins w:id="4761" w:author="xiaox" w:date="2016-10-26T09:42:00Z">
        <w:r w:rsidR="00473770" w:rsidRPr="00473770">
          <w:rPr>
            <w:bCs/>
            <w:szCs w:val="21"/>
          </w:rPr>
          <w:t>0.</w:t>
        </w:r>
        <w:r w:rsidR="0079177E">
          <w:rPr>
            <w:rFonts w:hint="eastAsia"/>
            <w:bCs/>
            <w:szCs w:val="21"/>
          </w:rPr>
          <w:t>6</w:t>
        </w:r>
        <w:r w:rsidR="0079177E" w:rsidRPr="00473770">
          <w:rPr>
            <w:bCs/>
            <w:szCs w:val="21"/>
          </w:rPr>
          <w:t>0</w:t>
        </w:r>
      </w:ins>
      <w:r w:rsidRPr="002D1708">
        <w:rPr>
          <w:rPrChange w:id="4762" w:author="xiaox" w:date="2016-10-26T09:42:00Z">
            <w:rPr>
              <w:sz w:val="24"/>
            </w:rPr>
          </w:rPrChange>
        </w:rPr>
        <w:t>%÷</w:t>
      </w:r>
      <w:r w:rsidRPr="002D1708">
        <w:rPr>
          <w:rFonts w:hint="eastAsia"/>
          <w:rPrChange w:id="4763" w:author="xiaox" w:date="2016-10-26T09:42:00Z">
            <w:rPr>
              <w:rFonts w:hint="eastAsia"/>
              <w:sz w:val="24"/>
            </w:rPr>
          </w:rPrChange>
        </w:rPr>
        <w:t>当年天数</w:t>
      </w:r>
    </w:p>
    <w:p w:rsidR="002D1708" w:rsidRPr="002D1708" w:rsidRDefault="002D1708" w:rsidP="002D1708">
      <w:pPr>
        <w:spacing w:line="360" w:lineRule="auto"/>
        <w:ind w:firstLineChars="200" w:firstLine="420"/>
        <w:rPr>
          <w:rPrChange w:id="4764" w:author="xiaox" w:date="2016-10-26T09:42:00Z">
            <w:rPr>
              <w:sz w:val="24"/>
            </w:rPr>
          </w:rPrChange>
        </w:rPr>
        <w:pPrChange w:id="4765" w:author="xiaox" w:date="2016-10-26T09:42:00Z">
          <w:pPr>
            <w:spacing w:line="360" w:lineRule="auto"/>
            <w:ind w:firstLineChars="200" w:firstLine="480"/>
          </w:pPr>
        </w:pPrChange>
      </w:pPr>
      <w:r w:rsidRPr="002D1708">
        <w:rPr>
          <w:rPrChange w:id="4766" w:author="xiaox" w:date="2016-10-26T09:42:00Z">
            <w:rPr>
              <w:sz w:val="24"/>
            </w:rPr>
          </w:rPrChange>
        </w:rPr>
        <w:t>H</w:t>
      </w:r>
      <w:r w:rsidRPr="002D1708">
        <w:rPr>
          <w:rFonts w:hint="eastAsia"/>
          <w:rPrChange w:id="4767" w:author="xiaox" w:date="2016-10-26T09:42:00Z">
            <w:rPr>
              <w:rFonts w:hint="eastAsia"/>
              <w:sz w:val="24"/>
            </w:rPr>
          </w:rPrChange>
        </w:rPr>
        <w:t>为每日应计提的基金管理费</w:t>
      </w:r>
    </w:p>
    <w:p w:rsidR="002D1708" w:rsidRPr="002D1708" w:rsidRDefault="002D1708" w:rsidP="002D1708">
      <w:pPr>
        <w:spacing w:line="360" w:lineRule="auto"/>
        <w:ind w:firstLineChars="200" w:firstLine="420"/>
        <w:rPr>
          <w:rPrChange w:id="4768" w:author="xiaox" w:date="2016-10-26T09:42:00Z">
            <w:rPr>
              <w:sz w:val="24"/>
            </w:rPr>
          </w:rPrChange>
        </w:rPr>
        <w:pPrChange w:id="4769" w:author="xiaox" w:date="2016-10-26T09:42:00Z">
          <w:pPr>
            <w:spacing w:line="360" w:lineRule="auto"/>
            <w:ind w:firstLineChars="200" w:firstLine="480"/>
          </w:pPr>
        </w:pPrChange>
      </w:pPr>
      <w:r w:rsidRPr="002D1708">
        <w:rPr>
          <w:rPrChange w:id="4770" w:author="xiaox" w:date="2016-10-26T09:42:00Z">
            <w:rPr>
              <w:sz w:val="24"/>
            </w:rPr>
          </w:rPrChange>
        </w:rPr>
        <w:t>E</w:t>
      </w:r>
      <w:r w:rsidRPr="002D1708">
        <w:rPr>
          <w:rFonts w:hint="eastAsia"/>
          <w:rPrChange w:id="4771" w:author="xiaox" w:date="2016-10-26T09:42:00Z">
            <w:rPr>
              <w:rFonts w:hint="eastAsia"/>
              <w:sz w:val="24"/>
            </w:rPr>
          </w:rPrChange>
        </w:rPr>
        <w:t>为前一日的基金资产净值</w:t>
      </w:r>
    </w:p>
    <w:p w:rsidR="002D1708" w:rsidRDefault="002D1708" w:rsidP="002D1708">
      <w:pPr>
        <w:spacing w:line="360" w:lineRule="auto"/>
        <w:ind w:firstLineChars="200" w:firstLine="420"/>
        <w:rPr>
          <w:ins w:id="4772" w:author="PINGAN" w:date="2016-10-28T15:30:00Z"/>
        </w:rPr>
        <w:pPrChange w:id="4773" w:author="xiaox" w:date="2016-10-26T09:42:00Z">
          <w:pPr>
            <w:spacing w:line="360" w:lineRule="auto"/>
            <w:ind w:firstLineChars="200" w:firstLine="480"/>
          </w:pPr>
        </w:pPrChange>
      </w:pPr>
      <w:r w:rsidRPr="002D1708">
        <w:rPr>
          <w:rFonts w:hint="eastAsia"/>
          <w:rPrChange w:id="4774" w:author="xiaox" w:date="2016-10-26T09:42:00Z">
            <w:rPr>
              <w:rFonts w:hint="eastAsia"/>
              <w:sz w:val="24"/>
            </w:rPr>
          </w:rPrChange>
        </w:rPr>
        <w:t>基金管理费每日</w:t>
      </w:r>
      <w:del w:id="4775" w:author="xiaox" w:date="2016-10-26T09:42:00Z">
        <w:r w:rsidR="009E2993">
          <w:rPr>
            <w:bCs/>
            <w:sz w:val="24"/>
          </w:rPr>
          <w:delText>计算</w:delText>
        </w:r>
      </w:del>
      <w:ins w:id="4776" w:author="xiaox" w:date="2016-10-26T09:42:00Z">
        <w:r w:rsidR="00473770" w:rsidRPr="00473770">
          <w:rPr>
            <w:rFonts w:hint="eastAsia"/>
            <w:bCs/>
            <w:szCs w:val="21"/>
          </w:rPr>
          <w:t>计提</w:t>
        </w:r>
      </w:ins>
      <w:r w:rsidRPr="002D1708">
        <w:rPr>
          <w:rFonts w:hint="eastAsia"/>
          <w:rPrChange w:id="4777" w:author="xiaox" w:date="2016-10-26T09:42:00Z">
            <w:rPr>
              <w:rFonts w:hint="eastAsia"/>
              <w:sz w:val="24"/>
            </w:rPr>
          </w:rPrChange>
        </w:rPr>
        <w:t>，逐日累计至每月月末，按月支付，</w:t>
      </w:r>
      <w:ins w:id="4778" w:author="PINGAN" w:date="2016-10-28T15:30:00Z">
        <w:r w:rsidR="00A17BE7" w:rsidRPr="00A17BE7">
          <w:rPr>
            <w:rFonts w:hint="eastAsia"/>
          </w:rPr>
          <w:t>由基金管理人向基金托管人发送基金管理费划付指令，经基金托管人复核后于次月前</w:t>
        </w:r>
        <w:r w:rsidR="00A17BE7" w:rsidRPr="00A17BE7">
          <w:t>5</w:t>
        </w:r>
        <w:r w:rsidR="00A17BE7" w:rsidRPr="00A17BE7">
          <w:rPr>
            <w:rFonts w:hint="eastAsia"/>
          </w:rPr>
          <w:t>个工作日内从基金财产中一次性支</w:t>
        </w:r>
        <w:r w:rsidR="00A17BE7" w:rsidRPr="00A17BE7">
          <w:rPr>
            <w:rFonts w:hint="eastAsia"/>
          </w:rPr>
          <w:lastRenderedPageBreak/>
          <w:t>付给基金管理人。若遇法定节假日、公休假或不可抗力等，支付日期顺延。</w:t>
        </w:r>
      </w:ins>
    </w:p>
    <w:p w:rsidR="00297D5F" w:rsidRPr="00297D5F" w:rsidRDefault="00A079B8" w:rsidP="00A079B8">
      <w:pPr>
        <w:spacing w:line="360" w:lineRule="auto"/>
        <w:ind w:firstLineChars="200" w:firstLine="420"/>
        <w:rPr>
          <w:rPrChange w:id="4779" w:author="xiaox" w:date="2016-10-26T09:42:00Z">
            <w:rPr>
              <w:sz w:val="24"/>
            </w:rPr>
          </w:rPrChange>
        </w:rPr>
      </w:pPr>
      <w:del w:id="4780" w:author="PINGAN" w:date="2016-10-28T15:30:00Z">
        <w:r w:rsidRPr="00297D5F" w:rsidDel="00A079B8">
          <w:delText xml:space="preserve"> </w:delText>
        </w:r>
      </w:del>
      <w:r w:rsidR="002D1708" w:rsidRPr="002D1708">
        <w:rPr>
          <w:rPrChange w:id="4781" w:author="xiaox" w:date="2016-10-26T09:42:00Z">
            <w:rPr>
              <w:sz w:val="24"/>
            </w:rPr>
          </w:rPrChange>
        </w:rPr>
        <w:t>2</w:t>
      </w:r>
      <w:r w:rsidR="002D1708" w:rsidRPr="002D1708">
        <w:rPr>
          <w:rFonts w:hint="eastAsia"/>
          <w:rPrChange w:id="4782" w:author="xiaox" w:date="2016-10-26T09:42:00Z">
            <w:rPr>
              <w:rFonts w:hint="eastAsia"/>
              <w:sz w:val="24"/>
            </w:rPr>
          </w:rPrChange>
        </w:rPr>
        <w:t>、基金托管人的托管费</w:t>
      </w:r>
    </w:p>
    <w:p w:rsidR="002D1708" w:rsidRPr="002D1708" w:rsidRDefault="002D1708" w:rsidP="002D1708">
      <w:pPr>
        <w:spacing w:line="360" w:lineRule="auto"/>
        <w:ind w:firstLineChars="200" w:firstLine="420"/>
        <w:rPr>
          <w:rPrChange w:id="4783" w:author="xiaox" w:date="2016-10-26T09:42:00Z">
            <w:rPr>
              <w:sz w:val="24"/>
            </w:rPr>
          </w:rPrChange>
        </w:rPr>
        <w:pPrChange w:id="4784" w:author="xiaox" w:date="2016-10-26T09:42:00Z">
          <w:pPr>
            <w:spacing w:line="360" w:lineRule="auto"/>
            <w:ind w:firstLineChars="200" w:firstLine="480"/>
          </w:pPr>
        </w:pPrChange>
      </w:pPr>
      <w:r w:rsidRPr="002D1708">
        <w:rPr>
          <w:rFonts w:hint="eastAsia"/>
          <w:rPrChange w:id="4785" w:author="xiaox" w:date="2016-10-26T09:42:00Z">
            <w:rPr>
              <w:rFonts w:hint="eastAsia"/>
              <w:sz w:val="24"/>
            </w:rPr>
          </w:rPrChange>
        </w:rPr>
        <w:t>本基金的托管费按前一日基金资产净值的</w:t>
      </w:r>
      <w:del w:id="4786" w:author="xiaox" w:date="2016-10-26T09:42:00Z">
        <w:r w:rsidR="009E2993">
          <w:rPr>
            <w:bCs/>
            <w:sz w:val="24"/>
            <w:highlight w:val="yellow"/>
          </w:rPr>
          <w:delText xml:space="preserve">    </w:delText>
        </w:r>
      </w:del>
      <w:ins w:id="4787" w:author="xiaox" w:date="2016-10-26T09:42:00Z">
        <w:r w:rsidR="00473770" w:rsidRPr="00473770">
          <w:rPr>
            <w:bCs/>
            <w:szCs w:val="21"/>
          </w:rPr>
          <w:t>0.10</w:t>
        </w:r>
      </w:ins>
      <w:r w:rsidRPr="002D1708">
        <w:rPr>
          <w:rPrChange w:id="4788" w:author="xiaox" w:date="2016-10-26T09:42:00Z">
            <w:rPr>
              <w:sz w:val="24"/>
            </w:rPr>
          </w:rPrChange>
        </w:rPr>
        <w:t>%</w:t>
      </w:r>
      <w:r w:rsidRPr="002D1708">
        <w:rPr>
          <w:rFonts w:hint="eastAsia"/>
          <w:rPrChange w:id="4789" w:author="xiaox" w:date="2016-10-26T09:42:00Z">
            <w:rPr>
              <w:rFonts w:hint="eastAsia"/>
              <w:sz w:val="24"/>
            </w:rPr>
          </w:rPrChange>
        </w:rPr>
        <w:t>的年费率计提。托管费的计算方法如下：</w:t>
      </w:r>
    </w:p>
    <w:p w:rsidR="002D1708" w:rsidRPr="002D1708" w:rsidRDefault="002D1708" w:rsidP="002D1708">
      <w:pPr>
        <w:spacing w:line="360" w:lineRule="auto"/>
        <w:ind w:firstLineChars="200" w:firstLine="420"/>
        <w:rPr>
          <w:rPrChange w:id="4790" w:author="xiaox" w:date="2016-10-26T09:42:00Z">
            <w:rPr>
              <w:sz w:val="24"/>
            </w:rPr>
          </w:rPrChange>
        </w:rPr>
        <w:pPrChange w:id="4791" w:author="xiaox" w:date="2016-10-26T09:42:00Z">
          <w:pPr>
            <w:spacing w:line="360" w:lineRule="auto"/>
            <w:ind w:firstLineChars="200" w:firstLine="480"/>
          </w:pPr>
        </w:pPrChange>
      </w:pPr>
      <w:r w:rsidRPr="002D1708">
        <w:rPr>
          <w:rPrChange w:id="4792" w:author="xiaox" w:date="2016-10-26T09:42:00Z">
            <w:rPr>
              <w:sz w:val="24"/>
            </w:rPr>
          </w:rPrChange>
        </w:rPr>
        <w:t>H</w:t>
      </w:r>
      <w:r w:rsidRPr="002D1708">
        <w:rPr>
          <w:rFonts w:hint="eastAsia"/>
          <w:rPrChange w:id="4793" w:author="xiaox" w:date="2016-10-26T09:42:00Z">
            <w:rPr>
              <w:rFonts w:hint="eastAsia"/>
              <w:sz w:val="24"/>
            </w:rPr>
          </w:rPrChange>
        </w:rPr>
        <w:t>＝</w:t>
      </w:r>
      <w:r w:rsidRPr="002D1708">
        <w:rPr>
          <w:rPrChange w:id="4794" w:author="xiaox" w:date="2016-10-26T09:42:00Z">
            <w:rPr>
              <w:sz w:val="24"/>
            </w:rPr>
          </w:rPrChange>
        </w:rPr>
        <w:t>E×</w:t>
      </w:r>
      <w:del w:id="4795" w:author="xiaox" w:date="2016-10-26T09:42:00Z">
        <w:r w:rsidR="009E2993">
          <w:rPr>
            <w:bCs/>
            <w:sz w:val="24"/>
            <w:highlight w:val="yellow"/>
          </w:rPr>
          <w:delText xml:space="preserve">    </w:delText>
        </w:r>
      </w:del>
      <w:ins w:id="4796" w:author="xiaox" w:date="2016-10-26T09:42:00Z">
        <w:r w:rsidR="00473770" w:rsidRPr="00473770">
          <w:rPr>
            <w:bCs/>
            <w:szCs w:val="21"/>
          </w:rPr>
          <w:t>0.10</w:t>
        </w:r>
      </w:ins>
      <w:r w:rsidRPr="002D1708">
        <w:rPr>
          <w:rPrChange w:id="4797" w:author="xiaox" w:date="2016-10-26T09:42:00Z">
            <w:rPr>
              <w:sz w:val="24"/>
            </w:rPr>
          </w:rPrChange>
        </w:rPr>
        <w:t>%÷</w:t>
      </w:r>
      <w:r w:rsidRPr="002D1708">
        <w:rPr>
          <w:rFonts w:hint="eastAsia"/>
          <w:rPrChange w:id="4798" w:author="xiaox" w:date="2016-10-26T09:42:00Z">
            <w:rPr>
              <w:rFonts w:hint="eastAsia"/>
              <w:sz w:val="24"/>
            </w:rPr>
          </w:rPrChange>
        </w:rPr>
        <w:t>当年天数</w:t>
      </w:r>
    </w:p>
    <w:p w:rsidR="002D1708" w:rsidRPr="002D1708" w:rsidRDefault="002D1708" w:rsidP="002D1708">
      <w:pPr>
        <w:spacing w:line="360" w:lineRule="auto"/>
        <w:ind w:firstLineChars="200" w:firstLine="420"/>
        <w:rPr>
          <w:rPrChange w:id="4799" w:author="xiaox" w:date="2016-10-26T09:42:00Z">
            <w:rPr>
              <w:sz w:val="24"/>
            </w:rPr>
          </w:rPrChange>
        </w:rPr>
        <w:pPrChange w:id="4800" w:author="xiaox" w:date="2016-10-26T09:42:00Z">
          <w:pPr>
            <w:spacing w:line="360" w:lineRule="auto"/>
            <w:ind w:firstLineChars="200" w:firstLine="480"/>
          </w:pPr>
        </w:pPrChange>
      </w:pPr>
      <w:r w:rsidRPr="002D1708">
        <w:rPr>
          <w:rPrChange w:id="4801" w:author="xiaox" w:date="2016-10-26T09:42:00Z">
            <w:rPr>
              <w:sz w:val="24"/>
            </w:rPr>
          </w:rPrChange>
        </w:rPr>
        <w:t>H</w:t>
      </w:r>
      <w:r w:rsidRPr="002D1708">
        <w:rPr>
          <w:rFonts w:hint="eastAsia"/>
          <w:rPrChange w:id="4802" w:author="xiaox" w:date="2016-10-26T09:42:00Z">
            <w:rPr>
              <w:rFonts w:hint="eastAsia"/>
              <w:sz w:val="24"/>
            </w:rPr>
          </w:rPrChange>
        </w:rPr>
        <w:t>为每日应计提的基金托管费</w:t>
      </w:r>
    </w:p>
    <w:p w:rsidR="002D1708" w:rsidRPr="002D1708" w:rsidRDefault="002D1708" w:rsidP="002D1708">
      <w:pPr>
        <w:spacing w:line="360" w:lineRule="auto"/>
        <w:ind w:firstLineChars="200" w:firstLine="420"/>
        <w:rPr>
          <w:rPrChange w:id="4803" w:author="xiaox" w:date="2016-10-26T09:42:00Z">
            <w:rPr>
              <w:sz w:val="24"/>
            </w:rPr>
          </w:rPrChange>
        </w:rPr>
        <w:pPrChange w:id="4804" w:author="xiaox" w:date="2016-10-26T09:42:00Z">
          <w:pPr>
            <w:spacing w:line="360" w:lineRule="auto"/>
            <w:ind w:firstLineChars="200" w:firstLine="480"/>
          </w:pPr>
        </w:pPrChange>
      </w:pPr>
      <w:r w:rsidRPr="002D1708">
        <w:rPr>
          <w:rPrChange w:id="4805" w:author="xiaox" w:date="2016-10-26T09:42:00Z">
            <w:rPr>
              <w:sz w:val="24"/>
            </w:rPr>
          </w:rPrChange>
        </w:rPr>
        <w:t>E</w:t>
      </w:r>
      <w:r w:rsidRPr="002D1708">
        <w:rPr>
          <w:rFonts w:hint="eastAsia"/>
          <w:rPrChange w:id="4806" w:author="xiaox" w:date="2016-10-26T09:42:00Z">
            <w:rPr>
              <w:rFonts w:hint="eastAsia"/>
              <w:sz w:val="24"/>
            </w:rPr>
          </w:rPrChange>
        </w:rPr>
        <w:t>为前一日的基金资产净值</w:t>
      </w:r>
    </w:p>
    <w:p w:rsidR="00473770" w:rsidRPr="00473770" w:rsidRDefault="00297D5F" w:rsidP="00850C29">
      <w:pPr>
        <w:spacing w:line="360" w:lineRule="auto"/>
        <w:ind w:firstLineChars="200" w:firstLine="480"/>
        <w:rPr>
          <w:ins w:id="4807" w:author="xiaox" w:date="2016-10-26T09:42:00Z"/>
          <w:rFonts w:hAnsi="宋体"/>
          <w:bCs/>
          <w:szCs w:val="21"/>
        </w:rPr>
      </w:pPr>
      <w:r>
        <w:rPr>
          <w:rFonts w:hint="eastAsia"/>
          <w:sz w:val="24"/>
        </w:rPr>
        <w:t>基金托管费每日</w:t>
      </w:r>
      <w:del w:id="4808" w:author="xiaox" w:date="2016-10-26T09:42:00Z">
        <w:r w:rsidR="009E2993">
          <w:rPr>
            <w:bCs/>
            <w:sz w:val="24"/>
          </w:rPr>
          <w:delText>计算</w:delText>
        </w:r>
      </w:del>
      <w:ins w:id="4809" w:author="xiaox" w:date="2016-10-26T09:42:00Z">
        <w:r w:rsidR="00473770" w:rsidRPr="00473770">
          <w:rPr>
            <w:rFonts w:hAnsi="宋体" w:hint="eastAsia"/>
            <w:bCs/>
            <w:szCs w:val="21"/>
          </w:rPr>
          <w:t>计提</w:t>
        </w:r>
      </w:ins>
      <w:r>
        <w:rPr>
          <w:rFonts w:hint="eastAsia"/>
          <w:sz w:val="24"/>
        </w:rPr>
        <w:t>，逐日累计至每月月末，按月支付，</w:t>
      </w:r>
      <w:ins w:id="4810" w:author="PINGAN" w:date="2016-10-28T15:30:00Z">
        <w:r w:rsidR="00A079B8">
          <w:rPr>
            <w:rFonts w:ascii="宋体" w:hAnsi="宋体" w:hint="eastAsia"/>
            <w:sz w:val="24"/>
            <w:szCs w:val="24"/>
          </w:rPr>
          <w:t>由基金管理人向基金托管人发送基金托管费划付指令，经基金托管人复核后于次月前</w:t>
        </w:r>
        <w:r w:rsidR="00A079B8">
          <w:rPr>
            <w:sz w:val="24"/>
            <w:szCs w:val="24"/>
          </w:rPr>
          <w:t>5</w:t>
        </w:r>
        <w:r w:rsidR="00A079B8">
          <w:rPr>
            <w:rFonts w:ascii="宋体" w:hAnsi="宋体" w:hint="eastAsia"/>
            <w:sz w:val="24"/>
            <w:szCs w:val="24"/>
          </w:rPr>
          <w:t>个工作日内从基金财产中一次性支取。若遇法定节假日、公休假或不可抗力等，支付日期顺延。</w:t>
        </w:r>
      </w:ins>
      <w:del w:id="4811" w:author="xiaox" w:date="2016-11-24T11:12:00Z">
        <w:r w:rsidDel="00D67100">
          <w:rPr>
            <w:rFonts w:hint="eastAsia"/>
            <w:sz w:val="24"/>
          </w:rPr>
          <w:delText>由基金管理人</w:delText>
        </w:r>
      </w:del>
      <w:del w:id="4812" w:author="xiaox" w:date="2016-10-26T09:42:00Z">
        <w:r w:rsidR="009E2993">
          <w:rPr>
            <w:bCs/>
            <w:sz w:val="24"/>
          </w:rPr>
          <w:delText>向基金托管人发送基金托管费划款指令，基金托管人复核后于次月前</w:delText>
        </w:r>
        <w:r w:rsidR="009E2993">
          <w:rPr>
            <w:bCs/>
            <w:sz w:val="24"/>
            <w:highlight w:val="yellow"/>
          </w:rPr>
          <w:delText xml:space="preserve">      </w:delText>
        </w:r>
        <w:r w:rsidR="009E2993">
          <w:rPr>
            <w:bCs/>
            <w:sz w:val="24"/>
          </w:rPr>
          <w:delText xml:space="preserve"> </w:delText>
        </w:r>
      </w:del>
      <w:del w:id="4813" w:author="xiaox" w:date="2016-11-24T11:12:00Z">
        <w:r w:rsidDel="00D67100">
          <w:rPr>
            <w:rFonts w:hint="eastAsia"/>
            <w:sz w:val="24"/>
          </w:rPr>
          <w:delText>个工作日内</w:delText>
        </w:r>
      </w:del>
      <w:del w:id="4814" w:author="xiaox" w:date="2016-10-26T09:42:00Z">
        <w:r w:rsidR="009E2993">
          <w:rPr>
            <w:bCs/>
            <w:sz w:val="24"/>
          </w:rPr>
          <w:delText>从基金财产中一次性支取</w:delText>
        </w:r>
      </w:del>
    </w:p>
    <w:p w:rsidR="00473770" w:rsidRPr="00473770" w:rsidRDefault="00473770" w:rsidP="005326F4">
      <w:pPr>
        <w:spacing w:line="360" w:lineRule="auto"/>
        <w:ind w:firstLineChars="200" w:firstLine="420"/>
        <w:rPr>
          <w:ins w:id="4815" w:author="xiaox" w:date="2016-10-26T09:42:00Z"/>
          <w:rFonts w:hAnsi="宋体"/>
          <w:bCs/>
          <w:szCs w:val="21"/>
        </w:rPr>
      </w:pPr>
      <w:ins w:id="4816" w:author="xiaox" w:date="2016-10-26T09:42:00Z">
        <w:r w:rsidRPr="00473770">
          <w:rPr>
            <w:rFonts w:hAnsi="宋体"/>
            <w:bCs/>
            <w:szCs w:val="21"/>
          </w:rPr>
          <w:t>3</w:t>
        </w:r>
        <w:r w:rsidRPr="00473770">
          <w:rPr>
            <w:rFonts w:hAnsi="宋体" w:hint="eastAsia"/>
            <w:bCs/>
            <w:szCs w:val="21"/>
          </w:rPr>
          <w:t>、销售服务费</w:t>
        </w:r>
      </w:ins>
    </w:p>
    <w:p w:rsidR="00297D5F" w:rsidRPr="00297D5F" w:rsidRDefault="00473770">
      <w:pPr>
        <w:spacing w:line="360" w:lineRule="auto"/>
        <w:ind w:firstLineChars="200" w:firstLine="420"/>
        <w:rPr>
          <w:rPrChange w:id="4817" w:author="xiaox" w:date="2016-10-26T09:42:00Z">
            <w:rPr>
              <w:sz w:val="24"/>
            </w:rPr>
          </w:rPrChange>
        </w:rPr>
      </w:pPr>
      <w:ins w:id="4818" w:author="xiaox" w:date="2016-10-26T09:42:00Z">
        <w:r w:rsidRPr="00473770">
          <w:rPr>
            <w:rFonts w:hAnsi="宋体"/>
            <w:bCs/>
            <w:szCs w:val="21"/>
          </w:rPr>
          <w:t>销售服务费可用于本基金市场推广、销售以及基金份额持有人服务等各项费用。本基金份额分为不同的类别，适用不同的销售服务费率。其中，</w:t>
        </w:r>
        <w:r w:rsidRPr="00473770">
          <w:rPr>
            <w:bCs/>
            <w:szCs w:val="21"/>
          </w:rPr>
          <w:t>A</w:t>
        </w:r>
        <w:r w:rsidRPr="00473770">
          <w:rPr>
            <w:rFonts w:hAnsi="宋体"/>
            <w:bCs/>
            <w:szCs w:val="21"/>
          </w:rPr>
          <w:t>类不收取销售服务费，</w:t>
        </w:r>
        <w:r w:rsidRPr="00473770">
          <w:rPr>
            <w:bCs/>
            <w:szCs w:val="21"/>
          </w:rPr>
          <w:t>C</w:t>
        </w:r>
        <w:r w:rsidRPr="00473770">
          <w:rPr>
            <w:rFonts w:hAnsi="宋体"/>
            <w:bCs/>
            <w:szCs w:val="21"/>
          </w:rPr>
          <w:t>类销售服务</w:t>
        </w:r>
        <w:r w:rsidRPr="00F605B5">
          <w:rPr>
            <w:rFonts w:hAnsi="宋体"/>
            <w:bCs/>
            <w:szCs w:val="21"/>
          </w:rPr>
          <w:t>费年费率为</w:t>
        </w:r>
        <w:r w:rsidR="002D1574" w:rsidRPr="00F605B5">
          <w:rPr>
            <w:bCs/>
            <w:szCs w:val="21"/>
          </w:rPr>
          <w:t>0.</w:t>
        </w:r>
        <w:r w:rsidR="002A77E2">
          <w:rPr>
            <w:rFonts w:hint="eastAsia"/>
            <w:bCs/>
            <w:szCs w:val="21"/>
          </w:rPr>
          <w:t>1</w:t>
        </w:r>
        <w:r w:rsidR="002A77E2" w:rsidRPr="00F605B5">
          <w:rPr>
            <w:bCs/>
            <w:szCs w:val="21"/>
          </w:rPr>
          <w:t>0</w:t>
        </w:r>
        <w:r w:rsidR="002D1574" w:rsidRPr="00F605B5">
          <w:rPr>
            <w:bCs/>
            <w:szCs w:val="21"/>
          </w:rPr>
          <w:t>%</w:t>
        </w:r>
      </w:ins>
      <w:r w:rsidR="002D1708" w:rsidRPr="002D1708">
        <w:rPr>
          <w:rFonts w:hAnsi="宋体" w:hint="eastAsia"/>
          <w:rPrChange w:id="4819" w:author="xiaox" w:date="2016-10-26T09:42:00Z">
            <w:rPr>
              <w:rFonts w:hint="eastAsia"/>
              <w:sz w:val="24"/>
            </w:rPr>
          </w:rPrChange>
        </w:rPr>
        <w:t>。</w:t>
      </w:r>
      <w:r w:rsidR="002D1708" w:rsidRPr="002D1708">
        <w:rPr>
          <w:rFonts w:hint="eastAsia"/>
          <w:rPrChange w:id="4820" w:author="xiaox" w:date="2016-10-26T09:42:00Z">
            <w:rPr>
              <w:rFonts w:hint="eastAsia"/>
              <w:sz w:val="24"/>
            </w:rPr>
          </w:rPrChange>
        </w:rPr>
        <w:t>若遇法定节假日、公休日等</w:t>
      </w:r>
      <w:del w:id="4821" w:author="xiaox" w:date="2016-10-26T09:42:00Z">
        <w:r w:rsidR="009E2993">
          <w:rPr>
            <w:bCs/>
            <w:sz w:val="24"/>
          </w:rPr>
          <w:delText>,</w:delText>
        </w:r>
      </w:del>
      <w:ins w:id="4822" w:author="xiaox" w:date="2016-10-26T09:42:00Z">
        <w:r w:rsidR="00375594">
          <w:rPr>
            <w:bCs/>
            <w:szCs w:val="21"/>
          </w:rPr>
          <w:t>，</w:t>
        </w:r>
      </w:ins>
      <w:r w:rsidR="002D1708" w:rsidRPr="002D1708">
        <w:rPr>
          <w:rFonts w:hint="eastAsia"/>
          <w:rPrChange w:id="4823" w:author="xiaox" w:date="2016-10-26T09:42:00Z">
            <w:rPr>
              <w:rFonts w:hint="eastAsia"/>
              <w:sz w:val="24"/>
            </w:rPr>
          </w:rPrChange>
        </w:rPr>
        <w:t>支付日期顺延。</w:t>
      </w:r>
    </w:p>
    <w:p w:rsidR="00473770" w:rsidRPr="00473770" w:rsidRDefault="00473770" w:rsidP="005326F4">
      <w:pPr>
        <w:spacing w:line="360" w:lineRule="auto"/>
        <w:ind w:firstLineChars="200" w:firstLine="420"/>
        <w:rPr>
          <w:ins w:id="4824" w:author="xiaox" w:date="2016-10-26T09:42:00Z"/>
          <w:bCs/>
          <w:szCs w:val="21"/>
        </w:rPr>
      </w:pPr>
      <w:ins w:id="4825" w:author="xiaox" w:date="2016-10-26T09:42:00Z">
        <w:r w:rsidRPr="00473770">
          <w:rPr>
            <w:rFonts w:hAnsi="宋体"/>
            <w:bCs/>
            <w:szCs w:val="21"/>
          </w:rPr>
          <w:t>各类别基金份额的销售服务费计算方法如下：</w:t>
        </w:r>
      </w:ins>
    </w:p>
    <w:p w:rsidR="00473770" w:rsidRPr="00473770" w:rsidRDefault="00473770" w:rsidP="005326F4">
      <w:pPr>
        <w:spacing w:line="360" w:lineRule="auto"/>
        <w:ind w:firstLineChars="200" w:firstLine="420"/>
        <w:rPr>
          <w:ins w:id="4826" w:author="xiaox" w:date="2016-10-26T09:42:00Z"/>
          <w:bCs/>
          <w:szCs w:val="21"/>
        </w:rPr>
      </w:pPr>
      <w:ins w:id="4827" w:author="xiaox" w:date="2016-10-26T09:42:00Z">
        <w:r w:rsidRPr="00473770">
          <w:rPr>
            <w:bCs/>
            <w:szCs w:val="21"/>
          </w:rPr>
          <w:t>H</w:t>
        </w:r>
        <w:r w:rsidRPr="00473770">
          <w:rPr>
            <w:rFonts w:hAnsi="宋体"/>
            <w:bCs/>
            <w:szCs w:val="21"/>
          </w:rPr>
          <w:t>＝</w:t>
        </w:r>
        <w:r w:rsidRPr="00473770">
          <w:rPr>
            <w:bCs/>
            <w:szCs w:val="21"/>
          </w:rPr>
          <w:t>E×R÷</w:t>
        </w:r>
        <w:r w:rsidRPr="00473770">
          <w:rPr>
            <w:rFonts w:hAnsi="宋体"/>
            <w:bCs/>
            <w:szCs w:val="21"/>
          </w:rPr>
          <w:t>当年天数</w:t>
        </w:r>
      </w:ins>
    </w:p>
    <w:p w:rsidR="00473770" w:rsidRPr="00473770" w:rsidRDefault="00473770" w:rsidP="005326F4">
      <w:pPr>
        <w:spacing w:line="360" w:lineRule="auto"/>
        <w:ind w:firstLineChars="200" w:firstLine="420"/>
        <w:rPr>
          <w:ins w:id="4828" w:author="xiaox" w:date="2016-10-26T09:42:00Z"/>
          <w:bCs/>
          <w:szCs w:val="21"/>
        </w:rPr>
      </w:pPr>
      <w:ins w:id="4829" w:author="xiaox" w:date="2016-10-26T09:42:00Z">
        <w:r w:rsidRPr="00473770">
          <w:rPr>
            <w:bCs/>
            <w:szCs w:val="21"/>
          </w:rPr>
          <w:t>H</w:t>
        </w:r>
        <w:r w:rsidRPr="00473770">
          <w:rPr>
            <w:rFonts w:hAnsi="宋体"/>
            <w:bCs/>
            <w:szCs w:val="21"/>
          </w:rPr>
          <w:t>为各类别基金份额每日应计提的销售服务费</w:t>
        </w:r>
      </w:ins>
    </w:p>
    <w:p w:rsidR="00473770" w:rsidRPr="00473770" w:rsidRDefault="00473770" w:rsidP="005326F4">
      <w:pPr>
        <w:spacing w:line="360" w:lineRule="auto"/>
        <w:ind w:firstLineChars="200" w:firstLine="420"/>
        <w:rPr>
          <w:ins w:id="4830" w:author="xiaox" w:date="2016-10-26T09:42:00Z"/>
          <w:bCs/>
          <w:szCs w:val="21"/>
        </w:rPr>
      </w:pPr>
      <w:ins w:id="4831" w:author="xiaox" w:date="2016-10-26T09:42:00Z">
        <w:r w:rsidRPr="00473770">
          <w:rPr>
            <w:bCs/>
            <w:szCs w:val="21"/>
          </w:rPr>
          <w:t>E</w:t>
        </w:r>
        <w:r w:rsidRPr="00473770">
          <w:rPr>
            <w:rFonts w:hAnsi="宋体"/>
            <w:bCs/>
            <w:szCs w:val="21"/>
          </w:rPr>
          <w:t>为各类别基金份额前一日基金资产净值</w:t>
        </w:r>
      </w:ins>
    </w:p>
    <w:p w:rsidR="00473770" w:rsidRPr="00473770" w:rsidRDefault="00473770" w:rsidP="005326F4">
      <w:pPr>
        <w:spacing w:line="360" w:lineRule="auto"/>
        <w:ind w:firstLineChars="200" w:firstLine="420"/>
        <w:rPr>
          <w:ins w:id="4832" w:author="xiaox" w:date="2016-10-26T09:42:00Z"/>
          <w:bCs/>
          <w:szCs w:val="21"/>
        </w:rPr>
      </w:pPr>
      <w:ins w:id="4833" w:author="xiaox" w:date="2016-10-26T09:42:00Z">
        <w:r w:rsidRPr="00473770">
          <w:rPr>
            <w:bCs/>
            <w:szCs w:val="21"/>
          </w:rPr>
          <w:t>R</w:t>
        </w:r>
        <w:r w:rsidRPr="00473770">
          <w:rPr>
            <w:rFonts w:hAnsi="宋体"/>
            <w:bCs/>
            <w:szCs w:val="21"/>
          </w:rPr>
          <w:t>为各类别基金份额适用的销售服务费率</w:t>
        </w:r>
      </w:ins>
    </w:p>
    <w:p w:rsidR="00473770" w:rsidRPr="00473770" w:rsidRDefault="00D550D9" w:rsidP="005326F4">
      <w:pPr>
        <w:spacing w:line="360" w:lineRule="auto"/>
        <w:ind w:firstLineChars="200" w:firstLine="420"/>
        <w:rPr>
          <w:ins w:id="4834" w:author="xiaox" w:date="2016-10-26T09:42:00Z"/>
          <w:rFonts w:hAnsi="宋体"/>
          <w:bCs/>
          <w:szCs w:val="21"/>
        </w:rPr>
      </w:pPr>
      <w:ins w:id="4835" w:author="xiaox" w:date="2016-10-26T09:42:00Z">
        <w:r w:rsidRPr="00287E80">
          <w:rPr>
            <w:rFonts w:hAnsi="宋体" w:hint="eastAsia"/>
            <w:bCs/>
            <w:szCs w:val="21"/>
          </w:rPr>
          <w:t>销售服务费每日计提，按月支付。</w:t>
        </w:r>
      </w:ins>
      <w:ins w:id="4836" w:author="PINGAN" w:date="2016-10-28T15:31:00Z">
        <w:r w:rsidR="00A079B8">
          <w:rPr>
            <w:rFonts w:ascii="宋体" w:hAnsi="宋体" w:hint="eastAsia"/>
            <w:sz w:val="24"/>
            <w:szCs w:val="24"/>
          </w:rPr>
          <w:t>由基金管理人向基金托管人发送基金托管费划付指令，经基金托管人复核后于次月前</w:t>
        </w:r>
        <w:r w:rsidR="00A079B8">
          <w:rPr>
            <w:sz w:val="24"/>
            <w:szCs w:val="24"/>
          </w:rPr>
          <w:t>5</w:t>
        </w:r>
        <w:r w:rsidR="00A079B8">
          <w:rPr>
            <w:rFonts w:ascii="宋体" w:hAnsi="宋体" w:hint="eastAsia"/>
            <w:sz w:val="24"/>
            <w:szCs w:val="24"/>
          </w:rPr>
          <w:t>个工作日内从基金财产中一次性支取。若遇法定节假日、公休假或不可抗力等，支付日期顺延。</w:t>
        </w:r>
      </w:ins>
      <w:ins w:id="4837" w:author="xiaox" w:date="2016-10-26T09:42:00Z">
        <w:del w:id="4838" w:author="PINGAN" w:date="2016-10-28T15:31:00Z">
          <w:r w:rsidRPr="00287E80" w:rsidDel="00A079B8">
            <w:rPr>
              <w:rFonts w:hAnsi="宋体" w:hint="eastAsia"/>
              <w:bCs/>
              <w:szCs w:val="21"/>
            </w:rPr>
            <w:delText>经基金管理人与基金托管人核对一致后，自动在月初</w:delText>
          </w:r>
          <w:r w:rsidR="00330C73" w:rsidDel="00A079B8">
            <w:rPr>
              <w:rFonts w:hAnsi="宋体"/>
              <w:bCs/>
              <w:szCs w:val="21"/>
            </w:rPr>
            <w:delText>5</w:delText>
          </w:r>
          <w:r w:rsidR="00330C73" w:rsidDel="00A079B8">
            <w:rPr>
              <w:rFonts w:hAnsi="宋体" w:hint="eastAsia"/>
              <w:bCs/>
              <w:szCs w:val="21"/>
            </w:rPr>
            <w:delText>个工作日内、按照指定的账户路径进行资金支付，基金管理人无需再出具资金划拨指令，经登记机构分别支付给各个基金销售机构。</w:delText>
          </w:r>
        </w:del>
      </w:ins>
    </w:p>
    <w:p w:rsidR="002D1708" w:rsidRPr="002D1708" w:rsidRDefault="002D1708" w:rsidP="002D1708">
      <w:pPr>
        <w:spacing w:line="360" w:lineRule="auto"/>
        <w:ind w:firstLineChars="200" w:firstLine="420"/>
        <w:rPr>
          <w:rPrChange w:id="4839" w:author="xiaox" w:date="2016-10-26T09:42:00Z">
            <w:rPr>
              <w:sz w:val="24"/>
            </w:rPr>
          </w:rPrChange>
        </w:rPr>
        <w:pPrChange w:id="4840" w:author="xiaox" w:date="2016-10-26T09:42:00Z">
          <w:pPr>
            <w:spacing w:line="360" w:lineRule="auto"/>
            <w:ind w:firstLineChars="200" w:firstLine="480"/>
          </w:pPr>
        </w:pPrChange>
      </w:pPr>
      <w:r w:rsidRPr="002D1708">
        <w:rPr>
          <w:rFonts w:hint="eastAsia"/>
          <w:rPrChange w:id="4841" w:author="xiaox" w:date="2016-10-26T09:42:00Z">
            <w:rPr>
              <w:rFonts w:hint="eastAsia"/>
              <w:sz w:val="24"/>
            </w:rPr>
          </w:rPrChange>
        </w:rPr>
        <w:t>上述</w:t>
      </w:r>
      <w:r w:rsidRPr="002D1708">
        <w:rPr>
          <w:rPrChange w:id="4842" w:author="xiaox" w:date="2016-10-26T09:42:00Z">
            <w:rPr>
              <w:sz w:val="24"/>
            </w:rPr>
          </w:rPrChange>
        </w:rPr>
        <w:t>“</w:t>
      </w:r>
      <w:r w:rsidRPr="002D1708">
        <w:rPr>
          <w:rFonts w:hint="eastAsia"/>
          <w:rPrChange w:id="4843" w:author="xiaox" w:date="2016-10-26T09:42:00Z">
            <w:rPr>
              <w:rFonts w:hint="eastAsia"/>
              <w:sz w:val="24"/>
            </w:rPr>
          </w:rPrChange>
        </w:rPr>
        <w:t>一、基金费用的种类中第</w:t>
      </w:r>
      <w:del w:id="4844" w:author="xiaox" w:date="2016-10-26T09:42:00Z">
        <w:r w:rsidR="009E2993">
          <w:rPr>
            <w:bCs/>
            <w:sz w:val="24"/>
          </w:rPr>
          <w:delText>3</w:delText>
        </w:r>
        <w:r w:rsidR="009E2993">
          <w:rPr>
            <w:bCs/>
            <w:sz w:val="24"/>
          </w:rPr>
          <w:delText>－</w:delText>
        </w:r>
        <w:r w:rsidR="009E2993">
          <w:rPr>
            <w:bCs/>
            <w:sz w:val="24"/>
          </w:rPr>
          <w:delText>7</w:delText>
        </w:r>
      </w:del>
      <w:ins w:id="4845" w:author="xiaox" w:date="2016-10-26T09:42:00Z">
        <w:r w:rsidR="00473770" w:rsidRPr="00473770">
          <w:rPr>
            <w:bCs/>
            <w:szCs w:val="21"/>
          </w:rPr>
          <w:t>4</w:t>
        </w:r>
        <w:r w:rsidR="00473770" w:rsidRPr="00473770">
          <w:rPr>
            <w:rFonts w:hint="eastAsia"/>
            <w:bCs/>
            <w:szCs w:val="21"/>
          </w:rPr>
          <w:t>－</w:t>
        </w:r>
        <w:r w:rsidR="005D0E20">
          <w:rPr>
            <w:rFonts w:hint="eastAsia"/>
            <w:bCs/>
            <w:szCs w:val="21"/>
          </w:rPr>
          <w:t>10</w:t>
        </w:r>
      </w:ins>
      <w:r w:rsidRPr="002D1708">
        <w:rPr>
          <w:rFonts w:hint="eastAsia"/>
          <w:rPrChange w:id="4846" w:author="xiaox" w:date="2016-10-26T09:42:00Z">
            <w:rPr>
              <w:rFonts w:hint="eastAsia"/>
              <w:sz w:val="24"/>
            </w:rPr>
          </w:rPrChange>
        </w:rPr>
        <w:t>项费用</w:t>
      </w:r>
      <w:r w:rsidRPr="002D1708">
        <w:rPr>
          <w:rPrChange w:id="4847" w:author="xiaox" w:date="2016-10-26T09:42:00Z">
            <w:rPr>
              <w:sz w:val="24"/>
            </w:rPr>
          </w:rPrChange>
        </w:rPr>
        <w:t>”</w:t>
      </w:r>
      <w:r w:rsidRPr="002D1708">
        <w:rPr>
          <w:rFonts w:hint="eastAsia"/>
          <w:rPrChange w:id="4848" w:author="xiaox" w:date="2016-10-26T09:42:00Z">
            <w:rPr>
              <w:rFonts w:hint="eastAsia"/>
              <w:sz w:val="24"/>
            </w:rPr>
          </w:rPrChange>
        </w:rPr>
        <w:t>，根据有关法规及相应协议规定，按费用实际支出金额列入当期费用，由基金托管人从基金财产中支付。</w:t>
      </w:r>
    </w:p>
    <w:p w:rsidR="002D1708" w:rsidRPr="002D1708" w:rsidRDefault="002D1708" w:rsidP="002D1708">
      <w:pPr>
        <w:spacing w:line="360" w:lineRule="auto"/>
        <w:ind w:firstLineChars="200" w:firstLine="420"/>
        <w:rPr>
          <w:rPrChange w:id="4849" w:author="xiaox" w:date="2016-10-26T09:42:00Z">
            <w:rPr>
              <w:sz w:val="24"/>
            </w:rPr>
          </w:rPrChange>
        </w:rPr>
        <w:pPrChange w:id="4850" w:author="xiaox" w:date="2016-10-26T09:42:00Z">
          <w:pPr>
            <w:spacing w:line="360" w:lineRule="auto"/>
            <w:ind w:firstLineChars="200" w:firstLine="480"/>
          </w:pPr>
        </w:pPrChange>
      </w:pPr>
      <w:r w:rsidRPr="002D1708">
        <w:rPr>
          <w:rFonts w:hint="eastAsia"/>
          <w:rPrChange w:id="4851" w:author="xiaox" w:date="2016-10-26T09:42:00Z">
            <w:rPr>
              <w:rFonts w:hint="eastAsia"/>
              <w:sz w:val="24"/>
            </w:rPr>
          </w:rPrChange>
        </w:rPr>
        <w:t>三、不列入基金费用的项目</w:t>
      </w:r>
    </w:p>
    <w:p w:rsidR="002D1708" w:rsidRPr="002D1708" w:rsidRDefault="002D1708" w:rsidP="002D1708">
      <w:pPr>
        <w:spacing w:line="360" w:lineRule="auto"/>
        <w:ind w:firstLineChars="200" w:firstLine="420"/>
        <w:rPr>
          <w:rPrChange w:id="4852" w:author="xiaox" w:date="2016-10-26T09:42:00Z">
            <w:rPr>
              <w:sz w:val="24"/>
            </w:rPr>
          </w:rPrChange>
        </w:rPr>
        <w:pPrChange w:id="4853" w:author="xiaox" w:date="2016-10-26T09:42:00Z">
          <w:pPr>
            <w:spacing w:line="360" w:lineRule="auto"/>
            <w:ind w:firstLineChars="200" w:firstLine="480"/>
          </w:pPr>
        </w:pPrChange>
      </w:pPr>
      <w:r w:rsidRPr="002D1708">
        <w:rPr>
          <w:rFonts w:hint="eastAsia"/>
          <w:rPrChange w:id="4854" w:author="xiaox" w:date="2016-10-26T09:42:00Z">
            <w:rPr>
              <w:rFonts w:hint="eastAsia"/>
              <w:sz w:val="24"/>
            </w:rPr>
          </w:rPrChange>
        </w:rPr>
        <w:t>下列费用不列入基金费用：</w:t>
      </w:r>
    </w:p>
    <w:p w:rsidR="002D1708" w:rsidRPr="002D1708" w:rsidRDefault="002D1708" w:rsidP="002D1708">
      <w:pPr>
        <w:spacing w:line="360" w:lineRule="auto"/>
        <w:ind w:firstLineChars="200" w:firstLine="420"/>
        <w:rPr>
          <w:rPrChange w:id="4855" w:author="xiaox" w:date="2016-10-26T09:42:00Z">
            <w:rPr>
              <w:sz w:val="24"/>
            </w:rPr>
          </w:rPrChange>
        </w:rPr>
        <w:pPrChange w:id="4856" w:author="xiaox" w:date="2016-10-26T09:42:00Z">
          <w:pPr>
            <w:spacing w:line="360" w:lineRule="auto"/>
            <w:ind w:firstLineChars="200" w:firstLine="480"/>
          </w:pPr>
        </w:pPrChange>
      </w:pPr>
      <w:r w:rsidRPr="002D1708">
        <w:rPr>
          <w:rPrChange w:id="4857" w:author="xiaox" w:date="2016-10-26T09:42:00Z">
            <w:rPr>
              <w:sz w:val="24"/>
            </w:rPr>
          </w:rPrChange>
        </w:rPr>
        <w:t>1</w:t>
      </w:r>
      <w:r w:rsidRPr="002D1708">
        <w:rPr>
          <w:rFonts w:hint="eastAsia"/>
          <w:rPrChange w:id="4858" w:author="xiaox" w:date="2016-10-26T09:42:00Z">
            <w:rPr>
              <w:rFonts w:hint="eastAsia"/>
              <w:sz w:val="24"/>
            </w:rPr>
          </w:rPrChange>
        </w:rPr>
        <w:t>、基金管理人和基金托管人因未履行或未完全履行义务导致的费用支出或基金财产的损失</w:t>
      </w:r>
      <w:del w:id="4859" w:author="xiaox" w:date="2016-10-26T09:42:00Z">
        <w:r w:rsidR="009E2993">
          <w:rPr>
            <w:bCs/>
            <w:sz w:val="24"/>
          </w:rPr>
          <w:delText>；</w:delText>
        </w:r>
      </w:del>
      <w:ins w:id="486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861" w:author="xiaox" w:date="2016-10-26T09:42:00Z">
            <w:rPr>
              <w:sz w:val="24"/>
            </w:rPr>
          </w:rPrChange>
        </w:rPr>
        <w:pPrChange w:id="4862" w:author="xiaox" w:date="2016-10-26T09:42:00Z">
          <w:pPr>
            <w:spacing w:line="360" w:lineRule="auto"/>
            <w:ind w:firstLineChars="200" w:firstLine="480"/>
          </w:pPr>
        </w:pPrChange>
      </w:pPr>
      <w:r w:rsidRPr="002D1708">
        <w:rPr>
          <w:rPrChange w:id="4863" w:author="xiaox" w:date="2016-10-26T09:42:00Z">
            <w:rPr>
              <w:sz w:val="24"/>
            </w:rPr>
          </w:rPrChange>
        </w:rPr>
        <w:t>2</w:t>
      </w:r>
      <w:r w:rsidRPr="002D1708">
        <w:rPr>
          <w:rFonts w:hint="eastAsia"/>
          <w:rPrChange w:id="4864" w:author="xiaox" w:date="2016-10-26T09:42:00Z">
            <w:rPr>
              <w:rFonts w:hint="eastAsia"/>
              <w:sz w:val="24"/>
            </w:rPr>
          </w:rPrChange>
        </w:rPr>
        <w:t>、基金管理人和基金托管人处理与基金运作无关的事项发生的费用</w:t>
      </w:r>
      <w:del w:id="4865" w:author="xiaox" w:date="2016-10-26T09:42:00Z">
        <w:r w:rsidR="009E2993">
          <w:rPr>
            <w:bCs/>
            <w:sz w:val="24"/>
          </w:rPr>
          <w:delText>；</w:delText>
        </w:r>
      </w:del>
      <w:ins w:id="486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867" w:author="xiaox" w:date="2016-10-26T09:42:00Z">
            <w:rPr>
              <w:sz w:val="24"/>
            </w:rPr>
          </w:rPrChange>
        </w:rPr>
        <w:pPrChange w:id="4868" w:author="xiaox" w:date="2016-10-26T09:42:00Z">
          <w:pPr>
            <w:spacing w:line="360" w:lineRule="auto"/>
            <w:ind w:firstLineChars="200" w:firstLine="480"/>
          </w:pPr>
        </w:pPrChange>
      </w:pPr>
      <w:r w:rsidRPr="002D1708">
        <w:rPr>
          <w:rPrChange w:id="4869" w:author="xiaox" w:date="2016-10-26T09:42:00Z">
            <w:rPr>
              <w:sz w:val="24"/>
            </w:rPr>
          </w:rPrChange>
        </w:rPr>
        <w:t>3</w:t>
      </w:r>
      <w:r w:rsidRPr="002D1708">
        <w:rPr>
          <w:rFonts w:hint="eastAsia"/>
          <w:rPrChange w:id="4870" w:author="xiaox" w:date="2016-10-26T09:42:00Z">
            <w:rPr>
              <w:rFonts w:hint="eastAsia"/>
              <w:sz w:val="24"/>
            </w:rPr>
          </w:rPrChange>
        </w:rPr>
        <w:t>、《基金合同》生效前的相关费用</w:t>
      </w:r>
      <w:del w:id="4871" w:author="xiaox" w:date="2016-10-26T09:42:00Z">
        <w:r w:rsidR="009E2993">
          <w:rPr>
            <w:bCs/>
            <w:sz w:val="24"/>
          </w:rPr>
          <w:delText>；</w:delText>
        </w:r>
      </w:del>
      <w:ins w:id="487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4873" w:author="xiaox" w:date="2016-10-26T09:42:00Z">
            <w:rPr>
              <w:sz w:val="24"/>
            </w:rPr>
          </w:rPrChange>
        </w:rPr>
        <w:pPrChange w:id="4874" w:author="xiaox" w:date="2016-10-26T09:42:00Z">
          <w:pPr>
            <w:spacing w:line="360" w:lineRule="auto"/>
            <w:ind w:firstLineChars="200" w:firstLine="480"/>
          </w:pPr>
        </w:pPrChange>
      </w:pPr>
      <w:r w:rsidRPr="002D1708">
        <w:rPr>
          <w:rPrChange w:id="4875" w:author="xiaox" w:date="2016-10-26T09:42:00Z">
            <w:rPr>
              <w:sz w:val="24"/>
            </w:rPr>
          </w:rPrChange>
        </w:rPr>
        <w:lastRenderedPageBreak/>
        <w:t>4</w:t>
      </w:r>
      <w:r w:rsidRPr="002D1708">
        <w:rPr>
          <w:rFonts w:hint="eastAsia"/>
          <w:rPrChange w:id="4876" w:author="xiaox" w:date="2016-10-26T09:42:00Z">
            <w:rPr>
              <w:rFonts w:hint="eastAsia"/>
              <w:sz w:val="24"/>
            </w:rPr>
          </w:rPrChange>
        </w:rPr>
        <w:t>、其他根据相关法律法规及中国证监会的有关规定不得列入基金费用的项目。</w:t>
      </w:r>
      <w:bookmarkStart w:id="4877" w:name="_Hlt88827255"/>
      <w:bookmarkEnd w:id="4877"/>
    </w:p>
    <w:p w:rsidR="002D1708" w:rsidRPr="002D1708" w:rsidRDefault="002D1708" w:rsidP="002D1708">
      <w:pPr>
        <w:spacing w:line="360" w:lineRule="auto"/>
        <w:ind w:firstLineChars="200" w:firstLine="420"/>
        <w:rPr>
          <w:rPrChange w:id="4878" w:author="xiaox" w:date="2016-10-26T09:42:00Z">
            <w:rPr>
              <w:sz w:val="24"/>
            </w:rPr>
          </w:rPrChange>
        </w:rPr>
        <w:pPrChange w:id="4879" w:author="xiaox" w:date="2016-10-26T09:42:00Z">
          <w:pPr>
            <w:spacing w:line="360" w:lineRule="auto"/>
            <w:ind w:firstLineChars="200" w:firstLine="480"/>
          </w:pPr>
        </w:pPrChange>
      </w:pPr>
      <w:r w:rsidRPr="002D1708">
        <w:rPr>
          <w:rFonts w:hint="eastAsia"/>
          <w:rPrChange w:id="4880" w:author="xiaox" w:date="2016-10-26T09:42:00Z">
            <w:rPr>
              <w:rFonts w:hint="eastAsia"/>
              <w:sz w:val="24"/>
            </w:rPr>
          </w:rPrChange>
        </w:rPr>
        <w:t>四、基金税收</w:t>
      </w:r>
    </w:p>
    <w:p w:rsidR="002D1708" w:rsidRPr="002D1708" w:rsidRDefault="002D1708" w:rsidP="002D1708">
      <w:pPr>
        <w:spacing w:line="360" w:lineRule="auto"/>
        <w:ind w:firstLineChars="200" w:firstLine="420"/>
        <w:rPr>
          <w:rPrChange w:id="4881" w:author="xiaox" w:date="2016-10-26T09:42:00Z">
            <w:rPr>
              <w:sz w:val="24"/>
            </w:rPr>
          </w:rPrChange>
        </w:rPr>
        <w:pPrChange w:id="4882" w:author="xiaox" w:date="2016-10-26T09:42:00Z">
          <w:pPr>
            <w:spacing w:line="360" w:lineRule="auto"/>
            <w:ind w:firstLineChars="200" w:firstLine="480"/>
          </w:pPr>
        </w:pPrChange>
      </w:pPr>
      <w:r w:rsidRPr="002D1708">
        <w:rPr>
          <w:rFonts w:hint="eastAsia"/>
          <w:rPrChange w:id="4883" w:author="xiaox" w:date="2016-10-26T09:42:00Z">
            <w:rPr>
              <w:rFonts w:hint="eastAsia"/>
              <w:sz w:val="24"/>
            </w:rPr>
          </w:rPrChange>
        </w:rPr>
        <w:t>本基金运作过程中涉及的各纳税主体，其纳税义务按国家税收法律、法规执行。</w:t>
      </w:r>
    </w:p>
    <w:p w:rsidR="00105D40" w:rsidRPr="00105D40" w:rsidRDefault="009E2993" w:rsidP="00D67100">
      <w:pPr>
        <w:pStyle w:val="1"/>
        <w:spacing w:beforeLines="50" w:afterLines="50"/>
        <w:jc w:val="center"/>
        <w:rPr>
          <w:rFonts w:ascii="Times New Roman"/>
          <w:color w:val="auto"/>
          <w:sz w:val="21"/>
          <w:rPrChange w:id="4884" w:author="xiaox" w:date="2016-10-26T09:42:00Z">
            <w:rPr>
              <w:rFonts w:ascii="Times New Roman"/>
              <w:color w:val="auto"/>
              <w:sz w:val="30"/>
            </w:rPr>
          </w:rPrChange>
        </w:rPr>
      </w:pPr>
      <w:bookmarkStart w:id="4885" w:name="_Toc93226149"/>
      <w:bookmarkStart w:id="4886" w:name="_Toc92662707"/>
      <w:bookmarkStart w:id="4887" w:name="_Toc128310499"/>
      <w:bookmarkStart w:id="4888" w:name="_Toc139991746"/>
      <w:bookmarkStart w:id="4889" w:name="_Toc22552"/>
      <w:bookmarkStart w:id="4890" w:name="_Toc141703896"/>
      <w:bookmarkStart w:id="4891" w:name="_Toc19558"/>
      <w:bookmarkStart w:id="4892" w:name="_Toc15525"/>
      <w:bookmarkStart w:id="4893" w:name="_Toc3656"/>
      <w:bookmarkStart w:id="4894" w:name="_Toc25883"/>
      <w:bookmarkStart w:id="4895" w:name="_Toc178"/>
      <w:bookmarkStart w:id="4896" w:name="_Toc12761"/>
      <w:bookmarkStart w:id="4897" w:name="_Toc20052"/>
      <w:bookmarkStart w:id="4898" w:name="_Toc1617"/>
      <w:bookmarkStart w:id="4899" w:name="_Toc21829"/>
      <w:bookmarkStart w:id="4900" w:name="_Toc15351"/>
      <w:bookmarkStart w:id="4901" w:name="_Toc458581673"/>
      <w:del w:id="4902" w:author="xiaox" w:date="2016-10-26T09:42:00Z">
        <w:r>
          <w:rPr>
            <w:rFonts w:ascii="Times New Roman"/>
            <w:b w:val="0"/>
            <w:bCs/>
            <w:color w:val="auto"/>
            <w:sz w:val="30"/>
          </w:rPr>
          <w:br w:type="page"/>
        </w:r>
      </w:del>
      <w:r w:rsidR="002D1708" w:rsidRPr="002D1708">
        <w:rPr>
          <w:rFonts w:ascii="Times New Roman" w:hint="eastAsia"/>
          <w:color w:val="auto"/>
          <w:sz w:val="21"/>
          <w:rPrChange w:id="4903" w:author="xiaox" w:date="2016-10-26T09:42:00Z">
            <w:rPr>
              <w:rFonts w:ascii="Times New Roman" w:hint="eastAsia"/>
              <w:color w:val="auto"/>
              <w:sz w:val="30"/>
            </w:rPr>
          </w:rPrChange>
        </w:rPr>
        <w:t>第十六部分</w:t>
      </w:r>
      <w:r w:rsidR="002D1708" w:rsidRPr="002D1708">
        <w:rPr>
          <w:rFonts w:ascii="Times New Roman"/>
          <w:color w:val="auto"/>
          <w:sz w:val="21"/>
          <w:rPrChange w:id="4904" w:author="xiaox" w:date="2016-10-26T09:42:00Z">
            <w:rPr>
              <w:rFonts w:ascii="Times New Roman"/>
              <w:color w:val="auto"/>
              <w:sz w:val="30"/>
            </w:rPr>
          </w:rPrChange>
        </w:rPr>
        <w:t xml:space="preserve">  </w:t>
      </w:r>
      <w:r w:rsidR="002D1708" w:rsidRPr="002D1708">
        <w:rPr>
          <w:rFonts w:ascii="Times New Roman" w:hint="eastAsia"/>
          <w:color w:val="auto"/>
          <w:sz w:val="21"/>
          <w:rPrChange w:id="4905" w:author="xiaox" w:date="2016-10-26T09:42:00Z">
            <w:rPr>
              <w:rFonts w:ascii="Times New Roman" w:hint="eastAsia"/>
              <w:color w:val="auto"/>
              <w:sz w:val="30"/>
            </w:rPr>
          </w:rPrChange>
        </w:rPr>
        <w:t>基金</w:t>
      </w:r>
      <w:bookmarkEnd w:id="4885"/>
      <w:bookmarkEnd w:id="4886"/>
      <w:r w:rsidR="002D1708" w:rsidRPr="002D1708">
        <w:rPr>
          <w:rFonts w:ascii="Times New Roman" w:hint="eastAsia"/>
          <w:color w:val="auto"/>
          <w:sz w:val="21"/>
          <w:rPrChange w:id="4906" w:author="xiaox" w:date="2016-10-26T09:42:00Z">
            <w:rPr>
              <w:rFonts w:ascii="Times New Roman" w:hint="eastAsia"/>
              <w:color w:val="auto"/>
              <w:sz w:val="30"/>
            </w:rPr>
          </w:rPrChange>
        </w:rPr>
        <w:t>的收益与分配</w:t>
      </w:r>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p>
    <w:p w:rsidR="00821327" w:rsidRDefault="00821327">
      <w:pPr>
        <w:rPr>
          <w:del w:id="4907" w:author="xiaox" w:date="2016-10-26T09:42:00Z"/>
          <w:bCs/>
        </w:rPr>
      </w:pPr>
    </w:p>
    <w:p w:rsidR="002D1708" w:rsidRPr="002D1708" w:rsidRDefault="002D1708" w:rsidP="002D1708">
      <w:pPr>
        <w:spacing w:line="360" w:lineRule="auto"/>
        <w:ind w:firstLineChars="225" w:firstLine="473"/>
        <w:rPr>
          <w:rPrChange w:id="4908" w:author="xiaox" w:date="2016-10-26T09:42:00Z">
            <w:rPr>
              <w:sz w:val="24"/>
            </w:rPr>
          </w:rPrChange>
        </w:rPr>
        <w:pPrChange w:id="4909" w:author="xiaox" w:date="2016-10-26T09:42:00Z">
          <w:pPr>
            <w:spacing w:line="360" w:lineRule="auto"/>
            <w:ind w:firstLineChars="225" w:firstLine="540"/>
          </w:pPr>
        </w:pPrChange>
      </w:pPr>
      <w:r w:rsidRPr="002D1708">
        <w:rPr>
          <w:rFonts w:hint="eastAsia"/>
          <w:rPrChange w:id="4910" w:author="xiaox" w:date="2016-10-26T09:42:00Z">
            <w:rPr>
              <w:rFonts w:hint="eastAsia"/>
              <w:sz w:val="24"/>
            </w:rPr>
          </w:rPrChange>
        </w:rPr>
        <w:t>一、基金利润的构成</w:t>
      </w:r>
    </w:p>
    <w:p w:rsidR="002D1708" w:rsidRPr="002D1708" w:rsidRDefault="002D1708" w:rsidP="002D1708">
      <w:pPr>
        <w:spacing w:line="360" w:lineRule="auto"/>
        <w:ind w:firstLineChars="225" w:firstLine="473"/>
        <w:rPr>
          <w:rPrChange w:id="4911" w:author="xiaox" w:date="2016-10-26T09:42:00Z">
            <w:rPr>
              <w:sz w:val="24"/>
            </w:rPr>
          </w:rPrChange>
        </w:rPr>
        <w:pPrChange w:id="4912" w:author="xiaox" w:date="2016-10-26T09:42:00Z">
          <w:pPr>
            <w:spacing w:line="360" w:lineRule="auto"/>
            <w:ind w:firstLineChars="225" w:firstLine="540"/>
          </w:pPr>
        </w:pPrChange>
      </w:pPr>
      <w:r w:rsidRPr="002D1708">
        <w:rPr>
          <w:rFonts w:hint="eastAsia"/>
          <w:rPrChange w:id="4913" w:author="xiaox" w:date="2016-10-26T09:42:00Z">
            <w:rPr>
              <w:rFonts w:hint="eastAsia"/>
              <w:sz w:val="24"/>
            </w:rPr>
          </w:rPrChange>
        </w:rPr>
        <w:t>基金利润指基金利息收入、投资收益、公允价值变动收益和其他收入扣除相关费用后的余额，基金已实现收益指基金利润减去公允价值变动收益后的余额。</w:t>
      </w:r>
    </w:p>
    <w:p w:rsidR="002D1708" w:rsidRPr="002D1708" w:rsidRDefault="002D1708" w:rsidP="002D1708">
      <w:pPr>
        <w:spacing w:line="360" w:lineRule="auto"/>
        <w:ind w:firstLineChars="225" w:firstLine="473"/>
        <w:rPr>
          <w:rPrChange w:id="4914" w:author="xiaox" w:date="2016-10-26T09:42:00Z">
            <w:rPr>
              <w:sz w:val="24"/>
            </w:rPr>
          </w:rPrChange>
        </w:rPr>
        <w:pPrChange w:id="4915" w:author="xiaox" w:date="2016-10-26T09:42:00Z">
          <w:pPr>
            <w:spacing w:line="360" w:lineRule="auto"/>
            <w:ind w:firstLineChars="225" w:firstLine="540"/>
          </w:pPr>
        </w:pPrChange>
      </w:pPr>
      <w:r w:rsidRPr="002D1708">
        <w:rPr>
          <w:rFonts w:hint="eastAsia"/>
          <w:rPrChange w:id="4916" w:author="xiaox" w:date="2016-10-26T09:42:00Z">
            <w:rPr>
              <w:rFonts w:hint="eastAsia"/>
              <w:sz w:val="24"/>
            </w:rPr>
          </w:rPrChange>
        </w:rPr>
        <w:t>二、基金可供分配利润</w:t>
      </w:r>
    </w:p>
    <w:p w:rsidR="002D1708" w:rsidRPr="002D1708" w:rsidRDefault="002D1708" w:rsidP="002D1708">
      <w:pPr>
        <w:spacing w:line="360" w:lineRule="auto"/>
        <w:ind w:firstLineChars="225" w:firstLine="473"/>
        <w:rPr>
          <w:rPrChange w:id="4917" w:author="xiaox" w:date="2016-10-26T09:42:00Z">
            <w:rPr>
              <w:sz w:val="24"/>
            </w:rPr>
          </w:rPrChange>
        </w:rPr>
        <w:pPrChange w:id="4918" w:author="xiaox" w:date="2016-10-26T09:42:00Z">
          <w:pPr>
            <w:spacing w:line="360" w:lineRule="auto"/>
            <w:ind w:firstLineChars="225" w:firstLine="540"/>
          </w:pPr>
        </w:pPrChange>
      </w:pPr>
      <w:r w:rsidRPr="002D1708">
        <w:rPr>
          <w:rFonts w:hint="eastAsia"/>
          <w:rPrChange w:id="4919" w:author="xiaox" w:date="2016-10-26T09:42:00Z">
            <w:rPr>
              <w:rFonts w:hint="eastAsia"/>
              <w:sz w:val="24"/>
            </w:rPr>
          </w:rPrChange>
        </w:rPr>
        <w:t>基金可供分配利润指截至收益分配基准日基金未分配利润与未分配利润中已实现收益的孰低数。</w:t>
      </w:r>
    </w:p>
    <w:p w:rsidR="002D1708" w:rsidRPr="002D1708" w:rsidRDefault="002D1708" w:rsidP="002D1708">
      <w:pPr>
        <w:spacing w:line="360" w:lineRule="auto"/>
        <w:ind w:firstLineChars="225" w:firstLine="473"/>
        <w:rPr>
          <w:rPrChange w:id="4920" w:author="xiaox" w:date="2016-10-26T09:42:00Z">
            <w:rPr>
              <w:sz w:val="24"/>
            </w:rPr>
          </w:rPrChange>
        </w:rPr>
        <w:pPrChange w:id="4921" w:author="xiaox" w:date="2016-10-26T09:42:00Z">
          <w:pPr>
            <w:spacing w:line="360" w:lineRule="auto"/>
            <w:ind w:firstLineChars="225" w:firstLine="540"/>
          </w:pPr>
        </w:pPrChange>
      </w:pPr>
      <w:r w:rsidRPr="002D1708">
        <w:rPr>
          <w:rFonts w:hint="eastAsia"/>
          <w:rPrChange w:id="4922" w:author="xiaox" w:date="2016-10-26T09:42:00Z">
            <w:rPr>
              <w:rFonts w:hint="eastAsia"/>
              <w:sz w:val="24"/>
            </w:rPr>
          </w:rPrChange>
        </w:rPr>
        <w:t>三、基金收益分配原则</w:t>
      </w:r>
    </w:p>
    <w:p w:rsidR="00473770" w:rsidRPr="00473770" w:rsidRDefault="009E2993" w:rsidP="0040561A">
      <w:pPr>
        <w:spacing w:line="360" w:lineRule="auto"/>
        <w:ind w:firstLineChars="225" w:firstLine="540"/>
        <w:rPr>
          <w:ins w:id="4923" w:author="xiaox" w:date="2016-10-26T09:42:00Z"/>
          <w:bCs/>
          <w:szCs w:val="21"/>
        </w:rPr>
      </w:pPr>
      <w:del w:id="4924" w:author="xiaox" w:date="2016-10-26T09:42:00Z">
        <w:r>
          <w:rPr>
            <w:bCs/>
            <w:sz w:val="24"/>
          </w:rPr>
          <w:delText>1</w:delText>
        </w:r>
      </w:del>
      <w:ins w:id="4925" w:author="xiaox" w:date="2016-10-26T09:42:00Z">
        <w:r w:rsidR="00473770" w:rsidRPr="00473770">
          <w:rPr>
            <w:bCs/>
            <w:szCs w:val="21"/>
          </w:rPr>
          <w:t>1</w:t>
        </w:r>
        <w:r w:rsidR="00473770" w:rsidRPr="00473770">
          <w:rPr>
            <w:rFonts w:hint="eastAsia"/>
            <w:bCs/>
            <w:szCs w:val="21"/>
          </w:rPr>
          <w:t>、由于基金费用的不同，不同类别的基金份额在收益分配数额方面可能有所不同，基金管理人可对各类别基金份额分别制定收益分配方案，同一类别内的每一基金份额享有同等分配权</w:t>
        </w:r>
        <w:r w:rsidR="000B386B">
          <w:rPr>
            <w:rFonts w:hint="eastAsia"/>
            <w:bCs/>
            <w:szCs w:val="21"/>
          </w:rPr>
          <w:t>。</w:t>
        </w:r>
      </w:ins>
    </w:p>
    <w:p w:rsidR="00297D5F" w:rsidRPr="00297D5F" w:rsidRDefault="00473770">
      <w:pPr>
        <w:spacing w:line="360" w:lineRule="auto"/>
        <w:ind w:firstLineChars="225" w:firstLine="473"/>
        <w:rPr>
          <w:rPrChange w:id="4926" w:author="xiaox" w:date="2016-10-26T09:42:00Z">
            <w:rPr>
              <w:sz w:val="24"/>
            </w:rPr>
          </w:rPrChange>
        </w:rPr>
      </w:pPr>
      <w:ins w:id="4927" w:author="xiaox" w:date="2016-10-26T09:42:00Z">
        <w:r w:rsidRPr="00473770">
          <w:rPr>
            <w:bCs/>
            <w:szCs w:val="21"/>
          </w:rPr>
          <w:t>2</w:t>
        </w:r>
      </w:ins>
      <w:r w:rsidR="002D1708" w:rsidRPr="002D1708">
        <w:rPr>
          <w:rFonts w:hint="eastAsia"/>
          <w:rPrChange w:id="4928" w:author="xiaox" w:date="2016-10-26T09:42:00Z">
            <w:rPr>
              <w:rFonts w:hint="eastAsia"/>
              <w:sz w:val="24"/>
            </w:rPr>
          </w:rPrChange>
        </w:rPr>
        <w:t>、在符合有关基金分红条件的前提下，本基金每年收益分配次数最多为</w:t>
      </w:r>
      <w:del w:id="4929" w:author="xiaox" w:date="2016-10-26T09:42:00Z">
        <w:r w:rsidR="009E2993">
          <w:rPr>
            <w:bCs/>
            <w:sz w:val="24"/>
            <w:highlight w:val="yellow"/>
          </w:rPr>
          <w:delText>XX</w:delText>
        </w:r>
      </w:del>
      <w:ins w:id="4930" w:author="xiaox" w:date="2016-10-26T09:42:00Z">
        <w:r w:rsidRPr="00473770">
          <w:rPr>
            <w:bCs/>
            <w:szCs w:val="21"/>
          </w:rPr>
          <w:t>12</w:t>
        </w:r>
      </w:ins>
      <w:r w:rsidR="002D1708" w:rsidRPr="002D1708">
        <w:rPr>
          <w:rFonts w:hint="eastAsia"/>
          <w:rPrChange w:id="4931" w:author="xiaox" w:date="2016-10-26T09:42:00Z">
            <w:rPr>
              <w:rFonts w:hint="eastAsia"/>
              <w:sz w:val="24"/>
            </w:rPr>
          </w:rPrChange>
        </w:rPr>
        <w:t>次，每次收益分配比例不得低于该次可供分配利润的</w:t>
      </w:r>
      <w:del w:id="4932" w:author="xiaox" w:date="2016-10-26T09:42:00Z">
        <w:r w:rsidR="009E2993">
          <w:rPr>
            <w:bCs/>
            <w:sz w:val="24"/>
            <w:highlight w:val="yellow"/>
          </w:rPr>
          <w:delText>XX</w:delText>
        </w:r>
      </w:del>
      <w:ins w:id="4933" w:author="xiaox" w:date="2016-10-26T09:42:00Z">
        <w:r w:rsidRPr="00473770">
          <w:rPr>
            <w:bCs/>
            <w:szCs w:val="21"/>
          </w:rPr>
          <w:t>20</w:t>
        </w:r>
      </w:ins>
      <w:r w:rsidR="002D1708" w:rsidRPr="002D1708">
        <w:rPr>
          <w:rPrChange w:id="4934" w:author="xiaox" w:date="2016-10-26T09:42:00Z">
            <w:rPr>
              <w:sz w:val="24"/>
            </w:rPr>
          </w:rPrChange>
        </w:rPr>
        <w:t>%</w:t>
      </w:r>
      <w:r w:rsidR="002D1708" w:rsidRPr="002D1708">
        <w:rPr>
          <w:rFonts w:hint="eastAsia"/>
          <w:rPrChange w:id="4935" w:author="xiaox" w:date="2016-10-26T09:42:00Z">
            <w:rPr>
              <w:rFonts w:hint="eastAsia"/>
              <w:sz w:val="24"/>
            </w:rPr>
          </w:rPrChange>
        </w:rPr>
        <w:t>，若《基金合同》生效不满</w:t>
      </w:r>
      <w:r w:rsidR="002D1708" w:rsidRPr="002D1708">
        <w:rPr>
          <w:rPrChange w:id="4936" w:author="xiaox" w:date="2016-10-26T09:42:00Z">
            <w:rPr>
              <w:sz w:val="24"/>
            </w:rPr>
          </w:rPrChange>
        </w:rPr>
        <w:t>3</w:t>
      </w:r>
      <w:r w:rsidR="002D1708" w:rsidRPr="002D1708">
        <w:rPr>
          <w:rFonts w:hint="eastAsia"/>
          <w:rPrChange w:id="4937" w:author="xiaox" w:date="2016-10-26T09:42:00Z">
            <w:rPr>
              <w:rFonts w:hint="eastAsia"/>
              <w:sz w:val="24"/>
            </w:rPr>
          </w:rPrChange>
        </w:rPr>
        <w:t>个月可不进行收益分配</w:t>
      </w:r>
      <w:del w:id="4938" w:author="xiaox" w:date="2016-10-26T09:42:00Z">
        <w:r w:rsidR="009E2993">
          <w:rPr>
            <w:bCs/>
            <w:sz w:val="24"/>
          </w:rPr>
          <w:delText>；</w:delText>
        </w:r>
      </w:del>
      <w:ins w:id="4939" w:author="xiaox" w:date="2016-10-26T09:42:00Z">
        <w:r w:rsidR="000B386B">
          <w:rPr>
            <w:rFonts w:hint="eastAsia"/>
            <w:bCs/>
            <w:szCs w:val="21"/>
          </w:rPr>
          <w:t>。</w:t>
        </w:r>
      </w:ins>
    </w:p>
    <w:p w:rsidR="00297D5F" w:rsidRPr="00297D5F" w:rsidRDefault="009E2993">
      <w:pPr>
        <w:spacing w:line="360" w:lineRule="auto"/>
        <w:ind w:firstLineChars="225" w:firstLine="540"/>
        <w:rPr>
          <w:rPrChange w:id="4940" w:author="xiaox" w:date="2016-10-26T09:42:00Z">
            <w:rPr>
              <w:sz w:val="24"/>
            </w:rPr>
          </w:rPrChange>
        </w:rPr>
      </w:pPr>
      <w:del w:id="4941" w:author="xiaox" w:date="2016-10-26T09:42:00Z">
        <w:r>
          <w:rPr>
            <w:bCs/>
            <w:sz w:val="24"/>
          </w:rPr>
          <w:delText>2</w:delText>
        </w:r>
      </w:del>
      <w:ins w:id="4942" w:author="xiaox" w:date="2016-10-26T09:42:00Z">
        <w:r w:rsidR="00473770" w:rsidRPr="00473770">
          <w:rPr>
            <w:bCs/>
            <w:szCs w:val="21"/>
          </w:rPr>
          <w:t>3</w:t>
        </w:r>
      </w:ins>
      <w:r w:rsidR="002D1708" w:rsidRPr="002D1708">
        <w:rPr>
          <w:rFonts w:hint="eastAsia"/>
          <w:rPrChange w:id="4943" w:author="xiaox" w:date="2016-10-26T09:42:00Z">
            <w:rPr>
              <w:rFonts w:hint="eastAsia"/>
              <w:sz w:val="24"/>
            </w:rPr>
          </w:rPrChange>
        </w:rPr>
        <w:t>、本基金收益分配方式分两种：现金分红与红利再投资，投资者可选择现金红利或将现金红利自动转为基金份额进行再投资；若投资者不选择，本基金默认的收益分配方式是现金分红</w:t>
      </w:r>
      <w:del w:id="4944" w:author="xiaox" w:date="2016-10-26T09:42:00Z">
        <w:r>
          <w:rPr>
            <w:bCs/>
            <w:sz w:val="24"/>
          </w:rPr>
          <w:delText>；</w:delText>
        </w:r>
      </w:del>
      <w:ins w:id="4945" w:author="xiaox" w:date="2016-10-26T09:42:00Z">
        <w:r w:rsidR="000B386B">
          <w:rPr>
            <w:rFonts w:hint="eastAsia"/>
            <w:bCs/>
            <w:szCs w:val="21"/>
          </w:rPr>
          <w:t>。</w:t>
        </w:r>
      </w:ins>
    </w:p>
    <w:p w:rsidR="00297D5F" w:rsidRPr="00297D5F" w:rsidRDefault="009E2993">
      <w:pPr>
        <w:spacing w:line="360" w:lineRule="auto"/>
        <w:ind w:firstLineChars="225" w:firstLine="540"/>
        <w:rPr>
          <w:rPrChange w:id="4946" w:author="xiaox" w:date="2016-10-26T09:42:00Z">
            <w:rPr>
              <w:sz w:val="24"/>
            </w:rPr>
          </w:rPrChange>
        </w:rPr>
      </w:pPr>
      <w:del w:id="4947" w:author="xiaox" w:date="2016-10-26T09:42:00Z">
        <w:r>
          <w:rPr>
            <w:bCs/>
            <w:sz w:val="24"/>
          </w:rPr>
          <w:delText>3</w:delText>
        </w:r>
      </w:del>
      <w:ins w:id="4948" w:author="xiaox" w:date="2016-10-26T09:42:00Z">
        <w:r w:rsidR="00473770" w:rsidRPr="00473770">
          <w:rPr>
            <w:bCs/>
            <w:szCs w:val="21"/>
          </w:rPr>
          <w:t>4</w:t>
        </w:r>
      </w:ins>
      <w:r w:rsidR="002D1708" w:rsidRPr="002D1708">
        <w:rPr>
          <w:rFonts w:hint="eastAsia"/>
          <w:rPrChange w:id="4949" w:author="xiaox" w:date="2016-10-26T09:42:00Z">
            <w:rPr>
              <w:rFonts w:hint="eastAsia"/>
              <w:sz w:val="24"/>
            </w:rPr>
          </w:rPrChange>
        </w:rPr>
        <w:t>、基金收益分配后基金份额净值不能低于面值；即基金收益分配基准日的基金份额净值减去每单位基金份额收益分配金额后不能低于面值。</w:t>
      </w:r>
    </w:p>
    <w:p w:rsidR="00821327" w:rsidRDefault="009E2993">
      <w:pPr>
        <w:spacing w:line="360" w:lineRule="auto"/>
        <w:ind w:firstLineChars="225" w:firstLine="540"/>
        <w:rPr>
          <w:del w:id="4950" w:author="xiaox" w:date="2016-10-26T09:42:00Z"/>
          <w:bCs/>
          <w:sz w:val="24"/>
        </w:rPr>
      </w:pPr>
      <w:del w:id="4951" w:author="xiaox" w:date="2016-10-26T09:42:00Z">
        <w:r>
          <w:rPr>
            <w:bCs/>
            <w:sz w:val="24"/>
          </w:rPr>
          <w:delText>4</w:delText>
        </w:r>
        <w:r>
          <w:rPr>
            <w:bCs/>
            <w:sz w:val="24"/>
          </w:rPr>
          <w:delText>、每一基金份额享有同等分配权；</w:delText>
        </w:r>
      </w:del>
    </w:p>
    <w:p w:rsidR="002D1708" w:rsidRPr="002D1708" w:rsidRDefault="002D1708" w:rsidP="002D1708">
      <w:pPr>
        <w:spacing w:line="360" w:lineRule="auto"/>
        <w:ind w:firstLineChars="225" w:firstLine="473"/>
        <w:rPr>
          <w:rPrChange w:id="4952" w:author="xiaox" w:date="2016-10-26T09:42:00Z">
            <w:rPr>
              <w:sz w:val="24"/>
            </w:rPr>
          </w:rPrChange>
        </w:rPr>
        <w:pPrChange w:id="4953" w:author="xiaox" w:date="2016-10-26T09:42:00Z">
          <w:pPr>
            <w:spacing w:line="360" w:lineRule="auto"/>
            <w:ind w:firstLineChars="225" w:firstLine="540"/>
          </w:pPr>
        </w:pPrChange>
      </w:pPr>
      <w:r w:rsidRPr="002D1708">
        <w:rPr>
          <w:rPrChange w:id="4954" w:author="xiaox" w:date="2016-10-26T09:42:00Z">
            <w:rPr>
              <w:sz w:val="24"/>
            </w:rPr>
          </w:rPrChange>
        </w:rPr>
        <w:t>5</w:t>
      </w:r>
      <w:r w:rsidRPr="002D1708">
        <w:rPr>
          <w:rFonts w:hint="eastAsia"/>
          <w:rPrChange w:id="4955" w:author="xiaox" w:date="2016-10-26T09:42:00Z">
            <w:rPr>
              <w:rFonts w:hint="eastAsia"/>
              <w:sz w:val="24"/>
            </w:rPr>
          </w:rPrChange>
        </w:rPr>
        <w:t>、法律法规或监管机关另有规定的，从其规定。</w:t>
      </w:r>
    </w:p>
    <w:p w:rsidR="00473770" w:rsidRPr="00473770" w:rsidRDefault="00473770" w:rsidP="005326F4">
      <w:pPr>
        <w:spacing w:line="360" w:lineRule="auto"/>
        <w:ind w:firstLineChars="200" w:firstLine="420"/>
        <w:rPr>
          <w:ins w:id="4956" w:author="xiaox" w:date="2016-10-26T09:42:00Z"/>
          <w:bCs/>
          <w:szCs w:val="21"/>
        </w:rPr>
      </w:pPr>
      <w:ins w:id="4957" w:author="xiaox" w:date="2016-10-26T09:42:00Z">
        <w:r w:rsidRPr="00473770">
          <w:rPr>
            <w:rFonts w:hAnsi="宋体"/>
            <w:szCs w:val="21"/>
          </w:rPr>
          <w:t>在不违反法律法规</w:t>
        </w:r>
        <w:r w:rsidR="00EF1C9F">
          <w:rPr>
            <w:rFonts w:hAnsi="宋体" w:hint="eastAsia"/>
            <w:szCs w:val="21"/>
          </w:rPr>
          <w:t>且持有人无实质性不利</w:t>
        </w:r>
        <w:r w:rsidR="006C268F">
          <w:rPr>
            <w:rFonts w:hAnsi="宋体" w:hint="eastAsia"/>
            <w:szCs w:val="21"/>
          </w:rPr>
          <w:t>影响</w:t>
        </w:r>
        <w:r w:rsidRPr="00473770">
          <w:rPr>
            <w:rFonts w:hAnsi="宋体"/>
            <w:szCs w:val="21"/>
          </w:rPr>
          <w:t>的情况下，基金管理人、登记机构可对基金收益分配原则进行调整，不需召开基金份额持有人大会。</w:t>
        </w:r>
      </w:ins>
    </w:p>
    <w:p w:rsidR="002D1708" w:rsidRPr="002D1708" w:rsidRDefault="002D1708" w:rsidP="002D1708">
      <w:pPr>
        <w:spacing w:line="360" w:lineRule="auto"/>
        <w:ind w:firstLineChars="225" w:firstLine="473"/>
        <w:rPr>
          <w:rPrChange w:id="4958" w:author="xiaox" w:date="2016-10-26T09:42:00Z">
            <w:rPr>
              <w:sz w:val="24"/>
            </w:rPr>
          </w:rPrChange>
        </w:rPr>
        <w:pPrChange w:id="4959" w:author="xiaox" w:date="2016-10-26T09:42:00Z">
          <w:pPr>
            <w:spacing w:line="360" w:lineRule="auto"/>
            <w:ind w:firstLineChars="225" w:firstLine="540"/>
          </w:pPr>
        </w:pPrChange>
      </w:pPr>
      <w:r w:rsidRPr="002D1708">
        <w:rPr>
          <w:rFonts w:hint="eastAsia"/>
          <w:rPrChange w:id="4960" w:author="xiaox" w:date="2016-10-26T09:42:00Z">
            <w:rPr>
              <w:rFonts w:hint="eastAsia"/>
              <w:sz w:val="24"/>
            </w:rPr>
          </w:rPrChange>
        </w:rPr>
        <w:t>四、收益分配方案</w:t>
      </w:r>
    </w:p>
    <w:p w:rsidR="002D1708" w:rsidRPr="002D1708" w:rsidRDefault="002D1708" w:rsidP="002D1708">
      <w:pPr>
        <w:spacing w:line="360" w:lineRule="auto"/>
        <w:ind w:firstLineChars="225" w:firstLine="473"/>
        <w:rPr>
          <w:rPrChange w:id="4961" w:author="xiaox" w:date="2016-10-26T09:42:00Z">
            <w:rPr>
              <w:sz w:val="24"/>
            </w:rPr>
          </w:rPrChange>
        </w:rPr>
        <w:pPrChange w:id="4962" w:author="xiaox" w:date="2016-10-26T09:42:00Z">
          <w:pPr>
            <w:spacing w:line="360" w:lineRule="auto"/>
            <w:ind w:firstLineChars="225" w:firstLine="540"/>
          </w:pPr>
        </w:pPrChange>
      </w:pPr>
      <w:r w:rsidRPr="002D1708">
        <w:rPr>
          <w:rFonts w:hint="eastAsia"/>
          <w:rPrChange w:id="4963" w:author="xiaox" w:date="2016-10-26T09:42:00Z">
            <w:rPr>
              <w:rFonts w:hint="eastAsia"/>
              <w:sz w:val="24"/>
            </w:rPr>
          </w:rPrChange>
        </w:rPr>
        <w:t>基金收益分配方案中应载明截止收益分配基准日的可供分配利润、基金收益分配对象、分配时间、分配数额及比例、分配方式等内容。</w:t>
      </w:r>
    </w:p>
    <w:p w:rsidR="002D1708" w:rsidRPr="002D1708" w:rsidRDefault="002D1708" w:rsidP="002D1708">
      <w:pPr>
        <w:spacing w:line="360" w:lineRule="auto"/>
        <w:ind w:firstLineChars="225" w:firstLine="473"/>
        <w:rPr>
          <w:rPrChange w:id="4964" w:author="xiaox" w:date="2016-10-26T09:42:00Z">
            <w:rPr>
              <w:sz w:val="24"/>
            </w:rPr>
          </w:rPrChange>
        </w:rPr>
        <w:pPrChange w:id="4965" w:author="xiaox" w:date="2016-10-26T09:42:00Z">
          <w:pPr>
            <w:spacing w:line="360" w:lineRule="auto"/>
            <w:ind w:firstLineChars="225" w:firstLine="540"/>
          </w:pPr>
        </w:pPrChange>
      </w:pPr>
      <w:r w:rsidRPr="002D1708">
        <w:rPr>
          <w:rFonts w:hint="eastAsia"/>
          <w:rPrChange w:id="4966" w:author="xiaox" w:date="2016-10-26T09:42:00Z">
            <w:rPr>
              <w:rFonts w:hint="eastAsia"/>
              <w:sz w:val="24"/>
            </w:rPr>
          </w:rPrChange>
        </w:rPr>
        <w:t>五、收益分配方案的确定、公告与实施</w:t>
      </w:r>
    </w:p>
    <w:p w:rsidR="002D1708" w:rsidRPr="002D1708" w:rsidRDefault="002D1708" w:rsidP="002D1708">
      <w:pPr>
        <w:spacing w:line="360" w:lineRule="auto"/>
        <w:ind w:firstLineChars="225" w:firstLine="473"/>
        <w:rPr>
          <w:rPrChange w:id="4967" w:author="xiaox" w:date="2016-10-26T09:42:00Z">
            <w:rPr>
              <w:sz w:val="24"/>
            </w:rPr>
          </w:rPrChange>
        </w:rPr>
        <w:pPrChange w:id="4968" w:author="xiaox" w:date="2016-10-26T09:42:00Z">
          <w:pPr>
            <w:spacing w:line="360" w:lineRule="auto"/>
            <w:ind w:firstLineChars="225" w:firstLine="540"/>
          </w:pPr>
        </w:pPrChange>
      </w:pPr>
      <w:r w:rsidRPr="002D1708">
        <w:rPr>
          <w:rFonts w:hint="eastAsia"/>
          <w:rPrChange w:id="4969" w:author="xiaox" w:date="2016-10-26T09:42:00Z">
            <w:rPr>
              <w:rFonts w:hint="eastAsia"/>
              <w:sz w:val="24"/>
            </w:rPr>
          </w:rPrChange>
        </w:rPr>
        <w:lastRenderedPageBreak/>
        <w:t>本基金收益分配方案由基金管理人拟定，并由基金托管人复核，在</w:t>
      </w:r>
      <w:r w:rsidRPr="002D1708">
        <w:rPr>
          <w:rPrChange w:id="4970" w:author="xiaox" w:date="2016-10-26T09:42:00Z">
            <w:rPr>
              <w:sz w:val="24"/>
            </w:rPr>
          </w:rPrChange>
        </w:rPr>
        <w:t>2</w:t>
      </w:r>
      <w:del w:id="4971" w:author="xiaox" w:date="2016-10-26T09:42:00Z">
        <w:r w:rsidR="009E2993">
          <w:rPr>
            <w:bCs/>
            <w:sz w:val="24"/>
          </w:rPr>
          <w:delText>个工作</w:delText>
        </w:r>
      </w:del>
      <w:r w:rsidRPr="002D1708">
        <w:rPr>
          <w:rFonts w:hint="eastAsia"/>
          <w:rPrChange w:id="4972" w:author="xiaox" w:date="2016-10-26T09:42:00Z">
            <w:rPr>
              <w:rFonts w:hint="eastAsia"/>
              <w:sz w:val="24"/>
            </w:rPr>
          </w:rPrChange>
        </w:rPr>
        <w:t>日内在指定</w:t>
      </w:r>
      <w:del w:id="4973" w:author="xiaox" w:date="2016-10-26T09:42:00Z">
        <w:r w:rsidR="009E2993">
          <w:rPr>
            <w:bCs/>
            <w:sz w:val="24"/>
          </w:rPr>
          <w:delText>媒体</w:delText>
        </w:r>
      </w:del>
      <w:ins w:id="4974" w:author="xiaox" w:date="2016-10-26T09:42:00Z">
        <w:r w:rsidR="00473770" w:rsidRPr="00473770">
          <w:rPr>
            <w:rFonts w:hint="eastAsia"/>
            <w:bCs/>
            <w:szCs w:val="21"/>
          </w:rPr>
          <w:t>媒介</w:t>
        </w:r>
      </w:ins>
      <w:r w:rsidRPr="002D1708">
        <w:rPr>
          <w:rFonts w:hint="eastAsia"/>
          <w:rPrChange w:id="4975" w:author="xiaox" w:date="2016-10-26T09:42:00Z">
            <w:rPr>
              <w:rFonts w:hint="eastAsia"/>
              <w:sz w:val="24"/>
            </w:rPr>
          </w:rPrChange>
        </w:rPr>
        <w:t>公告并报中国证监会备案。</w:t>
      </w:r>
    </w:p>
    <w:p w:rsidR="002D1708" w:rsidRPr="002D1708" w:rsidRDefault="002D1708" w:rsidP="002D1708">
      <w:pPr>
        <w:spacing w:line="360" w:lineRule="auto"/>
        <w:ind w:firstLineChars="225" w:firstLine="473"/>
        <w:rPr>
          <w:rPrChange w:id="4976" w:author="xiaox" w:date="2016-10-26T09:42:00Z">
            <w:rPr>
              <w:sz w:val="24"/>
            </w:rPr>
          </w:rPrChange>
        </w:rPr>
        <w:pPrChange w:id="4977" w:author="xiaox" w:date="2016-10-26T09:42:00Z">
          <w:pPr>
            <w:spacing w:line="360" w:lineRule="auto"/>
            <w:ind w:firstLineChars="225" w:firstLine="540"/>
          </w:pPr>
        </w:pPrChange>
      </w:pPr>
      <w:r w:rsidRPr="002D1708">
        <w:rPr>
          <w:rFonts w:hint="eastAsia"/>
          <w:rPrChange w:id="4978" w:author="xiaox" w:date="2016-10-26T09:42:00Z">
            <w:rPr>
              <w:rFonts w:hint="eastAsia"/>
              <w:sz w:val="24"/>
            </w:rPr>
          </w:rPrChange>
        </w:rPr>
        <w:t>基金红利发放日距离收益分配基准日（即可供分配利润计算截止日）的时间不得超过</w:t>
      </w:r>
      <w:r w:rsidRPr="002D1708">
        <w:rPr>
          <w:rPrChange w:id="4979" w:author="xiaox" w:date="2016-10-26T09:42:00Z">
            <w:rPr>
              <w:sz w:val="24"/>
            </w:rPr>
          </w:rPrChange>
        </w:rPr>
        <w:t>15</w:t>
      </w:r>
      <w:r w:rsidRPr="002D1708">
        <w:rPr>
          <w:rFonts w:hint="eastAsia"/>
          <w:rPrChange w:id="4980" w:author="xiaox" w:date="2016-10-26T09:42:00Z">
            <w:rPr>
              <w:rFonts w:hint="eastAsia"/>
              <w:sz w:val="24"/>
            </w:rPr>
          </w:rPrChange>
        </w:rPr>
        <w:t>个工作日。</w:t>
      </w:r>
    </w:p>
    <w:p w:rsidR="002D1708" w:rsidRPr="002D1708" w:rsidRDefault="002D1708" w:rsidP="002D1708">
      <w:pPr>
        <w:spacing w:line="360" w:lineRule="auto"/>
        <w:ind w:firstLineChars="225" w:firstLine="473"/>
        <w:rPr>
          <w:rPrChange w:id="4981" w:author="xiaox" w:date="2016-10-26T09:42:00Z">
            <w:rPr>
              <w:sz w:val="24"/>
            </w:rPr>
          </w:rPrChange>
        </w:rPr>
        <w:pPrChange w:id="4982" w:author="xiaox" w:date="2016-10-26T09:42:00Z">
          <w:pPr>
            <w:spacing w:line="360" w:lineRule="auto"/>
            <w:ind w:firstLineChars="225" w:firstLine="540"/>
          </w:pPr>
        </w:pPrChange>
      </w:pPr>
      <w:r w:rsidRPr="002D1708">
        <w:rPr>
          <w:rFonts w:hint="eastAsia"/>
          <w:rPrChange w:id="4983" w:author="xiaox" w:date="2016-10-26T09:42:00Z">
            <w:rPr>
              <w:rFonts w:hint="eastAsia"/>
              <w:sz w:val="24"/>
            </w:rPr>
          </w:rPrChange>
        </w:rPr>
        <w:t>六、基金收益分配中发生的费用</w:t>
      </w:r>
    </w:p>
    <w:p w:rsidR="002D1708" w:rsidRPr="002D1708" w:rsidRDefault="002D1708" w:rsidP="002D1708">
      <w:pPr>
        <w:spacing w:line="360" w:lineRule="auto"/>
        <w:ind w:firstLineChars="225" w:firstLine="473"/>
        <w:rPr>
          <w:rPrChange w:id="4984" w:author="xiaox" w:date="2016-10-26T09:42:00Z">
            <w:rPr>
              <w:sz w:val="24"/>
            </w:rPr>
          </w:rPrChange>
        </w:rPr>
        <w:pPrChange w:id="4985" w:author="xiaox" w:date="2016-10-26T09:42:00Z">
          <w:pPr>
            <w:spacing w:line="360" w:lineRule="auto"/>
            <w:ind w:firstLineChars="225" w:firstLine="540"/>
          </w:pPr>
        </w:pPrChange>
      </w:pPr>
      <w:r w:rsidRPr="002D1708">
        <w:rPr>
          <w:rFonts w:hint="eastAsia"/>
          <w:rPrChange w:id="4986" w:author="xiaox" w:date="2016-10-26T09:42:00Z">
            <w:rPr>
              <w:rFonts w:hint="eastAsia"/>
              <w:sz w:val="24"/>
            </w:rPr>
          </w:rPrChange>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依照《业务规则》执行。</w:t>
      </w:r>
    </w:p>
    <w:p w:rsidR="00105D40" w:rsidRPr="00105D40" w:rsidRDefault="009E2993" w:rsidP="00D67100">
      <w:pPr>
        <w:pStyle w:val="1"/>
        <w:spacing w:beforeLines="50" w:afterLines="50"/>
        <w:jc w:val="center"/>
        <w:rPr>
          <w:rFonts w:ascii="Times New Roman"/>
          <w:color w:val="auto"/>
          <w:sz w:val="21"/>
          <w:rPrChange w:id="4987" w:author="xiaox" w:date="2016-10-26T09:42:00Z">
            <w:rPr>
              <w:rFonts w:ascii="Times New Roman"/>
              <w:color w:val="auto"/>
              <w:sz w:val="30"/>
            </w:rPr>
          </w:rPrChange>
        </w:rPr>
      </w:pPr>
      <w:bookmarkStart w:id="4988" w:name="_Toc93226150"/>
      <w:bookmarkStart w:id="4989" w:name="_Toc92662708"/>
      <w:bookmarkStart w:id="4990" w:name="_Toc128310500"/>
      <w:bookmarkStart w:id="4991" w:name="_Toc141703897"/>
      <w:bookmarkStart w:id="4992" w:name="_Toc139991747"/>
      <w:bookmarkStart w:id="4993" w:name="_Toc1043"/>
      <w:bookmarkStart w:id="4994" w:name="_Toc29695"/>
      <w:bookmarkStart w:id="4995" w:name="_Toc23859"/>
      <w:bookmarkStart w:id="4996" w:name="_Toc13255"/>
      <w:bookmarkStart w:id="4997" w:name="_Toc17499"/>
      <w:bookmarkStart w:id="4998" w:name="_Toc28961"/>
      <w:bookmarkStart w:id="4999" w:name="_Toc10894"/>
      <w:bookmarkStart w:id="5000" w:name="_Toc18007"/>
      <w:bookmarkStart w:id="5001" w:name="_Toc31736"/>
      <w:bookmarkStart w:id="5002" w:name="_Toc21206"/>
      <w:bookmarkStart w:id="5003" w:name="_Toc18747"/>
      <w:bookmarkStart w:id="5004" w:name="_Toc458581674"/>
      <w:del w:id="5005" w:author="xiaox" w:date="2016-10-26T09:42:00Z">
        <w:r>
          <w:rPr>
            <w:rFonts w:ascii="Times New Roman"/>
            <w:b w:val="0"/>
            <w:bCs/>
            <w:color w:val="auto"/>
            <w:kern w:val="44"/>
            <w:sz w:val="21"/>
          </w:rPr>
          <w:br w:type="page"/>
        </w:r>
      </w:del>
      <w:r w:rsidR="002D1708" w:rsidRPr="002D1708">
        <w:rPr>
          <w:rFonts w:ascii="Times New Roman" w:hint="eastAsia"/>
          <w:color w:val="auto"/>
          <w:sz w:val="21"/>
          <w:rPrChange w:id="5006" w:author="xiaox" w:date="2016-10-26T09:42:00Z">
            <w:rPr>
              <w:rFonts w:ascii="Times New Roman" w:hint="eastAsia"/>
              <w:color w:val="auto"/>
              <w:sz w:val="30"/>
            </w:rPr>
          </w:rPrChange>
        </w:rPr>
        <w:t>第十七部分</w:t>
      </w:r>
      <w:r w:rsidR="002D1708" w:rsidRPr="002D1708">
        <w:rPr>
          <w:rFonts w:ascii="Times New Roman"/>
          <w:color w:val="auto"/>
          <w:sz w:val="21"/>
          <w:rPrChange w:id="5007" w:author="xiaox" w:date="2016-10-26T09:42:00Z">
            <w:rPr>
              <w:rFonts w:ascii="Times New Roman"/>
              <w:color w:val="auto"/>
              <w:sz w:val="30"/>
            </w:rPr>
          </w:rPrChange>
        </w:rPr>
        <w:t xml:space="preserve">  </w:t>
      </w:r>
      <w:r w:rsidR="002D1708" w:rsidRPr="002D1708">
        <w:rPr>
          <w:rFonts w:ascii="Times New Roman" w:hint="eastAsia"/>
          <w:color w:val="auto"/>
          <w:sz w:val="21"/>
          <w:rPrChange w:id="5008" w:author="xiaox" w:date="2016-10-26T09:42:00Z">
            <w:rPr>
              <w:rFonts w:ascii="Times New Roman" w:hint="eastAsia"/>
              <w:color w:val="auto"/>
              <w:sz w:val="30"/>
            </w:rPr>
          </w:rPrChange>
        </w:rPr>
        <w:t>基金</w:t>
      </w:r>
      <w:bookmarkEnd w:id="4988"/>
      <w:bookmarkEnd w:id="4989"/>
      <w:r w:rsidR="002D1708" w:rsidRPr="002D1708">
        <w:rPr>
          <w:rFonts w:ascii="Times New Roman" w:hint="eastAsia"/>
          <w:color w:val="auto"/>
          <w:sz w:val="21"/>
          <w:rPrChange w:id="5009" w:author="xiaox" w:date="2016-10-26T09:42:00Z">
            <w:rPr>
              <w:rFonts w:ascii="Times New Roman" w:hint="eastAsia"/>
              <w:color w:val="auto"/>
              <w:sz w:val="30"/>
            </w:rPr>
          </w:rPrChange>
        </w:rPr>
        <w:t>的会计与审计</w:t>
      </w:r>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p>
    <w:p w:rsidR="00821327" w:rsidRDefault="00821327" w:rsidP="00D6062B">
      <w:pPr>
        <w:spacing w:line="360" w:lineRule="auto"/>
        <w:ind w:firstLineChars="200" w:firstLine="480"/>
        <w:rPr>
          <w:del w:id="5010" w:author="xiaox" w:date="2016-10-26T09:42:00Z"/>
          <w:bCs/>
          <w:sz w:val="24"/>
        </w:rPr>
      </w:pPr>
    </w:p>
    <w:p w:rsidR="002D1708" w:rsidRPr="002D1708" w:rsidRDefault="002D1708" w:rsidP="002D1708">
      <w:pPr>
        <w:spacing w:line="360" w:lineRule="auto"/>
        <w:ind w:firstLineChars="200" w:firstLine="420"/>
        <w:rPr>
          <w:rPrChange w:id="5011" w:author="xiaox" w:date="2016-10-26T09:42:00Z">
            <w:rPr>
              <w:sz w:val="24"/>
            </w:rPr>
          </w:rPrChange>
        </w:rPr>
        <w:pPrChange w:id="5012" w:author="xiaox" w:date="2016-10-26T09:42:00Z">
          <w:pPr>
            <w:spacing w:line="360" w:lineRule="auto"/>
            <w:ind w:firstLineChars="200" w:firstLine="480"/>
          </w:pPr>
        </w:pPrChange>
      </w:pPr>
      <w:r w:rsidRPr="002D1708">
        <w:rPr>
          <w:rFonts w:hint="eastAsia"/>
          <w:rPrChange w:id="5013" w:author="xiaox" w:date="2016-10-26T09:42:00Z">
            <w:rPr>
              <w:rFonts w:hint="eastAsia"/>
              <w:sz w:val="24"/>
            </w:rPr>
          </w:rPrChange>
        </w:rPr>
        <w:t>一、基金会计政策</w:t>
      </w:r>
    </w:p>
    <w:p w:rsidR="002D1708" w:rsidRPr="002D1708" w:rsidRDefault="002D1708" w:rsidP="002D1708">
      <w:pPr>
        <w:spacing w:line="360" w:lineRule="auto"/>
        <w:ind w:firstLineChars="200" w:firstLine="420"/>
        <w:rPr>
          <w:rPrChange w:id="5014" w:author="xiaox" w:date="2016-10-26T09:42:00Z">
            <w:rPr>
              <w:sz w:val="24"/>
            </w:rPr>
          </w:rPrChange>
        </w:rPr>
        <w:pPrChange w:id="5015" w:author="xiaox" w:date="2016-10-26T09:42:00Z">
          <w:pPr>
            <w:spacing w:line="360" w:lineRule="auto"/>
            <w:ind w:firstLineChars="200" w:firstLine="480"/>
          </w:pPr>
        </w:pPrChange>
      </w:pPr>
      <w:r w:rsidRPr="002D1708">
        <w:rPr>
          <w:rPrChange w:id="5016" w:author="xiaox" w:date="2016-10-26T09:42:00Z">
            <w:rPr>
              <w:sz w:val="24"/>
            </w:rPr>
          </w:rPrChange>
        </w:rPr>
        <w:t>1</w:t>
      </w:r>
      <w:r w:rsidRPr="002D1708">
        <w:rPr>
          <w:rFonts w:hint="eastAsia"/>
          <w:rPrChange w:id="5017" w:author="xiaox" w:date="2016-10-26T09:42:00Z">
            <w:rPr>
              <w:rFonts w:hint="eastAsia"/>
              <w:sz w:val="24"/>
            </w:rPr>
          </w:rPrChange>
        </w:rPr>
        <w:t>、基金管理人为本基金的基金会计责任方</w:t>
      </w:r>
      <w:del w:id="5018" w:author="xiaox" w:date="2016-10-26T09:42:00Z">
        <w:r w:rsidR="009E2993">
          <w:rPr>
            <w:bCs/>
            <w:sz w:val="24"/>
          </w:rPr>
          <w:delText>；</w:delText>
        </w:r>
      </w:del>
      <w:ins w:id="501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020" w:author="xiaox" w:date="2016-10-26T09:42:00Z">
            <w:rPr>
              <w:sz w:val="24"/>
            </w:rPr>
          </w:rPrChange>
        </w:rPr>
        <w:pPrChange w:id="5021" w:author="xiaox" w:date="2016-10-26T09:42:00Z">
          <w:pPr>
            <w:spacing w:line="360" w:lineRule="auto"/>
            <w:ind w:firstLineChars="200" w:firstLine="480"/>
          </w:pPr>
        </w:pPrChange>
      </w:pPr>
      <w:r w:rsidRPr="002D1708">
        <w:rPr>
          <w:rPrChange w:id="5022" w:author="xiaox" w:date="2016-10-26T09:42:00Z">
            <w:rPr>
              <w:sz w:val="24"/>
            </w:rPr>
          </w:rPrChange>
        </w:rPr>
        <w:t>2</w:t>
      </w:r>
      <w:r w:rsidRPr="002D1708">
        <w:rPr>
          <w:rFonts w:hint="eastAsia"/>
          <w:rPrChange w:id="5023" w:author="xiaox" w:date="2016-10-26T09:42:00Z">
            <w:rPr>
              <w:rFonts w:hint="eastAsia"/>
              <w:sz w:val="24"/>
            </w:rPr>
          </w:rPrChange>
        </w:rPr>
        <w:t>、基金的会计年度为公历年度的</w:t>
      </w:r>
      <w:r w:rsidRPr="002D1708">
        <w:rPr>
          <w:rPrChange w:id="5024" w:author="xiaox" w:date="2016-10-26T09:42:00Z">
            <w:rPr>
              <w:sz w:val="24"/>
            </w:rPr>
          </w:rPrChange>
        </w:rPr>
        <w:t>1</w:t>
      </w:r>
      <w:r w:rsidRPr="002D1708">
        <w:rPr>
          <w:rFonts w:hint="eastAsia"/>
          <w:rPrChange w:id="5025" w:author="xiaox" w:date="2016-10-26T09:42:00Z">
            <w:rPr>
              <w:rFonts w:hint="eastAsia"/>
              <w:sz w:val="24"/>
            </w:rPr>
          </w:rPrChange>
        </w:rPr>
        <w:t>月</w:t>
      </w:r>
      <w:r w:rsidRPr="002D1708">
        <w:rPr>
          <w:rPrChange w:id="5026" w:author="xiaox" w:date="2016-10-26T09:42:00Z">
            <w:rPr>
              <w:sz w:val="24"/>
            </w:rPr>
          </w:rPrChange>
        </w:rPr>
        <w:t>1</w:t>
      </w:r>
      <w:r w:rsidRPr="002D1708">
        <w:rPr>
          <w:rFonts w:hint="eastAsia"/>
          <w:rPrChange w:id="5027" w:author="xiaox" w:date="2016-10-26T09:42:00Z">
            <w:rPr>
              <w:rFonts w:hint="eastAsia"/>
              <w:sz w:val="24"/>
            </w:rPr>
          </w:rPrChange>
        </w:rPr>
        <w:t>日至</w:t>
      </w:r>
      <w:r w:rsidRPr="002D1708">
        <w:rPr>
          <w:rPrChange w:id="5028" w:author="xiaox" w:date="2016-10-26T09:42:00Z">
            <w:rPr>
              <w:sz w:val="24"/>
            </w:rPr>
          </w:rPrChange>
        </w:rPr>
        <w:t>12</w:t>
      </w:r>
      <w:r w:rsidRPr="002D1708">
        <w:rPr>
          <w:rFonts w:hint="eastAsia"/>
          <w:rPrChange w:id="5029" w:author="xiaox" w:date="2016-10-26T09:42:00Z">
            <w:rPr>
              <w:rFonts w:hint="eastAsia"/>
              <w:sz w:val="24"/>
            </w:rPr>
          </w:rPrChange>
        </w:rPr>
        <w:t>月</w:t>
      </w:r>
      <w:r w:rsidRPr="002D1708">
        <w:rPr>
          <w:rPrChange w:id="5030" w:author="xiaox" w:date="2016-10-26T09:42:00Z">
            <w:rPr>
              <w:sz w:val="24"/>
            </w:rPr>
          </w:rPrChange>
        </w:rPr>
        <w:t>31</w:t>
      </w:r>
      <w:r w:rsidRPr="002D1708">
        <w:rPr>
          <w:rFonts w:hint="eastAsia"/>
          <w:rPrChange w:id="5031" w:author="xiaox" w:date="2016-10-26T09:42:00Z">
            <w:rPr>
              <w:rFonts w:hint="eastAsia"/>
              <w:sz w:val="24"/>
            </w:rPr>
          </w:rPrChange>
        </w:rPr>
        <w:t>日</w:t>
      </w:r>
      <w:del w:id="5032" w:author="xiaox" w:date="2016-10-26T09:42:00Z">
        <w:r w:rsidR="009E2993">
          <w:rPr>
            <w:bCs/>
            <w:sz w:val="24"/>
          </w:rPr>
          <w:delText>；基金首次募集的会计年度按如下原则：如果《基金合同》生效少于</w:delText>
        </w:r>
        <w:r w:rsidR="009E2993">
          <w:rPr>
            <w:bCs/>
            <w:sz w:val="24"/>
          </w:rPr>
          <w:delText>2</w:delText>
        </w:r>
        <w:r w:rsidR="009E2993">
          <w:rPr>
            <w:bCs/>
            <w:sz w:val="24"/>
          </w:rPr>
          <w:delText>个月，可以并入下一个会计年度；</w:delText>
        </w:r>
      </w:del>
      <w:ins w:id="503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034" w:author="xiaox" w:date="2016-10-26T09:42:00Z">
            <w:rPr>
              <w:sz w:val="24"/>
            </w:rPr>
          </w:rPrChange>
        </w:rPr>
        <w:pPrChange w:id="5035" w:author="xiaox" w:date="2016-10-26T09:42:00Z">
          <w:pPr>
            <w:spacing w:line="360" w:lineRule="auto"/>
            <w:ind w:firstLineChars="200" w:firstLine="480"/>
          </w:pPr>
        </w:pPrChange>
      </w:pPr>
      <w:r w:rsidRPr="002D1708">
        <w:rPr>
          <w:rPrChange w:id="5036" w:author="xiaox" w:date="2016-10-26T09:42:00Z">
            <w:rPr>
              <w:sz w:val="24"/>
            </w:rPr>
          </w:rPrChange>
        </w:rPr>
        <w:t>3</w:t>
      </w:r>
      <w:r w:rsidRPr="002D1708">
        <w:rPr>
          <w:rFonts w:hint="eastAsia"/>
          <w:rPrChange w:id="5037" w:author="xiaox" w:date="2016-10-26T09:42:00Z">
            <w:rPr>
              <w:rFonts w:hint="eastAsia"/>
              <w:sz w:val="24"/>
            </w:rPr>
          </w:rPrChange>
        </w:rPr>
        <w:t>、基金核算以人民币为记账本位币，以人民币元为记账单位</w:t>
      </w:r>
      <w:del w:id="5038" w:author="xiaox" w:date="2016-10-26T09:42:00Z">
        <w:r w:rsidR="009E2993">
          <w:rPr>
            <w:bCs/>
            <w:sz w:val="24"/>
          </w:rPr>
          <w:delText>；</w:delText>
        </w:r>
      </w:del>
      <w:ins w:id="503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040" w:author="xiaox" w:date="2016-10-26T09:42:00Z">
            <w:rPr>
              <w:sz w:val="24"/>
            </w:rPr>
          </w:rPrChange>
        </w:rPr>
        <w:pPrChange w:id="5041" w:author="xiaox" w:date="2016-10-26T09:42:00Z">
          <w:pPr>
            <w:spacing w:line="360" w:lineRule="auto"/>
            <w:ind w:firstLineChars="200" w:firstLine="480"/>
          </w:pPr>
        </w:pPrChange>
      </w:pPr>
      <w:r w:rsidRPr="002D1708">
        <w:rPr>
          <w:rPrChange w:id="5042" w:author="xiaox" w:date="2016-10-26T09:42:00Z">
            <w:rPr>
              <w:sz w:val="24"/>
            </w:rPr>
          </w:rPrChange>
        </w:rPr>
        <w:t>4</w:t>
      </w:r>
      <w:r w:rsidRPr="002D1708">
        <w:rPr>
          <w:rFonts w:hint="eastAsia"/>
          <w:rPrChange w:id="5043" w:author="xiaox" w:date="2016-10-26T09:42:00Z">
            <w:rPr>
              <w:rFonts w:hint="eastAsia"/>
              <w:sz w:val="24"/>
            </w:rPr>
          </w:rPrChange>
        </w:rPr>
        <w:t>、会计制度执行国家有关会计制度</w:t>
      </w:r>
      <w:del w:id="5044" w:author="xiaox" w:date="2016-10-26T09:42:00Z">
        <w:r w:rsidR="009E2993">
          <w:rPr>
            <w:bCs/>
            <w:sz w:val="24"/>
          </w:rPr>
          <w:delText>；</w:delText>
        </w:r>
      </w:del>
      <w:ins w:id="504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046" w:author="xiaox" w:date="2016-10-26T09:42:00Z">
            <w:rPr>
              <w:sz w:val="24"/>
            </w:rPr>
          </w:rPrChange>
        </w:rPr>
        <w:pPrChange w:id="5047" w:author="xiaox" w:date="2016-10-26T09:42:00Z">
          <w:pPr>
            <w:spacing w:line="360" w:lineRule="auto"/>
            <w:ind w:firstLineChars="200" w:firstLine="480"/>
          </w:pPr>
        </w:pPrChange>
      </w:pPr>
      <w:r w:rsidRPr="002D1708">
        <w:rPr>
          <w:rPrChange w:id="5048" w:author="xiaox" w:date="2016-10-26T09:42:00Z">
            <w:rPr>
              <w:sz w:val="24"/>
            </w:rPr>
          </w:rPrChange>
        </w:rPr>
        <w:t>5</w:t>
      </w:r>
      <w:r w:rsidRPr="002D1708">
        <w:rPr>
          <w:rFonts w:hint="eastAsia"/>
          <w:rPrChange w:id="5049" w:author="xiaox" w:date="2016-10-26T09:42:00Z">
            <w:rPr>
              <w:rFonts w:hint="eastAsia"/>
              <w:sz w:val="24"/>
            </w:rPr>
          </w:rPrChange>
        </w:rPr>
        <w:t>、本基金独立建账、独立核算</w:t>
      </w:r>
      <w:del w:id="5050" w:author="xiaox" w:date="2016-10-26T09:42:00Z">
        <w:r w:rsidR="009E2993">
          <w:rPr>
            <w:bCs/>
            <w:sz w:val="24"/>
          </w:rPr>
          <w:delText>；</w:delText>
        </w:r>
      </w:del>
      <w:ins w:id="505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052" w:author="xiaox" w:date="2016-10-26T09:42:00Z">
            <w:rPr>
              <w:sz w:val="24"/>
            </w:rPr>
          </w:rPrChange>
        </w:rPr>
        <w:pPrChange w:id="5053" w:author="xiaox" w:date="2016-10-26T09:42:00Z">
          <w:pPr>
            <w:spacing w:line="360" w:lineRule="auto"/>
            <w:ind w:firstLineChars="200" w:firstLine="480"/>
          </w:pPr>
        </w:pPrChange>
      </w:pPr>
      <w:r w:rsidRPr="002D1708">
        <w:rPr>
          <w:rPrChange w:id="5054" w:author="xiaox" w:date="2016-10-26T09:42:00Z">
            <w:rPr>
              <w:sz w:val="24"/>
            </w:rPr>
          </w:rPrChange>
        </w:rPr>
        <w:t>6</w:t>
      </w:r>
      <w:r w:rsidRPr="002D1708">
        <w:rPr>
          <w:rFonts w:hint="eastAsia"/>
          <w:rPrChange w:id="5055" w:author="xiaox" w:date="2016-10-26T09:42:00Z">
            <w:rPr>
              <w:rFonts w:hint="eastAsia"/>
              <w:sz w:val="24"/>
            </w:rPr>
          </w:rPrChange>
        </w:rPr>
        <w:t>、基金管理人及基金托管人各自保留完整的会计账目、凭证并进行日常的会计核算，按照有关规定编制基金会计报表</w:t>
      </w:r>
      <w:del w:id="5056" w:author="xiaox" w:date="2016-10-26T09:42:00Z">
        <w:r w:rsidR="009E2993">
          <w:rPr>
            <w:bCs/>
            <w:sz w:val="24"/>
          </w:rPr>
          <w:delText>；</w:delText>
        </w:r>
      </w:del>
      <w:ins w:id="505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058" w:author="xiaox" w:date="2016-10-26T09:42:00Z">
            <w:rPr>
              <w:sz w:val="24"/>
            </w:rPr>
          </w:rPrChange>
        </w:rPr>
        <w:pPrChange w:id="5059" w:author="xiaox" w:date="2016-10-26T09:42:00Z">
          <w:pPr>
            <w:spacing w:line="360" w:lineRule="auto"/>
            <w:ind w:firstLineChars="200" w:firstLine="480"/>
          </w:pPr>
        </w:pPrChange>
      </w:pPr>
      <w:r w:rsidRPr="002D1708">
        <w:rPr>
          <w:rPrChange w:id="5060" w:author="xiaox" w:date="2016-10-26T09:42:00Z">
            <w:rPr>
              <w:sz w:val="24"/>
            </w:rPr>
          </w:rPrChange>
        </w:rPr>
        <w:t>7</w:t>
      </w:r>
      <w:r w:rsidRPr="002D1708">
        <w:rPr>
          <w:rFonts w:hint="eastAsia"/>
          <w:rPrChange w:id="5061" w:author="xiaox" w:date="2016-10-26T09:42:00Z">
            <w:rPr>
              <w:rFonts w:hint="eastAsia"/>
              <w:sz w:val="24"/>
            </w:rPr>
          </w:rPrChange>
        </w:rPr>
        <w:t>、基金托管人每月与基金管理人就基金的会计核算、报表编制等进行核对并以书面方式确认。</w:t>
      </w:r>
    </w:p>
    <w:p w:rsidR="002D1708" w:rsidRPr="002D1708" w:rsidRDefault="002D1708" w:rsidP="002D1708">
      <w:pPr>
        <w:spacing w:line="360" w:lineRule="auto"/>
        <w:ind w:firstLineChars="200" w:firstLine="420"/>
        <w:rPr>
          <w:rPrChange w:id="5062" w:author="xiaox" w:date="2016-10-26T09:42:00Z">
            <w:rPr>
              <w:sz w:val="24"/>
            </w:rPr>
          </w:rPrChange>
        </w:rPr>
        <w:pPrChange w:id="5063" w:author="xiaox" w:date="2016-10-26T09:42:00Z">
          <w:pPr>
            <w:spacing w:line="360" w:lineRule="auto"/>
            <w:ind w:firstLineChars="200" w:firstLine="480"/>
          </w:pPr>
        </w:pPrChange>
      </w:pPr>
      <w:r w:rsidRPr="002D1708">
        <w:rPr>
          <w:rFonts w:hint="eastAsia"/>
          <w:rPrChange w:id="5064" w:author="xiaox" w:date="2016-10-26T09:42:00Z">
            <w:rPr>
              <w:rFonts w:hint="eastAsia"/>
              <w:sz w:val="24"/>
            </w:rPr>
          </w:rPrChange>
        </w:rPr>
        <w:t>二、基金的年度审计</w:t>
      </w:r>
    </w:p>
    <w:p w:rsidR="002D1708" w:rsidRPr="002D1708" w:rsidRDefault="002D1708" w:rsidP="002D1708">
      <w:pPr>
        <w:spacing w:line="360" w:lineRule="auto"/>
        <w:ind w:firstLineChars="200" w:firstLine="420"/>
        <w:rPr>
          <w:rPrChange w:id="5065" w:author="xiaox" w:date="2016-10-26T09:42:00Z">
            <w:rPr>
              <w:sz w:val="24"/>
            </w:rPr>
          </w:rPrChange>
        </w:rPr>
        <w:pPrChange w:id="5066" w:author="xiaox" w:date="2016-10-26T09:42:00Z">
          <w:pPr>
            <w:spacing w:line="360" w:lineRule="auto"/>
            <w:ind w:firstLineChars="200" w:firstLine="480"/>
          </w:pPr>
        </w:pPrChange>
      </w:pPr>
      <w:r w:rsidRPr="002D1708">
        <w:rPr>
          <w:rPrChange w:id="5067" w:author="xiaox" w:date="2016-10-26T09:42:00Z">
            <w:rPr>
              <w:sz w:val="24"/>
            </w:rPr>
          </w:rPrChange>
        </w:rPr>
        <w:t>1</w:t>
      </w:r>
      <w:r w:rsidRPr="002D1708">
        <w:rPr>
          <w:rFonts w:hint="eastAsia"/>
          <w:rPrChange w:id="5068" w:author="xiaox" w:date="2016-10-26T09:42:00Z">
            <w:rPr>
              <w:rFonts w:hint="eastAsia"/>
              <w:sz w:val="24"/>
            </w:rPr>
          </w:rPrChange>
        </w:rPr>
        <w:t>、基金管理人聘请与基金管理人、基金托管人相互独立的具有证券从业资格的会计师事务所及其注册会计师对本基金的年度财务报表进行审计。</w:t>
      </w:r>
    </w:p>
    <w:p w:rsidR="002D1708" w:rsidRPr="002D1708" w:rsidRDefault="002D1708" w:rsidP="002D1708">
      <w:pPr>
        <w:spacing w:line="360" w:lineRule="auto"/>
        <w:ind w:firstLineChars="200" w:firstLine="420"/>
        <w:rPr>
          <w:rPrChange w:id="5069" w:author="xiaox" w:date="2016-10-26T09:42:00Z">
            <w:rPr>
              <w:sz w:val="24"/>
            </w:rPr>
          </w:rPrChange>
        </w:rPr>
        <w:pPrChange w:id="5070" w:author="xiaox" w:date="2016-10-26T09:42:00Z">
          <w:pPr>
            <w:spacing w:line="360" w:lineRule="auto"/>
            <w:ind w:firstLineChars="200" w:firstLine="480"/>
          </w:pPr>
        </w:pPrChange>
      </w:pPr>
      <w:r w:rsidRPr="002D1708">
        <w:rPr>
          <w:rPrChange w:id="5071" w:author="xiaox" w:date="2016-10-26T09:42:00Z">
            <w:rPr>
              <w:sz w:val="24"/>
            </w:rPr>
          </w:rPrChange>
        </w:rPr>
        <w:t>2</w:t>
      </w:r>
      <w:r w:rsidRPr="002D1708">
        <w:rPr>
          <w:rFonts w:hint="eastAsia"/>
          <w:rPrChange w:id="5072" w:author="xiaox" w:date="2016-10-26T09:42:00Z">
            <w:rPr>
              <w:rFonts w:hint="eastAsia"/>
              <w:sz w:val="24"/>
            </w:rPr>
          </w:rPrChange>
        </w:rPr>
        <w:t>、会计师事务所更换经办注册会计师，应事先征得基金管理人同意。</w:t>
      </w:r>
    </w:p>
    <w:p w:rsidR="002D1708" w:rsidRPr="002D1708" w:rsidRDefault="002D1708" w:rsidP="002D1708">
      <w:pPr>
        <w:spacing w:line="360" w:lineRule="auto"/>
        <w:ind w:firstLineChars="200" w:firstLine="420"/>
        <w:rPr>
          <w:rPrChange w:id="5073" w:author="xiaox" w:date="2016-10-26T09:42:00Z">
            <w:rPr>
              <w:sz w:val="24"/>
            </w:rPr>
          </w:rPrChange>
        </w:rPr>
        <w:pPrChange w:id="5074" w:author="xiaox" w:date="2016-10-26T09:42:00Z">
          <w:pPr>
            <w:spacing w:line="360" w:lineRule="auto"/>
            <w:ind w:firstLineChars="200" w:firstLine="480"/>
          </w:pPr>
        </w:pPrChange>
      </w:pPr>
      <w:r w:rsidRPr="002D1708">
        <w:rPr>
          <w:rPrChange w:id="5075" w:author="xiaox" w:date="2016-10-26T09:42:00Z">
            <w:rPr>
              <w:sz w:val="24"/>
            </w:rPr>
          </w:rPrChange>
        </w:rPr>
        <w:t>3</w:t>
      </w:r>
      <w:r w:rsidRPr="002D1708">
        <w:rPr>
          <w:rFonts w:hint="eastAsia"/>
          <w:rPrChange w:id="5076" w:author="xiaox" w:date="2016-10-26T09:42:00Z">
            <w:rPr>
              <w:rFonts w:hint="eastAsia"/>
              <w:sz w:val="24"/>
            </w:rPr>
          </w:rPrChange>
        </w:rPr>
        <w:t>、</w:t>
      </w:r>
      <w:bookmarkStart w:id="5077" w:name="_Hlt4221115"/>
      <w:bookmarkEnd w:id="5077"/>
      <w:r w:rsidRPr="002D1708">
        <w:rPr>
          <w:rFonts w:hint="eastAsia"/>
          <w:rPrChange w:id="5078" w:author="xiaox" w:date="2016-10-26T09:42:00Z">
            <w:rPr>
              <w:rFonts w:hint="eastAsia"/>
              <w:sz w:val="24"/>
            </w:rPr>
          </w:rPrChange>
        </w:rPr>
        <w:t>基金管理人认为有充足理由更换会计师事务所，须通报基金托管人。更换会计师事务所需在</w:t>
      </w:r>
      <w:r w:rsidRPr="002D1708">
        <w:rPr>
          <w:rPrChange w:id="5079" w:author="xiaox" w:date="2016-10-26T09:42:00Z">
            <w:rPr>
              <w:sz w:val="24"/>
            </w:rPr>
          </w:rPrChange>
        </w:rPr>
        <w:t>2</w:t>
      </w:r>
      <w:del w:id="5080" w:author="xiaox" w:date="2016-10-26T09:42:00Z">
        <w:r w:rsidR="009E2993">
          <w:rPr>
            <w:bCs/>
            <w:sz w:val="24"/>
          </w:rPr>
          <w:delText>个工作</w:delText>
        </w:r>
      </w:del>
      <w:r w:rsidRPr="002D1708">
        <w:rPr>
          <w:rFonts w:hint="eastAsia"/>
          <w:rPrChange w:id="5081" w:author="xiaox" w:date="2016-10-26T09:42:00Z">
            <w:rPr>
              <w:rFonts w:hint="eastAsia"/>
              <w:sz w:val="24"/>
            </w:rPr>
          </w:rPrChange>
        </w:rPr>
        <w:t>日内在指定</w:t>
      </w:r>
      <w:del w:id="5082" w:author="xiaox" w:date="2016-10-26T09:42:00Z">
        <w:r w:rsidR="009E2993">
          <w:rPr>
            <w:rFonts w:hint="eastAsia"/>
            <w:bCs/>
            <w:sz w:val="24"/>
          </w:rPr>
          <w:delText>媒体</w:delText>
        </w:r>
      </w:del>
      <w:ins w:id="5083" w:author="xiaox" w:date="2016-10-26T09:42:00Z">
        <w:r w:rsidR="00473770" w:rsidRPr="00473770">
          <w:rPr>
            <w:rFonts w:hint="eastAsia"/>
            <w:bCs/>
            <w:szCs w:val="21"/>
          </w:rPr>
          <w:t>媒介</w:t>
        </w:r>
      </w:ins>
      <w:r w:rsidRPr="002D1708">
        <w:rPr>
          <w:rFonts w:hint="eastAsia"/>
          <w:rPrChange w:id="5084" w:author="xiaox" w:date="2016-10-26T09:42:00Z">
            <w:rPr>
              <w:rFonts w:hint="eastAsia"/>
              <w:sz w:val="24"/>
            </w:rPr>
          </w:rPrChange>
        </w:rPr>
        <w:t>公告并报中国证监会备案。</w:t>
      </w:r>
    </w:p>
    <w:p w:rsidR="00105D40" w:rsidRPr="00105D40" w:rsidRDefault="009E2993" w:rsidP="00D67100">
      <w:pPr>
        <w:pStyle w:val="1"/>
        <w:spacing w:beforeLines="50" w:afterLines="50"/>
        <w:jc w:val="center"/>
        <w:rPr>
          <w:rFonts w:ascii="Times New Roman"/>
          <w:color w:val="auto"/>
          <w:sz w:val="21"/>
          <w:rPrChange w:id="5085" w:author="xiaox" w:date="2016-10-26T09:42:00Z">
            <w:rPr>
              <w:rFonts w:ascii="Times New Roman"/>
              <w:color w:val="auto"/>
              <w:sz w:val="30"/>
            </w:rPr>
          </w:rPrChange>
        </w:rPr>
      </w:pPr>
      <w:bookmarkStart w:id="5086" w:name="_Toc93226151"/>
      <w:bookmarkStart w:id="5087" w:name="_Toc92662709"/>
      <w:bookmarkStart w:id="5088" w:name="_Toc3056"/>
      <w:bookmarkStart w:id="5089" w:name="_Toc193"/>
      <w:bookmarkStart w:id="5090" w:name="_Toc141703898"/>
      <w:bookmarkStart w:id="5091" w:name="_Toc139991748"/>
      <w:bookmarkStart w:id="5092" w:name="_Toc128310501"/>
      <w:bookmarkStart w:id="5093" w:name="_Toc1421"/>
      <w:bookmarkStart w:id="5094" w:name="_Toc8512"/>
      <w:bookmarkStart w:id="5095" w:name="_Toc11049"/>
      <w:bookmarkStart w:id="5096" w:name="_Toc1173"/>
      <w:bookmarkStart w:id="5097" w:name="_Toc12028"/>
      <w:bookmarkStart w:id="5098" w:name="_Toc31866"/>
      <w:bookmarkStart w:id="5099" w:name="_Toc29289"/>
      <w:bookmarkStart w:id="5100" w:name="_Toc11802"/>
      <w:bookmarkStart w:id="5101" w:name="_Toc21351"/>
      <w:bookmarkStart w:id="5102" w:name="_Toc458581675"/>
      <w:del w:id="5103" w:author="xiaox" w:date="2016-10-26T09:42:00Z">
        <w:r>
          <w:rPr>
            <w:rFonts w:ascii="Times New Roman"/>
            <w:b w:val="0"/>
            <w:bCs/>
            <w:color w:val="auto"/>
          </w:rPr>
          <w:br w:type="page"/>
        </w:r>
      </w:del>
      <w:r w:rsidR="002D1708" w:rsidRPr="002D1708">
        <w:rPr>
          <w:rFonts w:ascii="Times New Roman" w:hint="eastAsia"/>
          <w:color w:val="auto"/>
          <w:sz w:val="21"/>
          <w:rPrChange w:id="5104" w:author="xiaox" w:date="2016-10-26T09:42:00Z">
            <w:rPr>
              <w:rFonts w:ascii="Times New Roman" w:hint="eastAsia"/>
              <w:color w:val="auto"/>
              <w:sz w:val="30"/>
            </w:rPr>
          </w:rPrChange>
        </w:rPr>
        <w:t>第十八部分</w:t>
      </w:r>
      <w:r w:rsidR="002D1708" w:rsidRPr="002D1708">
        <w:rPr>
          <w:rFonts w:ascii="Times New Roman"/>
          <w:color w:val="auto"/>
          <w:sz w:val="21"/>
          <w:rPrChange w:id="5105" w:author="xiaox" w:date="2016-10-26T09:42:00Z">
            <w:rPr>
              <w:rFonts w:ascii="Times New Roman"/>
              <w:color w:val="auto"/>
              <w:sz w:val="30"/>
            </w:rPr>
          </w:rPrChange>
        </w:rPr>
        <w:t xml:space="preserve">  </w:t>
      </w:r>
      <w:r w:rsidR="002D1708" w:rsidRPr="002D1708">
        <w:rPr>
          <w:rFonts w:ascii="Times New Roman" w:hint="eastAsia"/>
          <w:color w:val="auto"/>
          <w:sz w:val="21"/>
          <w:rPrChange w:id="5106" w:author="xiaox" w:date="2016-10-26T09:42:00Z">
            <w:rPr>
              <w:rFonts w:ascii="Times New Roman" w:hint="eastAsia"/>
              <w:color w:val="auto"/>
              <w:sz w:val="30"/>
            </w:rPr>
          </w:rPrChange>
        </w:rPr>
        <w:t>基金</w:t>
      </w:r>
      <w:bookmarkEnd w:id="5086"/>
      <w:bookmarkEnd w:id="5087"/>
      <w:r w:rsidR="002D1708" w:rsidRPr="002D1708">
        <w:rPr>
          <w:rFonts w:ascii="Times New Roman" w:hint="eastAsia"/>
          <w:color w:val="auto"/>
          <w:sz w:val="21"/>
          <w:rPrChange w:id="5107" w:author="xiaox" w:date="2016-10-26T09:42:00Z">
            <w:rPr>
              <w:rFonts w:ascii="Times New Roman" w:hint="eastAsia"/>
              <w:color w:val="auto"/>
              <w:sz w:val="30"/>
            </w:rPr>
          </w:rPrChange>
        </w:rPr>
        <w:t>的信息披露</w:t>
      </w:r>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p>
    <w:p w:rsidR="00821327" w:rsidRDefault="00821327">
      <w:pPr>
        <w:spacing w:line="360" w:lineRule="auto"/>
        <w:ind w:firstLineChars="200" w:firstLine="480"/>
        <w:rPr>
          <w:del w:id="5108" w:author="xiaox" w:date="2016-10-26T09:42:00Z"/>
          <w:bCs/>
          <w:sz w:val="24"/>
        </w:rPr>
      </w:pPr>
    </w:p>
    <w:p w:rsidR="002D1708" w:rsidRPr="002D1708" w:rsidRDefault="002D1708" w:rsidP="002D1708">
      <w:pPr>
        <w:spacing w:line="360" w:lineRule="auto"/>
        <w:ind w:firstLineChars="200" w:firstLine="420"/>
        <w:rPr>
          <w:rPrChange w:id="5109" w:author="xiaox" w:date="2016-10-26T09:42:00Z">
            <w:rPr>
              <w:sz w:val="24"/>
            </w:rPr>
          </w:rPrChange>
        </w:rPr>
        <w:pPrChange w:id="5110" w:author="xiaox" w:date="2016-10-26T09:42:00Z">
          <w:pPr>
            <w:spacing w:line="360" w:lineRule="auto"/>
            <w:ind w:firstLineChars="200" w:firstLine="480"/>
          </w:pPr>
        </w:pPrChange>
      </w:pPr>
      <w:r w:rsidRPr="002D1708">
        <w:rPr>
          <w:rFonts w:hint="eastAsia"/>
          <w:rPrChange w:id="5111" w:author="xiaox" w:date="2016-10-26T09:42:00Z">
            <w:rPr>
              <w:rFonts w:hint="eastAsia"/>
              <w:sz w:val="24"/>
            </w:rPr>
          </w:rPrChange>
        </w:rPr>
        <w:t>一、本基金的信息披露应符合《基金法》、《运作办法》、《信息披露办法》、《基金合同》及其他有关规定。</w:t>
      </w:r>
    </w:p>
    <w:p w:rsidR="002D1708" w:rsidRPr="002D1708" w:rsidRDefault="002D1708" w:rsidP="002D1708">
      <w:pPr>
        <w:spacing w:line="360" w:lineRule="auto"/>
        <w:ind w:firstLineChars="200" w:firstLine="420"/>
        <w:rPr>
          <w:rPrChange w:id="5112" w:author="xiaox" w:date="2016-10-26T09:42:00Z">
            <w:rPr>
              <w:sz w:val="24"/>
            </w:rPr>
          </w:rPrChange>
        </w:rPr>
        <w:pPrChange w:id="5113" w:author="xiaox" w:date="2016-10-26T09:42:00Z">
          <w:pPr>
            <w:spacing w:line="360" w:lineRule="auto"/>
            <w:ind w:firstLineChars="200" w:firstLine="480"/>
          </w:pPr>
        </w:pPrChange>
      </w:pPr>
      <w:r w:rsidRPr="002D1708">
        <w:rPr>
          <w:rFonts w:hint="eastAsia"/>
          <w:rPrChange w:id="5114" w:author="xiaox" w:date="2016-10-26T09:42:00Z">
            <w:rPr>
              <w:rFonts w:hint="eastAsia"/>
              <w:sz w:val="24"/>
            </w:rPr>
          </w:rPrChange>
        </w:rPr>
        <w:lastRenderedPageBreak/>
        <w:t>二、信息披露义务人</w:t>
      </w:r>
    </w:p>
    <w:p w:rsidR="002D1708" w:rsidRPr="002D1708" w:rsidRDefault="002D1708" w:rsidP="002D1708">
      <w:pPr>
        <w:spacing w:line="360" w:lineRule="auto"/>
        <w:ind w:firstLineChars="200" w:firstLine="420"/>
        <w:rPr>
          <w:rPrChange w:id="5115" w:author="xiaox" w:date="2016-10-26T09:42:00Z">
            <w:rPr>
              <w:sz w:val="24"/>
            </w:rPr>
          </w:rPrChange>
        </w:rPr>
        <w:pPrChange w:id="5116" w:author="xiaox" w:date="2016-10-26T09:42:00Z">
          <w:pPr>
            <w:spacing w:line="360" w:lineRule="auto"/>
            <w:ind w:firstLineChars="200" w:firstLine="480"/>
          </w:pPr>
        </w:pPrChange>
      </w:pPr>
      <w:r w:rsidRPr="002D1708">
        <w:rPr>
          <w:rFonts w:hint="eastAsia"/>
          <w:rPrChange w:id="5117" w:author="xiaox" w:date="2016-10-26T09:42:00Z">
            <w:rPr>
              <w:rFonts w:hint="eastAsia"/>
              <w:sz w:val="24"/>
            </w:rPr>
          </w:rPrChange>
        </w:rPr>
        <w:t>本基金信息披露义务人包括基金管理人、基金托管人、召集基金份额持有人大会的基金份额持有人等法律法规和中国证监会规定的自然人、法人和其他组织。</w:t>
      </w:r>
    </w:p>
    <w:p w:rsidR="002D1708" w:rsidRPr="002D1708" w:rsidRDefault="002D1708" w:rsidP="002D1708">
      <w:pPr>
        <w:spacing w:line="360" w:lineRule="auto"/>
        <w:ind w:firstLineChars="200" w:firstLine="420"/>
        <w:rPr>
          <w:rPrChange w:id="5118" w:author="xiaox" w:date="2016-10-26T09:42:00Z">
            <w:rPr>
              <w:sz w:val="24"/>
            </w:rPr>
          </w:rPrChange>
        </w:rPr>
        <w:pPrChange w:id="5119" w:author="xiaox" w:date="2016-10-26T09:42:00Z">
          <w:pPr>
            <w:spacing w:line="360" w:lineRule="auto"/>
            <w:ind w:firstLineChars="200" w:firstLine="480"/>
          </w:pPr>
        </w:pPrChange>
      </w:pPr>
      <w:r w:rsidRPr="002D1708">
        <w:rPr>
          <w:rFonts w:hint="eastAsia"/>
          <w:rPrChange w:id="5120" w:author="xiaox" w:date="2016-10-26T09:42:00Z">
            <w:rPr>
              <w:rFonts w:hint="eastAsia"/>
              <w:sz w:val="24"/>
            </w:rPr>
          </w:rPrChange>
        </w:rPr>
        <w:t>本基金信息披露义务人按照法律法规和中国证监会的规定披露基金信息，并保证所披露信息的真实性、准确性和完整性。</w:t>
      </w:r>
    </w:p>
    <w:p w:rsidR="002D1708" w:rsidRPr="002D1708" w:rsidRDefault="002D1708" w:rsidP="002D1708">
      <w:pPr>
        <w:spacing w:line="360" w:lineRule="auto"/>
        <w:ind w:firstLineChars="200" w:firstLine="420"/>
        <w:rPr>
          <w:rPrChange w:id="5121" w:author="xiaox" w:date="2016-10-26T09:42:00Z">
            <w:rPr>
              <w:sz w:val="24"/>
            </w:rPr>
          </w:rPrChange>
        </w:rPr>
        <w:pPrChange w:id="5122" w:author="xiaox" w:date="2016-10-26T09:42:00Z">
          <w:pPr>
            <w:spacing w:line="360" w:lineRule="auto"/>
            <w:ind w:firstLineChars="200" w:firstLine="480"/>
          </w:pPr>
        </w:pPrChange>
      </w:pPr>
      <w:r w:rsidRPr="002D1708">
        <w:rPr>
          <w:rFonts w:hint="eastAsia"/>
          <w:rPrChange w:id="5123" w:author="xiaox" w:date="2016-10-26T09:42:00Z">
            <w:rPr>
              <w:rFonts w:hint="eastAsia"/>
              <w:sz w:val="24"/>
            </w:rPr>
          </w:rPrChange>
        </w:rPr>
        <w:t>本基金信息披露义务人应当在中国证监会规定时间内，将应予披露的基金信息通过中国证监会指定的</w:t>
      </w:r>
      <w:del w:id="5124" w:author="xiaox" w:date="2016-10-26T09:42:00Z">
        <w:r w:rsidR="009E2993">
          <w:rPr>
            <w:bCs/>
            <w:sz w:val="24"/>
          </w:rPr>
          <w:delText>媒体和基金管理人、基金托管人的互联网网站（以下简称</w:delText>
        </w:r>
        <w:r w:rsidR="009E2993">
          <w:rPr>
            <w:bCs/>
            <w:sz w:val="24"/>
          </w:rPr>
          <w:delText>“</w:delText>
        </w:r>
        <w:r w:rsidR="009E2993">
          <w:rPr>
            <w:bCs/>
            <w:sz w:val="24"/>
          </w:rPr>
          <w:delText>网站</w:delText>
        </w:r>
        <w:r w:rsidR="009E2993">
          <w:rPr>
            <w:bCs/>
            <w:sz w:val="24"/>
          </w:rPr>
          <w:delText>”</w:delText>
        </w:r>
        <w:r w:rsidR="009E2993">
          <w:rPr>
            <w:bCs/>
            <w:sz w:val="24"/>
          </w:rPr>
          <w:delText>）等</w:delText>
        </w:r>
      </w:del>
      <w:r w:rsidRPr="002D1708">
        <w:rPr>
          <w:rFonts w:hint="eastAsia"/>
          <w:rPrChange w:id="5125" w:author="xiaox" w:date="2016-10-26T09:42:00Z">
            <w:rPr>
              <w:rFonts w:hint="eastAsia"/>
              <w:sz w:val="24"/>
            </w:rPr>
          </w:rPrChange>
        </w:rPr>
        <w:t>媒介披露，并保证基金投资者能够按照《基金合同》约定的时间和方式查阅或者复制公开披露的信息资料。</w:t>
      </w:r>
    </w:p>
    <w:p w:rsidR="002D1708" w:rsidRPr="002D1708" w:rsidRDefault="002D1708" w:rsidP="002D1708">
      <w:pPr>
        <w:spacing w:line="360" w:lineRule="auto"/>
        <w:ind w:firstLineChars="200" w:firstLine="420"/>
        <w:rPr>
          <w:rPrChange w:id="5126" w:author="xiaox" w:date="2016-10-26T09:42:00Z">
            <w:rPr>
              <w:sz w:val="24"/>
            </w:rPr>
          </w:rPrChange>
        </w:rPr>
        <w:pPrChange w:id="5127" w:author="xiaox" w:date="2016-10-26T09:42:00Z">
          <w:pPr>
            <w:spacing w:line="360" w:lineRule="auto"/>
            <w:ind w:firstLineChars="200" w:firstLine="480"/>
          </w:pPr>
        </w:pPrChange>
      </w:pPr>
      <w:r w:rsidRPr="002D1708">
        <w:rPr>
          <w:rFonts w:hint="eastAsia"/>
          <w:rPrChange w:id="5128" w:author="xiaox" w:date="2016-10-26T09:42:00Z">
            <w:rPr>
              <w:rFonts w:hint="eastAsia"/>
              <w:sz w:val="24"/>
            </w:rPr>
          </w:rPrChange>
        </w:rPr>
        <w:t>三、本基金信息披露义务人承诺公开披露的基金信息，不得有下列行为：</w:t>
      </w:r>
    </w:p>
    <w:p w:rsidR="002D1708" w:rsidRPr="002D1708" w:rsidRDefault="002D1708" w:rsidP="002D1708">
      <w:pPr>
        <w:spacing w:line="360" w:lineRule="auto"/>
        <w:ind w:firstLineChars="200" w:firstLine="420"/>
        <w:rPr>
          <w:rPrChange w:id="5129" w:author="xiaox" w:date="2016-10-26T09:42:00Z">
            <w:rPr>
              <w:sz w:val="24"/>
            </w:rPr>
          </w:rPrChange>
        </w:rPr>
        <w:pPrChange w:id="5130" w:author="xiaox" w:date="2016-10-26T09:42:00Z">
          <w:pPr>
            <w:spacing w:line="360" w:lineRule="auto"/>
            <w:ind w:firstLineChars="200" w:firstLine="480"/>
          </w:pPr>
        </w:pPrChange>
      </w:pPr>
      <w:r w:rsidRPr="002D1708">
        <w:rPr>
          <w:rPrChange w:id="5131" w:author="xiaox" w:date="2016-10-26T09:42:00Z">
            <w:rPr>
              <w:sz w:val="24"/>
            </w:rPr>
          </w:rPrChange>
        </w:rPr>
        <w:t>1</w:t>
      </w:r>
      <w:r w:rsidRPr="002D1708">
        <w:rPr>
          <w:rFonts w:hint="eastAsia"/>
          <w:rPrChange w:id="5132" w:author="xiaox" w:date="2016-10-26T09:42:00Z">
            <w:rPr>
              <w:rFonts w:hint="eastAsia"/>
              <w:sz w:val="24"/>
            </w:rPr>
          </w:rPrChange>
        </w:rPr>
        <w:t>、虚假记载、误导性陈述或者重大遗漏</w:t>
      </w:r>
      <w:del w:id="5133" w:author="xiaox" w:date="2016-10-26T09:42:00Z">
        <w:r w:rsidR="009E2993">
          <w:rPr>
            <w:bCs/>
            <w:sz w:val="24"/>
          </w:rPr>
          <w:delText>；</w:delText>
        </w:r>
      </w:del>
      <w:ins w:id="5134"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135" w:author="xiaox" w:date="2016-10-26T09:42:00Z">
            <w:rPr>
              <w:sz w:val="24"/>
            </w:rPr>
          </w:rPrChange>
        </w:rPr>
        <w:pPrChange w:id="5136" w:author="xiaox" w:date="2016-10-26T09:42:00Z">
          <w:pPr>
            <w:spacing w:line="360" w:lineRule="auto"/>
            <w:ind w:firstLineChars="200" w:firstLine="480"/>
          </w:pPr>
        </w:pPrChange>
      </w:pPr>
      <w:r w:rsidRPr="002D1708">
        <w:rPr>
          <w:rPrChange w:id="5137" w:author="xiaox" w:date="2016-10-26T09:42:00Z">
            <w:rPr>
              <w:sz w:val="24"/>
            </w:rPr>
          </w:rPrChange>
        </w:rPr>
        <w:t>2</w:t>
      </w:r>
      <w:r w:rsidRPr="002D1708">
        <w:rPr>
          <w:rFonts w:hint="eastAsia"/>
          <w:rPrChange w:id="5138" w:author="xiaox" w:date="2016-10-26T09:42:00Z">
            <w:rPr>
              <w:rFonts w:hint="eastAsia"/>
              <w:sz w:val="24"/>
            </w:rPr>
          </w:rPrChange>
        </w:rPr>
        <w:t>、对证券投资业绩进行预测</w:t>
      </w:r>
      <w:del w:id="5139" w:author="xiaox" w:date="2016-10-26T09:42:00Z">
        <w:r w:rsidR="009E2993">
          <w:rPr>
            <w:bCs/>
            <w:sz w:val="24"/>
          </w:rPr>
          <w:delText>；</w:delText>
        </w:r>
      </w:del>
      <w:ins w:id="5140"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141" w:author="xiaox" w:date="2016-10-26T09:42:00Z">
            <w:rPr>
              <w:sz w:val="24"/>
            </w:rPr>
          </w:rPrChange>
        </w:rPr>
        <w:pPrChange w:id="5142" w:author="xiaox" w:date="2016-10-26T09:42:00Z">
          <w:pPr>
            <w:spacing w:line="360" w:lineRule="auto"/>
            <w:ind w:firstLineChars="200" w:firstLine="480"/>
          </w:pPr>
        </w:pPrChange>
      </w:pPr>
      <w:r w:rsidRPr="002D1708">
        <w:rPr>
          <w:rPrChange w:id="5143" w:author="xiaox" w:date="2016-10-26T09:42:00Z">
            <w:rPr>
              <w:sz w:val="24"/>
            </w:rPr>
          </w:rPrChange>
        </w:rPr>
        <w:t>3</w:t>
      </w:r>
      <w:r w:rsidRPr="002D1708">
        <w:rPr>
          <w:rFonts w:hint="eastAsia"/>
          <w:rPrChange w:id="5144" w:author="xiaox" w:date="2016-10-26T09:42:00Z">
            <w:rPr>
              <w:rFonts w:hint="eastAsia"/>
              <w:sz w:val="24"/>
            </w:rPr>
          </w:rPrChange>
        </w:rPr>
        <w:t>、违规承诺收益或者承担损失</w:t>
      </w:r>
      <w:del w:id="5145" w:author="xiaox" w:date="2016-10-26T09:42:00Z">
        <w:r w:rsidR="009E2993">
          <w:rPr>
            <w:bCs/>
            <w:sz w:val="24"/>
          </w:rPr>
          <w:delText>；</w:delText>
        </w:r>
      </w:del>
      <w:ins w:id="5146"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147" w:author="xiaox" w:date="2016-10-26T09:42:00Z">
            <w:rPr>
              <w:sz w:val="24"/>
            </w:rPr>
          </w:rPrChange>
        </w:rPr>
        <w:pPrChange w:id="5148" w:author="xiaox" w:date="2016-10-26T09:42:00Z">
          <w:pPr>
            <w:spacing w:line="360" w:lineRule="auto"/>
            <w:ind w:firstLineChars="200" w:firstLine="480"/>
          </w:pPr>
        </w:pPrChange>
      </w:pPr>
      <w:r w:rsidRPr="002D1708">
        <w:rPr>
          <w:rPrChange w:id="5149" w:author="xiaox" w:date="2016-10-26T09:42:00Z">
            <w:rPr>
              <w:sz w:val="24"/>
            </w:rPr>
          </w:rPrChange>
        </w:rPr>
        <w:t>4</w:t>
      </w:r>
      <w:r w:rsidRPr="002D1708">
        <w:rPr>
          <w:rFonts w:hint="eastAsia"/>
          <w:rPrChange w:id="5150" w:author="xiaox" w:date="2016-10-26T09:42:00Z">
            <w:rPr>
              <w:rFonts w:hint="eastAsia"/>
              <w:sz w:val="24"/>
            </w:rPr>
          </w:rPrChange>
        </w:rPr>
        <w:t>、诋毁其他基金管理人、基金托管人或者基金销售机构</w:t>
      </w:r>
      <w:del w:id="5151" w:author="xiaox" w:date="2016-10-26T09:42:00Z">
        <w:r w:rsidR="009E2993">
          <w:rPr>
            <w:bCs/>
            <w:sz w:val="24"/>
          </w:rPr>
          <w:delText>；</w:delText>
        </w:r>
      </w:del>
      <w:ins w:id="515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153" w:author="xiaox" w:date="2016-10-26T09:42:00Z">
            <w:rPr>
              <w:sz w:val="24"/>
            </w:rPr>
          </w:rPrChange>
        </w:rPr>
        <w:pPrChange w:id="5154" w:author="xiaox" w:date="2016-10-26T09:42:00Z">
          <w:pPr>
            <w:spacing w:line="360" w:lineRule="auto"/>
            <w:ind w:firstLineChars="200" w:firstLine="480"/>
          </w:pPr>
        </w:pPrChange>
      </w:pPr>
      <w:r w:rsidRPr="002D1708">
        <w:rPr>
          <w:rPrChange w:id="5155" w:author="xiaox" w:date="2016-10-26T09:42:00Z">
            <w:rPr>
              <w:sz w:val="24"/>
            </w:rPr>
          </w:rPrChange>
        </w:rPr>
        <w:t>5</w:t>
      </w:r>
      <w:r w:rsidRPr="002D1708">
        <w:rPr>
          <w:rFonts w:hint="eastAsia"/>
          <w:rPrChange w:id="5156" w:author="xiaox" w:date="2016-10-26T09:42:00Z">
            <w:rPr>
              <w:rFonts w:hint="eastAsia"/>
              <w:sz w:val="24"/>
            </w:rPr>
          </w:rPrChange>
        </w:rPr>
        <w:t>、登载任何自然人、法人或者其他组织的祝贺性、恭维性或推荐性的文字</w:t>
      </w:r>
      <w:del w:id="5157" w:author="xiaox" w:date="2016-10-26T09:42:00Z">
        <w:r w:rsidR="009E2993">
          <w:rPr>
            <w:bCs/>
            <w:sz w:val="24"/>
          </w:rPr>
          <w:delText>；</w:delText>
        </w:r>
      </w:del>
      <w:ins w:id="5158"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159" w:author="xiaox" w:date="2016-10-26T09:42:00Z">
            <w:rPr>
              <w:sz w:val="24"/>
            </w:rPr>
          </w:rPrChange>
        </w:rPr>
        <w:pPrChange w:id="5160" w:author="xiaox" w:date="2016-10-26T09:42:00Z">
          <w:pPr>
            <w:spacing w:line="360" w:lineRule="auto"/>
            <w:ind w:firstLineChars="200" w:firstLine="480"/>
          </w:pPr>
        </w:pPrChange>
      </w:pPr>
      <w:r w:rsidRPr="002D1708">
        <w:rPr>
          <w:rPrChange w:id="5161" w:author="xiaox" w:date="2016-10-26T09:42:00Z">
            <w:rPr>
              <w:sz w:val="24"/>
            </w:rPr>
          </w:rPrChange>
        </w:rPr>
        <w:t>6</w:t>
      </w:r>
      <w:r w:rsidRPr="002D1708">
        <w:rPr>
          <w:rFonts w:hint="eastAsia"/>
          <w:rPrChange w:id="5162" w:author="xiaox" w:date="2016-10-26T09:42:00Z">
            <w:rPr>
              <w:rFonts w:hint="eastAsia"/>
              <w:sz w:val="24"/>
            </w:rPr>
          </w:rPrChange>
        </w:rPr>
        <w:t>、中国证监会禁止的其他行为。</w:t>
      </w:r>
    </w:p>
    <w:p w:rsidR="002D1708" w:rsidRPr="002D1708" w:rsidRDefault="002D1708" w:rsidP="002D1708">
      <w:pPr>
        <w:spacing w:line="360" w:lineRule="auto"/>
        <w:ind w:firstLineChars="200" w:firstLine="420"/>
        <w:rPr>
          <w:rPrChange w:id="5163" w:author="xiaox" w:date="2016-10-26T09:42:00Z">
            <w:rPr>
              <w:sz w:val="24"/>
            </w:rPr>
          </w:rPrChange>
        </w:rPr>
        <w:pPrChange w:id="5164" w:author="xiaox" w:date="2016-10-26T09:42:00Z">
          <w:pPr>
            <w:spacing w:line="360" w:lineRule="auto"/>
            <w:ind w:firstLineChars="200" w:firstLine="480"/>
          </w:pPr>
        </w:pPrChange>
      </w:pPr>
      <w:r w:rsidRPr="002D1708">
        <w:rPr>
          <w:rFonts w:hint="eastAsia"/>
          <w:rPrChange w:id="5165" w:author="xiaox" w:date="2016-10-26T09:42:00Z">
            <w:rPr>
              <w:rFonts w:hint="eastAsia"/>
              <w:sz w:val="24"/>
            </w:rPr>
          </w:rPrChange>
        </w:rPr>
        <w:t>四、本基金公开披露的信息应采用中文文本。如同时采用外文文本的，基金信息披露义务人应保证两种文本的内容一致。两种文本发生歧义的，以中文文本为准。</w:t>
      </w:r>
    </w:p>
    <w:p w:rsidR="002D1708" w:rsidRPr="002D1708" w:rsidRDefault="002D1708" w:rsidP="002D1708">
      <w:pPr>
        <w:spacing w:line="360" w:lineRule="auto"/>
        <w:ind w:firstLineChars="200" w:firstLine="420"/>
        <w:rPr>
          <w:rPrChange w:id="5166" w:author="xiaox" w:date="2016-10-26T09:42:00Z">
            <w:rPr>
              <w:sz w:val="24"/>
            </w:rPr>
          </w:rPrChange>
        </w:rPr>
        <w:pPrChange w:id="5167" w:author="xiaox" w:date="2016-10-26T09:42:00Z">
          <w:pPr>
            <w:spacing w:line="360" w:lineRule="auto"/>
            <w:ind w:firstLineChars="200" w:firstLine="480"/>
          </w:pPr>
        </w:pPrChange>
      </w:pPr>
      <w:r w:rsidRPr="002D1708">
        <w:rPr>
          <w:rFonts w:hint="eastAsia"/>
          <w:rPrChange w:id="5168" w:author="xiaox" w:date="2016-10-26T09:42:00Z">
            <w:rPr>
              <w:rFonts w:hint="eastAsia"/>
              <w:sz w:val="24"/>
            </w:rPr>
          </w:rPrChange>
        </w:rPr>
        <w:t>本基金公开披露的信息采用阿拉伯数字；除特别说明外，货币单位为人民币元。</w:t>
      </w:r>
    </w:p>
    <w:p w:rsidR="002D1708" w:rsidRPr="002D1708" w:rsidRDefault="002D1708" w:rsidP="002D1708">
      <w:pPr>
        <w:spacing w:line="360" w:lineRule="auto"/>
        <w:ind w:firstLineChars="200" w:firstLine="420"/>
        <w:rPr>
          <w:rPrChange w:id="5169" w:author="xiaox" w:date="2016-10-26T09:42:00Z">
            <w:rPr>
              <w:sz w:val="24"/>
            </w:rPr>
          </w:rPrChange>
        </w:rPr>
        <w:pPrChange w:id="5170" w:author="xiaox" w:date="2016-10-26T09:42:00Z">
          <w:pPr>
            <w:spacing w:line="360" w:lineRule="auto"/>
            <w:ind w:firstLineChars="200" w:firstLine="480"/>
          </w:pPr>
        </w:pPrChange>
      </w:pPr>
      <w:r w:rsidRPr="002D1708">
        <w:rPr>
          <w:rFonts w:hint="eastAsia"/>
          <w:rPrChange w:id="5171" w:author="xiaox" w:date="2016-10-26T09:42:00Z">
            <w:rPr>
              <w:rFonts w:hint="eastAsia"/>
              <w:sz w:val="24"/>
            </w:rPr>
          </w:rPrChange>
        </w:rPr>
        <w:t>五、公开披露的基金信息</w:t>
      </w:r>
    </w:p>
    <w:p w:rsidR="002D1708" w:rsidRPr="002D1708" w:rsidRDefault="002D1708" w:rsidP="002D1708">
      <w:pPr>
        <w:spacing w:line="360" w:lineRule="auto"/>
        <w:ind w:firstLineChars="200" w:firstLine="420"/>
        <w:rPr>
          <w:rPrChange w:id="5172" w:author="xiaox" w:date="2016-10-26T09:42:00Z">
            <w:rPr>
              <w:sz w:val="24"/>
            </w:rPr>
          </w:rPrChange>
        </w:rPr>
        <w:pPrChange w:id="5173" w:author="xiaox" w:date="2016-10-26T09:42:00Z">
          <w:pPr>
            <w:spacing w:line="360" w:lineRule="auto"/>
            <w:ind w:firstLineChars="200" w:firstLine="480"/>
          </w:pPr>
        </w:pPrChange>
      </w:pPr>
      <w:r w:rsidRPr="002D1708">
        <w:rPr>
          <w:rFonts w:hint="eastAsia"/>
          <w:rPrChange w:id="5174" w:author="xiaox" w:date="2016-10-26T09:42:00Z">
            <w:rPr>
              <w:rFonts w:hint="eastAsia"/>
              <w:sz w:val="24"/>
            </w:rPr>
          </w:rPrChange>
        </w:rPr>
        <w:t>公开披露的基金信息包括：</w:t>
      </w:r>
    </w:p>
    <w:p w:rsidR="002D1708" w:rsidRPr="002D1708" w:rsidRDefault="002D1708" w:rsidP="002D1708">
      <w:pPr>
        <w:spacing w:line="360" w:lineRule="auto"/>
        <w:ind w:firstLineChars="200" w:firstLine="420"/>
        <w:rPr>
          <w:rPrChange w:id="5175" w:author="xiaox" w:date="2016-10-26T09:42:00Z">
            <w:rPr>
              <w:sz w:val="24"/>
            </w:rPr>
          </w:rPrChange>
        </w:rPr>
        <w:pPrChange w:id="5176" w:author="xiaox" w:date="2016-10-26T09:42:00Z">
          <w:pPr>
            <w:spacing w:line="360" w:lineRule="auto"/>
            <w:ind w:firstLineChars="200" w:firstLine="480"/>
          </w:pPr>
        </w:pPrChange>
      </w:pPr>
      <w:r w:rsidRPr="002D1708">
        <w:rPr>
          <w:rFonts w:hint="eastAsia"/>
          <w:rPrChange w:id="5177" w:author="xiaox" w:date="2016-10-26T09:42:00Z">
            <w:rPr>
              <w:rFonts w:hint="eastAsia"/>
              <w:sz w:val="24"/>
            </w:rPr>
          </w:rPrChange>
        </w:rPr>
        <w:t>（一）基金招募说明书、《基金合同》、基金托管协议</w:t>
      </w:r>
    </w:p>
    <w:p w:rsidR="002D1708" w:rsidRPr="002D1708" w:rsidRDefault="002D1708" w:rsidP="002D1708">
      <w:pPr>
        <w:spacing w:line="360" w:lineRule="auto"/>
        <w:ind w:firstLineChars="200" w:firstLine="420"/>
        <w:rPr>
          <w:rPrChange w:id="5178" w:author="xiaox" w:date="2016-10-26T09:42:00Z">
            <w:rPr>
              <w:sz w:val="24"/>
            </w:rPr>
          </w:rPrChange>
        </w:rPr>
        <w:pPrChange w:id="5179" w:author="xiaox" w:date="2016-10-26T09:42:00Z">
          <w:pPr>
            <w:spacing w:line="360" w:lineRule="auto"/>
            <w:ind w:firstLineChars="200" w:firstLine="480"/>
          </w:pPr>
        </w:pPrChange>
      </w:pPr>
      <w:r w:rsidRPr="002D1708">
        <w:rPr>
          <w:rPrChange w:id="5180" w:author="xiaox" w:date="2016-10-26T09:42:00Z">
            <w:rPr>
              <w:sz w:val="24"/>
            </w:rPr>
          </w:rPrChange>
        </w:rPr>
        <w:t>1</w:t>
      </w:r>
      <w:r w:rsidRPr="002D1708">
        <w:rPr>
          <w:rFonts w:hint="eastAsia"/>
          <w:rPrChange w:id="5181" w:author="xiaox" w:date="2016-10-26T09:42:00Z">
            <w:rPr>
              <w:rFonts w:hint="eastAsia"/>
              <w:sz w:val="24"/>
            </w:rPr>
          </w:rPrChange>
        </w:rPr>
        <w:t>、《基金合同》是界定《基金合同》当事人的各项权利、义务关系，明确基金份额持有人大会召开的规则及具体程序，说明基金产品的特性等涉及基金投资者重大利益的事项的法律文件。</w:t>
      </w:r>
    </w:p>
    <w:p w:rsidR="002D1708" w:rsidRPr="002D1708" w:rsidRDefault="002D1708" w:rsidP="002D1708">
      <w:pPr>
        <w:spacing w:line="360" w:lineRule="auto"/>
        <w:ind w:firstLineChars="200" w:firstLine="420"/>
        <w:rPr>
          <w:rPrChange w:id="5182" w:author="xiaox" w:date="2016-10-26T09:42:00Z">
            <w:rPr>
              <w:sz w:val="24"/>
            </w:rPr>
          </w:rPrChange>
        </w:rPr>
        <w:pPrChange w:id="5183" w:author="xiaox" w:date="2016-10-26T09:42:00Z">
          <w:pPr>
            <w:spacing w:line="360" w:lineRule="auto"/>
            <w:ind w:firstLineChars="200" w:firstLine="480"/>
          </w:pPr>
        </w:pPrChange>
      </w:pPr>
      <w:r w:rsidRPr="002D1708">
        <w:rPr>
          <w:rPrChange w:id="5184" w:author="xiaox" w:date="2016-10-26T09:42:00Z">
            <w:rPr>
              <w:sz w:val="24"/>
            </w:rPr>
          </w:rPrChange>
        </w:rPr>
        <w:t>2</w:t>
      </w:r>
      <w:r w:rsidRPr="002D1708">
        <w:rPr>
          <w:rFonts w:hint="eastAsia"/>
          <w:rPrChange w:id="5185" w:author="xiaox" w:date="2016-10-26T09:42:00Z">
            <w:rPr>
              <w:rFonts w:hint="eastAsia"/>
              <w:sz w:val="24"/>
            </w:rPr>
          </w:rPrChange>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2D1708">
        <w:rPr>
          <w:rPrChange w:id="5186" w:author="xiaox" w:date="2016-10-26T09:42:00Z">
            <w:rPr>
              <w:sz w:val="24"/>
            </w:rPr>
          </w:rPrChange>
        </w:rPr>
        <w:t>6</w:t>
      </w:r>
      <w:r w:rsidRPr="002D1708">
        <w:rPr>
          <w:rFonts w:hint="eastAsia"/>
          <w:rPrChange w:id="5187" w:author="xiaox" w:date="2016-10-26T09:42:00Z">
            <w:rPr>
              <w:rFonts w:hint="eastAsia"/>
              <w:sz w:val="24"/>
            </w:rPr>
          </w:rPrChange>
        </w:rPr>
        <w:t>个月结束之日起</w:t>
      </w:r>
      <w:r w:rsidRPr="002D1708">
        <w:rPr>
          <w:rPrChange w:id="5188" w:author="xiaox" w:date="2016-10-26T09:42:00Z">
            <w:rPr>
              <w:sz w:val="24"/>
            </w:rPr>
          </w:rPrChange>
        </w:rPr>
        <w:t>45</w:t>
      </w:r>
      <w:r w:rsidRPr="002D1708">
        <w:rPr>
          <w:rFonts w:hint="eastAsia"/>
          <w:rPrChange w:id="5189" w:author="xiaox" w:date="2016-10-26T09:42:00Z">
            <w:rPr>
              <w:rFonts w:hint="eastAsia"/>
              <w:sz w:val="24"/>
            </w:rPr>
          </w:rPrChange>
        </w:rPr>
        <w:t>日内，更新招募说明书并登载在网站上，将更新后的招募说明书摘要登载在指定</w:t>
      </w:r>
      <w:del w:id="5190" w:author="xiaox" w:date="2016-10-26T09:42:00Z">
        <w:r w:rsidR="009E2993">
          <w:rPr>
            <w:bCs/>
            <w:sz w:val="24"/>
          </w:rPr>
          <w:delText>媒体</w:delText>
        </w:r>
      </w:del>
      <w:ins w:id="5191" w:author="xiaox" w:date="2016-10-26T09:42:00Z">
        <w:r w:rsidR="00473770" w:rsidRPr="00473770">
          <w:rPr>
            <w:rFonts w:hint="eastAsia"/>
            <w:bCs/>
            <w:szCs w:val="21"/>
          </w:rPr>
          <w:t>媒介</w:t>
        </w:r>
      </w:ins>
      <w:r w:rsidRPr="002D1708">
        <w:rPr>
          <w:rFonts w:hint="eastAsia"/>
          <w:rPrChange w:id="5192" w:author="xiaox" w:date="2016-10-26T09:42:00Z">
            <w:rPr>
              <w:rFonts w:hint="eastAsia"/>
              <w:sz w:val="24"/>
            </w:rPr>
          </w:rPrChange>
        </w:rPr>
        <w:t>上；基金管理人在公告的</w:t>
      </w:r>
      <w:r w:rsidRPr="002D1708">
        <w:rPr>
          <w:rPrChange w:id="5193" w:author="xiaox" w:date="2016-10-26T09:42:00Z">
            <w:rPr>
              <w:sz w:val="24"/>
            </w:rPr>
          </w:rPrChange>
        </w:rPr>
        <w:t>15</w:t>
      </w:r>
      <w:r w:rsidRPr="002D1708">
        <w:rPr>
          <w:rFonts w:hint="eastAsia"/>
          <w:rPrChange w:id="5194" w:author="xiaox" w:date="2016-10-26T09:42:00Z">
            <w:rPr>
              <w:rFonts w:hint="eastAsia"/>
              <w:sz w:val="24"/>
            </w:rPr>
          </w:rPrChange>
        </w:rPr>
        <w:t>日前向主要办公场所所在地的中国证监会派出机构报送更新的招募说明书，并就有关更新内容提供书面说明。</w:t>
      </w:r>
    </w:p>
    <w:p w:rsidR="002D1708" w:rsidRPr="002D1708" w:rsidRDefault="002D1708" w:rsidP="002D1708">
      <w:pPr>
        <w:spacing w:line="360" w:lineRule="auto"/>
        <w:ind w:firstLineChars="200" w:firstLine="420"/>
        <w:rPr>
          <w:rPrChange w:id="5195" w:author="xiaox" w:date="2016-10-26T09:42:00Z">
            <w:rPr>
              <w:sz w:val="24"/>
            </w:rPr>
          </w:rPrChange>
        </w:rPr>
        <w:pPrChange w:id="5196" w:author="xiaox" w:date="2016-10-26T09:42:00Z">
          <w:pPr>
            <w:spacing w:line="360" w:lineRule="auto"/>
            <w:ind w:firstLineChars="200" w:firstLine="480"/>
          </w:pPr>
        </w:pPrChange>
      </w:pPr>
      <w:r w:rsidRPr="002D1708">
        <w:rPr>
          <w:rPrChange w:id="5197" w:author="xiaox" w:date="2016-10-26T09:42:00Z">
            <w:rPr>
              <w:sz w:val="24"/>
            </w:rPr>
          </w:rPrChange>
        </w:rPr>
        <w:lastRenderedPageBreak/>
        <w:t>3</w:t>
      </w:r>
      <w:r w:rsidRPr="002D1708">
        <w:rPr>
          <w:rFonts w:hint="eastAsia"/>
          <w:rPrChange w:id="5198" w:author="xiaox" w:date="2016-10-26T09:42:00Z">
            <w:rPr>
              <w:rFonts w:hint="eastAsia"/>
              <w:sz w:val="24"/>
            </w:rPr>
          </w:rPrChange>
        </w:rPr>
        <w:t>、基金托管协议是界定基金托管人和基金管理人在基金财产保管及基金运作监督等活动中的权利、义务关系的法律文件。</w:t>
      </w:r>
    </w:p>
    <w:p w:rsidR="002D1708" w:rsidRPr="002D1708" w:rsidRDefault="002D1708" w:rsidP="002D1708">
      <w:pPr>
        <w:spacing w:line="360" w:lineRule="auto"/>
        <w:ind w:firstLineChars="200" w:firstLine="420"/>
        <w:rPr>
          <w:rPrChange w:id="5199" w:author="xiaox" w:date="2016-10-26T09:42:00Z">
            <w:rPr>
              <w:sz w:val="24"/>
            </w:rPr>
          </w:rPrChange>
        </w:rPr>
        <w:pPrChange w:id="5200" w:author="xiaox" w:date="2016-10-26T09:42:00Z">
          <w:pPr>
            <w:spacing w:line="360" w:lineRule="auto"/>
            <w:ind w:firstLineChars="200" w:firstLine="480"/>
          </w:pPr>
        </w:pPrChange>
      </w:pPr>
      <w:r w:rsidRPr="002D1708">
        <w:rPr>
          <w:rFonts w:hint="eastAsia"/>
          <w:rPrChange w:id="5201" w:author="xiaox" w:date="2016-10-26T09:42:00Z">
            <w:rPr>
              <w:rFonts w:hint="eastAsia"/>
              <w:sz w:val="24"/>
            </w:rPr>
          </w:rPrChange>
        </w:rPr>
        <w:t>基金募集申请经中国证监会</w:t>
      </w:r>
      <w:del w:id="5202" w:author="xiaox" w:date="2016-10-26T09:42:00Z">
        <w:r w:rsidR="009E2993">
          <w:rPr>
            <w:bCs/>
            <w:sz w:val="24"/>
          </w:rPr>
          <w:delText>核准</w:delText>
        </w:r>
      </w:del>
      <w:ins w:id="5203" w:author="xiaox" w:date="2016-10-26T09:42:00Z">
        <w:r w:rsidR="00473770" w:rsidRPr="00473770">
          <w:rPr>
            <w:rFonts w:hint="eastAsia"/>
            <w:bCs/>
            <w:szCs w:val="21"/>
          </w:rPr>
          <w:t>注册</w:t>
        </w:r>
      </w:ins>
      <w:r w:rsidRPr="002D1708">
        <w:rPr>
          <w:rFonts w:hint="eastAsia"/>
          <w:rPrChange w:id="5204" w:author="xiaox" w:date="2016-10-26T09:42:00Z">
            <w:rPr>
              <w:rFonts w:hint="eastAsia"/>
              <w:sz w:val="24"/>
            </w:rPr>
          </w:rPrChange>
        </w:rPr>
        <w:t>后，基金管理人在基金份额发售的</w:t>
      </w:r>
      <w:r w:rsidRPr="002D1708">
        <w:rPr>
          <w:rPrChange w:id="5205" w:author="xiaox" w:date="2016-10-26T09:42:00Z">
            <w:rPr>
              <w:sz w:val="24"/>
            </w:rPr>
          </w:rPrChange>
        </w:rPr>
        <w:t>3</w:t>
      </w:r>
      <w:r w:rsidRPr="002D1708">
        <w:rPr>
          <w:rFonts w:hint="eastAsia"/>
          <w:rPrChange w:id="5206" w:author="xiaox" w:date="2016-10-26T09:42:00Z">
            <w:rPr>
              <w:rFonts w:hint="eastAsia"/>
              <w:sz w:val="24"/>
            </w:rPr>
          </w:rPrChange>
        </w:rPr>
        <w:t>日前，将基金招募说明书、《基金合同》摘要登载在指定</w:t>
      </w:r>
      <w:del w:id="5207" w:author="xiaox" w:date="2016-10-26T09:42:00Z">
        <w:r w:rsidR="009E2993">
          <w:rPr>
            <w:bCs/>
            <w:sz w:val="24"/>
          </w:rPr>
          <w:delText>媒体</w:delText>
        </w:r>
      </w:del>
      <w:ins w:id="5208" w:author="xiaox" w:date="2016-10-26T09:42:00Z">
        <w:r w:rsidR="00473770" w:rsidRPr="00473770">
          <w:rPr>
            <w:rFonts w:hint="eastAsia"/>
            <w:bCs/>
            <w:szCs w:val="21"/>
          </w:rPr>
          <w:t>媒介</w:t>
        </w:r>
      </w:ins>
      <w:r w:rsidRPr="002D1708">
        <w:rPr>
          <w:rFonts w:hint="eastAsia"/>
          <w:rPrChange w:id="5209" w:author="xiaox" w:date="2016-10-26T09:42:00Z">
            <w:rPr>
              <w:rFonts w:hint="eastAsia"/>
              <w:sz w:val="24"/>
            </w:rPr>
          </w:rPrChange>
        </w:rPr>
        <w:t>上；基金管理人、基金托管人应当将《基金合同》、基金托管协议登载在网站上。</w:t>
      </w:r>
    </w:p>
    <w:p w:rsidR="002D1708" w:rsidRPr="002D1708" w:rsidRDefault="002D1708" w:rsidP="002D1708">
      <w:pPr>
        <w:spacing w:line="360" w:lineRule="auto"/>
        <w:ind w:firstLineChars="200" w:firstLine="420"/>
        <w:rPr>
          <w:rPrChange w:id="5210" w:author="xiaox" w:date="2016-10-26T09:42:00Z">
            <w:rPr>
              <w:sz w:val="24"/>
            </w:rPr>
          </w:rPrChange>
        </w:rPr>
        <w:pPrChange w:id="5211" w:author="xiaox" w:date="2016-10-26T09:42:00Z">
          <w:pPr>
            <w:spacing w:line="360" w:lineRule="auto"/>
            <w:ind w:firstLineChars="200" w:firstLine="480"/>
          </w:pPr>
        </w:pPrChange>
      </w:pPr>
      <w:r w:rsidRPr="002D1708">
        <w:rPr>
          <w:rFonts w:hint="eastAsia"/>
          <w:rPrChange w:id="5212" w:author="xiaox" w:date="2016-10-26T09:42:00Z">
            <w:rPr>
              <w:rFonts w:hint="eastAsia"/>
              <w:sz w:val="24"/>
            </w:rPr>
          </w:rPrChange>
        </w:rPr>
        <w:t>（二）基金份额发售公告</w:t>
      </w:r>
    </w:p>
    <w:p w:rsidR="002D1708" w:rsidRPr="002D1708" w:rsidRDefault="002D1708" w:rsidP="002D1708">
      <w:pPr>
        <w:spacing w:line="360" w:lineRule="auto"/>
        <w:ind w:firstLineChars="200" w:firstLine="420"/>
        <w:rPr>
          <w:rPrChange w:id="5213" w:author="xiaox" w:date="2016-10-26T09:42:00Z">
            <w:rPr>
              <w:sz w:val="24"/>
            </w:rPr>
          </w:rPrChange>
        </w:rPr>
        <w:pPrChange w:id="5214" w:author="xiaox" w:date="2016-10-26T09:42:00Z">
          <w:pPr>
            <w:spacing w:line="360" w:lineRule="auto"/>
            <w:ind w:firstLineChars="200" w:firstLine="480"/>
          </w:pPr>
        </w:pPrChange>
      </w:pPr>
      <w:r w:rsidRPr="002D1708">
        <w:rPr>
          <w:rFonts w:hint="eastAsia"/>
          <w:rPrChange w:id="5215" w:author="xiaox" w:date="2016-10-26T09:42:00Z">
            <w:rPr>
              <w:rFonts w:hint="eastAsia"/>
              <w:sz w:val="24"/>
            </w:rPr>
          </w:rPrChange>
        </w:rPr>
        <w:t>基金管理人应当就基金份额发售的具体事宜编制基金份额发售公告，并在披露招募说明书的当日登载于指定</w:t>
      </w:r>
      <w:del w:id="5216" w:author="xiaox" w:date="2016-10-26T09:42:00Z">
        <w:r w:rsidR="009E2993">
          <w:rPr>
            <w:bCs/>
            <w:sz w:val="24"/>
          </w:rPr>
          <w:delText>媒体</w:delText>
        </w:r>
      </w:del>
      <w:ins w:id="5217" w:author="xiaox" w:date="2016-10-26T09:42:00Z">
        <w:r w:rsidR="00473770" w:rsidRPr="00473770">
          <w:rPr>
            <w:rFonts w:hint="eastAsia"/>
            <w:bCs/>
            <w:szCs w:val="21"/>
          </w:rPr>
          <w:t>媒介</w:t>
        </w:r>
      </w:ins>
      <w:r w:rsidRPr="002D1708">
        <w:rPr>
          <w:rFonts w:hint="eastAsia"/>
          <w:rPrChange w:id="5218" w:author="xiaox" w:date="2016-10-26T09:42:00Z">
            <w:rPr>
              <w:rFonts w:hint="eastAsia"/>
              <w:sz w:val="24"/>
            </w:rPr>
          </w:rPrChange>
        </w:rPr>
        <w:t>上。</w:t>
      </w:r>
    </w:p>
    <w:p w:rsidR="002D1708" w:rsidRPr="002D1708" w:rsidRDefault="002D1708" w:rsidP="002D1708">
      <w:pPr>
        <w:spacing w:line="360" w:lineRule="auto"/>
        <w:ind w:firstLineChars="200" w:firstLine="420"/>
        <w:rPr>
          <w:rPrChange w:id="5219" w:author="xiaox" w:date="2016-10-26T09:42:00Z">
            <w:rPr>
              <w:sz w:val="24"/>
            </w:rPr>
          </w:rPrChange>
        </w:rPr>
        <w:pPrChange w:id="5220" w:author="xiaox" w:date="2016-10-26T09:42:00Z">
          <w:pPr>
            <w:spacing w:line="360" w:lineRule="auto"/>
            <w:ind w:firstLineChars="200" w:firstLine="480"/>
          </w:pPr>
        </w:pPrChange>
      </w:pPr>
      <w:r w:rsidRPr="002D1708">
        <w:rPr>
          <w:rFonts w:hint="eastAsia"/>
          <w:rPrChange w:id="5221" w:author="xiaox" w:date="2016-10-26T09:42:00Z">
            <w:rPr>
              <w:rFonts w:hint="eastAsia"/>
              <w:sz w:val="24"/>
            </w:rPr>
          </w:rPrChange>
        </w:rPr>
        <w:t>（三）《基金合同》生效公告</w:t>
      </w:r>
    </w:p>
    <w:p w:rsidR="002D1708" w:rsidRPr="002D1708" w:rsidRDefault="002D1708" w:rsidP="002D1708">
      <w:pPr>
        <w:spacing w:line="360" w:lineRule="auto"/>
        <w:ind w:firstLineChars="200" w:firstLine="420"/>
        <w:rPr>
          <w:rPrChange w:id="5222" w:author="xiaox" w:date="2016-10-26T09:42:00Z">
            <w:rPr>
              <w:sz w:val="24"/>
            </w:rPr>
          </w:rPrChange>
        </w:rPr>
        <w:pPrChange w:id="5223" w:author="xiaox" w:date="2016-10-26T09:42:00Z">
          <w:pPr>
            <w:spacing w:line="360" w:lineRule="auto"/>
            <w:ind w:firstLineChars="200" w:firstLine="480"/>
          </w:pPr>
        </w:pPrChange>
      </w:pPr>
      <w:r w:rsidRPr="002D1708">
        <w:rPr>
          <w:rFonts w:hint="eastAsia"/>
          <w:rPrChange w:id="5224" w:author="xiaox" w:date="2016-10-26T09:42:00Z">
            <w:rPr>
              <w:rFonts w:hint="eastAsia"/>
              <w:sz w:val="24"/>
            </w:rPr>
          </w:rPrChange>
        </w:rPr>
        <w:t>基金管理人应当在收到中国证监会确认文件的次日在指定</w:t>
      </w:r>
      <w:del w:id="5225" w:author="xiaox" w:date="2016-10-26T09:42:00Z">
        <w:r w:rsidR="009E2993">
          <w:rPr>
            <w:bCs/>
            <w:sz w:val="24"/>
          </w:rPr>
          <w:delText>媒体</w:delText>
        </w:r>
      </w:del>
      <w:ins w:id="5226" w:author="xiaox" w:date="2016-10-26T09:42:00Z">
        <w:r w:rsidR="00473770" w:rsidRPr="00473770">
          <w:rPr>
            <w:rFonts w:hint="eastAsia"/>
            <w:bCs/>
            <w:szCs w:val="21"/>
          </w:rPr>
          <w:t>媒介</w:t>
        </w:r>
      </w:ins>
      <w:r w:rsidRPr="002D1708">
        <w:rPr>
          <w:rFonts w:hint="eastAsia"/>
          <w:rPrChange w:id="5227" w:author="xiaox" w:date="2016-10-26T09:42:00Z">
            <w:rPr>
              <w:rFonts w:hint="eastAsia"/>
              <w:sz w:val="24"/>
            </w:rPr>
          </w:rPrChange>
        </w:rPr>
        <w:t>上登载《基金合同》生效公告。</w:t>
      </w:r>
    </w:p>
    <w:p w:rsidR="002D1708" w:rsidRPr="002D1708" w:rsidRDefault="002D1708" w:rsidP="002D1708">
      <w:pPr>
        <w:spacing w:line="360" w:lineRule="auto"/>
        <w:ind w:firstLineChars="200" w:firstLine="420"/>
        <w:rPr>
          <w:rPrChange w:id="5228" w:author="xiaox" w:date="2016-10-26T09:42:00Z">
            <w:rPr>
              <w:sz w:val="24"/>
            </w:rPr>
          </w:rPrChange>
        </w:rPr>
        <w:pPrChange w:id="5229" w:author="xiaox" w:date="2016-10-26T09:42:00Z">
          <w:pPr>
            <w:spacing w:line="360" w:lineRule="auto"/>
            <w:ind w:firstLineChars="200" w:firstLine="480"/>
          </w:pPr>
        </w:pPrChange>
      </w:pPr>
      <w:r w:rsidRPr="002D1708">
        <w:rPr>
          <w:rFonts w:hint="eastAsia"/>
          <w:rPrChange w:id="5230" w:author="xiaox" w:date="2016-10-26T09:42:00Z">
            <w:rPr>
              <w:rFonts w:hint="eastAsia"/>
              <w:sz w:val="24"/>
            </w:rPr>
          </w:rPrChange>
        </w:rPr>
        <w:t>（四）基金资产净值、基金份额净值</w:t>
      </w:r>
    </w:p>
    <w:p w:rsidR="002D1708" w:rsidRPr="002D1708" w:rsidRDefault="002D1708" w:rsidP="002D1708">
      <w:pPr>
        <w:spacing w:line="360" w:lineRule="auto"/>
        <w:ind w:firstLineChars="200" w:firstLine="420"/>
        <w:rPr>
          <w:rPrChange w:id="5231" w:author="xiaox" w:date="2016-10-26T09:42:00Z">
            <w:rPr>
              <w:sz w:val="24"/>
            </w:rPr>
          </w:rPrChange>
        </w:rPr>
        <w:pPrChange w:id="5232" w:author="xiaox" w:date="2016-10-26T09:42:00Z">
          <w:pPr>
            <w:spacing w:line="360" w:lineRule="auto"/>
            <w:ind w:firstLineChars="200" w:firstLine="480"/>
          </w:pPr>
        </w:pPrChange>
      </w:pPr>
      <w:r w:rsidRPr="002D1708">
        <w:rPr>
          <w:rFonts w:hint="eastAsia"/>
          <w:rPrChange w:id="5233" w:author="xiaox" w:date="2016-10-26T09:42:00Z">
            <w:rPr>
              <w:rFonts w:hint="eastAsia"/>
              <w:sz w:val="24"/>
            </w:rPr>
          </w:rPrChange>
        </w:rPr>
        <w:t>《基金合同》生效后，在开始办理基金份额申购或者赎回前，基金管理人应当至少每周公告一次基金资产净值和基金份额净值。</w:t>
      </w:r>
    </w:p>
    <w:p w:rsidR="002D1708" w:rsidRPr="002D1708" w:rsidRDefault="002D1708" w:rsidP="002D1708">
      <w:pPr>
        <w:spacing w:line="360" w:lineRule="auto"/>
        <w:ind w:firstLineChars="200" w:firstLine="420"/>
        <w:rPr>
          <w:rPrChange w:id="5234" w:author="xiaox" w:date="2016-10-26T09:42:00Z">
            <w:rPr>
              <w:sz w:val="24"/>
            </w:rPr>
          </w:rPrChange>
        </w:rPr>
        <w:pPrChange w:id="5235" w:author="xiaox" w:date="2016-10-26T09:42:00Z">
          <w:pPr>
            <w:spacing w:line="360" w:lineRule="auto"/>
            <w:ind w:firstLineChars="200" w:firstLine="480"/>
          </w:pPr>
        </w:pPrChange>
      </w:pPr>
      <w:r w:rsidRPr="002D1708">
        <w:rPr>
          <w:rFonts w:hint="eastAsia"/>
          <w:rPrChange w:id="5236" w:author="xiaox" w:date="2016-10-26T09:42:00Z">
            <w:rPr>
              <w:rFonts w:hint="eastAsia"/>
              <w:sz w:val="24"/>
            </w:rPr>
          </w:rPrChange>
        </w:rPr>
        <w:t>在开始办理基金份额申购或者赎回后，基金管理人应当在每个开放日的次日，通过网站、基金份额发售网点以及其他媒介，披露开放日的基金份额净值和基金份额累计净值。</w:t>
      </w:r>
    </w:p>
    <w:p w:rsidR="002D1708" w:rsidRPr="002D1708" w:rsidRDefault="002D1708" w:rsidP="002D1708">
      <w:pPr>
        <w:spacing w:line="360" w:lineRule="auto"/>
        <w:ind w:firstLineChars="200" w:firstLine="420"/>
        <w:rPr>
          <w:rPrChange w:id="5237" w:author="xiaox" w:date="2016-10-26T09:42:00Z">
            <w:rPr>
              <w:sz w:val="24"/>
            </w:rPr>
          </w:rPrChange>
        </w:rPr>
        <w:pPrChange w:id="5238" w:author="xiaox" w:date="2016-10-26T09:42:00Z">
          <w:pPr>
            <w:spacing w:line="360" w:lineRule="auto"/>
            <w:ind w:firstLineChars="200" w:firstLine="480"/>
          </w:pPr>
        </w:pPrChange>
      </w:pPr>
      <w:r w:rsidRPr="002D1708">
        <w:rPr>
          <w:rFonts w:hint="eastAsia"/>
          <w:rPrChange w:id="5239" w:author="xiaox" w:date="2016-10-26T09:42:00Z">
            <w:rPr>
              <w:rFonts w:hint="eastAsia"/>
              <w:sz w:val="24"/>
            </w:rPr>
          </w:rPrChange>
        </w:rPr>
        <w:t>基金管理人应当公告半年度和年度最后一个市场交易日基金资产净值和基金份额净值。基金管理人应当在前款规定的市场交易日的次日，将基金资产净值、基金份额净值和基金份额累计净值登载在指定</w:t>
      </w:r>
      <w:del w:id="5240" w:author="xiaox" w:date="2016-10-26T09:42:00Z">
        <w:r w:rsidR="009E2993">
          <w:rPr>
            <w:bCs/>
            <w:sz w:val="24"/>
          </w:rPr>
          <w:delText>媒体</w:delText>
        </w:r>
      </w:del>
      <w:ins w:id="5241" w:author="xiaox" w:date="2016-10-26T09:42:00Z">
        <w:r w:rsidR="00473770" w:rsidRPr="00473770">
          <w:rPr>
            <w:rFonts w:hint="eastAsia"/>
            <w:bCs/>
            <w:szCs w:val="21"/>
          </w:rPr>
          <w:t>媒介</w:t>
        </w:r>
      </w:ins>
      <w:r w:rsidRPr="002D1708">
        <w:rPr>
          <w:rFonts w:hint="eastAsia"/>
          <w:rPrChange w:id="5242" w:author="xiaox" w:date="2016-10-26T09:42:00Z">
            <w:rPr>
              <w:rFonts w:hint="eastAsia"/>
              <w:sz w:val="24"/>
            </w:rPr>
          </w:rPrChange>
        </w:rPr>
        <w:t>上。</w:t>
      </w:r>
    </w:p>
    <w:p w:rsidR="002D1708" w:rsidRPr="002D1708" w:rsidRDefault="002D1708" w:rsidP="002D1708">
      <w:pPr>
        <w:spacing w:line="360" w:lineRule="auto"/>
        <w:ind w:firstLineChars="200" w:firstLine="420"/>
        <w:rPr>
          <w:rPrChange w:id="5243" w:author="xiaox" w:date="2016-10-26T09:42:00Z">
            <w:rPr>
              <w:sz w:val="24"/>
            </w:rPr>
          </w:rPrChange>
        </w:rPr>
        <w:pPrChange w:id="5244" w:author="xiaox" w:date="2016-10-26T09:42:00Z">
          <w:pPr>
            <w:spacing w:line="360" w:lineRule="auto"/>
            <w:ind w:firstLineChars="200" w:firstLine="480"/>
          </w:pPr>
        </w:pPrChange>
      </w:pPr>
      <w:r w:rsidRPr="002D1708">
        <w:rPr>
          <w:rFonts w:hint="eastAsia"/>
          <w:rPrChange w:id="5245" w:author="xiaox" w:date="2016-10-26T09:42:00Z">
            <w:rPr>
              <w:rFonts w:hint="eastAsia"/>
              <w:sz w:val="24"/>
            </w:rPr>
          </w:rPrChange>
        </w:rPr>
        <w:t>（五）基金份额申购、赎回价格</w:t>
      </w:r>
    </w:p>
    <w:p w:rsidR="002D1708" w:rsidRPr="002D1708" w:rsidRDefault="002D1708" w:rsidP="002D1708">
      <w:pPr>
        <w:spacing w:line="360" w:lineRule="auto"/>
        <w:ind w:firstLineChars="200" w:firstLine="420"/>
        <w:rPr>
          <w:rPrChange w:id="5246" w:author="xiaox" w:date="2016-10-26T09:42:00Z">
            <w:rPr>
              <w:sz w:val="24"/>
            </w:rPr>
          </w:rPrChange>
        </w:rPr>
        <w:pPrChange w:id="5247" w:author="xiaox" w:date="2016-10-26T09:42:00Z">
          <w:pPr>
            <w:spacing w:line="360" w:lineRule="auto"/>
            <w:ind w:firstLineChars="200" w:firstLine="480"/>
          </w:pPr>
        </w:pPrChange>
      </w:pPr>
      <w:r w:rsidRPr="002D1708">
        <w:rPr>
          <w:rFonts w:hint="eastAsia"/>
          <w:rPrChange w:id="5248" w:author="xiaox" w:date="2016-10-26T09:42:00Z">
            <w:rPr>
              <w:rFonts w:hint="eastAsia"/>
              <w:sz w:val="24"/>
            </w:rPr>
          </w:rPrChange>
        </w:rPr>
        <w:t>基金管理人应当在《基金合同》、招募说明书等信息披露文件上载明基金份额申购、赎回价格的计算方式及有关申购、赎回费率，并保证投资者能够在基金份额发售网点查阅或者复制前述信息资料。</w:t>
      </w:r>
    </w:p>
    <w:p w:rsidR="002D1708" w:rsidRPr="002D1708" w:rsidRDefault="002D1708" w:rsidP="002D1708">
      <w:pPr>
        <w:spacing w:line="360" w:lineRule="auto"/>
        <w:ind w:firstLineChars="200" w:firstLine="420"/>
        <w:rPr>
          <w:rPrChange w:id="5249" w:author="xiaox" w:date="2016-10-26T09:42:00Z">
            <w:rPr>
              <w:sz w:val="24"/>
            </w:rPr>
          </w:rPrChange>
        </w:rPr>
        <w:pPrChange w:id="5250" w:author="xiaox" w:date="2016-10-26T09:42:00Z">
          <w:pPr>
            <w:spacing w:line="360" w:lineRule="auto"/>
            <w:ind w:firstLineChars="200" w:firstLine="480"/>
          </w:pPr>
        </w:pPrChange>
      </w:pPr>
      <w:r w:rsidRPr="002D1708">
        <w:rPr>
          <w:rFonts w:hint="eastAsia"/>
          <w:rPrChange w:id="5251" w:author="xiaox" w:date="2016-10-26T09:42:00Z">
            <w:rPr>
              <w:rFonts w:hint="eastAsia"/>
              <w:sz w:val="24"/>
            </w:rPr>
          </w:rPrChange>
        </w:rPr>
        <w:t>（六）基金定期报告，包括基金年度报告、基金半年度报告和基金季度报告</w:t>
      </w:r>
    </w:p>
    <w:p w:rsidR="002D1708" w:rsidRPr="002D1708" w:rsidRDefault="002D1708" w:rsidP="002D1708">
      <w:pPr>
        <w:spacing w:line="360" w:lineRule="auto"/>
        <w:ind w:firstLineChars="200" w:firstLine="420"/>
        <w:rPr>
          <w:rPrChange w:id="5252" w:author="xiaox" w:date="2016-10-26T09:42:00Z">
            <w:rPr>
              <w:sz w:val="24"/>
            </w:rPr>
          </w:rPrChange>
        </w:rPr>
        <w:pPrChange w:id="5253" w:author="xiaox" w:date="2016-10-26T09:42:00Z">
          <w:pPr>
            <w:spacing w:line="360" w:lineRule="auto"/>
            <w:ind w:firstLineChars="200" w:firstLine="480"/>
          </w:pPr>
        </w:pPrChange>
      </w:pPr>
      <w:r w:rsidRPr="002D1708">
        <w:rPr>
          <w:rFonts w:hint="eastAsia"/>
          <w:rPrChange w:id="5254" w:author="xiaox" w:date="2016-10-26T09:42:00Z">
            <w:rPr>
              <w:rFonts w:hint="eastAsia"/>
              <w:sz w:val="24"/>
            </w:rPr>
          </w:rPrChange>
        </w:rPr>
        <w:t>基金管理人应当在每年结束之日起</w:t>
      </w:r>
      <w:r w:rsidRPr="002D1708">
        <w:rPr>
          <w:rPrChange w:id="5255" w:author="xiaox" w:date="2016-10-26T09:42:00Z">
            <w:rPr>
              <w:sz w:val="24"/>
            </w:rPr>
          </w:rPrChange>
        </w:rPr>
        <w:t>90</w:t>
      </w:r>
      <w:r w:rsidRPr="002D1708">
        <w:rPr>
          <w:rFonts w:hint="eastAsia"/>
          <w:rPrChange w:id="5256" w:author="xiaox" w:date="2016-10-26T09:42:00Z">
            <w:rPr>
              <w:rFonts w:hint="eastAsia"/>
              <w:sz w:val="24"/>
            </w:rPr>
          </w:rPrChange>
        </w:rPr>
        <w:t>日内，编制完成基金年度报告，并将年度报告正文登载于网站上，将年度报告摘要登载在指定</w:t>
      </w:r>
      <w:del w:id="5257" w:author="xiaox" w:date="2016-10-26T09:42:00Z">
        <w:r w:rsidR="009E2993">
          <w:rPr>
            <w:bCs/>
            <w:sz w:val="24"/>
          </w:rPr>
          <w:delText>媒体</w:delText>
        </w:r>
      </w:del>
      <w:ins w:id="5258" w:author="xiaox" w:date="2016-10-26T09:42:00Z">
        <w:r w:rsidR="00473770" w:rsidRPr="00473770">
          <w:rPr>
            <w:rFonts w:hint="eastAsia"/>
            <w:bCs/>
            <w:szCs w:val="21"/>
          </w:rPr>
          <w:t>媒介</w:t>
        </w:r>
      </w:ins>
      <w:r w:rsidRPr="002D1708">
        <w:rPr>
          <w:rFonts w:hint="eastAsia"/>
          <w:rPrChange w:id="5259" w:author="xiaox" w:date="2016-10-26T09:42:00Z">
            <w:rPr>
              <w:rFonts w:hint="eastAsia"/>
              <w:sz w:val="24"/>
            </w:rPr>
          </w:rPrChange>
        </w:rPr>
        <w:t>上。基金年度报告的财务会计报告应当经过审计。</w:t>
      </w:r>
    </w:p>
    <w:p w:rsidR="002D1708" w:rsidRPr="002D1708" w:rsidRDefault="002D1708" w:rsidP="002D1708">
      <w:pPr>
        <w:spacing w:line="360" w:lineRule="auto"/>
        <w:ind w:firstLineChars="200" w:firstLine="420"/>
        <w:rPr>
          <w:rPrChange w:id="5260" w:author="xiaox" w:date="2016-10-26T09:42:00Z">
            <w:rPr>
              <w:sz w:val="24"/>
            </w:rPr>
          </w:rPrChange>
        </w:rPr>
        <w:pPrChange w:id="5261" w:author="xiaox" w:date="2016-10-26T09:42:00Z">
          <w:pPr>
            <w:spacing w:line="360" w:lineRule="auto"/>
            <w:ind w:firstLineChars="200" w:firstLine="480"/>
          </w:pPr>
        </w:pPrChange>
      </w:pPr>
      <w:r w:rsidRPr="002D1708">
        <w:rPr>
          <w:rFonts w:hint="eastAsia"/>
          <w:rPrChange w:id="5262" w:author="xiaox" w:date="2016-10-26T09:42:00Z">
            <w:rPr>
              <w:rFonts w:hint="eastAsia"/>
              <w:sz w:val="24"/>
            </w:rPr>
          </w:rPrChange>
        </w:rPr>
        <w:t>基金管理人应当在上半年结束之日起</w:t>
      </w:r>
      <w:r w:rsidRPr="002D1708">
        <w:rPr>
          <w:rPrChange w:id="5263" w:author="xiaox" w:date="2016-10-26T09:42:00Z">
            <w:rPr>
              <w:sz w:val="24"/>
            </w:rPr>
          </w:rPrChange>
        </w:rPr>
        <w:t>60</w:t>
      </w:r>
      <w:r w:rsidRPr="002D1708">
        <w:rPr>
          <w:rFonts w:hint="eastAsia"/>
          <w:rPrChange w:id="5264" w:author="xiaox" w:date="2016-10-26T09:42:00Z">
            <w:rPr>
              <w:rFonts w:hint="eastAsia"/>
              <w:sz w:val="24"/>
            </w:rPr>
          </w:rPrChange>
        </w:rPr>
        <w:t>日内，编制完成基金半年度报告，并将半年度报告正文登载在网站上，将半年度报告摘要登载在指定</w:t>
      </w:r>
      <w:del w:id="5265" w:author="xiaox" w:date="2016-10-26T09:42:00Z">
        <w:r w:rsidR="009E2993">
          <w:rPr>
            <w:bCs/>
            <w:sz w:val="24"/>
          </w:rPr>
          <w:delText>媒体</w:delText>
        </w:r>
      </w:del>
      <w:ins w:id="5266" w:author="xiaox" w:date="2016-10-26T09:42:00Z">
        <w:r w:rsidR="00473770" w:rsidRPr="00473770">
          <w:rPr>
            <w:rFonts w:hint="eastAsia"/>
            <w:bCs/>
            <w:szCs w:val="21"/>
          </w:rPr>
          <w:t>媒介</w:t>
        </w:r>
      </w:ins>
      <w:r w:rsidRPr="002D1708">
        <w:rPr>
          <w:rFonts w:hint="eastAsia"/>
          <w:rPrChange w:id="5267" w:author="xiaox" w:date="2016-10-26T09:42:00Z">
            <w:rPr>
              <w:rFonts w:hint="eastAsia"/>
              <w:sz w:val="24"/>
            </w:rPr>
          </w:rPrChange>
        </w:rPr>
        <w:t>上。</w:t>
      </w:r>
    </w:p>
    <w:p w:rsidR="002D1708" w:rsidRPr="002D1708" w:rsidRDefault="002D1708" w:rsidP="002D1708">
      <w:pPr>
        <w:spacing w:line="360" w:lineRule="auto"/>
        <w:ind w:firstLineChars="200" w:firstLine="420"/>
        <w:rPr>
          <w:rPrChange w:id="5268" w:author="xiaox" w:date="2016-10-26T09:42:00Z">
            <w:rPr>
              <w:sz w:val="24"/>
            </w:rPr>
          </w:rPrChange>
        </w:rPr>
        <w:pPrChange w:id="5269" w:author="xiaox" w:date="2016-10-26T09:42:00Z">
          <w:pPr>
            <w:spacing w:line="360" w:lineRule="auto"/>
            <w:ind w:firstLineChars="200" w:firstLine="480"/>
          </w:pPr>
        </w:pPrChange>
      </w:pPr>
      <w:r w:rsidRPr="002D1708">
        <w:rPr>
          <w:rFonts w:hint="eastAsia"/>
          <w:rPrChange w:id="5270" w:author="xiaox" w:date="2016-10-26T09:42:00Z">
            <w:rPr>
              <w:rFonts w:hint="eastAsia"/>
              <w:sz w:val="24"/>
            </w:rPr>
          </w:rPrChange>
        </w:rPr>
        <w:t>基金管理人应当在每个季度结束之日起</w:t>
      </w:r>
      <w:r w:rsidRPr="002D1708">
        <w:rPr>
          <w:rPrChange w:id="5271" w:author="xiaox" w:date="2016-10-26T09:42:00Z">
            <w:rPr>
              <w:sz w:val="24"/>
            </w:rPr>
          </w:rPrChange>
        </w:rPr>
        <w:t>15</w:t>
      </w:r>
      <w:r w:rsidRPr="002D1708">
        <w:rPr>
          <w:rFonts w:hint="eastAsia"/>
          <w:rPrChange w:id="5272" w:author="xiaox" w:date="2016-10-26T09:42:00Z">
            <w:rPr>
              <w:rFonts w:hint="eastAsia"/>
              <w:sz w:val="24"/>
            </w:rPr>
          </w:rPrChange>
        </w:rPr>
        <w:t>个工作日内，编制完成基金季度报告，并将</w:t>
      </w:r>
      <w:r w:rsidRPr="002D1708">
        <w:rPr>
          <w:rFonts w:hint="eastAsia"/>
          <w:rPrChange w:id="5273" w:author="xiaox" w:date="2016-10-26T09:42:00Z">
            <w:rPr>
              <w:rFonts w:hint="eastAsia"/>
              <w:sz w:val="24"/>
            </w:rPr>
          </w:rPrChange>
        </w:rPr>
        <w:lastRenderedPageBreak/>
        <w:t>季度报告登载在指定</w:t>
      </w:r>
      <w:del w:id="5274" w:author="xiaox" w:date="2016-10-26T09:42:00Z">
        <w:r w:rsidR="009E2993">
          <w:rPr>
            <w:bCs/>
            <w:sz w:val="24"/>
          </w:rPr>
          <w:delText>媒体</w:delText>
        </w:r>
      </w:del>
      <w:ins w:id="5275" w:author="xiaox" w:date="2016-10-26T09:42:00Z">
        <w:r w:rsidR="00473770" w:rsidRPr="00473770">
          <w:rPr>
            <w:rFonts w:hint="eastAsia"/>
            <w:bCs/>
            <w:szCs w:val="21"/>
          </w:rPr>
          <w:t>媒介</w:t>
        </w:r>
      </w:ins>
      <w:r w:rsidRPr="002D1708">
        <w:rPr>
          <w:rFonts w:hint="eastAsia"/>
          <w:rPrChange w:id="5276" w:author="xiaox" w:date="2016-10-26T09:42:00Z">
            <w:rPr>
              <w:rFonts w:hint="eastAsia"/>
              <w:sz w:val="24"/>
            </w:rPr>
          </w:rPrChange>
        </w:rPr>
        <w:t>上。</w:t>
      </w:r>
    </w:p>
    <w:p w:rsidR="002D1708" w:rsidRPr="002D1708" w:rsidRDefault="002D1708" w:rsidP="002D1708">
      <w:pPr>
        <w:spacing w:line="360" w:lineRule="auto"/>
        <w:ind w:firstLineChars="200" w:firstLine="420"/>
        <w:rPr>
          <w:rPrChange w:id="5277" w:author="xiaox" w:date="2016-10-26T09:42:00Z">
            <w:rPr>
              <w:sz w:val="24"/>
            </w:rPr>
          </w:rPrChange>
        </w:rPr>
        <w:pPrChange w:id="5278" w:author="xiaox" w:date="2016-10-26T09:42:00Z">
          <w:pPr>
            <w:spacing w:line="360" w:lineRule="auto"/>
            <w:ind w:firstLineChars="200" w:firstLine="480"/>
          </w:pPr>
        </w:pPrChange>
      </w:pPr>
      <w:r w:rsidRPr="002D1708">
        <w:rPr>
          <w:rFonts w:hint="eastAsia"/>
          <w:rPrChange w:id="5279" w:author="xiaox" w:date="2016-10-26T09:42:00Z">
            <w:rPr>
              <w:rFonts w:hint="eastAsia"/>
              <w:sz w:val="24"/>
            </w:rPr>
          </w:rPrChange>
        </w:rPr>
        <w:t>《基金合同》生效不足</w:t>
      </w:r>
      <w:r w:rsidRPr="002D1708">
        <w:rPr>
          <w:rPrChange w:id="5280" w:author="xiaox" w:date="2016-10-26T09:42:00Z">
            <w:rPr>
              <w:sz w:val="24"/>
            </w:rPr>
          </w:rPrChange>
        </w:rPr>
        <w:t>2</w:t>
      </w:r>
      <w:r w:rsidRPr="002D1708">
        <w:rPr>
          <w:rFonts w:hint="eastAsia"/>
          <w:rPrChange w:id="5281" w:author="xiaox" w:date="2016-10-26T09:42:00Z">
            <w:rPr>
              <w:rFonts w:hint="eastAsia"/>
              <w:sz w:val="24"/>
            </w:rPr>
          </w:rPrChange>
        </w:rPr>
        <w:t>个月的，基金管理人可以不编制当期季度报告、半年度报告或者年度报告。</w:t>
      </w:r>
    </w:p>
    <w:p w:rsidR="002D1708" w:rsidRPr="002D1708" w:rsidRDefault="002D1708" w:rsidP="002D1708">
      <w:pPr>
        <w:spacing w:line="360" w:lineRule="auto"/>
        <w:ind w:firstLineChars="200" w:firstLine="420"/>
        <w:rPr>
          <w:rPrChange w:id="5282" w:author="xiaox" w:date="2016-10-26T09:42:00Z">
            <w:rPr>
              <w:sz w:val="24"/>
            </w:rPr>
          </w:rPrChange>
        </w:rPr>
        <w:pPrChange w:id="5283" w:author="xiaox" w:date="2016-10-26T09:42:00Z">
          <w:pPr>
            <w:spacing w:line="360" w:lineRule="auto"/>
            <w:ind w:firstLineChars="200" w:firstLine="480"/>
          </w:pPr>
        </w:pPrChange>
      </w:pPr>
      <w:r w:rsidRPr="002D1708">
        <w:rPr>
          <w:rFonts w:hint="eastAsia"/>
          <w:rPrChange w:id="5284" w:author="xiaox" w:date="2016-10-26T09:42:00Z">
            <w:rPr>
              <w:rFonts w:hint="eastAsia"/>
              <w:sz w:val="24"/>
            </w:rPr>
          </w:rPrChange>
        </w:rPr>
        <w:t>基金定期报告在公开披露的第</w:t>
      </w:r>
      <w:r w:rsidRPr="002D1708">
        <w:rPr>
          <w:rPrChange w:id="5285" w:author="xiaox" w:date="2016-10-26T09:42:00Z">
            <w:rPr>
              <w:sz w:val="24"/>
            </w:rPr>
          </w:rPrChange>
        </w:rPr>
        <w:t>2</w:t>
      </w:r>
      <w:r w:rsidRPr="002D1708">
        <w:rPr>
          <w:rFonts w:hint="eastAsia"/>
          <w:rPrChange w:id="5286" w:author="xiaox" w:date="2016-10-26T09:42:00Z">
            <w:rPr>
              <w:rFonts w:hint="eastAsia"/>
              <w:sz w:val="24"/>
            </w:rPr>
          </w:rPrChange>
        </w:rPr>
        <w:t>个工作日，分别报中国证监会和基金管理人主要办公场所所在地中国证监会派出机构备案。报备应当采用电子文本或书面报告方式。</w:t>
      </w:r>
    </w:p>
    <w:p w:rsidR="002D1708" w:rsidRPr="002D1708" w:rsidRDefault="002D1708" w:rsidP="002D1708">
      <w:pPr>
        <w:spacing w:line="360" w:lineRule="auto"/>
        <w:ind w:firstLineChars="200" w:firstLine="420"/>
        <w:rPr>
          <w:rPrChange w:id="5287" w:author="xiaox" w:date="2016-10-26T09:42:00Z">
            <w:rPr>
              <w:sz w:val="24"/>
            </w:rPr>
          </w:rPrChange>
        </w:rPr>
        <w:pPrChange w:id="5288" w:author="xiaox" w:date="2016-10-26T09:42:00Z">
          <w:pPr>
            <w:spacing w:line="360" w:lineRule="auto"/>
            <w:ind w:firstLineChars="200" w:firstLine="480"/>
          </w:pPr>
        </w:pPrChange>
      </w:pPr>
      <w:r w:rsidRPr="002D1708">
        <w:rPr>
          <w:rFonts w:hint="eastAsia"/>
          <w:rPrChange w:id="5289" w:author="xiaox" w:date="2016-10-26T09:42:00Z">
            <w:rPr>
              <w:rFonts w:hint="eastAsia"/>
              <w:sz w:val="24"/>
            </w:rPr>
          </w:rPrChange>
        </w:rPr>
        <w:t>（七）临时报告</w:t>
      </w:r>
    </w:p>
    <w:p w:rsidR="002D1708" w:rsidRPr="002D1708" w:rsidRDefault="002D1708" w:rsidP="002D1708">
      <w:pPr>
        <w:spacing w:line="360" w:lineRule="auto"/>
        <w:ind w:firstLineChars="200" w:firstLine="420"/>
        <w:rPr>
          <w:rPrChange w:id="5290" w:author="xiaox" w:date="2016-10-26T09:42:00Z">
            <w:rPr>
              <w:sz w:val="24"/>
            </w:rPr>
          </w:rPrChange>
        </w:rPr>
        <w:pPrChange w:id="5291" w:author="xiaox" w:date="2016-10-26T09:42:00Z">
          <w:pPr>
            <w:spacing w:line="360" w:lineRule="auto"/>
            <w:ind w:firstLineChars="200" w:firstLine="480"/>
          </w:pPr>
        </w:pPrChange>
      </w:pPr>
      <w:r w:rsidRPr="002D1708">
        <w:rPr>
          <w:rFonts w:hint="eastAsia"/>
          <w:rPrChange w:id="5292" w:author="xiaox" w:date="2016-10-26T09:42:00Z">
            <w:rPr>
              <w:rFonts w:hint="eastAsia"/>
              <w:sz w:val="24"/>
            </w:rPr>
          </w:rPrChange>
        </w:rPr>
        <w:t>本基金发生重大事件，有关信息披露义务人应当在</w:t>
      </w:r>
      <w:r w:rsidRPr="002D1708">
        <w:rPr>
          <w:rPrChange w:id="5293" w:author="xiaox" w:date="2016-10-26T09:42:00Z">
            <w:rPr>
              <w:sz w:val="24"/>
            </w:rPr>
          </w:rPrChange>
        </w:rPr>
        <w:t>2</w:t>
      </w:r>
      <w:del w:id="5294" w:author="xiaox" w:date="2016-10-26T09:42:00Z">
        <w:r w:rsidR="009E2993">
          <w:rPr>
            <w:bCs/>
            <w:sz w:val="24"/>
          </w:rPr>
          <w:delText>个工作日内</w:delText>
        </w:r>
      </w:del>
      <w:ins w:id="5295" w:author="xiaox" w:date="2016-10-26T09:42:00Z">
        <w:r w:rsidR="00473770" w:rsidRPr="00473770">
          <w:rPr>
            <w:rFonts w:hint="eastAsia"/>
            <w:bCs/>
            <w:szCs w:val="21"/>
          </w:rPr>
          <w:t>日内</w:t>
        </w:r>
      </w:ins>
      <w:r w:rsidRPr="002D1708">
        <w:rPr>
          <w:rFonts w:hint="eastAsia"/>
          <w:rPrChange w:id="5296" w:author="xiaox" w:date="2016-10-26T09:42:00Z">
            <w:rPr>
              <w:rFonts w:hint="eastAsia"/>
              <w:sz w:val="24"/>
            </w:rPr>
          </w:rPrChange>
        </w:rPr>
        <w:t>编制临时报告书，予以公告，并在公开披露日分别报中国证监会和基金管理人主要办公场所所在地的中国证监会派出机构备案。</w:t>
      </w:r>
    </w:p>
    <w:p w:rsidR="002D1708" w:rsidRPr="002D1708" w:rsidRDefault="002D1708" w:rsidP="002D1708">
      <w:pPr>
        <w:spacing w:line="360" w:lineRule="auto"/>
        <w:ind w:firstLineChars="200" w:firstLine="420"/>
        <w:rPr>
          <w:rPrChange w:id="5297" w:author="xiaox" w:date="2016-10-26T09:42:00Z">
            <w:rPr>
              <w:sz w:val="24"/>
            </w:rPr>
          </w:rPrChange>
        </w:rPr>
        <w:pPrChange w:id="5298" w:author="xiaox" w:date="2016-10-26T09:42:00Z">
          <w:pPr>
            <w:spacing w:line="360" w:lineRule="auto"/>
            <w:ind w:firstLineChars="200" w:firstLine="480"/>
          </w:pPr>
        </w:pPrChange>
      </w:pPr>
      <w:r w:rsidRPr="002D1708">
        <w:rPr>
          <w:rFonts w:hint="eastAsia"/>
          <w:rPrChange w:id="5299" w:author="xiaox" w:date="2016-10-26T09:42:00Z">
            <w:rPr>
              <w:rFonts w:hint="eastAsia"/>
              <w:sz w:val="24"/>
            </w:rPr>
          </w:rPrChange>
        </w:rPr>
        <w:t>前款所称重大事件，是指可能对基金份额持有人权益或者基金份额的价格产生重大影响的下列事件：</w:t>
      </w:r>
    </w:p>
    <w:p w:rsidR="002D1708" w:rsidRPr="002D1708" w:rsidRDefault="002D1708" w:rsidP="002D1708">
      <w:pPr>
        <w:spacing w:line="360" w:lineRule="auto"/>
        <w:ind w:firstLineChars="200" w:firstLine="420"/>
        <w:rPr>
          <w:rPrChange w:id="5300" w:author="xiaox" w:date="2016-10-26T09:42:00Z">
            <w:rPr>
              <w:sz w:val="24"/>
            </w:rPr>
          </w:rPrChange>
        </w:rPr>
        <w:pPrChange w:id="5301" w:author="xiaox" w:date="2016-10-26T09:42:00Z">
          <w:pPr>
            <w:spacing w:line="360" w:lineRule="auto"/>
            <w:ind w:firstLineChars="200" w:firstLine="480"/>
          </w:pPr>
        </w:pPrChange>
      </w:pPr>
      <w:r w:rsidRPr="002D1708">
        <w:rPr>
          <w:rPrChange w:id="5302" w:author="xiaox" w:date="2016-10-26T09:42:00Z">
            <w:rPr>
              <w:sz w:val="24"/>
            </w:rPr>
          </w:rPrChange>
        </w:rPr>
        <w:t>1</w:t>
      </w:r>
      <w:r w:rsidRPr="002D1708">
        <w:rPr>
          <w:rFonts w:hint="eastAsia"/>
          <w:rPrChange w:id="5303" w:author="xiaox" w:date="2016-10-26T09:42:00Z">
            <w:rPr>
              <w:rFonts w:hint="eastAsia"/>
              <w:sz w:val="24"/>
            </w:rPr>
          </w:rPrChange>
        </w:rPr>
        <w:t>、基金份额持有人大会的召开</w:t>
      </w:r>
      <w:del w:id="5304" w:author="xiaox" w:date="2016-10-26T09:42:00Z">
        <w:r w:rsidR="009E2993">
          <w:rPr>
            <w:bCs/>
            <w:sz w:val="24"/>
          </w:rPr>
          <w:delText>；</w:delText>
        </w:r>
      </w:del>
      <w:ins w:id="530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06" w:author="xiaox" w:date="2016-10-26T09:42:00Z">
            <w:rPr>
              <w:sz w:val="24"/>
            </w:rPr>
          </w:rPrChange>
        </w:rPr>
        <w:pPrChange w:id="5307" w:author="xiaox" w:date="2016-10-26T09:42:00Z">
          <w:pPr>
            <w:spacing w:line="360" w:lineRule="auto"/>
            <w:ind w:firstLineChars="200" w:firstLine="480"/>
          </w:pPr>
        </w:pPrChange>
      </w:pPr>
      <w:r w:rsidRPr="002D1708">
        <w:rPr>
          <w:rPrChange w:id="5308" w:author="xiaox" w:date="2016-10-26T09:42:00Z">
            <w:rPr>
              <w:sz w:val="24"/>
            </w:rPr>
          </w:rPrChange>
        </w:rPr>
        <w:t>2</w:t>
      </w:r>
      <w:r w:rsidRPr="002D1708">
        <w:rPr>
          <w:rFonts w:hint="eastAsia"/>
          <w:rPrChange w:id="5309" w:author="xiaox" w:date="2016-10-26T09:42:00Z">
            <w:rPr>
              <w:rFonts w:hint="eastAsia"/>
              <w:sz w:val="24"/>
            </w:rPr>
          </w:rPrChange>
        </w:rPr>
        <w:t>、终止《基金合同》</w:t>
      </w:r>
      <w:del w:id="5310" w:author="xiaox" w:date="2016-10-26T09:42:00Z">
        <w:r w:rsidR="009E2993">
          <w:rPr>
            <w:bCs/>
            <w:sz w:val="24"/>
          </w:rPr>
          <w:delText>；</w:delText>
        </w:r>
      </w:del>
      <w:ins w:id="531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12" w:author="xiaox" w:date="2016-10-26T09:42:00Z">
            <w:rPr>
              <w:sz w:val="24"/>
            </w:rPr>
          </w:rPrChange>
        </w:rPr>
        <w:pPrChange w:id="5313" w:author="xiaox" w:date="2016-10-26T09:42:00Z">
          <w:pPr>
            <w:spacing w:line="360" w:lineRule="auto"/>
            <w:ind w:firstLineChars="200" w:firstLine="480"/>
          </w:pPr>
        </w:pPrChange>
      </w:pPr>
      <w:r w:rsidRPr="002D1708">
        <w:rPr>
          <w:rPrChange w:id="5314" w:author="xiaox" w:date="2016-10-26T09:42:00Z">
            <w:rPr>
              <w:sz w:val="24"/>
            </w:rPr>
          </w:rPrChange>
        </w:rPr>
        <w:t>3</w:t>
      </w:r>
      <w:r w:rsidRPr="002D1708">
        <w:rPr>
          <w:rFonts w:hint="eastAsia"/>
          <w:rPrChange w:id="5315" w:author="xiaox" w:date="2016-10-26T09:42:00Z">
            <w:rPr>
              <w:rFonts w:hint="eastAsia"/>
              <w:sz w:val="24"/>
            </w:rPr>
          </w:rPrChange>
        </w:rPr>
        <w:t>、转换基金运作方式</w:t>
      </w:r>
      <w:del w:id="5316" w:author="xiaox" w:date="2016-10-26T09:42:00Z">
        <w:r w:rsidR="009E2993">
          <w:rPr>
            <w:bCs/>
            <w:sz w:val="24"/>
          </w:rPr>
          <w:delText>；</w:delText>
        </w:r>
      </w:del>
      <w:ins w:id="531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18" w:author="xiaox" w:date="2016-10-26T09:42:00Z">
            <w:rPr>
              <w:sz w:val="24"/>
            </w:rPr>
          </w:rPrChange>
        </w:rPr>
        <w:pPrChange w:id="5319" w:author="xiaox" w:date="2016-10-26T09:42:00Z">
          <w:pPr>
            <w:spacing w:line="360" w:lineRule="auto"/>
            <w:ind w:firstLineChars="200" w:firstLine="480"/>
          </w:pPr>
        </w:pPrChange>
      </w:pPr>
      <w:r w:rsidRPr="002D1708">
        <w:rPr>
          <w:rPrChange w:id="5320" w:author="xiaox" w:date="2016-10-26T09:42:00Z">
            <w:rPr>
              <w:sz w:val="24"/>
            </w:rPr>
          </w:rPrChange>
        </w:rPr>
        <w:t>4</w:t>
      </w:r>
      <w:r w:rsidRPr="002D1708">
        <w:rPr>
          <w:rFonts w:hint="eastAsia"/>
          <w:rPrChange w:id="5321" w:author="xiaox" w:date="2016-10-26T09:42:00Z">
            <w:rPr>
              <w:rFonts w:hint="eastAsia"/>
              <w:sz w:val="24"/>
            </w:rPr>
          </w:rPrChange>
        </w:rPr>
        <w:t>、更换基金管理人、基金托管人</w:t>
      </w:r>
      <w:del w:id="5322" w:author="xiaox" w:date="2016-10-26T09:42:00Z">
        <w:r w:rsidR="009E2993">
          <w:rPr>
            <w:bCs/>
            <w:sz w:val="24"/>
          </w:rPr>
          <w:delText>；</w:delText>
        </w:r>
      </w:del>
      <w:ins w:id="532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24" w:author="xiaox" w:date="2016-10-26T09:42:00Z">
            <w:rPr>
              <w:sz w:val="24"/>
            </w:rPr>
          </w:rPrChange>
        </w:rPr>
        <w:pPrChange w:id="5325" w:author="xiaox" w:date="2016-10-26T09:42:00Z">
          <w:pPr>
            <w:spacing w:line="360" w:lineRule="auto"/>
            <w:ind w:firstLineChars="200" w:firstLine="480"/>
          </w:pPr>
        </w:pPrChange>
      </w:pPr>
      <w:r w:rsidRPr="002D1708">
        <w:rPr>
          <w:rPrChange w:id="5326" w:author="xiaox" w:date="2016-10-26T09:42:00Z">
            <w:rPr>
              <w:sz w:val="24"/>
            </w:rPr>
          </w:rPrChange>
        </w:rPr>
        <w:t>5</w:t>
      </w:r>
      <w:r w:rsidRPr="002D1708">
        <w:rPr>
          <w:rFonts w:hint="eastAsia"/>
          <w:rPrChange w:id="5327" w:author="xiaox" w:date="2016-10-26T09:42:00Z">
            <w:rPr>
              <w:rFonts w:hint="eastAsia"/>
              <w:sz w:val="24"/>
            </w:rPr>
          </w:rPrChange>
        </w:rPr>
        <w:t>、基金管理人、基金托管人的法定名称、住所发生变更</w:t>
      </w:r>
      <w:del w:id="5328" w:author="xiaox" w:date="2016-10-26T09:42:00Z">
        <w:r w:rsidR="009E2993">
          <w:rPr>
            <w:bCs/>
            <w:sz w:val="24"/>
          </w:rPr>
          <w:delText>；</w:delText>
        </w:r>
      </w:del>
      <w:ins w:id="532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30" w:author="xiaox" w:date="2016-10-26T09:42:00Z">
            <w:rPr>
              <w:sz w:val="24"/>
            </w:rPr>
          </w:rPrChange>
        </w:rPr>
        <w:pPrChange w:id="5331" w:author="xiaox" w:date="2016-10-26T09:42:00Z">
          <w:pPr>
            <w:spacing w:line="360" w:lineRule="auto"/>
            <w:ind w:firstLineChars="200" w:firstLine="480"/>
          </w:pPr>
        </w:pPrChange>
      </w:pPr>
      <w:r w:rsidRPr="002D1708">
        <w:rPr>
          <w:rPrChange w:id="5332" w:author="xiaox" w:date="2016-10-26T09:42:00Z">
            <w:rPr>
              <w:sz w:val="24"/>
            </w:rPr>
          </w:rPrChange>
        </w:rPr>
        <w:t>6</w:t>
      </w:r>
      <w:r w:rsidRPr="002D1708">
        <w:rPr>
          <w:rFonts w:hint="eastAsia"/>
          <w:rPrChange w:id="5333" w:author="xiaox" w:date="2016-10-26T09:42:00Z">
            <w:rPr>
              <w:rFonts w:hint="eastAsia"/>
              <w:sz w:val="24"/>
            </w:rPr>
          </w:rPrChange>
        </w:rPr>
        <w:t>、基金管理人股东及其出资比例发生变更</w:t>
      </w:r>
      <w:del w:id="5334" w:author="xiaox" w:date="2016-10-26T09:42:00Z">
        <w:r w:rsidR="009E2993">
          <w:rPr>
            <w:bCs/>
            <w:sz w:val="24"/>
          </w:rPr>
          <w:delText>；</w:delText>
        </w:r>
      </w:del>
      <w:ins w:id="533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36" w:author="xiaox" w:date="2016-10-26T09:42:00Z">
            <w:rPr>
              <w:sz w:val="24"/>
            </w:rPr>
          </w:rPrChange>
        </w:rPr>
        <w:pPrChange w:id="5337" w:author="xiaox" w:date="2016-10-26T09:42:00Z">
          <w:pPr>
            <w:spacing w:line="360" w:lineRule="auto"/>
            <w:ind w:firstLineChars="200" w:firstLine="480"/>
          </w:pPr>
        </w:pPrChange>
      </w:pPr>
      <w:r w:rsidRPr="002D1708">
        <w:rPr>
          <w:rPrChange w:id="5338" w:author="xiaox" w:date="2016-10-26T09:42:00Z">
            <w:rPr>
              <w:sz w:val="24"/>
            </w:rPr>
          </w:rPrChange>
        </w:rPr>
        <w:t>7</w:t>
      </w:r>
      <w:r w:rsidRPr="002D1708">
        <w:rPr>
          <w:rFonts w:hint="eastAsia"/>
          <w:rPrChange w:id="5339" w:author="xiaox" w:date="2016-10-26T09:42:00Z">
            <w:rPr>
              <w:rFonts w:hint="eastAsia"/>
              <w:sz w:val="24"/>
            </w:rPr>
          </w:rPrChange>
        </w:rPr>
        <w:t>、基金募集期延长</w:t>
      </w:r>
      <w:del w:id="5340" w:author="xiaox" w:date="2016-10-26T09:42:00Z">
        <w:r w:rsidR="009E2993">
          <w:rPr>
            <w:bCs/>
            <w:sz w:val="24"/>
          </w:rPr>
          <w:delText>；</w:delText>
        </w:r>
      </w:del>
      <w:ins w:id="534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42" w:author="xiaox" w:date="2016-10-26T09:42:00Z">
            <w:rPr>
              <w:sz w:val="24"/>
            </w:rPr>
          </w:rPrChange>
        </w:rPr>
        <w:pPrChange w:id="5343" w:author="xiaox" w:date="2016-10-26T09:42:00Z">
          <w:pPr>
            <w:spacing w:line="360" w:lineRule="auto"/>
            <w:ind w:firstLineChars="200" w:firstLine="480"/>
          </w:pPr>
        </w:pPrChange>
      </w:pPr>
      <w:r w:rsidRPr="002D1708">
        <w:rPr>
          <w:rPrChange w:id="5344" w:author="xiaox" w:date="2016-10-26T09:42:00Z">
            <w:rPr>
              <w:sz w:val="24"/>
            </w:rPr>
          </w:rPrChange>
        </w:rPr>
        <w:t>8</w:t>
      </w:r>
      <w:r w:rsidRPr="002D1708">
        <w:rPr>
          <w:rFonts w:hint="eastAsia"/>
          <w:rPrChange w:id="5345" w:author="xiaox" w:date="2016-10-26T09:42:00Z">
            <w:rPr>
              <w:rFonts w:hint="eastAsia"/>
              <w:sz w:val="24"/>
            </w:rPr>
          </w:rPrChange>
        </w:rPr>
        <w:t>、基金管理人的董事长、总经理及其他高级管理人员、基金经理和基金托管人基金托管部门负责人发生变动</w:t>
      </w:r>
      <w:del w:id="5346" w:author="xiaox" w:date="2016-10-26T09:42:00Z">
        <w:r w:rsidR="009E2993">
          <w:rPr>
            <w:bCs/>
            <w:sz w:val="24"/>
          </w:rPr>
          <w:delText>；</w:delText>
        </w:r>
      </w:del>
      <w:ins w:id="534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48" w:author="xiaox" w:date="2016-10-26T09:42:00Z">
            <w:rPr>
              <w:sz w:val="24"/>
            </w:rPr>
          </w:rPrChange>
        </w:rPr>
        <w:pPrChange w:id="5349" w:author="xiaox" w:date="2016-10-26T09:42:00Z">
          <w:pPr>
            <w:spacing w:line="360" w:lineRule="auto"/>
            <w:ind w:firstLineChars="200" w:firstLine="480"/>
          </w:pPr>
        </w:pPrChange>
      </w:pPr>
      <w:r w:rsidRPr="002D1708">
        <w:rPr>
          <w:rPrChange w:id="5350" w:author="xiaox" w:date="2016-10-26T09:42:00Z">
            <w:rPr>
              <w:sz w:val="24"/>
            </w:rPr>
          </w:rPrChange>
        </w:rPr>
        <w:t>9</w:t>
      </w:r>
      <w:r w:rsidRPr="002D1708">
        <w:rPr>
          <w:rFonts w:hint="eastAsia"/>
          <w:rPrChange w:id="5351" w:author="xiaox" w:date="2016-10-26T09:42:00Z">
            <w:rPr>
              <w:rFonts w:hint="eastAsia"/>
              <w:sz w:val="24"/>
            </w:rPr>
          </w:rPrChange>
        </w:rPr>
        <w:t>、基金管理人的董事在一年内变更超过百分之五十</w:t>
      </w:r>
      <w:del w:id="5352" w:author="xiaox" w:date="2016-10-26T09:42:00Z">
        <w:r w:rsidR="009E2993">
          <w:rPr>
            <w:bCs/>
            <w:sz w:val="24"/>
          </w:rPr>
          <w:delText>；</w:delText>
        </w:r>
      </w:del>
      <w:ins w:id="535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54" w:author="xiaox" w:date="2016-10-26T09:42:00Z">
            <w:rPr>
              <w:sz w:val="24"/>
            </w:rPr>
          </w:rPrChange>
        </w:rPr>
        <w:pPrChange w:id="5355" w:author="xiaox" w:date="2016-10-26T09:42:00Z">
          <w:pPr>
            <w:spacing w:line="360" w:lineRule="auto"/>
            <w:ind w:firstLineChars="200" w:firstLine="480"/>
          </w:pPr>
        </w:pPrChange>
      </w:pPr>
      <w:r w:rsidRPr="002D1708">
        <w:rPr>
          <w:rPrChange w:id="5356" w:author="xiaox" w:date="2016-10-26T09:42:00Z">
            <w:rPr>
              <w:sz w:val="24"/>
            </w:rPr>
          </w:rPrChange>
        </w:rPr>
        <w:t>10</w:t>
      </w:r>
      <w:r w:rsidRPr="002D1708">
        <w:rPr>
          <w:rFonts w:hint="eastAsia"/>
          <w:rPrChange w:id="5357" w:author="xiaox" w:date="2016-10-26T09:42:00Z">
            <w:rPr>
              <w:rFonts w:hint="eastAsia"/>
              <w:sz w:val="24"/>
            </w:rPr>
          </w:rPrChange>
        </w:rPr>
        <w:t>、基金管理人、基金托管人基金托管部门的主要业务人员在一年内变动超过百分之三十</w:t>
      </w:r>
      <w:del w:id="5358" w:author="xiaox" w:date="2016-10-26T09:42:00Z">
        <w:r w:rsidR="009E2993">
          <w:rPr>
            <w:bCs/>
            <w:sz w:val="24"/>
          </w:rPr>
          <w:delText>；</w:delText>
        </w:r>
      </w:del>
      <w:ins w:id="535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60" w:author="xiaox" w:date="2016-10-26T09:42:00Z">
            <w:rPr>
              <w:sz w:val="24"/>
            </w:rPr>
          </w:rPrChange>
        </w:rPr>
        <w:pPrChange w:id="5361" w:author="xiaox" w:date="2016-10-26T09:42:00Z">
          <w:pPr>
            <w:spacing w:line="360" w:lineRule="auto"/>
            <w:ind w:firstLineChars="200" w:firstLine="480"/>
          </w:pPr>
        </w:pPrChange>
      </w:pPr>
      <w:r w:rsidRPr="002D1708">
        <w:rPr>
          <w:rPrChange w:id="5362" w:author="xiaox" w:date="2016-10-26T09:42:00Z">
            <w:rPr>
              <w:sz w:val="24"/>
            </w:rPr>
          </w:rPrChange>
        </w:rPr>
        <w:t>11</w:t>
      </w:r>
      <w:r w:rsidRPr="002D1708">
        <w:rPr>
          <w:rFonts w:hint="eastAsia"/>
          <w:rPrChange w:id="5363" w:author="xiaox" w:date="2016-10-26T09:42:00Z">
            <w:rPr>
              <w:rFonts w:hint="eastAsia"/>
              <w:sz w:val="24"/>
            </w:rPr>
          </w:rPrChange>
        </w:rPr>
        <w:t>、涉及基金管理人、基金财产、基金托管业务的诉讼</w:t>
      </w:r>
      <w:del w:id="5364" w:author="xiaox" w:date="2016-10-26T09:42:00Z">
        <w:r w:rsidR="009E2993">
          <w:rPr>
            <w:bCs/>
            <w:sz w:val="24"/>
          </w:rPr>
          <w:delText>；</w:delText>
        </w:r>
      </w:del>
      <w:ins w:id="536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66" w:author="xiaox" w:date="2016-10-26T09:42:00Z">
            <w:rPr>
              <w:sz w:val="24"/>
            </w:rPr>
          </w:rPrChange>
        </w:rPr>
        <w:pPrChange w:id="5367" w:author="xiaox" w:date="2016-10-26T09:42:00Z">
          <w:pPr>
            <w:spacing w:line="360" w:lineRule="auto"/>
            <w:ind w:firstLineChars="200" w:firstLine="480"/>
          </w:pPr>
        </w:pPrChange>
      </w:pPr>
      <w:r w:rsidRPr="002D1708">
        <w:rPr>
          <w:rPrChange w:id="5368" w:author="xiaox" w:date="2016-10-26T09:42:00Z">
            <w:rPr>
              <w:sz w:val="24"/>
            </w:rPr>
          </w:rPrChange>
        </w:rPr>
        <w:t>12</w:t>
      </w:r>
      <w:r w:rsidRPr="002D1708">
        <w:rPr>
          <w:rFonts w:hint="eastAsia"/>
          <w:rPrChange w:id="5369" w:author="xiaox" w:date="2016-10-26T09:42:00Z">
            <w:rPr>
              <w:rFonts w:hint="eastAsia"/>
              <w:sz w:val="24"/>
            </w:rPr>
          </w:rPrChange>
        </w:rPr>
        <w:t>、基金管理人、基金托管人受到监管部门的调查</w:t>
      </w:r>
      <w:del w:id="5370" w:author="xiaox" w:date="2016-10-26T09:42:00Z">
        <w:r w:rsidR="009E2993">
          <w:rPr>
            <w:bCs/>
            <w:sz w:val="24"/>
          </w:rPr>
          <w:delText>；</w:delText>
        </w:r>
      </w:del>
      <w:ins w:id="537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72" w:author="xiaox" w:date="2016-10-26T09:42:00Z">
            <w:rPr>
              <w:sz w:val="24"/>
            </w:rPr>
          </w:rPrChange>
        </w:rPr>
        <w:pPrChange w:id="5373" w:author="xiaox" w:date="2016-10-26T09:42:00Z">
          <w:pPr>
            <w:spacing w:line="360" w:lineRule="auto"/>
            <w:ind w:firstLineChars="200" w:firstLine="480"/>
          </w:pPr>
        </w:pPrChange>
      </w:pPr>
      <w:r w:rsidRPr="002D1708">
        <w:rPr>
          <w:rPrChange w:id="5374" w:author="xiaox" w:date="2016-10-26T09:42:00Z">
            <w:rPr>
              <w:sz w:val="24"/>
            </w:rPr>
          </w:rPrChange>
        </w:rPr>
        <w:t>13</w:t>
      </w:r>
      <w:r w:rsidRPr="002D1708">
        <w:rPr>
          <w:rFonts w:hint="eastAsia"/>
          <w:rPrChange w:id="5375" w:author="xiaox" w:date="2016-10-26T09:42:00Z">
            <w:rPr>
              <w:rFonts w:hint="eastAsia"/>
              <w:sz w:val="24"/>
            </w:rPr>
          </w:rPrChange>
        </w:rPr>
        <w:t>、基金管理人及其董事、总经理及其他高级管理人员、基金经理受到严重行政处罚，基金托管人及其基金托管部门负责人受到严重行政处罚</w:t>
      </w:r>
      <w:del w:id="5376" w:author="xiaox" w:date="2016-10-26T09:42:00Z">
        <w:r w:rsidR="009E2993">
          <w:rPr>
            <w:bCs/>
            <w:sz w:val="24"/>
          </w:rPr>
          <w:delText>；</w:delText>
        </w:r>
      </w:del>
      <w:ins w:id="537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78" w:author="xiaox" w:date="2016-10-26T09:42:00Z">
            <w:rPr>
              <w:sz w:val="24"/>
            </w:rPr>
          </w:rPrChange>
        </w:rPr>
        <w:pPrChange w:id="5379" w:author="xiaox" w:date="2016-10-26T09:42:00Z">
          <w:pPr>
            <w:spacing w:line="360" w:lineRule="auto"/>
            <w:ind w:firstLineChars="200" w:firstLine="480"/>
          </w:pPr>
        </w:pPrChange>
      </w:pPr>
      <w:r w:rsidRPr="002D1708">
        <w:rPr>
          <w:rPrChange w:id="5380" w:author="xiaox" w:date="2016-10-26T09:42:00Z">
            <w:rPr>
              <w:sz w:val="24"/>
            </w:rPr>
          </w:rPrChange>
        </w:rPr>
        <w:t>14</w:t>
      </w:r>
      <w:r w:rsidRPr="002D1708">
        <w:rPr>
          <w:rFonts w:hint="eastAsia"/>
          <w:rPrChange w:id="5381" w:author="xiaox" w:date="2016-10-26T09:42:00Z">
            <w:rPr>
              <w:rFonts w:hint="eastAsia"/>
              <w:sz w:val="24"/>
            </w:rPr>
          </w:rPrChange>
        </w:rPr>
        <w:t>、重大关联交易事项</w:t>
      </w:r>
      <w:del w:id="5382" w:author="xiaox" w:date="2016-10-26T09:42:00Z">
        <w:r w:rsidR="009E2993">
          <w:rPr>
            <w:bCs/>
            <w:sz w:val="24"/>
          </w:rPr>
          <w:delText>；</w:delText>
        </w:r>
      </w:del>
      <w:ins w:id="538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84" w:author="xiaox" w:date="2016-10-26T09:42:00Z">
            <w:rPr>
              <w:sz w:val="24"/>
            </w:rPr>
          </w:rPrChange>
        </w:rPr>
        <w:pPrChange w:id="5385" w:author="xiaox" w:date="2016-10-26T09:42:00Z">
          <w:pPr>
            <w:spacing w:line="360" w:lineRule="auto"/>
            <w:ind w:firstLineChars="200" w:firstLine="480"/>
          </w:pPr>
        </w:pPrChange>
      </w:pPr>
      <w:r w:rsidRPr="002D1708">
        <w:rPr>
          <w:rPrChange w:id="5386" w:author="xiaox" w:date="2016-10-26T09:42:00Z">
            <w:rPr>
              <w:sz w:val="24"/>
            </w:rPr>
          </w:rPrChange>
        </w:rPr>
        <w:t>15</w:t>
      </w:r>
      <w:r w:rsidRPr="002D1708">
        <w:rPr>
          <w:rFonts w:hint="eastAsia"/>
          <w:rPrChange w:id="5387" w:author="xiaox" w:date="2016-10-26T09:42:00Z">
            <w:rPr>
              <w:rFonts w:hint="eastAsia"/>
              <w:sz w:val="24"/>
            </w:rPr>
          </w:rPrChange>
        </w:rPr>
        <w:t>、基金收益分配事项</w:t>
      </w:r>
      <w:del w:id="5388" w:author="xiaox" w:date="2016-10-26T09:42:00Z">
        <w:r w:rsidR="009E2993">
          <w:rPr>
            <w:bCs/>
            <w:sz w:val="24"/>
          </w:rPr>
          <w:delText>；</w:delText>
        </w:r>
      </w:del>
      <w:ins w:id="538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90" w:author="xiaox" w:date="2016-10-26T09:42:00Z">
            <w:rPr>
              <w:sz w:val="24"/>
            </w:rPr>
          </w:rPrChange>
        </w:rPr>
        <w:pPrChange w:id="5391" w:author="xiaox" w:date="2016-10-26T09:42:00Z">
          <w:pPr>
            <w:spacing w:line="360" w:lineRule="auto"/>
            <w:ind w:firstLineChars="200" w:firstLine="480"/>
          </w:pPr>
        </w:pPrChange>
      </w:pPr>
      <w:r w:rsidRPr="002D1708">
        <w:rPr>
          <w:rPrChange w:id="5392" w:author="xiaox" w:date="2016-10-26T09:42:00Z">
            <w:rPr>
              <w:sz w:val="24"/>
            </w:rPr>
          </w:rPrChange>
        </w:rPr>
        <w:t>16</w:t>
      </w:r>
      <w:r w:rsidRPr="002D1708">
        <w:rPr>
          <w:rFonts w:hint="eastAsia"/>
          <w:rPrChange w:id="5393" w:author="xiaox" w:date="2016-10-26T09:42:00Z">
            <w:rPr>
              <w:rFonts w:hint="eastAsia"/>
              <w:sz w:val="24"/>
            </w:rPr>
          </w:rPrChange>
        </w:rPr>
        <w:t>、管理费、托管费等费用计提标准、计提方式和费率发生变更</w:t>
      </w:r>
      <w:del w:id="5394" w:author="xiaox" w:date="2016-10-26T09:42:00Z">
        <w:r w:rsidR="009E2993">
          <w:rPr>
            <w:bCs/>
            <w:sz w:val="24"/>
          </w:rPr>
          <w:delText>；</w:delText>
        </w:r>
      </w:del>
      <w:ins w:id="539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396" w:author="xiaox" w:date="2016-10-26T09:42:00Z">
            <w:rPr>
              <w:sz w:val="24"/>
            </w:rPr>
          </w:rPrChange>
        </w:rPr>
        <w:pPrChange w:id="5397" w:author="xiaox" w:date="2016-10-26T09:42:00Z">
          <w:pPr>
            <w:spacing w:line="360" w:lineRule="auto"/>
            <w:ind w:firstLineChars="200" w:firstLine="480"/>
          </w:pPr>
        </w:pPrChange>
      </w:pPr>
      <w:r w:rsidRPr="002D1708">
        <w:rPr>
          <w:rPrChange w:id="5398" w:author="xiaox" w:date="2016-10-26T09:42:00Z">
            <w:rPr>
              <w:sz w:val="24"/>
            </w:rPr>
          </w:rPrChange>
        </w:rPr>
        <w:lastRenderedPageBreak/>
        <w:t>17</w:t>
      </w:r>
      <w:r w:rsidRPr="002D1708">
        <w:rPr>
          <w:rFonts w:hint="eastAsia"/>
          <w:rPrChange w:id="5399" w:author="xiaox" w:date="2016-10-26T09:42:00Z">
            <w:rPr>
              <w:rFonts w:hint="eastAsia"/>
              <w:sz w:val="24"/>
            </w:rPr>
          </w:rPrChange>
        </w:rPr>
        <w:t>、基金份额净值计价错误达基金份额净值百分之零点五</w:t>
      </w:r>
      <w:del w:id="5400" w:author="xiaox" w:date="2016-10-26T09:42:00Z">
        <w:r w:rsidR="009E2993">
          <w:rPr>
            <w:bCs/>
            <w:sz w:val="24"/>
          </w:rPr>
          <w:delText>；</w:delText>
        </w:r>
      </w:del>
      <w:ins w:id="540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402" w:author="xiaox" w:date="2016-10-26T09:42:00Z">
            <w:rPr>
              <w:sz w:val="24"/>
            </w:rPr>
          </w:rPrChange>
        </w:rPr>
        <w:pPrChange w:id="5403" w:author="xiaox" w:date="2016-10-26T09:42:00Z">
          <w:pPr>
            <w:spacing w:line="360" w:lineRule="auto"/>
            <w:ind w:firstLineChars="200" w:firstLine="480"/>
          </w:pPr>
        </w:pPrChange>
      </w:pPr>
      <w:r w:rsidRPr="002D1708">
        <w:rPr>
          <w:rPrChange w:id="5404" w:author="xiaox" w:date="2016-10-26T09:42:00Z">
            <w:rPr>
              <w:sz w:val="24"/>
            </w:rPr>
          </w:rPrChange>
        </w:rPr>
        <w:t>18</w:t>
      </w:r>
      <w:r w:rsidRPr="002D1708">
        <w:rPr>
          <w:rFonts w:hint="eastAsia"/>
          <w:rPrChange w:id="5405" w:author="xiaox" w:date="2016-10-26T09:42:00Z">
            <w:rPr>
              <w:rFonts w:hint="eastAsia"/>
              <w:sz w:val="24"/>
            </w:rPr>
          </w:rPrChange>
        </w:rPr>
        <w:t>、基金改聘会计师事务所</w:t>
      </w:r>
      <w:del w:id="5406" w:author="xiaox" w:date="2016-10-26T09:42:00Z">
        <w:r w:rsidR="009E2993">
          <w:rPr>
            <w:bCs/>
            <w:sz w:val="24"/>
          </w:rPr>
          <w:delText>；</w:delText>
        </w:r>
      </w:del>
      <w:ins w:id="540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408" w:author="xiaox" w:date="2016-10-26T09:42:00Z">
            <w:rPr>
              <w:sz w:val="24"/>
            </w:rPr>
          </w:rPrChange>
        </w:rPr>
        <w:pPrChange w:id="5409" w:author="xiaox" w:date="2016-10-26T09:42:00Z">
          <w:pPr>
            <w:spacing w:line="360" w:lineRule="auto"/>
            <w:ind w:firstLineChars="200" w:firstLine="480"/>
          </w:pPr>
        </w:pPrChange>
      </w:pPr>
      <w:r w:rsidRPr="002D1708">
        <w:rPr>
          <w:rPrChange w:id="5410" w:author="xiaox" w:date="2016-10-26T09:42:00Z">
            <w:rPr>
              <w:sz w:val="24"/>
            </w:rPr>
          </w:rPrChange>
        </w:rPr>
        <w:t>19</w:t>
      </w:r>
      <w:r w:rsidRPr="002D1708">
        <w:rPr>
          <w:rFonts w:hint="eastAsia"/>
          <w:rPrChange w:id="5411" w:author="xiaox" w:date="2016-10-26T09:42:00Z">
            <w:rPr>
              <w:rFonts w:hint="eastAsia"/>
              <w:sz w:val="24"/>
            </w:rPr>
          </w:rPrChange>
        </w:rPr>
        <w:t>、变更基金销售机构</w:t>
      </w:r>
      <w:del w:id="5412" w:author="xiaox" w:date="2016-10-26T09:42:00Z">
        <w:r w:rsidR="009E2993">
          <w:rPr>
            <w:bCs/>
            <w:sz w:val="24"/>
          </w:rPr>
          <w:delText>；</w:delText>
        </w:r>
      </w:del>
      <w:ins w:id="541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414" w:author="xiaox" w:date="2016-10-26T09:42:00Z">
            <w:rPr>
              <w:sz w:val="24"/>
            </w:rPr>
          </w:rPrChange>
        </w:rPr>
        <w:pPrChange w:id="5415" w:author="xiaox" w:date="2016-10-26T09:42:00Z">
          <w:pPr>
            <w:spacing w:line="360" w:lineRule="auto"/>
            <w:ind w:firstLineChars="200" w:firstLine="480"/>
          </w:pPr>
        </w:pPrChange>
      </w:pPr>
      <w:r w:rsidRPr="002D1708">
        <w:rPr>
          <w:rPrChange w:id="5416" w:author="xiaox" w:date="2016-10-26T09:42:00Z">
            <w:rPr>
              <w:sz w:val="24"/>
            </w:rPr>
          </w:rPrChange>
        </w:rPr>
        <w:t>20</w:t>
      </w:r>
      <w:r w:rsidRPr="002D1708">
        <w:rPr>
          <w:rFonts w:hint="eastAsia"/>
          <w:rPrChange w:id="5417" w:author="xiaox" w:date="2016-10-26T09:42:00Z">
            <w:rPr>
              <w:rFonts w:hint="eastAsia"/>
              <w:sz w:val="24"/>
            </w:rPr>
          </w:rPrChange>
        </w:rPr>
        <w:t>、更换基金登记机构</w:t>
      </w:r>
      <w:del w:id="5418" w:author="xiaox" w:date="2016-10-26T09:42:00Z">
        <w:r w:rsidR="009E2993">
          <w:rPr>
            <w:bCs/>
            <w:sz w:val="24"/>
          </w:rPr>
          <w:delText>；</w:delText>
        </w:r>
      </w:del>
      <w:ins w:id="541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420" w:author="xiaox" w:date="2016-10-26T09:42:00Z">
            <w:rPr>
              <w:sz w:val="24"/>
            </w:rPr>
          </w:rPrChange>
        </w:rPr>
        <w:pPrChange w:id="5421" w:author="xiaox" w:date="2016-10-26T09:42:00Z">
          <w:pPr>
            <w:spacing w:line="360" w:lineRule="auto"/>
            <w:ind w:firstLineChars="200" w:firstLine="480"/>
          </w:pPr>
        </w:pPrChange>
      </w:pPr>
      <w:r w:rsidRPr="002D1708">
        <w:rPr>
          <w:rPrChange w:id="5422" w:author="xiaox" w:date="2016-10-26T09:42:00Z">
            <w:rPr>
              <w:sz w:val="24"/>
            </w:rPr>
          </w:rPrChange>
        </w:rPr>
        <w:t>21</w:t>
      </w:r>
      <w:r w:rsidRPr="002D1708">
        <w:rPr>
          <w:rFonts w:hint="eastAsia"/>
          <w:rPrChange w:id="5423" w:author="xiaox" w:date="2016-10-26T09:42:00Z">
            <w:rPr>
              <w:rFonts w:hint="eastAsia"/>
              <w:sz w:val="24"/>
            </w:rPr>
          </w:rPrChange>
        </w:rPr>
        <w:t>、本基金开始办理申购、赎回</w:t>
      </w:r>
      <w:del w:id="5424" w:author="xiaox" w:date="2016-10-26T09:42:00Z">
        <w:r w:rsidR="009E2993">
          <w:rPr>
            <w:bCs/>
            <w:sz w:val="24"/>
          </w:rPr>
          <w:delText>；</w:delText>
        </w:r>
      </w:del>
      <w:ins w:id="542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426" w:author="xiaox" w:date="2016-10-26T09:42:00Z">
            <w:rPr>
              <w:sz w:val="24"/>
            </w:rPr>
          </w:rPrChange>
        </w:rPr>
        <w:pPrChange w:id="5427" w:author="xiaox" w:date="2016-10-26T09:42:00Z">
          <w:pPr>
            <w:spacing w:line="360" w:lineRule="auto"/>
            <w:ind w:firstLineChars="200" w:firstLine="480"/>
          </w:pPr>
        </w:pPrChange>
      </w:pPr>
      <w:r w:rsidRPr="002D1708">
        <w:rPr>
          <w:rPrChange w:id="5428" w:author="xiaox" w:date="2016-10-26T09:42:00Z">
            <w:rPr>
              <w:sz w:val="24"/>
            </w:rPr>
          </w:rPrChange>
        </w:rPr>
        <w:t>22</w:t>
      </w:r>
      <w:r w:rsidRPr="002D1708">
        <w:rPr>
          <w:rFonts w:hint="eastAsia"/>
          <w:rPrChange w:id="5429" w:author="xiaox" w:date="2016-10-26T09:42:00Z">
            <w:rPr>
              <w:rFonts w:hint="eastAsia"/>
              <w:sz w:val="24"/>
            </w:rPr>
          </w:rPrChange>
        </w:rPr>
        <w:t>、本基金申购、赎回费率及其收费方式发生变更</w:t>
      </w:r>
      <w:del w:id="5430" w:author="xiaox" w:date="2016-10-26T09:42:00Z">
        <w:r w:rsidR="009E2993">
          <w:rPr>
            <w:bCs/>
            <w:sz w:val="24"/>
          </w:rPr>
          <w:delText>；</w:delText>
        </w:r>
      </w:del>
      <w:ins w:id="543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432" w:author="xiaox" w:date="2016-10-26T09:42:00Z">
            <w:rPr>
              <w:sz w:val="24"/>
            </w:rPr>
          </w:rPrChange>
        </w:rPr>
        <w:pPrChange w:id="5433" w:author="xiaox" w:date="2016-10-26T09:42:00Z">
          <w:pPr>
            <w:spacing w:line="360" w:lineRule="auto"/>
            <w:ind w:firstLineChars="200" w:firstLine="480"/>
          </w:pPr>
        </w:pPrChange>
      </w:pPr>
      <w:r w:rsidRPr="002D1708">
        <w:rPr>
          <w:rPrChange w:id="5434" w:author="xiaox" w:date="2016-10-26T09:42:00Z">
            <w:rPr>
              <w:sz w:val="24"/>
            </w:rPr>
          </w:rPrChange>
        </w:rPr>
        <w:t>23</w:t>
      </w:r>
      <w:r w:rsidRPr="002D1708">
        <w:rPr>
          <w:rFonts w:hint="eastAsia"/>
          <w:rPrChange w:id="5435" w:author="xiaox" w:date="2016-10-26T09:42:00Z">
            <w:rPr>
              <w:rFonts w:hint="eastAsia"/>
              <w:sz w:val="24"/>
            </w:rPr>
          </w:rPrChange>
        </w:rPr>
        <w:t>、本基金发生巨额赎回并延期支付</w:t>
      </w:r>
      <w:del w:id="5436" w:author="xiaox" w:date="2016-10-26T09:42:00Z">
        <w:r w:rsidR="009E2993">
          <w:rPr>
            <w:bCs/>
            <w:sz w:val="24"/>
          </w:rPr>
          <w:delText>；</w:delText>
        </w:r>
      </w:del>
      <w:ins w:id="5437"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438" w:author="xiaox" w:date="2016-10-26T09:42:00Z">
            <w:rPr>
              <w:sz w:val="24"/>
            </w:rPr>
          </w:rPrChange>
        </w:rPr>
        <w:pPrChange w:id="5439" w:author="xiaox" w:date="2016-10-26T09:42:00Z">
          <w:pPr>
            <w:spacing w:line="360" w:lineRule="auto"/>
            <w:ind w:firstLineChars="200" w:firstLine="480"/>
          </w:pPr>
        </w:pPrChange>
      </w:pPr>
      <w:r w:rsidRPr="002D1708">
        <w:rPr>
          <w:rPrChange w:id="5440" w:author="xiaox" w:date="2016-10-26T09:42:00Z">
            <w:rPr>
              <w:sz w:val="24"/>
            </w:rPr>
          </w:rPrChange>
        </w:rPr>
        <w:t>24</w:t>
      </w:r>
      <w:r w:rsidRPr="002D1708">
        <w:rPr>
          <w:rFonts w:hint="eastAsia"/>
          <w:rPrChange w:id="5441" w:author="xiaox" w:date="2016-10-26T09:42:00Z">
            <w:rPr>
              <w:rFonts w:hint="eastAsia"/>
              <w:sz w:val="24"/>
            </w:rPr>
          </w:rPrChange>
        </w:rPr>
        <w:t>、本基金连续发生巨额赎回并暂停接受赎回申请</w:t>
      </w:r>
      <w:del w:id="5442" w:author="xiaox" w:date="2016-10-26T09:42:00Z">
        <w:r w:rsidR="009E2993">
          <w:rPr>
            <w:bCs/>
            <w:sz w:val="24"/>
          </w:rPr>
          <w:delText>；</w:delText>
        </w:r>
      </w:del>
      <w:ins w:id="5443"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444" w:author="xiaox" w:date="2016-10-26T09:42:00Z">
            <w:rPr>
              <w:sz w:val="24"/>
            </w:rPr>
          </w:rPrChange>
        </w:rPr>
        <w:pPrChange w:id="5445" w:author="xiaox" w:date="2016-10-26T09:42:00Z">
          <w:pPr>
            <w:spacing w:line="360" w:lineRule="auto"/>
            <w:ind w:firstLineChars="200" w:firstLine="480"/>
          </w:pPr>
        </w:pPrChange>
      </w:pPr>
      <w:r w:rsidRPr="002D1708">
        <w:rPr>
          <w:rPrChange w:id="5446" w:author="xiaox" w:date="2016-10-26T09:42:00Z">
            <w:rPr>
              <w:sz w:val="24"/>
            </w:rPr>
          </w:rPrChange>
        </w:rPr>
        <w:t>25</w:t>
      </w:r>
      <w:r w:rsidRPr="002D1708">
        <w:rPr>
          <w:rFonts w:hint="eastAsia"/>
          <w:rPrChange w:id="5447" w:author="xiaox" w:date="2016-10-26T09:42:00Z">
            <w:rPr>
              <w:rFonts w:hint="eastAsia"/>
              <w:sz w:val="24"/>
            </w:rPr>
          </w:rPrChange>
        </w:rPr>
        <w:t>、本基金暂停接受申购、赎回申请后重新接受申购、赎回</w:t>
      </w:r>
      <w:del w:id="5448" w:author="xiaox" w:date="2016-10-26T09:42:00Z">
        <w:r w:rsidR="009E2993">
          <w:rPr>
            <w:bCs/>
            <w:sz w:val="24"/>
          </w:rPr>
          <w:delText>；</w:delText>
        </w:r>
      </w:del>
      <w:ins w:id="544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450" w:author="xiaox" w:date="2016-10-26T09:42:00Z">
            <w:rPr>
              <w:sz w:val="24"/>
            </w:rPr>
          </w:rPrChange>
        </w:rPr>
        <w:pPrChange w:id="5451" w:author="xiaox" w:date="2016-10-26T09:42:00Z">
          <w:pPr>
            <w:spacing w:line="360" w:lineRule="auto"/>
            <w:ind w:firstLineChars="200" w:firstLine="480"/>
          </w:pPr>
        </w:pPrChange>
      </w:pPr>
      <w:r w:rsidRPr="002D1708">
        <w:rPr>
          <w:rPrChange w:id="5452" w:author="xiaox" w:date="2016-10-26T09:42:00Z">
            <w:rPr>
              <w:sz w:val="24"/>
            </w:rPr>
          </w:rPrChange>
        </w:rPr>
        <w:t>26</w:t>
      </w:r>
      <w:r w:rsidRPr="002D1708">
        <w:rPr>
          <w:rFonts w:hint="eastAsia"/>
          <w:rPrChange w:id="5453" w:author="xiaox" w:date="2016-10-26T09:42:00Z">
            <w:rPr>
              <w:rFonts w:hint="eastAsia"/>
              <w:sz w:val="24"/>
            </w:rPr>
          </w:rPrChange>
        </w:rPr>
        <w:t>、</w:t>
      </w:r>
      <w:del w:id="5454" w:author="xiaox" w:date="2016-10-26T09:42:00Z">
        <w:r w:rsidR="009E2993">
          <w:rPr>
            <w:bCs/>
            <w:sz w:val="24"/>
          </w:rPr>
          <w:delText>其他（公司可增加）</w:delText>
        </w:r>
      </w:del>
      <w:ins w:id="5455" w:author="xiaox" w:date="2016-10-26T09:42:00Z">
        <w:r w:rsidR="00473770" w:rsidRPr="00473770">
          <w:rPr>
            <w:rFonts w:hint="eastAsia"/>
            <w:bCs/>
            <w:szCs w:val="21"/>
          </w:rPr>
          <w:t>基金份额的拆分</w:t>
        </w:r>
        <w:r w:rsidR="000B386B">
          <w:rPr>
            <w:rFonts w:hint="eastAsia"/>
            <w:bCs/>
            <w:szCs w:val="21"/>
          </w:rPr>
          <w:t>。</w:t>
        </w:r>
      </w:ins>
    </w:p>
    <w:p w:rsidR="002D1708" w:rsidRDefault="002D1708" w:rsidP="002D1708">
      <w:pPr>
        <w:spacing w:line="360" w:lineRule="auto"/>
        <w:ind w:firstLineChars="200" w:firstLine="420"/>
        <w:rPr>
          <w:ins w:id="5456" w:author="xiaox" w:date="2016-10-26T09:42:00Z"/>
          <w:bCs/>
          <w:szCs w:val="21"/>
        </w:rPr>
        <w:pPrChange w:id="5457" w:author="PINGAN" w:date="2016-10-28T15:49:00Z">
          <w:pPr>
            <w:spacing w:line="360" w:lineRule="auto"/>
            <w:ind w:firstLineChars="200" w:firstLine="480"/>
          </w:pPr>
        </w:pPrChange>
      </w:pPr>
      <w:r w:rsidRPr="002D1708">
        <w:rPr>
          <w:rPrChange w:id="5458" w:author="xiaox" w:date="2016-10-26T09:42:00Z">
            <w:rPr>
              <w:sz w:val="24"/>
            </w:rPr>
          </w:rPrChange>
        </w:rPr>
        <w:t>27</w:t>
      </w:r>
      <w:r w:rsidRPr="002D1708">
        <w:rPr>
          <w:rFonts w:hint="eastAsia"/>
          <w:rPrChange w:id="5459" w:author="xiaox" w:date="2016-10-26T09:42:00Z">
            <w:rPr>
              <w:rFonts w:hint="eastAsia"/>
              <w:sz w:val="24"/>
            </w:rPr>
          </w:rPrChange>
        </w:rPr>
        <w:t>、</w:t>
      </w:r>
      <w:ins w:id="5460" w:author="xiaox" w:date="2016-10-26T09:42:00Z">
        <w:r w:rsidR="00473770" w:rsidRPr="00473770">
          <w:rPr>
            <w:rFonts w:hint="eastAsia"/>
            <w:bCs/>
            <w:szCs w:val="21"/>
          </w:rPr>
          <w:t>基金变更份额类别设置</w:t>
        </w:r>
        <w:r w:rsidR="000B386B">
          <w:rPr>
            <w:rFonts w:hint="eastAsia"/>
            <w:bCs/>
            <w:szCs w:val="21"/>
          </w:rPr>
          <w:t>。</w:t>
        </w:r>
      </w:ins>
    </w:p>
    <w:p w:rsidR="00297D5F" w:rsidRPr="00297D5F" w:rsidRDefault="00473770">
      <w:pPr>
        <w:spacing w:line="360" w:lineRule="auto"/>
        <w:ind w:firstLineChars="200" w:firstLine="420"/>
        <w:rPr>
          <w:rPrChange w:id="5461" w:author="xiaox" w:date="2016-10-26T09:42:00Z">
            <w:rPr>
              <w:sz w:val="24"/>
            </w:rPr>
          </w:rPrChange>
        </w:rPr>
      </w:pPr>
      <w:ins w:id="5462" w:author="xiaox" w:date="2016-10-26T09:42:00Z">
        <w:r w:rsidRPr="00473770">
          <w:rPr>
            <w:bCs/>
            <w:szCs w:val="21"/>
          </w:rPr>
          <w:t>28</w:t>
        </w:r>
        <w:r w:rsidRPr="00473770">
          <w:rPr>
            <w:rFonts w:hint="eastAsia"/>
            <w:bCs/>
            <w:szCs w:val="21"/>
          </w:rPr>
          <w:t>、</w:t>
        </w:r>
      </w:ins>
      <w:r w:rsidR="002D1708" w:rsidRPr="002D1708">
        <w:rPr>
          <w:rFonts w:hint="eastAsia"/>
          <w:rPrChange w:id="5463" w:author="xiaox" w:date="2016-10-26T09:42:00Z">
            <w:rPr>
              <w:rFonts w:hint="eastAsia"/>
              <w:sz w:val="24"/>
            </w:rPr>
          </w:rPrChange>
        </w:rPr>
        <w:t>中国证监会规定的其他事项。</w:t>
      </w:r>
    </w:p>
    <w:p w:rsidR="002D1708" w:rsidRPr="002D1708" w:rsidRDefault="002D1708" w:rsidP="002D1708">
      <w:pPr>
        <w:spacing w:line="360" w:lineRule="auto"/>
        <w:ind w:firstLineChars="200" w:firstLine="420"/>
        <w:rPr>
          <w:rPrChange w:id="5464" w:author="xiaox" w:date="2016-10-26T09:42:00Z">
            <w:rPr>
              <w:sz w:val="24"/>
            </w:rPr>
          </w:rPrChange>
        </w:rPr>
        <w:pPrChange w:id="5465" w:author="xiaox" w:date="2016-10-26T09:42:00Z">
          <w:pPr>
            <w:spacing w:line="360" w:lineRule="auto"/>
            <w:ind w:firstLineChars="200" w:firstLine="480"/>
          </w:pPr>
        </w:pPrChange>
      </w:pPr>
      <w:r w:rsidRPr="002D1708">
        <w:rPr>
          <w:rFonts w:hint="eastAsia"/>
          <w:rPrChange w:id="5466" w:author="xiaox" w:date="2016-10-26T09:42:00Z">
            <w:rPr>
              <w:rFonts w:hint="eastAsia"/>
              <w:sz w:val="24"/>
            </w:rPr>
          </w:rPrChange>
        </w:rPr>
        <w:t>（八）澄清公告</w:t>
      </w:r>
    </w:p>
    <w:p w:rsidR="002D1708" w:rsidRPr="002D1708" w:rsidRDefault="002D1708" w:rsidP="002D1708">
      <w:pPr>
        <w:spacing w:line="360" w:lineRule="auto"/>
        <w:ind w:firstLineChars="200" w:firstLine="420"/>
        <w:rPr>
          <w:rPrChange w:id="5467" w:author="xiaox" w:date="2016-10-26T09:42:00Z">
            <w:rPr>
              <w:sz w:val="24"/>
            </w:rPr>
          </w:rPrChange>
        </w:rPr>
        <w:pPrChange w:id="5468" w:author="xiaox" w:date="2016-10-26T09:42:00Z">
          <w:pPr>
            <w:spacing w:line="360" w:lineRule="auto"/>
            <w:ind w:firstLineChars="200" w:firstLine="480"/>
          </w:pPr>
        </w:pPrChange>
      </w:pPr>
      <w:r w:rsidRPr="002D1708">
        <w:rPr>
          <w:rFonts w:hint="eastAsia"/>
          <w:rPrChange w:id="5469" w:author="xiaox" w:date="2016-10-26T09:42:00Z">
            <w:rPr>
              <w:rFonts w:hint="eastAsia"/>
              <w:sz w:val="24"/>
            </w:rPr>
          </w:rPrChange>
        </w:rPr>
        <w:t>在《基金合同》存续期限内，任何公共</w:t>
      </w:r>
      <w:del w:id="5470" w:author="xiaox" w:date="2016-10-26T09:42:00Z">
        <w:r w:rsidR="009E2993">
          <w:rPr>
            <w:bCs/>
            <w:sz w:val="24"/>
          </w:rPr>
          <w:delText>媒体</w:delText>
        </w:r>
      </w:del>
      <w:ins w:id="5471" w:author="xiaox" w:date="2016-10-26T09:42:00Z">
        <w:r w:rsidR="00473770" w:rsidRPr="00473770">
          <w:rPr>
            <w:rFonts w:hint="eastAsia"/>
            <w:bCs/>
            <w:szCs w:val="21"/>
          </w:rPr>
          <w:t>媒介</w:t>
        </w:r>
      </w:ins>
      <w:r w:rsidRPr="002D1708">
        <w:rPr>
          <w:rFonts w:hint="eastAsia"/>
          <w:rPrChange w:id="5472" w:author="xiaox" w:date="2016-10-26T09:42:00Z">
            <w:rPr>
              <w:rFonts w:hint="eastAsia"/>
              <w:sz w:val="24"/>
            </w:rPr>
          </w:rPrChange>
        </w:rPr>
        <w:t>中出现的或者在市场上流传的消息可能对基金份额价格产生误导性影响或者引起较大波动的，相关信息披露义务人知悉后应当立即对该消息进行公开澄清，并将有关情况立即报告中国证监会。</w:t>
      </w:r>
    </w:p>
    <w:p w:rsidR="002D1708" w:rsidRPr="002D1708" w:rsidRDefault="002D1708" w:rsidP="002D1708">
      <w:pPr>
        <w:spacing w:line="360" w:lineRule="auto"/>
        <w:ind w:firstLineChars="200" w:firstLine="420"/>
        <w:rPr>
          <w:rPrChange w:id="5473" w:author="xiaox" w:date="2016-10-26T09:42:00Z">
            <w:rPr>
              <w:sz w:val="24"/>
            </w:rPr>
          </w:rPrChange>
        </w:rPr>
        <w:pPrChange w:id="5474" w:author="xiaox" w:date="2016-10-26T09:42:00Z">
          <w:pPr>
            <w:spacing w:line="360" w:lineRule="auto"/>
            <w:ind w:firstLineChars="200" w:firstLine="480"/>
          </w:pPr>
        </w:pPrChange>
      </w:pPr>
      <w:r w:rsidRPr="002D1708">
        <w:rPr>
          <w:rFonts w:hint="eastAsia"/>
          <w:rPrChange w:id="5475" w:author="xiaox" w:date="2016-10-26T09:42:00Z">
            <w:rPr>
              <w:rFonts w:hint="eastAsia"/>
              <w:sz w:val="24"/>
            </w:rPr>
          </w:rPrChange>
        </w:rPr>
        <w:t>（九）基金份额持有人大会决议</w:t>
      </w:r>
    </w:p>
    <w:p w:rsidR="002D1708" w:rsidRPr="002D1708" w:rsidRDefault="002D1708" w:rsidP="002D1708">
      <w:pPr>
        <w:spacing w:line="360" w:lineRule="auto"/>
        <w:ind w:firstLineChars="200" w:firstLine="420"/>
        <w:rPr>
          <w:rPrChange w:id="5476" w:author="xiaox" w:date="2016-10-26T09:42:00Z">
            <w:rPr>
              <w:sz w:val="24"/>
            </w:rPr>
          </w:rPrChange>
        </w:rPr>
        <w:pPrChange w:id="5477" w:author="xiaox" w:date="2016-10-26T09:42:00Z">
          <w:pPr>
            <w:spacing w:line="360" w:lineRule="auto"/>
            <w:ind w:firstLineChars="200" w:firstLine="480"/>
          </w:pPr>
        </w:pPrChange>
      </w:pPr>
      <w:r w:rsidRPr="002D1708">
        <w:rPr>
          <w:rFonts w:hint="eastAsia"/>
          <w:rPrChange w:id="5478" w:author="xiaox" w:date="2016-10-26T09:42:00Z">
            <w:rPr>
              <w:rFonts w:hint="eastAsia"/>
              <w:sz w:val="24"/>
            </w:rPr>
          </w:rPrChange>
        </w:rPr>
        <w:t>基金份额持有人大会决定的事项，应当依法报国务院证券监督管理机构核准或者备案，并予以公告。</w:t>
      </w:r>
    </w:p>
    <w:p w:rsidR="002D1708" w:rsidRDefault="002D1708" w:rsidP="002D1708">
      <w:pPr>
        <w:spacing w:line="360" w:lineRule="auto"/>
        <w:ind w:firstLineChars="200" w:firstLine="420"/>
        <w:rPr>
          <w:ins w:id="5479" w:author="xiaox" w:date="2016-10-26T09:42:00Z"/>
          <w:bCs/>
          <w:szCs w:val="21"/>
        </w:rPr>
        <w:pPrChange w:id="5480" w:author="PINGAN" w:date="2016-10-28T15:49:00Z">
          <w:pPr>
            <w:spacing w:line="360" w:lineRule="auto"/>
            <w:ind w:firstLineChars="200" w:firstLine="480"/>
          </w:pPr>
        </w:pPrChange>
      </w:pPr>
      <w:r w:rsidRPr="002D1708">
        <w:rPr>
          <w:rFonts w:hint="eastAsia"/>
          <w:rPrChange w:id="5481" w:author="xiaox" w:date="2016-10-26T09:42:00Z">
            <w:rPr>
              <w:rFonts w:hint="eastAsia"/>
              <w:sz w:val="24"/>
            </w:rPr>
          </w:rPrChange>
        </w:rPr>
        <w:t>（十）</w:t>
      </w:r>
      <w:ins w:id="5482" w:author="xiaox" w:date="2016-10-26T09:42:00Z">
        <w:r w:rsidR="00473770" w:rsidRPr="00473770">
          <w:rPr>
            <w:rFonts w:hint="eastAsia"/>
            <w:bCs/>
            <w:szCs w:val="21"/>
          </w:rPr>
          <w:t>投资中小企业私募债券的相关公告</w:t>
        </w:r>
      </w:ins>
    </w:p>
    <w:p w:rsidR="00473770" w:rsidRPr="00473770" w:rsidRDefault="00473770" w:rsidP="005326F4">
      <w:pPr>
        <w:spacing w:line="360" w:lineRule="auto"/>
        <w:ind w:firstLineChars="200" w:firstLine="420"/>
        <w:rPr>
          <w:ins w:id="5483" w:author="xiaox" w:date="2016-10-26T09:42:00Z"/>
          <w:bCs/>
          <w:szCs w:val="21"/>
        </w:rPr>
      </w:pPr>
      <w:ins w:id="5484" w:author="xiaox" w:date="2016-10-26T09:42:00Z">
        <w:r w:rsidRPr="00473770">
          <w:rPr>
            <w:rFonts w:hint="eastAsia"/>
            <w:bCs/>
            <w:szCs w:val="21"/>
          </w:rPr>
          <w:t>基金管理人在本基金投资中小企业私募债券后两个交易日内，在中国证监会指定媒介披露所投资中小企业私募债券的名称、数量、期限、收益率等信息。</w:t>
        </w:r>
      </w:ins>
    </w:p>
    <w:p w:rsidR="00473770" w:rsidRPr="00473770" w:rsidRDefault="00473770" w:rsidP="005326F4">
      <w:pPr>
        <w:spacing w:line="360" w:lineRule="auto"/>
        <w:ind w:firstLineChars="200" w:firstLine="420"/>
        <w:rPr>
          <w:ins w:id="5485" w:author="xiaox" w:date="2016-10-26T09:42:00Z"/>
          <w:bCs/>
          <w:szCs w:val="21"/>
        </w:rPr>
      </w:pPr>
      <w:ins w:id="5486" w:author="xiaox" w:date="2016-10-26T09:42:00Z">
        <w:r w:rsidRPr="00473770">
          <w:rPr>
            <w:rFonts w:hint="eastAsia"/>
            <w:bCs/>
            <w:szCs w:val="21"/>
          </w:rPr>
          <w:t>本基金应当在季度报告、半年度报告、年度报告等定期报告和招募说明书（更新）等文件中披露中小企业私募债券的投资情况。</w:t>
        </w:r>
      </w:ins>
    </w:p>
    <w:p w:rsidR="00473770" w:rsidRPr="00473770" w:rsidRDefault="00473770" w:rsidP="005326F4">
      <w:pPr>
        <w:spacing w:line="360" w:lineRule="auto"/>
        <w:ind w:firstLineChars="200" w:firstLine="420"/>
        <w:rPr>
          <w:ins w:id="5487" w:author="xiaox" w:date="2016-10-26T09:42:00Z"/>
          <w:bCs/>
          <w:szCs w:val="21"/>
        </w:rPr>
      </w:pPr>
      <w:ins w:id="5488" w:author="xiaox" w:date="2016-10-26T09:42:00Z">
        <w:r w:rsidRPr="00473770">
          <w:rPr>
            <w:rFonts w:hint="eastAsia"/>
            <w:bCs/>
            <w:szCs w:val="21"/>
          </w:rPr>
          <w:t>（十一）投资股指期货的相关公告</w:t>
        </w:r>
      </w:ins>
    </w:p>
    <w:p w:rsidR="00473770" w:rsidRDefault="00473770" w:rsidP="005326F4">
      <w:pPr>
        <w:spacing w:line="360" w:lineRule="auto"/>
        <w:ind w:firstLineChars="200" w:firstLine="420"/>
        <w:rPr>
          <w:ins w:id="5489" w:author="xiaox" w:date="2016-10-26T09:42:00Z"/>
          <w:bCs/>
          <w:szCs w:val="21"/>
        </w:rPr>
      </w:pPr>
      <w:ins w:id="5490" w:author="xiaox" w:date="2016-10-26T09:42:00Z">
        <w:r w:rsidRPr="00473770">
          <w:rPr>
            <w:rFonts w:hint="eastAsia"/>
            <w:bCs/>
            <w:szCs w:val="21"/>
          </w:rPr>
          <w:t>在季度报告、半年度报告、年度报告等定期报告和招募说明书（更新）等文件中披露的股指期货交易情况，应当包括投资政策、持仓情况、损益情况、风险指标等，并充分揭示股指期货交易对本基金总体风险的影响以及是否符合既定的投资政策和</w:t>
        </w:r>
        <w:r w:rsidRPr="00D00EE9">
          <w:rPr>
            <w:rFonts w:hint="eastAsia"/>
            <w:bCs/>
            <w:szCs w:val="21"/>
          </w:rPr>
          <w:t>投资目标等。</w:t>
        </w:r>
      </w:ins>
    </w:p>
    <w:p w:rsidR="00D6151C" w:rsidRPr="00D6151C" w:rsidRDefault="00D6151C" w:rsidP="005326F4">
      <w:pPr>
        <w:spacing w:line="360" w:lineRule="auto"/>
        <w:ind w:firstLineChars="200" w:firstLine="420"/>
        <w:rPr>
          <w:ins w:id="5491" w:author="xiaox" w:date="2016-10-26T09:42:00Z"/>
          <w:bCs/>
          <w:szCs w:val="21"/>
        </w:rPr>
      </w:pPr>
      <w:ins w:id="5492" w:author="xiaox" w:date="2016-10-26T09:42:00Z">
        <w:r>
          <w:rPr>
            <w:rFonts w:hint="eastAsia"/>
            <w:bCs/>
            <w:szCs w:val="21"/>
          </w:rPr>
          <w:t>（十二）</w:t>
        </w:r>
        <w:r w:rsidRPr="00473770">
          <w:rPr>
            <w:rFonts w:hint="eastAsia"/>
            <w:bCs/>
            <w:szCs w:val="21"/>
          </w:rPr>
          <w:t>投资国债期货的相关公告</w:t>
        </w:r>
      </w:ins>
    </w:p>
    <w:p w:rsidR="00D6151C" w:rsidRDefault="00D6151C" w:rsidP="00D6151C">
      <w:pPr>
        <w:spacing w:line="360" w:lineRule="auto"/>
        <w:ind w:firstLineChars="200" w:firstLine="420"/>
        <w:rPr>
          <w:ins w:id="5493" w:author="xiaox" w:date="2016-10-26T09:42:00Z"/>
          <w:bCs/>
          <w:szCs w:val="21"/>
        </w:rPr>
      </w:pPr>
      <w:ins w:id="5494" w:author="xiaox" w:date="2016-10-26T09:42:00Z">
        <w:r w:rsidRPr="00473770">
          <w:rPr>
            <w:rFonts w:hint="eastAsia"/>
            <w:bCs/>
            <w:szCs w:val="21"/>
          </w:rPr>
          <w:t>在季度报告、半年度报告、年度报告等定期报告和招募说明书（更新）等文件中披露的</w:t>
        </w:r>
        <w:r w:rsidRPr="00473770">
          <w:rPr>
            <w:rFonts w:hint="eastAsia"/>
            <w:bCs/>
            <w:szCs w:val="21"/>
          </w:rPr>
          <w:lastRenderedPageBreak/>
          <w:t>国债期货交易情况，应当包括投资政策、持仓情况、损益情况、风险指标等，并充分揭示国债期货交易对本基金总体风险的影响以及是否符合既定的投资政策和</w:t>
        </w:r>
        <w:r w:rsidRPr="00D00EE9">
          <w:rPr>
            <w:rFonts w:hint="eastAsia"/>
            <w:bCs/>
            <w:szCs w:val="21"/>
          </w:rPr>
          <w:t>投资目标等。</w:t>
        </w:r>
      </w:ins>
    </w:p>
    <w:p w:rsidR="00D00EE9" w:rsidRDefault="00030C5A" w:rsidP="00D00EE9">
      <w:pPr>
        <w:spacing w:line="360" w:lineRule="auto"/>
        <w:ind w:firstLineChars="200" w:firstLine="420"/>
        <w:rPr>
          <w:ins w:id="5495" w:author="xiaox" w:date="2016-10-26T09:42:00Z"/>
          <w:rFonts w:hAnsi="宋体"/>
          <w:bCs/>
          <w:szCs w:val="21"/>
        </w:rPr>
      </w:pPr>
      <w:ins w:id="5496" w:author="xiaox" w:date="2016-10-26T09:42:00Z">
        <w:r>
          <w:rPr>
            <w:rFonts w:hint="eastAsia"/>
            <w:bCs/>
            <w:szCs w:val="21"/>
          </w:rPr>
          <w:t>（</w:t>
        </w:r>
        <w:r w:rsidR="00D6151C">
          <w:rPr>
            <w:rFonts w:hint="eastAsia"/>
            <w:bCs/>
            <w:szCs w:val="21"/>
          </w:rPr>
          <w:t>十三</w:t>
        </w:r>
        <w:r>
          <w:rPr>
            <w:rFonts w:hint="eastAsia"/>
            <w:bCs/>
            <w:szCs w:val="21"/>
          </w:rPr>
          <w:t>）</w:t>
        </w:r>
        <w:r w:rsidR="002D1574" w:rsidRPr="002D1574">
          <w:rPr>
            <w:rFonts w:hAnsi="宋体" w:hint="eastAsia"/>
            <w:bCs/>
            <w:szCs w:val="21"/>
          </w:rPr>
          <w:t>期权投资情况</w:t>
        </w:r>
      </w:ins>
    </w:p>
    <w:p w:rsidR="00D00EE9" w:rsidRPr="00F605B5" w:rsidRDefault="00D00EE9" w:rsidP="00846320">
      <w:pPr>
        <w:spacing w:line="360" w:lineRule="auto"/>
        <w:ind w:firstLineChars="200" w:firstLine="420"/>
        <w:rPr>
          <w:ins w:id="5497" w:author="xiaox" w:date="2016-10-26T09:42:00Z"/>
          <w:bCs/>
          <w:szCs w:val="21"/>
        </w:rPr>
      </w:pPr>
      <w:ins w:id="5498" w:author="xiaox" w:date="2016-10-26T09:42:00Z">
        <w:r w:rsidRPr="003F5988">
          <w:rPr>
            <w:rFonts w:hAnsi="宋体" w:hint="eastAsia"/>
            <w:bCs/>
            <w:szCs w:val="21"/>
          </w:rPr>
          <w:t>基金管理人应在定期信息披露文件中披露参与期权交易的有关情况，包括投资政策、</w:t>
        </w:r>
        <w:r w:rsidRPr="00F605B5">
          <w:rPr>
            <w:rFonts w:hint="eastAsia"/>
            <w:bCs/>
            <w:szCs w:val="21"/>
          </w:rPr>
          <w:t>持仓情况</w:t>
        </w:r>
        <w:r w:rsidR="00C154FE">
          <w:rPr>
            <w:rFonts w:hint="eastAsia"/>
            <w:bCs/>
            <w:szCs w:val="21"/>
          </w:rPr>
          <w:t>、损益情况、风险指标、估值方法等，并充分揭示</w:t>
        </w:r>
        <w:r w:rsidR="00846320" w:rsidRPr="00846320">
          <w:rPr>
            <w:rFonts w:hint="eastAsia"/>
            <w:bCs/>
            <w:szCs w:val="21"/>
          </w:rPr>
          <w:t>期权交易对基金总体风险的影响</w:t>
        </w:r>
        <w:r w:rsidRPr="00F605B5">
          <w:rPr>
            <w:rFonts w:hint="eastAsia"/>
            <w:bCs/>
            <w:szCs w:val="21"/>
          </w:rPr>
          <w:t>等。</w:t>
        </w:r>
      </w:ins>
    </w:p>
    <w:p w:rsidR="00287E80" w:rsidRPr="00F605B5" w:rsidRDefault="00287E80" w:rsidP="00F605B5">
      <w:pPr>
        <w:spacing w:line="360" w:lineRule="auto"/>
        <w:ind w:firstLineChars="200" w:firstLine="420"/>
        <w:rPr>
          <w:ins w:id="5499" w:author="xiaox" w:date="2016-10-26T09:42:00Z"/>
          <w:bCs/>
          <w:szCs w:val="21"/>
        </w:rPr>
      </w:pPr>
      <w:ins w:id="5500" w:author="xiaox" w:date="2016-10-26T09:42:00Z">
        <w:r w:rsidRPr="00F605B5">
          <w:rPr>
            <w:rFonts w:hint="eastAsia"/>
            <w:bCs/>
            <w:szCs w:val="21"/>
          </w:rPr>
          <w:t>（十</w:t>
        </w:r>
        <w:r w:rsidR="00D6151C">
          <w:rPr>
            <w:rFonts w:hint="eastAsia"/>
            <w:bCs/>
            <w:szCs w:val="21"/>
          </w:rPr>
          <w:t>四</w:t>
        </w:r>
        <w:r w:rsidRPr="00F605B5">
          <w:rPr>
            <w:rFonts w:hint="eastAsia"/>
            <w:bCs/>
            <w:szCs w:val="21"/>
          </w:rPr>
          <w:t>）投资资产支持证券的相关公告</w:t>
        </w:r>
      </w:ins>
    </w:p>
    <w:p w:rsidR="00287E80" w:rsidRDefault="00287E80" w:rsidP="00F605B5">
      <w:pPr>
        <w:spacing w:line="360" w:lineRule="auto"/>
        <w:ind w:firstLineChars="200" w:firstLine="420"/>
        <w:rPr>
          <w:ins w:id="5501" w:author="xiaox" w:date="2016-10-26T09:42:00Z"/>
          <w:bCs/>
          <w:szCs w:val="21"/>
        </w:rPr>
      </w:pPr>
      <w:ins w:id="5502" w:author="xiaox" w:date="2016-10-26T09:42:00Z">
        <w:r w:rsidRPr="00F605B5">
          <w:rPr>
            <w:bCs/>
            <w:szCs w:val="21"/>
          </w:rPr>
          <w:t>基金管理人应在基金年报及半年报中披露</w:t>
        </w:r>
        <w:r w:rsidR="0060191B">
          <w:rPr>
            <w:rFonts w:hint="eastAsia"/>
            <w:bCs/>
            <w:szCs w:val="21"/>
          </w:rPr>
          <w:t>本基金</w:t>
        </w:r>
        <w:r w:rsidRPr="00F605B5">
          <w:rPr>
            <w:bCs/>
            <w:szCs w:val="21"/>
          </w:rPr>
          <w:t>持有的资产支持证券总额、资产支持证券市值占基金净资产的比例和报告期内所有的资产支持证券明细。基金管理人应在基金季度报告中披露</w:t>
        </w:r>
        <w:r w:rsidR="0060191B">
          <w:rPr>
            <w:rFonts w:hint="eastAsia"/>
            <w:bCs/>
            <w:szCs w:val="21"/>
          </w:rPr>
          <w:t>本基金</w:t>
        </w:r>
        <w:r w:rsidRPr="00F605B5">
          <w:rPr>
            <w:bCs/>
            <w:szCs w:val="21"/>
          </w:rPr>
          <w:t>持有的资产支持证券总额、资产支持证券市值占基金净资产的比例和报告期末按市值占基金净资产比例大小排序的前</w:t>
        </w:r>
        <w:r w:rsidRPr="00F605B5">
          <w:rPr>
            <w:bCs/>
            <w:szCs w:val="21"/>
          </w:rPr>
          <w:t>10</w:t>
        </w:r>
        <w:r w:rsidRPr="00F605B5">
          <w:rPr>
            <w:bCs/>
            <w:szCs w:val="21"/>
          </w:rPr>
          <w:t>名资产支持证券明细。</w:t>
        </w:r>
      </w:ins>
    </w:p>
    <w:p w:rsidR="00D6151C" w:rsidRPr="00D6151C" w:rsidRDefault="00F332CB" w:rsidP="00D6151C">
      <w:pPr>
        <w:spacing w:line="360" w:lineRule="auto"/>
        <w:ind w:firstLineChars="200" w:firstLine="420"/>
        <w:rPr>
          <w:ins w:id="5503" w:author="xiaox" w:date="2016-10-26T09:42:00Z"/>
          <w:bCs/>
          <w:szCs w:val="21"/>
        </w:rPr>
      </w:pPr>
      <w:ins w:id="5504" w:author="xiaox" w:date="2016-10-26T09:42:00Z">
        <w:r>
          <w:rPr>
            <w:rFonts w:hint="eastAsia"/>
            <w:bCs/>
            <w:szCs w:val="21"/>
          </w:rPr>
          <w:t>（</w:t>
        </w:r>
        <w:r w:rsidR="00D6151C">
          <w:rPr>
            <w:rFonts w:hint="eastAsia"/>
            <w:bCs/>
            <w:szCs w:val="21"/>
          </w:rPr>
          <w:t>十五</w:t>
        </w:r>
        <w:r>
          <w:rPr>
            <w:rFonts w:hint="eastAsia"/>
            <w:bCs/>
            <w:szCs w:val="21"/>
          </w:rPr>
          <w:t>）</w:t>
        </w:r>
        <w:r w:rsidR="00D6151C">
          <w:rPr>
            <w:rFonts w:hint="eastAsia"/>
            <w:bCs/>
            <w:szCs w:val="21"/>
          </w:rPr>
          <w:t>投资流通受限证券的相关公告</w:t>
        </w:r>
      </w:ins>
    </w:p>
    <w:p w:rsidR="00D6151C" w:rsidRPr="00F605B5" w:rsidRDefault="00D6151C" w:rsidP="00D6151C">
      <w:pPr>
        <w:spacing w:line="360" w:lineRule="auto"/>
        <w:ind w:firstLineChars="200" w:firstLine="420"/>
        <w:rPr>
          <w:ins w:id="5505" w:author="xiaox" w:date="2016-10-26T09:42:00Z"/>
          <w:bCs/>
          <w:szCs w:val="21"/>
        </w:rPr>
      </w:pPr>
      <w:ins w:id="5506" w:author="xiaox" w:date="2016-10-26T09:42:00Z">
        <w:r w:rsidRPr="00D6151C">
          <w:rPr>
            <w:rFonts w:hint="eastAsia"/>
            <w:bCs/>
            <w:szCs w:val="21"/>
          </w:rPr>
          <w:t>基金管理公司应在基金投资非公开发行股票后两个交易日内，在中国证监会指定</w:t>
        </w:r>
        <w:r w:rsidR="00BE3C80">
          <w:rPr>
            <w:rFonts w:hint="eastAsia"/>
            <w:bCs/>
            <w:szCs w:val="21"/>
          </w:rPr>
          <w:t>媒介</w:t>
        </w:r>
        <w:r w:rsidRPr="00D6151C">
          <w:rPr>
            <w:rFonts w:hint="eastAsia"/>
            <w:bCs/>
            <w:szCs w:val="21"/>
          </w:rPr>
          <w:t>披露所投资非公开发行股票的名称、数量、总成本、账面价值，以及总成本和账面价值占基金资产净值的比例、锁定期等信息。</w:t>
        </w:r>
      </w:ins>
    </w:p>
    <w:p w:rsidR="00297D5F" w:rsidRPr="00297D5F" w:rsidRDefault="00D00EE9">
      <w:pPr>
        <w:spacing w:line="360" w:lineRule="auto"/>
        <w:ind w:firstLineChars="200" w:firstLine="420"/>
        <w:rPr>
          <w:rPrChange w:id="5507" w:author="xiaox" w:date="2016-10-26T09:42:00Z">
            <w:rPr>
              <w:sz w:val="24"/>
            </w:rPr>
          </w:rPrChange>
        </w:rPr>
      </w:pPr>
      <w:ins w:id="5508" w:author="xiaox" w:date="2016-10-26T09:42:00Z">
        <w:r>
          <w:rPr>
            <w:rFonts w:hint="eastAsia"/>
            <w:bCs/>
            <w:szCs w:val="21"/>
          </w:rPr>
          <w:t>（</w:t>
        </w:r>
        <w:r w:rsidR="00D6151C">
          <w:rPr>
            <w:rFonts w:hint="eastAsia"/>
            <w:bCs/>
            <w:szCs w:val="21"/>
          </w:rPr>
          <w:t>十六</w:t>
        </w:r>
        <w:r w:rsidR="00473770" w:rsidRPr="00473770">
          <w:rPr>
            <w:rFonts w:hint="eastAsia"/>
            <w:bCs/>
            <w:szCs w:val="21"/>
          </w:rPr>
          <w:t>）</w:t>
        </w:r>
      </w:ins>
      <w:r w:rsidR="002D1708" w:rsidRPr="002D1708">
        <w:rPr>
          <w:rFonts w:hint="eastAsia"/>
          <w:rPrChange w:id="5509" w:author="xiaox" w:date="2016-10-26T09:42:00Z">
            <w:rPr>
              <w:rFonts w:hint="eastAsia"/>
              <w:sz w:val="24"/>
            </w:rPr>
          </w:rPrChange>
        </w:rPr>
        <w:t>中国证监会规定的其他信息。</w:t>
      </w:r>
    </w:p>
    <w:p w:rsidR="002D1708" w:rsidRPr="002D1708" w:rsidRDefault="002D1708" w:rsidP="002D1708">
      <w:pPr>
        <w:spacing w:line="360" w:lineRule="auto"/>
        <w:ind w:firstLineChars="200" w:firstLine="420"/>
        <w:rPr>
          <w:rPrChange w:id="5510" w:author="xiaox" w:date="2016-10-26T09:42:00Z">
            <w:rPr>
              <w:sz w:val="24"/>
            </w:rPr>
          </w:rPrChange>
        </w:rPr>
        <w:pPrChange w:id="5511" w:author="xiaox" w:date="2016-10-26T09:42:00Z">
          <w:pPr>
            <w:spacing w:line="360" w:lineRule="auto"/>
            <w:ind w:firstLineChars="200" w:firstLine="480"/>
          </w:pPr>
        </w:pPrChange>
      </w:pPr>
      <w:r w:rsidRPr="002D1708">
        <w:rPr>
          <w:rFonts w:hint="eastAsia"/>
          <w:rPrChange w:id="5512" w:author="xiaox" w:date="2016-10-26T09:42:00Z">
            <w:rPr>
              <w:rFonts w:hint="eastAsia"/>
              <w:sz w:val="24"/>
            </w:rPr>
          </w:rPrChange>
        </w:rPr>
        <w:t>六、信息披露事务管理</w:t>
      </w:r>
    </w:p>
    <w:p w:rsidR="002D1708" w:rsidRPr="002D1708" w:rsidRDefault="002D1708" w:rsidP="002D1708">
      <w:pPr>
        <w:spacing w:line="360" w:lineRule="auto"/>
        <w:ind w:firstLineChars="200" w:firstLine="420"/>
        <w:rPr>
          <w:rPrChange w:id="5513" w:author="xiaox" w:date="2016-10-26T09:42:00Z">
            <w:rPr>
              <w:sz w:val="24"/>
            </w:rPr>
          </w:rPrChange>
        </w:rPr>
        <w:pPrChange w:id="5514" w:author="xiaox" w:date="2016-10-26T09:42:00Z">
          <w:pPr>
            <w:spacing w:line="360" w:lineRule="auto"/>
            <w:ind w:firstLineChars="200" w:firstLine="480"/>
          </w:pPr>
        </w:pPrChange>
      </w:pPr>
      <w:r w:rsidRPr="002D1708">
        <w:rPr>
          <w:rFonts w:hint="eastAsia"/>
          <w:rPrChange w:id="5515" w:author="xiaox" w:date="2016-10-26T09:42:00Z">
            <w:rPr>
              <w:rFonts w:hint="eastAsia"/>
              <w:sz w:val="24"/>
            </w:rPr>
          </w:rPrChange>
        </w:rPr>
        <w:t>基金管理人、基金托管人应当建立健全信息披露管理制度，指定专人负责管理信息披露事务。</w:t>
      </w:r>
    </w:p>
    <w:p w:rsidR="002D1708" w:rsidRPr="002D1708" w:rsidRDefault="002D1708" w:rsidP="002D1708">
      <w:pPr>
        <w:spacing w:line="360" w:lineRule="auto"/>
        <w:ind w:firstLineChars="200" w:firstLine="420"/>
        <w:rPr>
          <w:rPrChange w:id="5516" w:author="xiaox" w:date="2016-10-26T09:42:00Z">
            <w:rPr>
              <w:sz w:val="24"/>
            </w:rPr>
          </w:rPrChange>
        </w:rPr>
        <w:pPrChange w:id="5517" w:author="xiaox" w:date="2016-10-26T09:42:00Z">
          <w:pPr>
            <w:spacing w:line="360" w:lineRule="auto"/>
            <w:ind w:firstLineChars="200" w:firstLine="480"/>
          </w:pPr>
        </w:pPrChange>
      </w:pPr>
      <w:r w:rsidRPr="002D1708">
        <w:rPr>
          <w:rFonts w:hint="eastAsia"/>
          <w:rPrChange w:id="5518" w:author="xiaox" w:date="2016-10-26T09:42:00Z">
            <w:rPr>
              <w:rFonts w:hint="eastAsia"/>
              <w:sz w:val="24"/>
            </w:rPr>
          </w:rPrChange>
        </w:rPr>
        <w:t>基金信息披露义务人公开披露基金信息，应当符合中国证监会相关基金信息披露内容与格式准则的规定。</w:t>
      </w:r>
    </w:p>
    <w:p w:rsidR="002D1708" w:rsidRPr="002D1708" w:rsidRDefault="002D1708" w:rsidP="002D1708">
      <w:pPr>
        <w:spacing w:line="360" w:lineRule="auto"/>
        <w:ind w:firstLineChars="200" w:firstLine="420"/>
        <w:rPr>
          <w:rPrChange w:id="5519" w:author="xiaox" w:date="2016-10-26T09:42:00Z">
            <w:rPr>
              <w:sz w:val="24"/>
            </w:rPr>
          </w:rPrChange>
        </w:rPr>
        <w:pPrChange w:id="5520" w:author="xiaox" w:date="2016-10-26T09:42:00Z">
          <w:pPr>
            <w:spacing w:line="360" w:lineRule="auto"/>
            <w:ind w:firstLineChars="200" w:firstLine="480"/>
          </w:pPr>
        </w:pPrChange>
      </w:pPr>
      <w:r w:rsidRPr="002D1708">
        <w:rPr>
          <w:rFonts w:hint="eastAsia"/>
          <w:rPrChange w:id="5521" w:author="xiaox" w:date="2016-10-26T09:42:00Z">
            <w:rPr>
              <w:rFonts w:hint="eastAsia"/>
              <w:sz w:val="24"/>
            </w:rPr>
          </w:rPrChange>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w:t>
      </w:r>
      <w:ins w:id="5522" w:author="xiaox" w:date="2016-10-26T09:42:00Z">
        <w:r w:rsidR="00EE5E4B">
          <w:rPr>
            <w:rFonts w:hint="eastAsia"/>
            <w:bCs/>
            <w:szCs w:val="21"/>
          </w:rPr>
          <w:t>进行</w:t>
        </w:r>
      </w:ins>
      <w:r w:rsidRPr="002D1708">
        <w:rPr>
          <w:rFonts w:hint="eastAsia"/>
          <w:kern w:val="0"/>
          <w:rPrChange w:id="5523" w:author="xiaox" w:date="2016-10-26T09:42:00Z">
            <w:rPr>
              <w:rFonts w:hint="eastAsia"/>
              <w:sz w:val="24"/>
            </w:rPr>
          </w:rPrChange>
        </w:rPr>
        <w:t>盖章确认</w:t>
      </w:r>
      <w:r w:rsidRPr="002D1708">
        <w:rPr>
          <w:rFonts w:hint="eastAsia"/>
          <w:rPrChange w:id="5524" w:author="xiaox" w:date="2016-10-26T09:42:00Z">
            <w:rPr>
              <w:rFonts w:hint="eastAsia"/>
              <w:sz w:val="24"/>
            </w:rPr>
          </w:rPrChange>
        </w:rPr>
        <w:t>。</w:t>
      </w:r>
    </w:p>
    <w:p w:rsidR="002D1708" w:rsidRPr="002D1708" w:rsidRDefault="002D1708" w:rsidP="002D1708">
      <w:pPr>
        <w:spacing w:line="360" w:lineRule="auto"/>
        <w:ind w:firstLineChars="200" w:firstLine="420"/>
        <w:rPr>
          <w:rPrChange w:id="5525" w:author="xiaox" w:date="2016-10-26T09:42:00Z">
            <w:rPr>
              <w:sz w:val="24"/>
            </w:rPr>
          </w:rPrChange>
        </w:rPr>
        <w:pPrChange w:id="5526" w:author="xiaox" w:date="2016-10-26T09:42:00Z">
          <w:pPr>
            <w:spacing w:line="360" w:lineRule="auto"/>
            <w:ind w:firstLineChars="200" w:firstLine="480"/>
          </w:pPr>
        </w:pPrChange>
      </w:pPr>
      <w:r w:rsidRPr="002D1708">
        <w:rPr>
          <w:rFonts w:hint="eastAsia"/>
          <w:rPrChange w:id="5527" w:author="xiaox" w:date="2016-10-26T09:42:00Z">
            <w:rPr>
              <w:rFonts w:hint="eastAsia"/>
              <w:sz w:val="24"/>
            </w:rPr>
          </w:rPrChange>
        </w:rPr>
        <w:t>基金管理人、基金托管人应当在指定</w:t>
      </w:r>
      <w:del w:id="5528" w:author="xiaox" w:date="2016-10-26T09:42:00Z">
        <w:r w:rsidR="009E2993">
          <w:rPr>
            <w:bCs/>
            <w:sz w:val="24"/>
          </w:rPr>
          <w:delText>媒体</w:delText>
        </w:r>
      </w:del>
      <w:ins w:id="5529" w:author="xiaox" w:date="2016-10-26T09:42:00Z">
        <w:r w:rsidR="00473770" w:rsidRPr="00473770">
          <w:rPr>
            <w:rFonts w:hint="eastAsia"/>
            <w:bCs/>
            <w:szCs w:val="21"/>
          </w:rPr>
          <w:t>媒介</w:t>
        </w:r>
      </w:ins>
      <w:r w:rsidRPr="002D1708">
        <w:rPr>
          <w:rFonts w:hint="eastAsia"/>
          <w:rPrChange w:id="5530" w:author="xiaox" w:date="2016-10-26T09:42:00Z">
            <w:rPr>
              <w:rFonts w:hint="eastAsia"/>
              <w:sz w:val="24"/>
            </w:rPr>
          </w:rPrChange>
        </w:rPr>
        <w:t>中选择披露信息的</w:t>
      </w:r>
      <w:del w:id="5531" w:author="xiaox" w:date="2016-10-26T09:42:00Z">
        <w:r w:rsidR="009E2993">
          <w:rPr>
            <w:bCs/>
            <w:sz w:val="24"/>
          </w:rPr>
          <w:delText>报刊</w:delText>
        </w:r>
      </w:del>
      <w:ins w:id="5532" w:author="xiaox" w:date="2016-10-26T09:42:00Z">
        <w:r w:rsidR="00473770" w:rsidRPr="00473770">
          <w:rPr>
            <w:rFonts w:hint="eastAsia"/>
            <w:bCs/>
            <w:szCs w:val="21"/>
          </w:rPr>
          <w:t>媒介</w:t>
        </w:r>
      </w:ins>
      <w:r w:rsidRPr="002D1708">
        <w:rPr>
          <w:rFonts w:hint="eastAsia"/>
          <w:rPrChange w:id="5533" w:author="xiaox" w:date="2016-10-26T09:42:00Z">
            <w:rPr>
              <w:rFonts w:hint="eastAsia"/>
              <w:sz w:val="24"/>
            </w:rPr>
          </w:rPrChange>
        </w:rPr>
        <w:t>。</w:t>
      </w:r>
    </w:p>
    <w:p w:rsidR="002D1708" w:rsidRPr="002D1708" w:rsidRDefault="002D1708" w:rsidP="002D1708">
      <w:pPr>
        <w:spacing w:line="360" w:lineRule="auto"/>
        <w:ind w:firstLineChars="200" w:firstLine="420"/>
        <w:rPr>
          <w:rPrChange w:id="5534" w:author="xiaox" w:date="2016-10-26T09:42:00Z">
            <w:rPr>
              <w:sz w:val="24"/>
            </w:rPr>
          </w:rPrChange>
        </w:rPr>
        <w:pPrChange w:id="5535" w:author="xiaox" w:date="2016-10-26T09:42:00Z">
          <w:pPr>
            <w:spacing w:line="360" w:lineRule="auto"/>
            <w:ind w:firstLineChars="200" w:firstLine="480"/>
          </w:pPr>
        </w:pPrChange>
      </w:pPr>
      <w:r w:rsidRPr="002D1708">
        <w:rPr>
          <w:rFonts w:hint="eastAsia"/>
          <w:rPrChange w:id="5536" w:author="xiaox" w:date="2016-10-26T09:42:00Z">
            <w:rPr>
              <w:rFonts w:hint="eastAsia"/>
              <w:sz w:val="24"/>
            </w:rPr>
          </w:rPrChange>
        </w:rPr>
        <w:t>基金管理人、基金托管人除依法在指定</w:t>
      </w:r>
      <w:del w:id="5537" w:author="xiaox" w:date="2016-10-26T09:42:00Z">
        <w:r w:rsidR="009E2993">
          <w:rPr>
            <w:bCs/>
            <w:sz w:val="24"/>
          </w:rPr>
          <w:delText>媒体</w:delText>
        </w:r>
      </w:del>
      <w:ins w:id="5538" w:author="xiaox" w:date="2016-10-26T09:42:00Z">
        <w:r w:rsidR="00473770" w:rsidRPr="00473770">
          <w:rPr>
            <w:rFonts w:hint="eastAsia"/>
            <w:bCs/>
            <w:szCs w:val="21"/>
          </w:rPr>
          <w:t>媒介</w:t>
        </w:r>
      </w:ins>
      <w:r w:rsidRPr="002D1708">
        <w:rPr>
          <w:rFonts w:hint="eastAsia"/>
          <w:rPrChange w:id="5539" w:author="xiaox" w:date="2016-10-26T09:42:00Z">
            <w:rPr>
              <w:rFonts w:hint="eastAsia"/>
              <w:sz w:val="24"/>
            </w:rPr>
          </w:rPrChange>
        </w:rPr>
        <w:t>上披露信息外，还可以根据需要在其他公共</w:t>
      </w:r>
      <w:del w:id="5540" w:author="xiaox" w:date="2016-10-26T09:42:00Z">
        <w:r w:rsidR="009E2993">
          <w:rPr>
            <w:bCs/>
            <w:sz w:val="24"/>
          </w:rPr>
          <w:delText>媒体</w:delText>
        </w:r>
      </w:del>
      <w:ins w:id="5541" w:author="xiaox" w:date="2016-10-26T09:42:00Z">
        <w:r w:rsidR="00473770" w:rsidRPr="00473770">
          <w:rPr>
            <w:rFonts w:hint="eastAsia"/>
            <w:bCs/>
            <w:szCs w:val="21"/>
          </w:rPr>
          <w:t>媒介</w:t>
        </w:r>
      </w:ins>
      <w:r w:rsidRPr="002D1708">
        <w:rPr>
          <w:rFonts w:hint="eastAsia"/>
          <w:rPrChange w:id="5542" w:author="xiaox" w:date="2016-10-26T09:42:00Z">
            <w:rPr>
              <w:rFonts w:hint="eastAsia"/>
              <w:sz w:val="24"/>
            </w:rPr>
          </w:rPrChange>
        </w:rPr>
        <w:t>披露信息，但是其他公共</w:t>
      </w:r>
      <w:del w:id="5543" w:author="xiaox" w:date="2016-10-26T09:42:00Z">
        <w:r w:rsidR="009E2993">
          <w:rPr>
            <w:bCs/>
            <w:sz w:val="24"/>
          </w:rPr>
          <w:delText>媒体</w:delText>
        </w:r>
      </w:del>
      <w:ins w:id="5544" w:author="xiaox" w:date="2016-10-26T09:42:00Z">
        <w:r w:rsidR="00473770" w:rsidRPr="00473770">
          <w:rPr>
            <w:rFonts w:hint="eastAsia"/>
            <w:bCs/>
            <w:szCs w:val="21"/>
          </w:rPr>
          <w:t>媒介</w:t>
        </w:r>
      </w:ins>
      <w:r w:rsidRPr="002D1708">
        <w:rPr>
          <w:rFonts w:hint="eastAsia"/>
          <w:rPrChange w:id="5545" w:author="xiaox" w:date="2016-10-26T09:42:00Z">
            <w:rPr>
              <w:rFonts w:hint="eastAsia"/>
              <w:sz w:val="24"/>
            </w:rPr>
          </w:rPrChange>
        </w:rPr>
        <w:t>不得早于指定</w:t>
      </w:r>
      <w:del w:id="5546" w:author="xiaox" w:date="2016-10-26T09:42:00Z">
        <w:r w:rsidR="009E2993">
          <w:rPr>
            <w:bCs/>
            <w:sz w:val="24"/>
          </w:rPr>
          <w:delText>媒体</w:delText>
        </w:r>
      </w:del>
      <w:ins w:id="5547" w:author="xiaox" w:date="2016-10-26T09:42:00Z">
        <w:r w:rsidR="00473770" w:rsidRPr="00473770">
          <w:rPr>
            <w:rFonts w:hint="eastAsia"/>
            <w:bCs/>
            <w:szCs w:val="21"/>
          </w:rPr>
          <w:t>媒介</w:t>
        </w:r>
      </w:ins>
      <w:r w:rsidRPr="002D1708">
        <w:rPr>
          <w:rFonts w:hint="eastAsia"/>
          <w:rPrChange w:id="5548" w:author="xiaox" w:date="2016-10-26T09:42:00Z">
            <w:rPr>
              <w:rFonts w:hint="eastAsia"/>
              <w:sz w:val="24"/>
            </w:rPr>
          </w:rPrChange>
        </w:rPr>
        <w:t>披露信息，并且在不同媒介上披露同一信息的内容应当一致。</w:t>
      </w:r>
    </w:p>
    <w:p w:rsidR="002D1708" w:rsidRPr="002D1708" w:rsidRDefault="002D1708" w:rsidP="002D1708">
      <w:pPr>
        <w:spacing w:line="360" w:lineRule="auto"/>
        <w:ind w:firstLineChars="200" w:firstLine="420"/>
        <w:rPr>
          <w:rPrChange w:id="5549" w:author="xiaox" w:date="2016-10-26T09:42:00Z">
            <w:rPr>
              <w:sz w:val="24"/>
            </w:rPr>
          </w:rPrChange>
        </w:rPr>
        <w:pPrChange w:id="5550" w:author="xiaox" w:date="2016-10-26T09:42:00Z">
          <w:pPr>
            <w:spacing w:line="360" w:lineRule="auto"/>
            <w:ind w:firstLineChars="200" w:firstLine="480"/>
          </w:pPr>
        </w:pPrChange>
      </w:pPr>
      <w:r w:rsidRPr="002D1708">
        <w:rPr>
          <w:rFonts w:hint="eastAsia"/>
          <w:rPrChange w:id="5551" w:author="xiaox" w:date="2016-10-26T09:42:00Z">
            <w:rPr>
              <w:rFonts w:hint="eastAsia"/>
              <w:sz w:val="24"/>
            </w:rPr>
          </w:rPrChange>
        </w:rPr>
        <w:t>为基金信息披露义务人公开披露的基金信息出具审计报告、法律意见书的专业机构，应当制作工作底稿，并将相关档案至少保存到《基金合同》终止后</w:t>
      </w:r>
      <w:del w:id="5552" w:author="xiaox" w:date="2016-10-26T09:42:00Z">
        <w:r w:rsidR="009E2993">
          <w:rPr>
            <w:bCs/>
            <w:sz w:val="24"/>
          </w:rPr>
          <w:delText xml:space="preserve">     </w:delText>
        </w:r>
      </w:del>
      <w:ins w:id="5553" w:author="xiaox" w:date="2016-10-26T09:42:00Z">
        <w:r w:rsidR="00473770" w:rsidRPr="00473770">
          <w:rPr>
            <w:bCs/>
            <w:szCs w:val="21"/>
          </w:rPr>
          <w:t>10</w:t>
        </w:r>
      </w:ins>
      <w:r w:rsidRPr="002D1708">
        <w:rPr>
          <w:rFonts w:hint="eastAsia"/>
          <w:rPrChange w:id="5554" w:author="xiaox" w:date="2016-10-26T09:42:00Z">
            <w:rPr>
              <w:rFonts w:hint="eastAsia"/>
              <w:sz w:val="24"/>
            </w:rPr>
          </w:rPrChange>
        </w:rPr>
        <w:t>年。</w:t>
      </w:r>
    </w:p>
    <w:p w:rsidR="002D1708" w:rsidRPr="002D1708" w:rsidRDefault="002D1708" w:rsidP="002D1708">
      <w:pPr>
        <w:spacing w:line="360" w:lineRule="auto"/>
        <w:ind w:firstLineChars="200" w:firstLine="420"/>
        <w:rPr>
          <w:rPrChange w:id="5555" w:author="xiaox" w:date="2016-10-26T09:42:00Z">
            <w:rPr>
              <w:sz w:val="24"/>
            </w:rPr>
          </w:rPrChange>
        </w:rPr>
        <w:pPrChange w:id="5556" w:author="xiaox" w:date="2016-10-26T09:42:00Z">
          <w:pPr>
            <w:spacing w:line="360" w:lineRule="auto"/>
            <w:ind w:firstLineChars="200" w:firstLine="480"/>
          </w:pPr>
        </w:pPrChange>
      </w:pPr>
      <w:r w:rsidRPr="002D1708">
        <w:rPr>
          <w:rFonts w:hint="eastAsia"/>
          <w:rPrChange w:id="5557" w:author="xiaox" w:date="2016-10-26T09:42:00Z">
            <w:rPr>
              <w:rFonts w:hint="eastAsia"/>
              <w:sz w:val="24"/>
            </w:rPr>
          </w:rPrChange>
        </w:rPr>
        <w:lastRenderedPageBreak/>
        <w:t>七、信息披露文件的存放与查阅</w:t>
      </w:r>
    </w:p>
    <w:p w:rsidR="002D1708" w:rsidRPr="002D1708" w:rsidRDefault="002D1708" w:rsidP="002D1708">
      <w:pPr>
        <w:spacing w:line="360" w:lineRule="auto"/>
        <w:ind w:firstLineChars="200" w:firstLine="420"/>
        <w:rPr>
          <w:rPrChange w:id="5558" w:author="xiaox" w:date="2016-10-26T09:42:00Z">
            <w:rPr>
              <w:sz w:val="24"/>
            </w:rPr>
          </w:rPrChange>
        </w:rPr>
        <w:pPrChange w:id="5559" w:author="xiaox" w:date="2016-10-26T09:42:00Z">
          <w:pPr>
            <w:spacing w:line="360" w:lineRule="auto"/>
            <w:ind w:firstLineChars="200" w:firstLine="480"/>
          </w:pPr>
        </w:pPrChange>
      </w:pPr>
      <w:r w:rsidRPr="002D1708">
        <w:rPr>
          <w:rFonts w:hint="eastAsia"/>
          <w:rPrChange w:id="5560" w:author="xiaox" w:date="2016-10-26T09:42:00Z">
            <w:rPr>
              <w:rFonts w:hint="eastAsia"/>
              <w:sz w:val="24"/>
            </w:rPr>
          </w:rPrChange>
        </w:rPr>
        <w:t>招募说明书公布后，应当分别置备于基金管理人、基金托管人和基金销售机构的住所，供公众查阅、复制。</w:t>
      </w:r>
    </w:p>
    <w:p w:rsidR="002D1708" w:rsidRPr="002D1708" w:rsidRDefault="002D1708" w:rsidP="002D1708">
      <w:pPr>
        <w:spacing w:line="360" w:lineRule="auto"/>
        <w:ind w:firstLineChars="200" w:firstLine="420"/>
        <w:rPr>
          <w:rPrChange w:id="5561" w:author="xiaox" w:date="2016-10-26T09:42:00Z">
            <w:rPr>
              <w:sz w:val="24"/>
            </w:rPr>
          </w:rPrChange>
        </w:rPr>
        <w:pPrChange w:id="5562" w:author="xiaox" w:date="2016-10-26T09:42:00Z">
          <w:pPr>
            <w:spacing w:line="360" w:lineRule="auto"/>
            <w:ind w:firstLineChars="200" w:firstLine="480"/>
          </w:pPr>
        </w:pPrChange>
      </w:pPr>
      <w:r w:rsidRPr="002D1708">
        <w:rPr>
          <w:rFonts w:hint="eastAsia"/>
          <w:rPrChange w:id="5563" w:author="xiaox" w:date="2016-10-26T09:42:00Z">
            <w:rPr>
              <w:rFonts w:hint="eastAsia"/>
              <w:sz w:val="24"/>
            </w:rPr>
          </w:rPrChange>
        </w:rPr>
        <w:t>基金定期报告公布后，应当分别置备于基金管理人和基金托管人的住所，以供公众查阅、复制。</w:t>
      </w:r>
    </w:p>
    <w:p w:rsidR="00473770" w:rsidRPr="00473770" w:rsidRDefault="009E2993" w:rsidP="005326F4">
      <w:pPr>
        <w:spacing w:line="360" w:lineRule="auto"/>
        <w:ind w:firstLineChars="200" w:firstLine="420"/>
        <w:rPr>
          <w:ins w:id="5564" w:author="xiaox" w:date="2016-10-26T09:42:00Z"/>
          <w:bCs/>
          <w:szCs w:val="21"/>
        </w:rPr>
      </w:pPr>
      <w:del w:id="5565" w:author="xiaox" w:date="2016-10-26T09:42:00Z">
        <w:r>
          <w:rPr>
            <w:bCs/>
            <w:kern w:val="44"/>
          </w:rPr>
          <w:br w:type="page"/>
        </w:r>
      </w:del>
      <w:ins w:id="5566" w:author="xiaox" w:date="2016-10-26T09:42:00Z">
        <w:r w:rsidR="00473770" w:rsidRPr="00473770">
          <w:rPr>
            <w:rFonts w:hint="eastAsia"/>
            <w:bCs/>
            <w:szCs w:val="21"/>
          </w:rPr>
          <w:t>八、法律法规或监管部门对信息披露另有规定的，从其规定。</w:t>
        </w:r>
      </w:ins>
    </w:p>
    <w:p w:rsidR="00105D40" w:rsidRPr="00105D40" w:rsidRDefault="002D1708" w:rsidP="00D67100">
      <w:pPr>
        <w:pStyle w:val="1"/>
        <w:spacing w:beforeLines="50" w:afterLines="50"/>
        <w:jc w:val="center"/>
        <w:rPr>
          <w:rFonts w:ascii="Times New Roman"/>
          <w:color w:val="auto"/>
          <w:sz w:val="21"/>
          <w:rPrChange w:id="5567" w:author="xiaox" w:date="2016-10-26T09:42:00Z">
            <w:rPr>
              <w:rFonts w:ascii="Times New Roman"/>
              <w:color w:val="auto"/>
              <w:sz w:val="30"/>
            </w:rPr>
          </w:rPrChange>
        </w:rPr>
      </w:pPr>
      <w:bookmarkStart w:id="5568" w:name="_Toc98560364"/>
      <w:bookmarkStart w:id="5569" w:name="_Toc8059"/>
      <w:bookmarkStart w:id="5570" w:name="_Toc7170"/>
      <w:bookmarkStart w:id="5571" w:name="_Toc139991749"/>
      <w:bookmarkStart w:id="5572" w:name="_Toc25647"/>
      <w:bookmarkStart w:id="5573" w:name="_Toc123102466"/>
      <w:bookmarkStart w:id="5574" w:name="_Toc29891"/>
      <w:bookmarkStart w:id="5575" w:name="_Toc10006"/>
      <w:bookmarkStart w:id="5576" w:name="_Toc9005"/>
      <w:bookmarkStart w:id="5577" w:name="_Toc141703899"/>
      <w:bookmarkStart w:id="5578" w:name="_Toc8049"/>
      <w:bookmarkStart w:id="5579" w:name="_Toc27464"/>
      <w:bookmarkStart w:id="5580" w:name="_Toc123112247"/>
      <w:bookmarkStart w:id="5581" w:name="_Toc6237"/>
      <w:bookmarkStart w:id="5582" w:name="_Toc22978"/>
      <w:bookmarkStart w:id="5583" w:name="_Toc123051465"/>
      <w:bookmarkStart w:id="5584" w:name="_Toc11113"/>
      <w:bookmarkStart w:id="5585" w:name="_Toc458581676"/>
      <w:r w:rsidRPr="002D1708">
        <w:rPr>
          <w:rFonts w:ascii="Times New Roman" w:hint="eastAsia"/>
          <w:color w:val="auto"/>
          <w:sz w:val="21"/>
          <w:rPrChange w:id="5586" w:author="xiaox" w:date="2016-10-26T09:42:00Z">
            <w:rPr>
              <w:rFonts w:ascii="Times New Roman" w:hint="eastAsia"/>
              <w:color w:val="auto"/>
              <w:sz w:val="30"/>
            </w:rPr>
          </w:rPrChange>
        </w:rPr>
        <w:t>第十九部分</w:t>
      </w:r>
      <w:r w:rsidRPr="002D1708">
        <w:rPr>
          <w:rFonts w:ascii="Times New Roman"/>
          <w:color w:val="auto"/>
          <w:sz w:val="21"/>
          <w:rPrChange w:id="5587" w:author="xiaox" w:date="2016-10-26T09:42:00Z">
            <w:rPr>
              <w:rFonts w:ascii="Times New Roman"/>
              <w:color w:val="auto"/>
              <w:sz w:val="30"/>
            </w:rPr>
          </w:rPrChange>
        </w:rPr>
        <w:t xml:space="preserve">  </w:t>
      </w:r>
      <w:bookmarkStart w:id="5588" w:name="_Hlt88828593"/>
      <w:r w:rsidRPr="002D1708">
        <w:rPr>
          <w:rFonts w:ascii="Times New Roman" w:hint="eastAsia"/>
          <w:color w:val="auto"/>
          <w:sz w:val="21"/>
          <w:rPrChange w:id="5589" w:author="xiaox" w:date="2016-10-26T09:42:00Z">
            <w:rPr>
              <w:rFonts w:ascii="Times New Roman" w:hint="eastAsia"/>
              <w:color w:val="auto"/>
              <w:sz w:val="30"/>
            </w:rPr>
          </w:rPrChange>
        </w:rPr>
        <w:t>基金合同</w:t>
      </w:r>
      <w:bookmarkEnd w:id="5588"/>
      <w:r w:rsidRPr="002D1708">
        <w:rPr>
          <w:rFonts w:ascii="Times New Roman" w:hint="eastAsia"/>
          <w:color w:val="auto"/>
          <w:sz w:val="21"/>
          <w:rPrChange w:id="5590" w:author="xiaox" w:date="2016-10-26T09:42:00Z">
            <w:rPr>
              <w:rFonts w:ascii="Times New Roman" w:hint="eastAsia"/>
              <w:color w:val="auto"/>
              <w:sz w:val="30"/>
            </w:rPr>
          </w:rPrChange>
        </w:rPr>
        <w:t>的变更、终止与基金财产的清算</w:t>
      </w:r>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p>
    <w:p w:rsidR="00821327" w:rsidRDefault="00821327">
      <w:pPr>
        <w:spacing w:line="360" w:lineRule="auto"/>
        <w:ind w:firstLineChars="200" w:firstLine="480"/>
        <w:rPr>
          <w:del w:id="5591" w:author="xiaox" w:date="2016-10-26T09:42:00Z"/>
          <w:bCs/>
          <w:sz w:val="24"/>
        </w:rPr>
      </w:pPr>
      <w:bookmarkStart w:id="5592" w:name="_Toc79392639"/>
    </w:p>
    <w:p w:rsidR="002D1708" w:rsidRPr="002D1708" w:rsidRDefault="002D1708" w:rsidP="002D1708">
      <w:pPr>
        <w:spacing w:line="360" w:lineRule="auto"/>
        <w:ind w:firstLineChars="200" w:firstLine="420"/>
        <w:rPr>
          <w:rPrChange w:id="5593" w:author="xiaox" w:date="2016-10-26T09:42:00Z">
            <w:rPr>
              <w:sz w:val="24"/>
            </w:rPr>
          </w:rPrChange>
        </w:rPr>
        <w:pPrChange w:id="5594" w:author="xiaox" w:date="2016-10-26T09:42:00Z">
          <w:pPr>
            <w:spacing w:line="360" w:lineRule="auto"/>
            <w:ind w:firstLineChars="200" w:firstLine="480"/>
          </w:pPr>
        </w:pPrChange>
      </w:pPr>
      <w:r w:rsidRPr="002D1708">
        <w:rPr>
          <w:rFonts w:hint="eastAsia"/>
          <w:rPrChange w:id="5595" w:author="xiaox" w:date="2016-10-26T09:42:00Z">
            <w:rPr>
              <w:rFonts w:hint="eastAsia"/>
              <w:sz w:val="24"/>
            </w:rPr>
          </w:rPrChange>
        </w:rPr>
        <w:t>一、《基金合同》的变更</w:t>
      </w:r>
      <w:bookmarkEnd w:id="5592"/>
    </w:p>
    <w:p w:rsidR="002D1708" w:rsidRPr="002D1708" w:rsidRDefault="002D1708" w:rsidP="002D1708">
      <w:pPr>
        <w:spacing w:line="360" w:lineRule="auto"/>
        <w:ind w:firstLineChars="200" w:firstLine="420"/>
        <w:rPr>
          <w:rPrChange w:id="5596" w:author="xiaox" w:date="2016-10-26T09:42:00Z">
            <w:rPr>
              <w:sz w:val="24"/>
            </w:rPr>
          </w:rPrChange>
        </w:rPr>
        <w:pPrChange w:id="5597" w:author="xiaox" w:date="2016-10-26T09:42:00Z">
          <w:pPr>
            <w:autoSpaceDE w:val="0"/>
            <w:autoSpaceDN w:val="0"/>
            <w:adjustRightInd w:val="0"/>
            <w:spacing w:line="360" w:lineRule="auto"/>
            <w:ind w:firstLineChars="300" w:firstLine="720"/>
            <w:jc w:val="left"/>
          </w:pPr>
        </w:pPrChange>
      </w:pPr>
      <w:r w:rsidRPr="002D1708">
        <w:rPr>
          <w:rPrChange w:id="5598" w:author="xiaox" w:date="2016-10-26T09:42:00Z">
            <w:rPr>
              <w:sz w:val="24"/>
            </w:rPr>
          </w:rPrChange>
        </w:rPr>
        <w:t>1</w:t>
      </w:r>
      <w:r w:rsidRPr="002D1708">
        <w:rPr>
          <w:rFonts w:hint="eastAsia"/>
          <w:rPrChange w:id="5599" w:author="xiaox" w:date="2016-10-26T09:42:00Z">
            <w:rPr>
              <w:rFonts w:hint="eastAsia"/>
              <w:sz w:val="24"/>
            </w:rPr>
          </w:rPrChange>
        </w:rPr>
        <w:t>、变更基金合同涉及法律法规规定或本</w:t>
      </w:r>
      <w:ins w:id="5600" w:author="xiaox" w:date="2016-10-26T09:42:00Z">
        <w:r w:rsidR="00A60438">
          <w:rPr>
            <w:rFonts w:hint="eastAsia"/>
            <w:bCs/>
            <w:szCs w:val="21"/>
          </w:rPr>
          <w:t>基金</w:t>
        </w:r>
      </w:ins>
      <w:r w:rsidRPr="002D1708">
        <w:rPr>
          <w:rFonts w:hint="eastAsia"/>
          <w:rPrChange w:id="5601" w:author="xiaox" w:date="2016-10-26T09:42:00Z">
            <w:rPr>
              <w:rFonts w:hint="eastAsia"/>
              <w:sz w:val="24"/>
            </w:rPr>
          </w:rPrChange>
        </w:rPr>
        <w:t>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rsidR="00297D5F" w:rsidRPr="00297D5F" w:rsidRDefault="009E2993">
      <w:pPr>
        <w:spacing w:line="360" w:lineRule="auto"/>
        <w:ind w:firstLineChars="200" w:firstLine="480"/>
        <w:rPr>
          <w:rPrChange w:id="5602" w:author="xiaox" w:date="2016-10-26T09:42:00Z">
            <w:rPr>
              <w:sz w:val="24"/>
            </w:rPr>
          </w:rPrChange>
        </w:rPr>
      </w:pPr>
      <w:del w:id="5603" w:author="xiaox" w:date="2016-10-26T09:42:00Z">
        <w:r>
          <w:rPr>
            <w:rFonts w:hint="eastAsia"/>
            <w:bCs/>
            <w:sz w:val="24"/>
          </w:rPr>
          <w:delText xml:space="preserve"> </w:delText>
        </w:r>
      </w:del>
      <w:r w:rsidR="002D1708" w:rsidRPr="002D1708">
        <w:rPr>
          <w:rPrChange w:id="5604" w:author="xiaox" w:date="2016-10-26T09:42:00Z">
            <w:rPr>
              <w:sz w:val="24"/>
            </w:rPr>
          </w:rPrChange>
        </w:rPr>
        <w:t>2</w:t>
      </w:r>
      <w:r w:rsidR="002D1708" w:rsidRPr="002D1708">
        <w:rPr>
          <w:rFonts w:hint="eastAsia"/>
          <w:rPrChange w:id="5605" w:author="xiaox" w:date="2016-10-26T09:42:00Z">
            <w:rPr>
              <w:rFonts w:hint="eastAsia"/>
              <w:sz w:val="24"/>
            </w:rPr>
          </w:rPrChange>
        </w:rPr>
        <w:t>、关于《基金合同》变更的基金份额持有人大会决议</w:t>
      </w:r>
      <w:del w:id="5606" w:author="xiaox" w:date="2016-10-26T09:42:00Z">
        <w:r>
          <w:rPr>
            <w:bCs/>
            <w:sz w:val="24"/>
          </w:rPr>
          <w:delText>经中国证监会核准</w:delText>
        </w:r>
      </w:del>
      <w:ins w:id="5607" w:author="xiaox" w:date="2016-10-26T09:42:00Z">
        <w:r w:rsidR="00473770" w:rsidRPr="00473770">
          <w:rPr>
            <w:rFonts w:hint="eastAsia"/>
            <w:bCs/>
            <w:szCs w:val="21"/>
          </w:rPr>
          <w:t>自表决通过之日起</w:t>
        </w:r>
      </w:ins>
      <w:r w:rsidR="002D1708" w:rsidRPr="002D1708">
        <w:rPr>
          <w:rFonts w:hint="eastAsia"/>
          <w:rPrChange w:id="5608" w:author="xiaox" w:date="2016-10-26T09:42:00Z">
            <w:rPr>
              <w:rFonts w:hint="eastAsia"/>
              <w:sz w:val="24"/>
            </w:rPr>
          </w:rPrChange>
        </w:rPr>
        <w:t>生效</w:t>
      </w:r>
      <w:del w:id="5609" w:author="xiaox" w:date="2016-10-26T09:42:00Z">
        <w:r>
          <w:rPr>
            <w:bCs/>
            <w:sz w:val="24"/>
          </w:rPr>
          <w:delText>后方可执行</w:delText>
        </w:r>
      </w:del>
      <w:r w:rsidR="002D1708" w:rsidRPr="002D1708">
        <w:rPr>
          <w:rFonts w:hint="eastAsia"/>
          <w:rPrChange w:id="5610" w:author="xiaox" w:date="2016-10-26T09:42:00Z">
            <w:rPr>
              <w:rFonts w:hint="eastAsia"/>
              <w:sz w:val="24"/>
            </w:rPr>
          </w:rPrChange>
        </w:rPr>
        <w:t>，自决议生效后两日内在指定</w:t>
      </w:r>
      <w:del w:id="5611" w:author="xiaox" w:date="2016-10-26T09:42:00Z">
        <w:r>
          <w:rPr>
            <w:bCs/>
            <w:sz w:val="24"/>
          </w:rPr>
          <w:delText>媒体</w:delText>
        </w:r>
      </w:del>
      <w:ins w:id="5612" w:author="xiaox" w:date="2016-10-26T09:42:00Z">
        <w:r w:rsidR="00473770" w:rsidRPr="00473770">
          <w:rPr>
            <w:rFonts w:hint="eastAsia"/>
            <w:bCs/>
            <w:szCs w:val="21"/>
          </w:rPr>
          <w:t>媒介</w:t>
        </w:r>
      </w:ins>
      <w:r w:rsidR="002D1708" w:rsidRPr="002D1708">
        <w:rPr>
          <w:rFonts w:hint="eastAsia"/>
          <w:rPrChange w:id="5613" w:author="xiaox" w:date="2016-10-26T09:42:00Z">
            <w:rPr>
              <w:rFonts w:hint="eastAsia"/>
              <w:sz w:val="24"/>
            </w:rPr>
          </w:rPrChange>
        </w:rPr>
        <w:t>公告。</w:t>
      </w:r>
    </w:p>
    <w:p w:rsidR="002D1708" w:rsidRPr="002D1708" w:rsidRDefault="002D1708" w:rsidP="002D1708">
      <w:pPr>
        <w:spacing w:line="360" w:lineRule="auto"/>
        <w:ind w:firstLineChars="200" w:firstLine="420"/>
        <w:rPr>
          <w:rPrChange w:id="5614" w:author="xiaox" w:date="2016-10-26T09:42:00Z">
            <w:rPr>
              <w:sz w:val="24"/>
              <w:highlight w:val="yellow"/>
            </w:rPr>
          </w:rPrChange>
        </w:rPr>
        <w:pPrChange w:id="5615" w:author="xiaox" w:date="2016-10-26T09:42:00Z">
          <w:pPr>
            <w:spacing w:line="360" w:lineRule="auto"/>
            <w:ind w:firstLineChars="200" w:firstLine="480"/>
          </w:pPr>
        </w:pPrChange>
      </w:pPr>
      <w:r w:rsidRPr="002D1708">
        <w:rPr>
          <w:rFonts w:hint="eastAsia"/>
          <w:rPrChange w:id="5616" w:author="xiaox" w:date="2016-10-26T09:42:00Z">
            <w:rPr>
              <w:rFonts w:hint="eastAsia"/>
              <w:sz w:val="24"/>
              <w:highlight w:val="yellow"/>
            </w:rPr>
          </w:rPrChange>
        </w:rPr>
        <w:t>二、《基金合同》的终止事由</w:t>
      </w:r>
    </w:p>
    <w:p w:rsidR="002D1708" w:rsidRPr="002D1708" w:rsidRDefault="002D1708" w:rsidP="002D1708">
      <w:pPr>
        <w:spacing w:line="360" w:lineRule="auto"/>
        <w:ind w:firstLineChars="200" w:firstLine="420"/>
        <w:rPr>
          <w:rPrChange w:id="5617" w:author="xiaox" w:date="2016-10-26T09:42:00Z">
            <w:rPr>
              <w:sz w:val="24"/>
            </w:rPr>
          </w:rPrChange>
        </w:rPr>
        <w:pPrChange w:id="5618" w:author="xiaox" w:date="2016-10-26T09:42:00Z">
          <w:pPr>
            <w:spacing w:line="360" w:lineRule="auto"/>
            <w:ind w:firstLineChars="200" w:firstLine="480"/>
          </w:pPr>
        </w:pPrChange>
      </w:pPr>
      <w:r w:rsidRPr="002D1708">
        <w:rPr>
          <w:rFonts w:hint="eastAsia"/>
          <w:rPrChange w:id="5619" w:author="xiaox" w:date="2016-10-26T09:42:00Z">
            <w:rPr>
              <w:rFonts w:hint="eastAsia"/>
              <w:sz w:val="24"/>
            </w:rPr>
          </w:rPrChange>
        </w:rPr>
        <w:t>有下列情形之一的，《基金合同》应当终止：</w:t>
      </w:r>
    </w:p>
    <w:p w:rsidR="002D1708" w:rsidRPr="002D1708" w:rsidRDefault="002D1708" w:rsidP="002D1708">
      <w:pPr>
        <w:spacing w:line="360" w:lineRule="auto"/>
        <w:ind w:firstLineChars="200" w:firstLine="420"/>
        <w:rPr>
          <w:rPrChange w:id="5620" w:author="xiaox" w:date="2016-10-26T09:42:00Z">
            <w:rPr>
              <w:sz w:val="24"/>
            </w:rPr>
          </w:rPrChange>
        </w:rPr>
        <w:pPrChange w:id="5621" w:author="xiaox" w:date="2016-10-26T09:42:00Z">
          <w:pPr>
            <w:spacing w:line="360" w:lineRule="auto"/>
            <w:ind w:firstLineChars="200" w:firstLine="480"/>
          </w:pPr>
        </w:pPrChange>
      </w:pPr>
      <w:r w:rsidRPr="002D1708">
        <w:rPr>
          <w:rPrChange w:id="5622" w:author="xiaox" w:date="2016-10-26T09:42:00Z">
            <w:rPr>
              <w:sz w:val="24"/>
            </w:rPr>
          </w:rPrChange>
        </w:rPr>
        <w:t>1</w:t>
      </w:r>
      <w:r w:rsidRPr="002D1708">
        <w:rPr>
          <w:rFonts w:hint="eastAsia"/>
          <w:rPrChange w:id="5623" w:author="xiaox" w:date="2016-10-26T09:42:00Z">
            <w:rPr>
              <w:rFonts w:hint="eastAsia"/>
              <w:sz w:val="24"/>
            </w:rPr>
          </w:rPrChange>
        </w:rPr>
        <w:t>、基金份额持有人大会决定终止的</w:t>
      </w:r>
      <w:del w:id="5624" w:author="xiaox" w:date="2016-10-26T09:42:00Z">
        <w:r w:rsidR="009E2993">
          <w:rPr>
            <w:bCs/>
            <w:sz w:val="24"/>
          </w:rPr>
          <w:delText>；</w:delText>
        </w:r>
      </w:del>
      <w:ins w:id="562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626" w:author="xiaox" w:date="2016-10-26T09:42:00Z">
            <w:rPr>
              <w:sz w:val="24"/>
            </w:rPr>
          </w:rPrChange>
        </w:rPr>
        <w:pPrChange w:id="5627" w:author="xiaox" w:date="2016-10-26T09:42:00Z">
          <w:pPr>
            <w:spacing w:line="360" w:lineRule="auto"/>
            <w:ind w:firstLineChars="200" w:firstLine="480"/>
          </w:pPr>
        </w:pPrChange>
      </w:pPr>
      <w:r w:rsidRPr="002D1708">
        <w:rPr>
          <w:rPrChange w:id="5628" w:author="xiaox" w:date="2016-10-26T09:42:00Z">
            <w:rPr>
              <w:sz w:val="24"/>
            </w:rPr>
          </w:rPrChange>
        </w:rPr>
        <w:t>2</w:t>
      </w:r>
      <w:r w:rsidRPr="002D1708">
        <w:rPr>
          <w:rFonts w:hint="eastAsia"/>
          <w:rPrChange w:id="5629" w:author="xiaox" w:date="2016-10-26T09:42:00Z">
            <w:rPr>
              <w:rFonts w:hint="eastAsia"/>
              <w:sz w:val="24"/>
            </w:rPr>
          </w:rPrChange>
        </w:rPr>
        <w:t>、基金管理人、基金托管人职责终止，在</w:t>
      </w:r>
      <w:r w:rsidRPr="002D1708">
        <w:rPr>
          <w:rPrChange w:id="5630" w:author="xiaox" w:date="2016-10-26T09:42:00Z">
            <w:rPr>
              <w:sz w:val="24"/>
            </w:rPr>
          </w:rPrChange>
        </w:rPr>
        <w:t>6</w:t>
      </w:r>
      <w:r w:rsidRPr="002D1708">
        <w:rPr>
          <w:rFonts w:hint="eastAsia"/>
          <w:rPrChange w:id="5631" w:author="xiaox" w:date="2016-10-26T09:42:00Z">
            <w:rPr>
              <w:rFonts w:hint="eastAsia"/>
              <w:sz w:val="24"/>
            </w:rPr>
          </w:rPrChange>
        </w:rPr>
        <w:t>个月内没有新基金管理人、新基金托管人承接的</w:t>
      </w:r>
      <w:del w:id="5632" w:author="xiaox" w:date="2016-10-26T09:42:00Z">
        <w:r w:rsidR="009E2993">
          <w:rPr>
            <w:bCs/>
            <w:sz w:val="24"/>
          </w:rPr>
          <w:delText>；</w:delText>
        </w:r>
      </w:del>
      <w:ins w:id="5633" w:author="xiaox" w:date="2016-10-26T09:42:00Z">
        <w:r w:rsidR="000B386B">
          <w:rPr>
            <w:rFonts w:hint="eastAsia"/>
            <w:bCs/>
            <w:szCs w:val="21"/>
          </w:rPr>
          <w:t>。</w:t>
        </w:r>
      </w:ins>
    </w:p>
    <w:p w:rsidR="00297D5F" w:rsidRPr="00297D5F" w:rsidRDefault="009E2993">
      <w:pPr>
        <w:spacing w:line="360" w:lineRule="auto"/>
        <w:ind w:firstLineChars="200" w:firstLine="480"/>
        <w:rPr>
          <w:rPrChange w:id="5634" w:author="xiaox" w:date="2016-10-26T09:42:00Z">
            <w:rPr>
              <w:sz w:val="24"/>
            </w:rPr>
          </w:rPrChange>
        </w:rPr>
      </w:pPr>
      <w:del w:id="5635" w:author="xiaox" w:date="2016-10-26T09:42:00Z">
        <w:r>
          <w:rPr>
            <w:rFonts w:hint="eastAsia"/>
            <w:bCs/>
            <w:sz w:val="24"/>
          </w:rPr>
          <w:delText>4</w:delText>
        </w:r>
      </w:del>
      <w:ins w:id="5636" w:author="xiaox" w:date="2016-10-26T09:42:00Z">
        <w:r w:rsidR="00473770" w:rsidRPr="00473770">
          <w:rPr>
            <w:bCs/>
            <w:szCs w:val="21"/>
          </w:rPr>
          <w:t>3</w:t>
        </w:r>
      </w:ins>
      <w:r w:rsidR="002D1708" w:rsidRPr="002D1708">
        <w:rPr>
          <w:rFonts w:hint="eastAsia"/>
          <w:rPrChange w:id="5637" w:author="xiaox" w:date="2016-10-26T09:42:00Z">
            <w:rPr>
              <w:rFonts w:hint="eastAsia"/>
              <w:sz w:val="24"/>
            </w:rPr>
          </w:rPrChange>
        </w:rPr>
        <w:t>、《基金合同》约定的其他情形</w:t>
      </w:r>
      <w:del w:id="5638" w:author="xiaox" w:date="2016-10-26T09:42:00Z">
        <w:r>
          <w:rPr>
            <w:bCs/>
            <w:sz w:val="24"/>
          </w:rPr>
          <w:delText>；</w:delText>
        </w:r>
      </w:del>
      <w:ins w:id="5639" w:author="xiaox" w:date="2016-10-26T09:42:00Z">
        <w:r w:rsidR="000B386B">
          <w:rPr>
            <w:rFonts w:hint="eastAsia"/>
            <w:bCs/>
            <w:szCs w:val="21"/>
          </w:rPr>
          <w:t>。</w:t>
        </w:r>
      </w:ins>
    </w:p>
    <w:p w:rsidR="00297D5F" w:rsidRPr="00297D5F" w:rsidRDefault="009E2993">
      <w:pPr>
        <w:spacing w:line="360" w:lineRule="auto"/>
        <w:ind w:firstLineChars="200" w:firstLine="480"/>
        <w:rPr>
          <w:rPrChange w:id="5640" w:author="xiaox" w:date="2016-10-26T09:42:00Z">
            <w:rPr>
              <w:sz w:val="24"/>
            </w:rPr>
          </w:rPrChange>
        </w:rPr>
      </w:pPr>
      <w:del w:id="5641" w:author="xiaox" w:date="2016-10-26T09:42:00Z">
        <w:r>
          <w:rPr>
            <w:rFonts w:hint="eastAsia"/>
            <w:bCs/>
            <w:sz w:val="24"/>
          </w:rPr>
          <w:delText>5</w:delText>
        </w:r>
      </w:del>
      <w:ins w:id="5642" w:author="xiaox" w:date="2016-10-26T09:42:00Z">
        <w:r w:rsidR="00473770" w:rsidRPr="00473770">
          <w:rPr>
            <w:bCs/>
            <w:szCs w:val="21"/>
          </w:rPr>
          <w:t>4</w:t>
        </w:r>
      </w:ins>
      <w:r w:rsidR="002D1708" w:rsidRPr="002D1708">
        <w:rPr>
          <w:rFonts w:hint="eastAsia"/>
          <w:rPrChange w:id="5643" w:author="xiaox" w:date="2016-10-26T09:42:00Z">
            <w:rPr>
              <w:rFonts w:hint="eastAsia"/>
              <w:sz w:val="24"/>
            </w:rPr>
          </w:rPrChange>
        </w:rPr>
        <w:t>、相关法律法规和中国证监会规定的其他情况。</w:t>
      </w:r>
    </w:p>
    <w:p w:rsidR="002D1708" w:rsidRPr="002D1708" w:rsidRDefault="002D1708" w:rsidP="002D1708">
      <w:pPr>
        <w:spacing w:line="360" w:lineRule="auto"/>
        <w:ind w:firstLineChars="200" w:firstLine="420"/>
        <w:rPr>
          <w:rPrChange w:id="5644" w:author="xiaox" w:date="2016-10-26T09:42:00Z">
            <w:rPr>
              <w:sz w:val="24"/>
            </w:rPr>
          </w:rPrChange>
        </w:rPr>
        <w:pPrChange w:id="5645" w:author="xiaox" w:date="2016-10-26T09:42:00Z">
          <w:pPr>
            <w:spacing w:line="360" w:lineRule="auto"/>
            <w:ind w:firstLineChars="200" w:firstLine="480"/>
          </w:pPr>
        </w:pPrChange>
      </w:pPr>
      <w:r w:rsidRPr="002D1708">
        <w:rPr>
          <w:rFonts w:hint="eastAsia"/>
          <w:rPrChange w:id="5646" w:author="xiaox" w:date="2016-10-26T09:42:00Z">
            <w:rPr>
              <w:rFonts w:hint="eastAsia"/>
              <w:sz w:val="24"/>
            </w:rPr>
          </w:rPrChange>
        </w:rPr>
        <w:t>三、基金财产的清算</w:t>
      </w:r>
    </w:p>
    <w:p w:rsidR="002D1708" w:rsidRPr="002D1708" w:rsidRDefault="002D1708" w:rsidP="002D1708">
      <w:pPr>
        <w:spacing w:line="360" w:lineRule="auto"/>
        <w:ind w:firstLineChars="200" w:firstLine="420"/>
        <w:rPr>
          <w:rPrChange w:id="5647" w:author="xiaox" w:date="2016-10-26T09:42:00Z">
            <w:rPr>
              <w:sz w:val="24"/>
            </w:rPr>
          </w:rPrChange>
        </w:rPr>
        <w:pPrChange w:id="5648" w:author="xiaox" w:date="2016-10-26T09:42:00Z">
          <w:pPr>
            <w:spacing w:line="360" w:lineRule="auto"/>
            <w:ind w:firstLineChars="200" w:firstLine="480"/>
          </w:pPr>
        </w:pPrChange>
      </w:pPr>
      <w:r w:rsidRPr="002D1708">
        <w:rPr>
          <w:rPrChange w:id="5649" w:author="xiaox" w:date="2016-10-26T09:42:00Z">
            <w:rPr>
              <w:sz w:val="24"/>
            </w:rPr>
          </w:rPrChange>
        </w:rPr>
        <w:t>1</w:t>
      </w:r>
      <w:r w:rsidRPr="002D1708">
        <w:rPr>
          <w:rFonts w:hint="eastAsia"/>
          <w:rPrChange w:id="5650" w:author="xiaox" w:date="2016-10-26T09:42:00Z">
            <w:rPr>
              <w:rFonts w:hint="eastAsia"/>
              <w:sz w:val="24"/>
            </w:rPr>
          </w:rPrChange>
        </w:rPr>
        <w:t>、基金财产清算小组：自出现《基金合同》终止事由之日起</w:t>
      </w:r>
      <w:r w:rsidRPr="002D1708">
        <w:rPr>
          <w:rPrChange w:id="5651" w:author="xiaox" w:date="2016-10-26T09:42:00Z">
            <w:rPr>
              <w:sz w:val="24"/>
            </w:rPr>
          </w:rPrChange>
        </w:rPr>
        <w:t>30</w:t>
      </w:r>
      <w:r w:rsidRPr="002D1708">
        <w:rPr>
          <w:rFonts w:hint="eastAsia"/>
          <w:rPrChange w:id="5652" w:author="xiaox" w:date="2016-10-26T09:42:00Z">
            <w:rPr>
              <w:rFonts w:hint="eastAsia"/>
              <w:sz w:val="24"/>
            </w:rPr>
          </w:rPrChange>
        </w:rPr>
        <w:t>个工作日内成立清算小组，基金管理人组织基金财产清算小组并在中国证监会的监督下进行基金清算。</w:t>
      </w:r>
    </w:p>
    <w:p w:rsidR="002D1708" w:rsidRPr="002D1708" w:rsidRDefault="002D1708" w:rsidP="002D1708">
      <w:pPr>
        <w:spacing w:line="360" w:lineRule="auto"/>
        <w:ind w:firstLineChars="200" w:firstLine="420"/>
        <w:rPr>
          <w:rPrChange w:id="5653" w:author="xiaox" w:date="2016-10-26T09:42:00Z">
            <w:rPr>
              <w:sz w:val="24"/>
            </w:rPr>
          </w:rPrChange>
        </w:rPr>
        <w:pPrChange w:id="5654" w:author="xiaox" w:date="2016-10-26T09:42:00Z">
          <w:pPr>
            <w:spacing w:line="360" w:lineRule="auto"/>
            <w:ind w:firstLineChars="200" w:firstLine="480"/>
          </w:pPr>
        </w:pPrChange>
      </w:pPr>
      <w:r w:rsidRPr="002D1708">
        <w:rPr>
          <w:rPrChange w:id="5655" w:author="xiaox" w:date="2016-10-26T09:42:00Z">
            <w:rPr>
              <w:sz w:val="24"/>
            </w:rPr>
          </w:rPrChange>
        </w:rPr>
        <w:t>2</w:t>
      </w:r>
      <w:r w:rsidRPr="002D1708">
        <w:rPr>
          <w:rFonts w:hint="eastAsia"/>
          <w:rPrChange w:id="5656" w:author="xiaox" w:date="2016-10-26T09:42:00Z">
            <w:rPr>
              <w:rFonts w:hint="eastAsia"/>
              <w:sz w:val="24"/>
            </w:rPr>
          </w:rPrChange>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2D1708" w:rsidRPr="002D1708" w:rsidRDefault="002D1708" w:rsidP="002D1708">
      <w:pPr>
        <w:spacing w:line="360" w:lineRule="auto"/>
        <w:ind w:firstLineChars="200" w:firstLine="420"/>
        <w:rPr>
          <w:rPrChange w:id="5657" w:author="xiaox" w:date="2016-10-26T09:42:00Z">
            <w:rPr>
              <w:sz w:val="24"/>
            </w:rPr>
          </w:rPrChange>
        </w:rPr>
        <w:pPrChange w:id="5658" w:author="xiaox" w:date="2016-10-26T09:42:00Z">
          <w:pPr>
            <w:spacing w:line="360" w:lineRule="auto"/>
            <w:ind w:firstLineChars="200" w:firstLine="480"/>
          </w:pPr>
        </w:pPrChange>
      </w:pPr>
      <w:r w:rsidRPr="002D1708">
        <w:rPr>
          <w:rPrChange w:id="5659" w:author="xiaox" w:date="2016-10-26T09:42:00Z">
            <w:rPr>
              <w:sz w:val="24"/>
            </w:rPr>
          </w:rPrChange>
        </w:rPr>
        <w:t>3</w:t>
      </w:r>
      <w:r w:rsidRPr="002D1708">
        <w:rPr>
          <w:rFonts w:hint="eastAsia"/>
          <w:rPrChange w:id="5660" w:author="xiaox" w:date="2016-10-26T09:42:00Z">
            <w:rPr>
              <w:rFonts w:hint="eastAsia"/>
              <w:sz w:val="24"/>
            </w:rPr>
          </w:rPrChange>
        </w:rPr>
        <w:t>、基金财产清算小组职责：基金财产清算小组负责基金财产的保管、清理、估价、变现和分配。基金财产清算小组可以依法进行必要的民事活动。</w:t>
      </w:r>
    </w:p>
    <w:p w:rsidR="002D1708" w:rsidRPr="002D1708" w:rsidRDefault="002D1708" w:rsidP="002D1708">
      <w:pPr>
        <w:spacing w:line="360" w:lineRule="auto"/>
        <w:ind w:firstLineChars="200" w:firstLine="420"/>
        <w:rPr>
          <w:rPrChange w:id="5661" w:author="xiaox" w:date="2016-10-26T09:42:00Z">
            <w:rPr>
              <w:sz w:val="24"/>
            </w:rPr>
          </w:rPrChange>
        </w:rPr>
        <w:pPrChange w:id="5662" w:author="xiaox" w:date="2016-10-26T09:42:00Z">
          <w:pPr>
            <w:spacing w:line="360" w:lineRule="auto"/>
            <w:ind w:firstLineChars="200" w:firstLine="480"/>
          </w:pPr>
        </w:pPrChange>
      </w:pPr>
      <w:r w:rsidRPr="002D1708">
        <w:rPr>
          <w:rPrChange w:id="5663" w:author="xiaox" w:date="2016-10-26T09:42:00Z">
            <w:rPr>
              <w:sz w:val="24"/>
            </w:rPr>
          </w:rPrChange>
        </w:rPr>
        <w:t>4</w:t>
      </w:r>
      <w:r w:rsidRPr="002D1708">
        <w:rPr>
          <w:rFonts w:hint="eastAsia"/>
          <w:rPrChange w:id="5664" w:author="xiaox" w:date="2016-10-26T09:42:00Z">
            <w:rPr>
              <w:rFonts w:hint="eastAsia"/>
              <w:sz w:val="24"/>
            </w:rPr>
          </w:rPrChange>
        </w:rPr>
        <w:t>、基金财产清算程序：</w:t>
      </w:r>
    </w:p>
    <w:p w:rsidR="002D1708" w:rsidRPr="002D1708" w:rsidRDefault="002D1708" w:rsidP="002D1708">
      <w:pPr>
        <w:spacing w:line="360" w:lineRule="auto"/>
        <w:ind w:firstLineChars="200" w:firstLine="420"/>
        <w:rPr>
          <w:rPrChange w:id="5665" w:author="xiaox" w:date="2016-10-26T09:42:00Z">
            <w:rPr>
              <w:sz w:val="24"/>
            </w:rPr>
          </w:rPrChange>
        </w:rPr>
        <w:pPrChange w:id="5666" w:author="xiaox" w:date="2016-10-26T09:42:00Z">
          <w:pPr>
            <w:spacing w:line="360" w:lineRule="auto"/>
            <w:ind w:firstLineChars="200" w:firstLine="480"/>
          </w:pPr>
        </w:pPrChange>
      </w:pPr>
      <w:r w:rsidRPr="002D1708">
        <w:rPr>
          <w:rFonts w:hint="eastAsia"/>
          <w:rPrChange w:id="5667" w:author="xiaox" w:date="2016-10-26T09:42:00Z">
            <w:rPr>
              <w:rFonts w:hint="eastAsia"/>
              <w:sz w:val="24"/>
            </w:rPr>
          </w:rPrChange>
        </w:rPr>
        <w:lastRenderedPageBreak/>
        <w:t>（</w:t>
      </w:r>
      <w:r w:rsidRPr="002D1708">
        <w:rPr>
          <w:rPrChange w:id="5668" w:author="xiaox" w:date="2016-10-26T09:42:00Z">
            <w:rPr>
              <w:sz w:val="24"/>
            </w:rPr>
          </w:rPrChange>
        </w:rPr>
        <w:t>1</w:t>
      </w:r>
      <w:r w:rsidRPr="002D1708">
        <w:rPr>
          <w:rFonts w:hint="eastAsia"/>
          <w:rPrChange w:id="5669" w:author="xiaox" w:date="2016-10-26T09:42:00Z">
            <w:rPr>
              <w:rFonts w:hint="eastAsia"/>
              <w:sz w:val="24"/>
            </w:rPr>
          </w:rPrChange>
        </w:rPr>
        <w:t>）《基金合同》终止情形出现时，由基金财产清算小组统一接管基金</w:t>
      </w:r>
      <w:del w:id="5670" w:author="xiaox" w:date="2016-10-26T09:42:00Z">
        <w:r w:rsidR="009E2993">
          <w:rPr>
            <w:bCs/>
            <w:sz w:val="24"/>
          </w:rPr>
          <w:delText>；</w:delText>
        </w:r>
      </w:del>
      <w:ins w:id="567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672" w:author="xiaox" w:date="2016-10-26T09:42:00Z">
            <w:rPr>
              <w:sz w:val="24"/>
            </w:rPr>
          </w:rPrChange>
        </w:rPr>
        <w:pPrChange w:id="5673" w:author="xiaox" w:date="2016-10-26T09:42:00Z">
          <w:pPr>
            <w:spacing w:line="360" w:lineRule="auto"/>
            <w:ind w:firstLineChars="200" w:firstLine="480"/>
          </w:pPr>
        </w:pPrChange>
      </w:pPr>
      <w:r w:rsidRPr="002D1708">
        <w:rPr>
          <w:rFonts w:hint="eastAsia"/>
          <w:rPrChange w:id="5674" w:author="xiaox" w:date="2016-10-26T09:42:00Z">
            <w:rPr>
              <w:rFonts w:hint="eastAsia"/>
              <w:sz w:val="24"/>
            </w:rPr>
          </w:rPrChange>
        </w:rPr>
        <w:t>（</w:t>
      </w:r>
      <w:r w:rsidRPr="002D1708">
        <w:rPr>
          <w:rPrChange w:id="5675" w:author="xiaox" w:date="2016-10-26T09:42:00Z">
            <w:rPr>
              <w:sz w:val="24"/>
            </w:rPr>
          </w:rPrChange>
        </w:rPr>
        <w:t>2</w:t>
      </w:r>
      <w:r w:rsidRPr="002D1708">
        <w:rPr>
          <w:rFonts w:hint="eastAsia"/>
          <w:rPrChange w:id="5676" w:author="xiaox" w:date="2016-10-26T09:42:00Z">
            <w:rPr>
              <w:rFonts w:hint="eastAsia"/>
              <w:sz w:val="24"/>
            </w:rPr>
          </w:rPrChange>
        </w:rPr>
        <w:t>）对基金财产和债权债务进行清理和确认</w:t>
      </w:r>
      <w:del w:id="5677" w:author="xiaox" w:date="2016-10-26T09:42:00Z">
        <w:r w:rsidR="009E2993">
          <w:rPr>
            <w:bCs/>
            <w:sz w:val="24"/>
          </w:rPr>
          <w:delText>；</w:delText>
        </w:r>
      </w:del>
      <w:ins w:id="5678"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679" w:author="xiaox" w:date="2016-10-26T09:42:00Z">
            <w:rPr>
              <w:sz w:val="24"/>
            </w:rPr>
          </w:rPrChange>
        </w:rPr>
        <w:pPrChange w:id="5680" w:author="xiaox" w:date="2016-10-26T09:42:00Z">
          <w:pPr>
            <w:spacing w:line="360" w:lineRule="auto"/>
            <w:ind w:firstLineChars="200" w:firstLine="480"/>
          </w:pPr>
        </w:pPrChange>
      </w:pPr>
      <w:r w:rsidRPr="002D1708">
        <w:rPr>
          <w:rFonts w:hint="eastAsia"/>
          <w:rPrChange w:id="5681" w:author="xiaox" w:date="2016-10-26T09:42:00Z">
            <w:rPr>
              <w:rFonts w:hint="eastAsia"/>
              <w:sz w:val="24"/>
            </w:rPr>
          </w:rPrChange>
        </w:rPr>
        <w:t>（</w:t>
      </w:r>
      <w:r w:rsidRPr="002D1708">
        <w:rPr>
          <w:rPrChange w:id="5682" w:author="xiaox" w:date="2016-10-26T09:42:00Z">
            <w:rPr>
              <w:sz w:val="24"/>
            </w:rPr>
          </w:rPrChange>
        </w:rPr>
        <w:t>3</w:t>
      </w:r>
      <w:r w:rsidRPr="002D1708">
        <w:rPr>
          <w:rFonts w:hint="eastAsia"/>
          <w:rPrChange w:id="5683" w:author="xiaox" w:date="2016-10-26T09:42:00Z">
            <w:rPr>
              <w:rFonts w:hint="eastAsia"/>
              <w:sz w:val="24"/>
            </w:rPr>
          </w:rPrChange>
        </w:rPr>
        <w:t>）对基金财产进行估值和变现</w:t>
      </w:r>
      <w:del w:id="5684" w:author="xiaox" w:date="2016-10-26T09:42:00Z">
        <w:r w:rsidR="009E2993">
          <w:rPr>
            <w:bCs/>
            <w:sz w:val="24"/>
          </w:rPr>
          <w:delText>；</w:delText>
        </w:r>
      </w:del>
      <w:ins w:id="5685"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686" w:author="xiaox" w:date="2016-10-26T09:42:00Z">
            <w:rPr>
              <w:sz w:val="24"/>
            </w:rPr>
          </w:rPrChange>
        </w:rPr>
        <w:pPrChange w:id="5687" w:author="xiaox" w:date="2016-10-26T09:42:00Z">
          <w:pPr>
            <w:spacing w:line="360" w:lineRule="auto"/>
            <w:ind w:firstLineChars="200" w:firstLine="480"/>
          </w:pPr>
        </w:pPrChange>
      </w:pPr>
      <w:r w:rsidRPr="002D1708">
        <w:rPr>
          <w:rFonts w:hint="eastAsia"/>
          <w:rPrChange w:id="5688" w:author="xiaox" w:date="2016-10-26T09:42:00Z">
            <w:rPr>
              <w:rFonts w:hint="eastAsia"/>
              <w:sz w:val="24"/>
            </w:rPr>
          </w:rPrChange>
        </w:rPr>
        <w:t>（</w:t>
      </w:r>
      <w:r w:rsidRPr="002D1708">
        <w:rPr>
          <w:rPrChange w:id="5689" w:author="xiaox" w:date="2016-10-26T09:42:00Z">
            <w:rPr>
              <w:sz w:val="24"/>
            </w:rPr>
          </w:rPrChange>
        </w:rPr>
        <w:t>4</w:t>
      </w:r>
      <w:r w:rsidRPr="002D1708">
        <w:rPr>
          <w:rFonts w:hint="eastAsia"/>
          <w:rPrChange w:id="5690" w:author="xiaox" w:date="2016-10-26T09:42:00Z">
            <w:rPr>
              <w:rFonts w:hint="eastAsia"/>
              <w:sz w:val="24"/>
            </w:rPr>
          </w:rPrChange>
        </w:rPr>
        <w:t>）制作清算报告</w:t>
      </w:r>
      <w:del w:id="5691" w:author="xiaox" w:date="2016-10-26T09:42:00Z">
        <w:r w:rsidR="009E2993">
          <w:rPr>
            <w:bCs/>
            <w:sz w:val="24"/>
          </w:rPr>
          <w:delText>；</w:delText>
        </w:r>
      </w:del>
      <w:ins w:id="5692"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693" w:author="xiaox" w:date="2016-10-26T09:42:00Z">
            <w:rPr>
              <w:sz w:val="24"/>
            </w:rPr>
          </w:rPrChange>
        </w:rPr>
        <w:pPrChange w:id="5694" w:author="xiaox" w:date="2016-10-26T09:42:00Z">
          <w:pPr>
            <w:spacing w:line="360" w:lineRule="auto"/>
            <w:ind w:firstLineChars="200" w:firstLine="480"/>
          </w:pPr>
        </w:pPrChange>
      </w:pPr>
      <w:r w:rsidRPr="002D1708">
        <w:rPr>
          <w:rFonts w:hint="eastAsia"/>
          <w:rPrChange w:id="5695" w:author="xiaox" w:date="2016-10-26T09:42:00Z">
            <w:rPr>
              <w:rFonts w:hint="eastAsia"/>
              <w:sz w:val="24"/>
            </w:rPr>
          </w:rPrChange>
        </w:rPr>
        <w:t>（</w:t>
      </w:r>
      <w:r w:rsidRPr="002D1708">
        <w:rPr>
          <w:rPrChange w:id="5696" w:author="xiaox" w:date="2016-10-26T09:42:00Z">
            <w:rPr>
              <w:sz w:val="24"/>
            </w:rPr>
          </w:rPrChange>
        </w:rPr>
        <w:t>5</w:t>
      </w:r>
      <w:r w:rsidRPr="002D1708">
        <w:rPr>
          <w:rFonts w:hint="eastAsia"/>
          <w:rPrChange w:id="5697" w:author="xiaox" w:date="2016-10-26T09:42:00Z">
            <w:rPr>
              <w:rFonts w:hint="eastAsia"/>
              <w:sz w:val="24"/>
            </w:rPr>
          </w:rPrChange>
        </w:rPr>
        <w:t>）聘请会计师事务所对清算报告进行外部审计，聘请律师事务所对清算报告出具法律意见书</w:t>
      </w:r>
      <w:del w:id="5698" w:author="xiaox" w:date="2016-10-26T09:42:00Z">
        <w:r w:rsidR="009E2993">
          <w:rPr>
            <w:bCs/>
            <w:sz w:val="24"/>
          </w:rPr>
          <w:delText>；</w:delText>
        </w:r>
      </w:del>
      <w:ins w:id="5699"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700" w:author="xiaox" w:date="2016-10-26T09:42:00Z">
            <w:rPr>
              <w:sz w:val="24"/>
            </w:rPr>
          </w:rPrChange>
        </w:rPr>
        <w:pPrChange w:id="5701" w:author="xiaox" w:date="2016-10-26T09:42:00Z">
          <w:pPr>
            <w:spacing w:line="360" w:lineRule="auto"/>
            <w:ind w:firstLineChars="200" w:firstLine="480"/>
          </w:pPr>
        </w:pPrChange>
      </w:pPr>
      <w:r w:rsidRPr="002D1708">
        <w:rPr>
          <w:rFonts w:hint="eastAsia"/>
          <w:rPrChange w:id="5702" w:author="xiaox" w:date="2016-10-26T09:42:00Z">
            <w:rPr>
              <w:rFonts w:hint="eastAsia"/>
              <w:sz w:val="24"/>
            </w:rPr>
          </w:rPrChange>
        </w:rPr>
        <w:t>（</w:t>
      </w:r>
      <w:r w:rsidRPr="002D1708">
        <w:rPr>
          <w:rPrChange w:id="5703" w:author="xiaox" w:date="2016-10-26T09:42:00Z">
            <w:rPr>
              <w:sz w:val="24"/>
            </w:rPr>
          </w:rPrChange>
        </w:rPr>
        <w:t>6</w:t>
      </w:r>
      <w:r w:rsidRPr="002D1708">
        <w:rPr>
          <w:rFonts w:hint="eastAsia"/>
          <w:rPrChange w:id="5704" w:author="xiaox" w:date="2016-10-26T09:42:00Z">
            <w:rPr>
              <w:rFonts w:hint="eastAsia"/>
              <w:sz w:val="24"/>
            </w:rPr>
          </w:rPrChange>
        </w:rPr>
        <w:t>）将清算报告报中国证监会备案并公告。</w:t>
      </w:r>
    </w:p>
    <w:p w:rsidR="002D1708" w:rsidRPr="002D1708" w:rsidRDefault="002D1708" w:rsidP="002D1708">
      <w:pPr>
        <w:spacing w:line="360" w:lineRule="auto"/>
        <w:ind w:firstLineChars="200" w:firstLine="420"/>
        <w:rPr>
          <w:rPrChange w:id="5705" w:author="xiaox" w:date="2016-10-26T09:42:00Z">
            <w:rPr>
              <w:sz w:val="24"/>
            </w:rPr>
          </w:rPrChange>
        </w:rPr>
        <w:pPrChange w:id="5706" w:author="xiaox" w:date="2016-10-26T09:42:00Z">
          <w:pPr>
            <w:spacing w:line="360" w:lineRule="auto"/>
            <w:ind w:firstLineChars="200" w:firstLine="480"/>
          </w:pPr>
        </w:pPrChange>
      </w:pPr>
      <w:r w:rsidRPr="002D1708">
        <w:rPr>
          <w:rFonts w:hint="eastAsia"/>
          <w:rPrChange w:id="5707" w:author="xiaox" w:date="2016-10-26T09:42:00Z">
            <w:rPr>
              <w:rFonts w:hint="eastAsia"/>
              <w:sz w:val="24"/>
            </w:rPr>
          </w:rPrChange>
        </w:rPr>
        <w:t>（</w:t>
      </w:r>
      <w:r w:rsidRPr="002D1708">
        <w:rPr>
          <w:rPrChange w:id="5708" w:author="xiaox" w:date="2016-10-26T09:42:00Z">
            <w:rPr>
              <w:sz w:val="24"/>
            </w:rPr>
          </w:rPrChange>
        </w:rPr>
        <w:t>7</w:t>
      </w:r>
      <w:r w:rsidRPr="002D1708">
        <w:rPr>
          <w:rFonts w:hint="eastAsia"/>
          <w:rPrChange w:id="5709" w:author="xiaox" w:date="2016-10-26T09:42:00Z">
            <w:rPr>
              <w:rFonts w:hint="eastAsia"/>
              <w:sz w:val="24"/>
            </w:rPr>
          </w:rPrChange>
        </w:rPr>
        <w:t>）对基金财产进行分配</w:t>
      </w:r>
      <w:del w:id="5710" w:author="xiaox" w:date="2016-10-26T09:42:00Z">
        <w:r w:rsidR="009E2993">
          <w:rPr>
            <w:bCs/>
            <w:sz w:val="24"/>
          </w:rPr>
          <w:delText>；</w:delText>
        </w:r>
      </w:del>
      <w:ins w:id="5711" w:author="xiaox" w:date="2016-10-26T09:42:00Z">
        <w:r w:rsidR="000B386B">
          <w:rPr>
            <w:rFonts w:hint="eastAsia"/>
            <w:bCs/>
            <w:szCs w:val="21"/>
          </w:rPr>
          <w:t>。</w:t>
        </w:r>
      </w:ins>
    </w:p>
    <w:p w:rsidR="002D1708" w:rsidRPr="002D1708" w:rsidRDefault="002D1708" w:rsidP="002D1708">
      <w:pPr>
        <w:spacing w:line="360" w:lineRule="auto"/>
        <w:ind w:firstLineChars="200" w:firstLine="420"/>
        <w:rPr>
          <w:rPrChange w:id="5712" w:author="xiaox" w:date="2016-10-26T09:42:00Z">
            <w:rPr>
              <w:sz w:val="24"/>
            </w:rPr>
          </w:rPrChange>
        </w:rPr>
        <w:pPrChange w:id="5713" w:author="xiaox" w:date="2016-10-26T09:42:00Z">
          <w:pPr>
            <w:spacing w:line="360" w:lineRule="auto"/>
            <w:ind w:firstLineChars="200" w:firstLine="480"/>
          </w:pPr>
        </w:pPrChange>
      </w:pPr>
      <w:r w:rsidRPr="002D1708">
        <w:rPr>
          <w:rPrChange w:id="5714" w:author="xiaox" w:date="2016-10-26T09:42:00Z">
            <w:rPr>
              <w:sz w:val="24"/>
            </w:rPr>
          </w:rPrChange>
        </w:rPr>
        <w:t>5</w:t>
      </w:r>
      <w:r w:rsidRPr="002D1708">
        <w:rPr>
          <w:rFonts w:hint="eastAsia"/>
          <w:rPrChange w:id="5715" w:author="xiaox" w:date="2016-10-26T09:42:00Z">
            <w:rPr>
              <w:rFonts w:hint="eastAsia"/>
              <w:sz w:val="24"/>
            </w:rPr>
          </w:rPrChange>
        </w:rPr>
        <w:t>、基金财产清算的期限为</w:t>
      </w:r>
      <w:del w:id="5716" w:author="xiaox" w:date="2016-10-26T09:42:00Z">
        <w:r w:rsidR="009E2993">
          <w:rPr>
            <w:bCs/>
            <w:sz w:val="24"/>
            <w:highlight w:val="yellow"/>
          </w:rPr>
          <w:delText xml:space="preserve">      </w:delText>
        </w:r>
      </w:del>
      <w:ins w:id="5717" w:author="xiaox" w:date="2016-10-26T09:42:00Z">
        <w:r w:rsidR="00473770" w:rsidRPr="00473770">
          <w:rPr>
            <w:bCs/>
            <w:szCs w:val="21"/>
          </w:rPr>
          <w:t>6</w:t>
        </w:r>
      </w:ins>
      <w:r w:rsidRPr="002D1708">
        <w:rPr>
          <w:rFonts w:hint="eastAsia"/>
          <w:rPrChange w:id="5718" w:author="xiaox" w:date="2016-10-26T09:42:00Z">
            <w:rPr>
              <w:rFonts w:hint="eastAsia"/>
              <w:sz w:val="24"/>
            </w:rPr>
          </w:rPrChange>
        </w:rPr>
        <w:t>个月。</w:t>
      </w:r>
    </w:p>
    <w:p w:rsidR="002D1708" w:rsidRPr="002D1708" w:rsidRDefault="002D1708" w:rsidP="002D1708">
      <w:pPr>
        <w:spacing w:line="360" w:lineRule="auto"/>
        <w:ind w:firstLineChars="200" w:firstLine="420"/>
        <w:rPr>
          <w:rPrChange w:id="5719" w:author="xiaox" w:date="2016-10-26T09:42:00Z">
            <w:rPr>
              <w:sz w:val="24"/>
            </w:rPr>
          </w:rPrChange>
        </w:rPr>
        <w:pPrChange w:id="5720" w:author="xiaox" w:date="2016-10-26T09:42:00Z">
          <w:pPr>
            <w:spacing w:line="360" w:lineRule="auto"/>
            <w:ind w:firstLineChars="200" w:firstLine="480"/>
          </w:pPr>
        </w:pPrChange>
      </w:pPr>
      <w:r w:rsidRPr="002D1708">
        <w:rPr>
          <w:rFonts w:hint="eastAsia"/>
          <w:rPrChange w:id="5721" w:author="xiaox" w:date="2016-10-26T09:42:00Z">
            <w:rPr>
              <w:rFonts w:hint="eastAsia"/>
              <w:sz w:val="24"/>
            </w:rPr>
          </w:rPrChange>
        </w:rPr>
        <w:t>四、清算费用</w:t>
      </w:r>
    </w:p>
    <w:p w:rsidR="002D1708" w:rsidRPr="002D1708" w:rsidRDefault="002D1708" w:rsidP="002D1708">
      <w:pPr>
        <w:spacing w:line="360" w:lineRule="auto"/>
        <w:ind w:firstLineChars="200" w:firstLine="420"/>
        <w:rPr>
          <w:rPrChange w:id="5722" w:author="xiaox" w:date="2016-10-26T09:42:00Z">
            <w:rPr>
              <w:sz w:val="24"/>
            </w:rPr>
          </w:rPrChange>
        </w:rPr>
        <w:pPrChange w:id="5723" w:author="xiaox" w:date="2016-10-26T09:42:00Z">
          <w:pPr>
            <w:spacing w:line="360" w:lineRule="auto"/>
            <w:ind w:firstLineChars="200" w:firstLine="480"/>
          </w:pPr>
        </w:pPrChange>
      </w:pPr>
      <w:r w:rsidRPr="002D1708">
        <w:rPr>
          <w:rFonts w:hint="eastAsia"/>
          <w:rPrChange w:id="5724" w:author="xiaox" w:date="2016-10-26T09:42:00Z">
            <w:rPr>
              <w:rFonts w:hint="eastAsia"/>
              <w:sz w:val="24"/>
            </w:rPr>
          </w:rPrChange>
        </w:rPr>
        <w:t>清算费用是指基金财产清算小组在进行基金清算过程中发生的所有合理费用，清算费用由基金财产清算小组优先从基金财产中支付。</w:t>
      </w:r>
    </w:p>
    <w:p w:rsidR="002D1708" w:rsidRPr="002D1708" w:rsidRDefault="002D1708" w:rsidP="002D1708">
      <w:pPr>
        <w:spacing w:line="360" w:lineRule="auto"/>
        <w:ind w:firstLineChars="200" w:firstLine="420"/>
        <w:rPr>
          <w:rPrChange w:id="5725" w:author="xiaox" w:date="2016-10-26T09:42:00Z">
            <w:rPr>
              <w:sz w:val="24"/>
            </w:rPr>
          </w:rPrChange>
        </w:rPr>
        <w:pPrChange w:id="5726" w:author="xiaox" w:date="2016-10-26T09:42:00Z">
          <w:pPr>
            <w:spacing w:line="360" w:lineRule="auto"/>
            <w:ind w:firstLineChars="200" w:firstLine="480"/>
          </w:pPr>
        </w:pPrChange>
      </w:pPr>
      <w:r w:rsidRPr="002D1708">
        <w:rPr>
          <w:rFonts w:hint="eastAsia"/>
          <w:rPrChange w:id="5727" w:author="xiaox" w:date="2016-10-26T09:42:00Z">
            <w:rPr>
              <w:rFonts w:hint="eastAsia"/>
              <w:sz w:val="24"/>
            </w:rPr>
          </w:rPrChange>
        </w:rPr>
        <w:t>五、基金财产清算剩余资产的分配</w:t>
      </w:r>
    </w:p>
    <w:p w:rsidR="002D1708" w:rsidRPr="002D1708" w:rsidRDefault="002D1708" w:rsidP="002D1708">
      <w:pPr>
        <w:spacing w:line="360" w:lineRule="auto"/>
        <w:ind w:firstLineChars="200" w:firstLine="420"/>
        <w:rPr>
          <w:rPrChange w:id="5728" w:author="xiaox" w:date="2016-10-26T09:42:00Z">
            <w:rPr>
              <w:sz w:val="24"/>
            </w:rPr>
          </w:rPrChange>
        </w:rPr>
        <w:pPrChange w:id="5729" w:author="xiaox" w:date="2016-10-26T09:42:00Z">
          <w:pPr>
            <w:spacing w:line="360" w:lineRule="auto"/>
            <w:ind w:firstLineChars="200" w:firstLine="480"/>
          </w:pPr>
        </w:pPrChange>
      </w:pPr>
      <w:r w:rsidRPr="002D1708">
        <w:rPr>
          <w:rFonts w:hint="eastAsia"/>
          <w:rPrChange w:id="5730" w:author="xiaox" w:date="2016-10-26T09:42:00Z">
            <w:rPr>
              <w:rFonts w:hint="eastAsia"/>
              <w:sz w:val="24"/>
            </w:rPr>
          </w:rPrChange>
        </w:rPr>
        <w:t>依据基金财产清算的分配方案，将基金财产清算后的全部剩余资产扣除基金财产清算费用、交纳所欠税款并清偿基金债务后，按基金份额持有人持有的基金份额比例进行分配。</w:t>
      </w:r>
    </w:p>
    <w:p w:rsidR="002D1708" w:rsidRPr="002D1708" w:rsidRDefault="002D1708" w:rsidP="002D1708">
      <w:pPr>
        <w:spacing w:line="360" w:lineRule="auto"/>
        <w:ind w:firstLineChars="200" w:firstLine="420"/>
        <w:rPr>
          <w:rPrChange w:id="5731" w:author="xiaox" w:date="2016-10-26T09:42:00Z">
            <w:rPr>
              <w:sz w:val="24"/>
            </w:rPr>
          </w:rPrChange>
        </w:rPr>
        <w:pPrChange w:id="5732" w:author="xiaox" w:date="2016-10-26T09:42:00Z">
          <w:pPr>
            <w:spacing w:line="360" w:lineRule="auto"/>
            <w:ind w:firstLineChars="200" w:firstLine="480"/>
          </w:pPr>
        </w:pPrChange>
      </w:pPr>
      <w:r w:rsidRPr="002D1708">
        <w:rPr>
          <w:rFonts w:hint="eastAsia"/>
          <w:rPrChange w:id="5733" w:author="xiaox" w:date="2016-10-26T09:42:00Z">
            <w:rPr>
              <w:rFonts w:hint="eastAsia"/>
              <w:sz w:val="24"/>
            </w:rPr>
          </w:rPrChange>
        </w:rPr>
        <w:t>六、基金财产清算的公告</w:t>
      </w:r>
    </w:p>
    <w:p w:rsidR="002D1708" w:rsidRPr="002D1708" w:rsidRDefault="002D1708" w:rsidP="002D1708">
      <w:pPr>
        <w:spacing w:line="360" w:lineRule="auto"/>
        <w:ind w:firstLineChars="200" w:firstLine="420"/>
        <w:rPr>
          <w:rPrChange w:id="5734" w:author="xiaox" w:date="2016-10-26T09:42:00Z">
            <w:rPr>
              <w:sz w:val="24"/>
            </w:rPr>
          </w:rPrChange>
        </w:rPr>
        <w:pPrChange w:id="5735" w:author="xiaox" w:date="2016-10-26T09:42:00Z">
          <w:pPr>
            <w:spacing w:line="360" w:lineRule="auto"/>
            <w:ind w:firstLineChars="200" w:firstLine="480"/>
          </w:pPr>
        </w:pPrChange>
      </w:pPr>
      <w:r w:rsidRPr="002D1708">
        <w:rPr>
          <w:rFonts w:hint="eastAsia"/>
          <w:rPrChange w:id="5736" w:author="xiaox" w:date="2016-10-26T09:42:00Z">
            <w:rPr>
              <w:rFonts w:hint="eastAsia"/>
              <w:sz w:val="24"/>
            </w:rPr>
          </w:rPrChange>
        </w:rPr>
        <w:t>清算过程中的有关重大事项须及时公告；基金财产清算报告经会计师事务所审计并由律师事务所出具法律意见书后报中国证监会备案并公告。基金财产清算公告于基金财产清算报告报中国证监会备案后</w:t>
      </w:r>
      <w:del w:id="5737" w:author="xiaox" w:date="2016-10-26T09:42:00Z">
        <w:r w:rsidR="009E2993">
          <w:rPr>
            <w:bCs/>
            <w:sz w:val="24"/>
            <w:highlight w:val="yellow"/>
          </w:rPr>
          <w:delText xml:space="preserve">      </w:delText>
        </w:r>
      </w:del>
      <w:ins w:id="5738" w:author="xiaox" w:date="2016-10-26T09:42:00Z">
        <w:r w:rsidR="00473770" w:rsidRPr="00473770">
          <w:rPr>
            <w:bCs/>
            <w:szCs w:val="21"/>
          </w:rPr>
          <w:t>5</w:t>
        </w:r>
      </w:ins>
      <w:r w:rsidRPr="002D1708">
        <w:rPr>
          <w:rFonts w:hint="eastAsia"/>
          <w:rPrChange w:id="5739" w:author="xiaox" w:date="2016-10-26T09:42:00Z">
            <w:rPr>
              <w:rFonts w:hint="eastAsia"/>
              <w:sz w:val="24"/>
            </w:rPr>
          </w:rPrChange>
        </w:rPr>
        <w:t>个工作日内由基金财产清算小组进行公告。</w:t>
      </w:r>
    </w:p>
    <w:p w:rsidR="002D1708" w:rsidRPr="002D1708" w:rsidRDefault="002D1708" w:rsidP="002D1708">
      <w:pPr>
        <w:spacing w:line="360" w:lineRule="auto"/>
        <w:ind w:firstLineChars="200" w:firstLine="420"/>
        <w:rPr>
          <w:rPrChange w:id="5740" w:author="xiaox" w:date="2016-10-26T09:42:00Z">
            <w:rPr>
              <w:sz w:val="24"/>
            </w:rPr>
          </w:rPrChange>
        </w:rPr>
        <w:pPrChange w:id="5741" w:author="xiaox" w:date="2016-10-26T09:42:00Z">
          <w:pPr>
            <w:spacing w:line="360" w:lineRule="auto"/>
            <w:ind w:firstLineChars="200" w:firstLine="480"/>
          </w:pPr>
        </w:pPrChange>
      </w:pPr>
      <w:r w:rsidRPr="002D1708">
        <w:rPr>
          <w:rFonts w:hint="eastAsia"/>
          <w:rPrChange w:id="5742" w:author="xiaox" w:date="2016-10-26T09:42:00Z">
            <w:rPr>
              <w:rFonts w:hint="eastAsia"/>
              <w:sz w:val="24"/>
            </w:rPr>
          </w:rPrChange>
        </w:rPr>
        <w:t>七、基金财产清算账册及文件的保存</w:t>
      </w:r>
    </w:p>
    <w:p w:rsidR="002D1708" w:rsidRPr="002D1708" w:rsidRDefault="002D1708" w:rsidP="002D1708">
      <w:pPr>
        <w:spacing w:line="360" w:lineRule="auto"/>
        <w:ind w:firstLineChars="200" w:firstLine="420"/>
        <w:rPr>
          <w:rPrChange w:id="5743" w:author="xiaox" w:date="2016-10-26T09:42:00Z">
            <w:rPr>
              <w:sz w:val="24"/>
            </w:rPr>
          </w:rPrChange>
        </w:rPr>
        <w:pPrChange w:id="5744" w:author="xiaox" w:date="2016-10-26T09:42:00Z">
          <w:pPr>
            <w:spacing w:line="360" w:lineRule="auto"/>
            <w:ind w:firstLineChars="200" w:firstLine="480"/>
          </w:pPr>
        </w:pPrChange>
      </w:pPr>
      <w:r w:rsidRPr="002D1708">
        <w:rPr>
          <w:rFonts w:hint="eastAsia"/>
          <w:rPrChange w:id="5745" w:author="xiaox" w:date="2016-10-26T09:42:00Z">
            <w:rPr>
              <w:rFonts w:hint="eastAsia"/>
              <w:sz w:val="24"/>
            </w:rPr>
          </w:rPrChange>
        </w:rPr>
        <w:t>基金财产清算账册及有关文件由基金托管人保存</w:t>
      </w:r>
      <w:del w:id="5746" w:author="xiaox" w:date="2016-10-26T09:42:00Z">
        <w:r w:rsidR="009E2993">
          <w:rPr>
            <w:bCs/>
            <w:sz w:val="24"/>
            <w:highlight w:val="yellow"/>
          </w:rPr>
          <w:delText xml:space="preserve">    </w:delText>
        </w:r>
      </w:del>
      <w:ins w:id="5747" w:author="xiaox" w:date="2016-10-26T09:42:00Z">
        <w:r w:rsidR="00473770" w:rsidRPr="00473770">
          <w:rPr>
            <w:bCs/>
            <w:szCs w:val="21"/>
          </w:rPr>
          <w:t>15</w:t>
        </w:r>
      </w:ins>
      <w:r w:rsidRPr="002D1708">
        <w:rPr>
          <w:rFonts w:hint="eastAsia"/>
          <w:rPrChange w:id="5748" w:author="xiaox" w:date="2016-10-26T09:42:00Z">
            <w:rPr>
              <w:rFonts w:hint="eastAsia"/>
              <w:sz w:val="24"/>
            </w:rPr>
          </w:rPrChange>
        </w:rPr>
        <w:t>年以上。</w:t>
      </w:r>
    </w:p>
    <w:p w:rsidR="00000000" w:rsidRDefault="00D6063F" w:rsidP="00D67100">
      <w:pPr>
        <w:spacing w:line="360" w:lineRule="auto"/>
        <w:ind w:firstLineChars="200" w:firstLine="480"/>
        <w:rPr>
          <w:del w:id="5749" w:author="xiaox" w:date="2016-10-26T09:42:00Z"/>
          <w:bCs/>
          <w:sz w:val="24"/>
        </w:rPr>
        <w:pPrChange w:id="5750" w:author="xiaox" w:date="2016-11-24T11:12:00Z">
          <w:pPr>
            <w:spacing w:line="360" w:lineRule="auto"/>
            <w:ind w:firstLineChars="200" w:firstLine="480"/>
          </w:pPr>
        </w:pPrChange>
      </w:pPr>
      <w:bookmarkStart w:id="5751" w:name="_Toc48649720"/>
      <w:bookmarkStart w:id="5752" w:name="_Toc79392641"/>
      <w:bookmarkStart w:id="5753" w:name="_Toc123051466"/>
      <w:bookmarkStart w:id="5754" w:name="_Toc98560365"/>
      <w:bookmarkStart w:id="5755" w:name="_Toc123102467"/>
      <w:bookmarkStart w:id="5756" w:name="_Toc123112248"/>
      <w:bookmarkStart w:id="5757" w:name="_Toc12191"/>
      <w:bookmarkStart w:id="5758" w:name="_Toc7367"/>
      <w:bookmarkStart w:id="5759" w:name="_Toc28549"/>
      <w:bookmarkStart w:id="5760" w:name="_Toc8710"/>
      <w:bookmarkStart w:id="5761" w:name="_Toc141703901"/>
      <w:bookmarkStart w:id="5762" w:name="_Toc27058"/>
      <w:bookmarkStart w:id="5763" w:name="_Toc9708"/>
      <w:bookmarkStart w:id="5764" w:name="_Toc139991750"/>
      <w:bookmarkStart w:id="5765" w:name="_Toc13398"/>
      <w:bookmarkStart w:id="5766" w:name="_Toc21240"/>
      <w:bookmarkStart w:id="5767" w:name="_Toc30645"/>
      <w:bookmarkStart w:id="5768" w:name="_Toc23022"/>
      <w:bookmarkStart w:id="5769" w:name="_Toc23166"/>
      <w:bookmarkStart w:id="5770" w:name="_Toc458581677"/>
    </w:p>
    <w:p w:rsidR="00105D40" w:rsidRPr="00105D40" w:rsidRDefault="009E2993" w:rsidP="00D67100">
      <w:pPr>
        <w:pStyle w:val="1"/>
        <w:spacing w:beforeLines="50" w:afterLines="50"/>
        <w:jc w:val="center"/>
        <w:rPr>
          <w:rFonts w:ascii="Times New Roman"/>
          <w:color w:val="auto"/>
          <w:sz w:val="21"/>
          <w:rPrChange w:id="5771" w:author="xiaox" w:date="2016-10-26T09:42:00Z">
            <w:rPr>
              <w:rFonts w:ascii="Times New Roman"/>
              <w:color w:val="auto"/>
              <w:sz w:val="30"/>
            </w:rPr>
          </w:rPrChange>
        </w:rPr>
      </w:pPr>
      <w:del w:id="5772" w:author="xiaox" w:date="2016-10-26T09:42:00Z">
        <w:r>
          <w:rPr>
            <w:rFonts w:ascii="Times New Roman"/>
            <w:b w:val="0"/>
            <w:bCs/>
            <w:color w:val="auto"/>
          </w:rPr>
          <w:br w:type="page"/>
        </w:r>
      </w:del>
      <w:r w:rsidR="002D1708" w:rsidRPr="002D1708">
        <w:rPr>
          <w:rFonts w:ascii="Times New Roman" w:hint="eastAsia"/>
          <w:color w:val="auto"/>
          <w:sz w:val="21"/>
          <w:rPrChange w:id="5773" w:author="xiaox" w:date="2016-10-26T09:42:00Z">
            <w:rPr>
              <w:rFonts w:ascii="Times New Roman" w:hint="eastAsia"/>
              <w:color w:val="auto"/>
              <w:sz w:val="30"/>
            </w:rPr>
          </w:rPrChange>
        </w:rPr>
        <w:t>第二十部分</w:t>
      </w:r>
      <w:r w:rsidR="002D1708" w:rsidRPr="002D1708">
        <w:rPr>
          <w:rFonts w:ascii="Times New Roman"/>
          <w:color w:val="auto"/>
          <w:sz w:val="21"/>
          <w:rPrChange w:id="5774" w:author="xiaox" w:date="2016-10-26T09:42:00Z">
            <w:rPr>
              <w:rFonts w:ascii="Times New Roman"/>
              <w:color w:val="auto"/>
              <w:sz w:val="30"/>
            </w:rPr>
          </w:rPrChange>
        </w:rPr>
        <w:t xml:space="preserve">  </w:t>
      </w:r>
      <w:r w:rsidR="002D1708" w:rsidRPr="002D1708">
        <w:rPr>
          <w:rFonts w:ascii="Times New Roman" w:hint="eastAsia"/>
          <w:color w:val="auto"/>
          <w:sz w:val="21"/>
          <w:rPrChange w:id="5775" w:author="xiaox" w:date="2016-10-26T09:42:00Z">
            <w:rPr>
              <w:rFonts w:ascii="Times New Roman" w:hint="eastAsia"/>
              <w:color w:val="auto"/>
              <w:sz w:val="30"/>
            </w:rPr>
          </w:rPrChange>
        </w:rPr>
        <w:t>违约责任</w:t>
      </w:r>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p>
    <w:p w:rsidR="00821327" w:rsidRDefault="00821327">
      <w:pPr>
        <w:spacing w:line="360" w:lineRule="auto"/>
        <w:ind w:firstLineChars="200" w:firstLine="480"/>
        <w:rPr>
          <w:del w:id="5776" w:author="xiaox" w:date="2016-10-26T09:42:00Z"/>
          <w:bCs/>
          <w:sz w:val="24"/>
        </w:rPr>
      </w:pPr>
    </w:p>
    <w:p w:rsidR="002D1708" w:rsidRPr="002D1708" w:rsidRDefault="002D1708" w:rsidP="002D1708">
      <w:pPr>
        <w:spacing w:line="360" w:lineRule="auto"/>
        <w:ind w:firstLineChars="200" w:firstLine="420"/>
        <w:rPr>
          <w:rPrChange w:id="5777" w:author="xiaox" w:date="2016-10-26T09:42:00Z">
            <w:rPr>
              <w:sz w:val="24"/>
            </w:rPr>
          </w:rPrChange>
        </w:rPr>
        <w:pPrChange w:id="5778" w:author="xiaox" w:date="2016-10-26T09:42:00Z">
          <w:pPr>
            <w:spacing w:line="360" w:lineRule="auto"/>
            <w:ind w:firstLineChars="200" w:firstLine="480"/>
          </w:pPr>
        </w:pPrChange>
      </w:pPr>
      <w:r w:rsidRPr="002D1708">
        <w:rPr>
          <w:rFonts w:hint="eastAsia"/>
          <w:rPrChange w:id="5779" w:author="xiaox" w:date="2016-10-26T09:42:00Z">
            <w:rPr>
              <w:rFonts w:hint="eastAsia"/>
              <w:sz w:val="24"/>
            </w:rPr>
          </w:rPrChange>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ins w:id="5780" w:author="xiaox" w:date="2016-10-26T09:42:00Z">
        <w:r w:rsidR="00473770" w:rsidRPr="00473770">
          <w:rPr>
            <w:rFonts w:hint="eastAsia"/>
            <w:bCs/>
            <w:szCs w:val="21"/>
          </w:rPr>
          <w:t>但是如发生下列情况，相应的当事人可以免责：</w:t>
        </w:r>
      </w:ins>
    </w:p>
    <w:p w:rsidR="00473770" w:rsidRPr="00473770" w:rsidRDefault="00473770" w:rsidP="005326F4">
      <w:pPr>
        <w:spacing w:line="360" w:lineRule="auto"/>
        <w:ind w:firstLineChars="200" w:firstLine="420"/>
        <w:rPr>
          <w:ins w:id="5781" w:author="xiaox" w:date="2016-10-26T09:42:00Z"/>
          <w:bCs/>
          <w:szCs w:val="21"/>
        </w:rPr>
      </w:pPr>
      <w:ins w:id="5782" w:author="xiaox" w:date="2016-10-26T09:42:00Z">
        <w:r w:rsidRPr="00473770">
          <w:rPr>
            <w:bCs/>
            <w:szCs w:val="21"/>
          </w:rPr>
          <w:t>1</w:t>
        </w:r>
        <w:r w:rsidRPr="00473770">
          <w:rPr>
            <w:rFonts w:hint="eastAsia"/>
            <w:bCs/>
            <w:szCs w:val="21"/>
          </w:rPr>
          <w:t>、不可抗力</w:t>
        </w:r>
        <w:r w:rsidR="000B386B">
          <w:rPr>
            <w:rFonts w:hint="eastAsia"/>
            <w:bCs/>
            <w:szCs w:val="21"/>
          </w:rPr>
          <w:t>。</w:t>
        </w:r>
      </w:ins>
    </w:p>
    <w:p w:rsidR="00473770" w:rsidRPr="00473770" w:rsidRDefault="00473770" w:rsidP="005326F4">
      <w:pPr>
        <w:spacing w:line="360" w:lineRule="auto"/>
        <w:ind w:firstLineChars="200" w:firstLine="420"/>
        <w:rPr>
          <w:ins w:id="5783" w:author="xiaox" w:date="2016-10-26T09:42:00Z"/>
          <w:bCs/>
          <w:szCs w:val="21"/>
        </w:rPr>
      </w:pPr>
      <w:ins w:id="5784" w:author="xiaox" w:date="2016-10-26T09:42:00Z">
        <w:r w:rsidRPr="00473770">
          <w:rPr>
            <w:bCs/>
            <w:szCs w:val="21"/>
          </w:rPr>
          <w:t>2</w:t>
        </w:r>
        <w:r w:rsidRPr="00473770">
          <w:rPr>
            <w:rFonts w:hint="eastAsia"/>
            <w:bCs/>
            <w:szCs w:val="21"/>
          </w:rPr>
          <w:t>、基金管理人、基金托管人按照当时有效的法律法规或中国证监会的规定作为或不作</w:t>
        </w:r>
        <w:r w:rsidRPr="00473770">
          <w:rPr>
            <w:rFonts w:hint="eastAsia"/>
            <w:bCs/>
            <w:szCs w:val="21"/>
          </w:rPr>
          <w:lastRenderedPageBreak/>
          <w:t>为而造成的损失等</w:t>
        </w:r>
        <w:r w:rsidR="000B386B">
          <w:rPr>
            <w:rFonts w:hint="eastAsia"/>
            <w:bCs/>
            <w:szCs w:val="21"/>
          </w:rPr>
          <w:t>。</w:t>
        </w:r>
      </w:ins>
    </w:p>
    <w:p w:rsidR="00473770" w:rsidRPr="00473770" w:rsidRDefault="00473770" w:rsidP="005326F4">
      <w:pPr>
        <w:spacing w:line="360" w:lineRule="auto"/>
        <w:ind w:firstLineChars="200" w:firstLine="420"/>
        <w:rPr>
          <w:ins w:id="5785" w:author="xiaox" w:date="2016-10-26T09:42:00Z"/>
          <w:bCs/>
          <w:szCs w:val="21"/>
        </w:rPr>
      </w:pPr>
      <w:ins w:id="5786" w:author="xiaox" w:date="2016-10-26T09:42:00Z">
        <w:r w:rsidRPr="00473770">
          <w:rPr>
            <w:bCs/>
            <w:szCs w:val="21"/>
          </w:rPr>
          <w:t>3</w:t>
        </w:r>
        <w:r w:rsidRPr="00473770">
          <w:rPr>
            <w:rFonts w:hint="eastAsia"/>
            <w:bCs/>
            <w:szCs w:val="21"/>
          </w:rPr>
          <w:t>、基金管理人由于按照基金合同规定的投资原则投资或不投资造成的直接损失等。</w:t>
        </w:r>
      </w:ins>
    </w:p>
    <w:p w:rsidR="002D1708" w:rsidRPr="002D1708" w:rsidRDefault="002D1708" w:rsidP="002D1708">
      <w:pPr>
        <w:spacing w:line="360" w:lineRule="auto"/>
        <w:ind w:firstLineChars="200" w:firstLine="420"/>
        <w:rPr>
          <w:rPrChange w:id="5787" w:author="xiaox" w:date="2016-10-26T09:42:00Z">
            <w:rPr>
              <w:sz w:val="24"/>
            </w:rPr>
          </w:rPrChange>
        </w:rPr>
        <w:pPrChange w:id="5788" w:author="xiaox" w:date="2016-10-26T09:42:00Z">
          <w:pPr>
            <w:spacing w:line="360" w:lineRule="auto"/>
            <w:ind w:firstLineChars="200" w:firstLine="480"/>
          </w:pPr>
        </w:pPrChange>
      </w:pPr>
      <w:r w:rsidRPr="002D1708">
        <w:rPr>
          <w:rFonts w:hint="eastAsia"/>
          <w:rPrChange w:id="5789" w:author="xiaox" w:date="2016-10-26T09:42:00Z">
            <w:rPr>
              <w:rFonts w:hint="eastAsia"/>
              <w:sz w:val="24"/>
            </w:rPr>
          </w:rPrChange>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sidRPr="002D1708">
        <w:rPr>
          <w:rPrChange w:id="5790" w:author="xiaox" w:date="2016-10-26T09:42:00Z">
            <w:rPr>
              <w:sz w:val="24"/>
            </w:rPr>
          </w:rPrChange>
        </w:rPr>
        <w:t xml:space="preserve"> </w:t>
      </w:r>
    </w:p>
    <w:p w:rsidR="002D1708" w:rsidRPr="002D1708" w:rsidRDefault="002D1708" w:rsidP="002D1708">
      <w:pPr>
        <w:spacing w:line="360" w:lineRule="auto"/>
        <w:ind w:firstLineChars="200" w:firstLine="420"/>
        <w:rPr>
          <w:rPrChange w:id="5791" w:author="xiaox" w:date="2016-10-26T09:42:00Z">
            <w:rPr>
              <w:sz w:val="24"/>
            </w:rPr>
          </w:rPrChange>
        </w:rPr>
        <w:pPrChange w:id="5792" w:author="xiaox" w:date="2016-10-26T09:42:00Z">
          <w:pPr>
            <w:spacing w:line="360" w:lineRule="auto"/>
            <w:ind w:firstLineChars="200" w:firstLine="480"/>
          </w:pPr>
        </w:pPrChange>
      </w:pPr>
      <w:r w:rsidRPr="002D1708">
        <w:rPr>
          <w:rFonts w:hint="eastAsia"/>
          <w:rPrChange w:id="5793" w:author="xiaox" w:date="2016-10-26T09:42:00Z">
            <w:rPr>
              <w:rFonts w:hint="eastAsia"/>
              <w:sz w:val="24"/>
            </w:rPr>
          </w:rPrChange>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ins w:id="5794" w:author="xiaox" w:date="2016-10-26T09:42:00Z">
        <w:r w:rsidR="00473770" w:rsidRPr="00473770">
          <w:rPr>
            <w:rFonts w:hint="eastAsia"/>
            <w:bCs/>
            <w:szCs w:val="21"/>
          </w:rPr>
          <w:t>减轻或</w:t>
        </w:r>
      </w:ins>
      <w:r w:rsidRPr="002D1708">
        <w:rPr>
          <w:rFonts w:hint="eastAsia"/>
          <w:rPrChange w:id="5795" w:author="xiaox" w:date="2016-10-26T09:42:00Z">
            <w:rPr>
              <w:rFonts w:hint="eastAsia"/>
              <w:sz w:val="24"/>
            </w:rPr>
          </w:rPrChange>
        </w:rPr>
        <w:t>消除由此造成的影响。</w:t>
      </w:r>
    </w:p>
    <w:p w:rsidR="00000000" w:rsidRDefault="00D6063F" w:rsidP="00D67100">
      <w:pPr>
        <w:spacing w:line="360" w:lineRule="auto"/>
        <w:ind w:firstLineChars="200" w:firstLine="480"/>
        <w:rPr>
          <w:del w:id="5796" w:author="xiaox" w:date="2016-10-26T09:42:00Z"/>
          <w:bCs/>
          <w:sz w:val="24"/>
        </w:rPr>
        <w:pPrChange w:id="5797" w:author="xiaox" w:date="2016-11-24T11:12:00Z">
          <w:pPr>
            <w:spacing w:line="360" w:lineRule="auto"/>
            <w:ind w:firstLineChars="200" w:firstLine="480"/>
          </w:pPr>
        </w:pPrChange>
      </w:pPr>
      <w:bookmarkStart w:id="5798" w:name="_Toc23999"/>
      <w:bookmarkStart w:id="5799" w:name="_Toc21983"/>
      <w:bookmarkStart w:id="5800" w:name="_Toc30350"/>
      <w:bookmarkStart w:id="5801" w:name="_Toc24923"/>
      <w:bookmarkStart w:id="5802" w:name="_Toc7288"/>
      <w:bookmarkStart w:id="5803" w:name="_Toc141703902"/>
      <w:bookmarkStart w:id="5804" w:name="_Toc139991751"/>
      <w:bookmarkStart w:id="5805" w:name="_Toc123112249"/>
      <w:bookmarkStart w:id="5806" w:name="_Toc123102468"/>
      <w:bookmarkStart w:id="5807" w:name="_Toc123051467"/>
      <w:bookmarkStart w:id="5808" w:name="_Toc98560366"/>
      <w:bookmarkStart w:id="5809" w:name="_Toc1790"/>
      <w:bookmarkStart w:id="5810" w:name="_Toc25651"/>
      <w:bookmarkStart w:id="5811" w:name="_Toc6202"/>
      <w:bookmarkStart w:id="5812" w:name="_Toc8636"/>
      <w:bookmarkStart w:id="5813" w:name="_Toc3319"/>
      <w:bookmarkStart w:id="5814" w:name="_Toc6110"/>
      <w:bookmarkStart w:id="5815" w:name="_Toc458581678"/>
    </w:p>
    <w:p w:rsidR="00821327" w:rsidRDefault="00821327" w:rsidP="00D6062B">
      <w:pPr>
        <w:spacing w:line="360" w:lineRule="auto"/>
        <w:ind w:firstLineChars="200" w:firstLine="480"/>
        <w:rPr>
          <w:del w:id="5816" w:author="xiaox" w:date="2016-10-26T09:42:00Z"/>
          <w:bCs/>
          <w:sz w:val="24"/>
        </w:rPr>
      </w:pPr>
    </w:p>
    <w:p w:rsidR="00821327" w:rsidRDefault="00821327" w:rsidP="00D6062B">
      <w:pPr>
        <w:spacing w:line="360" w:lineRule="auto"/>
        <w:ind w:firstLineChars="200" w:firstLine="480"/>
        <w:rPr>
          <w:del w:id="5817" w:author="xiaox" w:date="2016-10-26T09:42:00Z"/>
          <w:bCs/>
          <w:sz w:val="24"/>
        </w:rPr>
      </w:pPr>
    </w:p>
    <w:p w:rsidR="00821327" w:rsidRDefault="00821327" w:rsidP="00D6062B">
      <w:pPr>
        <w:spacing w:line="360" w:lineRule="auto"/>
        <w:ind w:firstLineChars="200" w:firstLine="480"/>
        <w:rPr>
          <w:del w:id="5818" w:author="xiaox" w:date="2016-10-26T09:42:00Z"/>
          <w:bCs/>
          <w:sz w:val="24"/>
        </w:rPr>
      </w:pPr>
    </w:p>
    <w:p w:rsidR="00105D40" w:rsidRPr="00105D40" w:rsidRDefault="009E2993" w:rsidP="00D67100">
      <w:pPr>
        <w:pStyle w:val="1"/>
        <w:spacing w:beforeLines="50" w:afterLines="50"/>
        <w:jc w:val="center"/>
        <w:rPr>
          <w:rFonts w:ascii="Times New Roman"/>
          <w:color w:val="auto"/>
          <w:sz w:val="21"/>
          <w:rPrChange w:id="5819" w:author="xiaox" w:date="2016-10-26T09:42:00Z">
            <w:rPr>
              <w:rFonts w:ascii="Times New Roman"/>
              <w:color w:val="auto"/>
              <w:sz w:val="30"/>
            </w:rPr>
          </w:rPrChange>
        </w:rPr>
      </w:pPr>
      <w:del w:id="5820" w:author="xiaox" w:date="2016-10-26T09:42:00Z">
        <w:r>
          <w:rPr>
            <w:rFonts w:ascii="Times New Roman"/>
            <w:b w:val="0"/>
            <w:bCs/>
            <w:color w:val="auto"/>
          </w:rPr>
          <w:br w:type="page"/>
        </w:r>
      </w:del>
      <w:r w:rsidR="002D1708" w:rsidRPr="002D1708">
        <w:rPr>
          <w:rFonts w:ascii="Times New Roman" w:hint="eastAsia"/>
          <w:color w:val="auto"/>
          <w:sz w:val="21"/>
          <w:rPrChange w:id="5821" w:author="xiaox" w:date="2016-10-26T09:42:00Z">
            <w:rPr>
              <w:rFonts w:ascii="Times New Roman" w:hint="eastAsia"/>
              <w:color w:val="auto"/>
              <w:sz w:val="30"/>
            </w:rPr>
          </w:rPrChange>
        </w:rPr>
        <w:t>第二十一部分</w:t>
      </w:r>
      <w:r w:rsidR="002D1708" w:rsidRPr="002D1708">
        <w:rPr>
          <w:rFonts w:ascii="Times New Roman"/>
          <w:color w:val="auto"/>
          <w:sz w:val="21"/>
          <w:rPrChange w:id="5822" w:author="xiaox" w:date="2016-10-26T09:42:00Z">
            <w:rPr>
              <w:rFonts w:ascii="Times New Roman"/>
              <w:color w:val="auto"/>
              <w:sz w:val="30"/>
            </w:rPr>
          </w:rPrChange>
        </w:rPr>
        <w:t xml:space="preserve">  </w:t>
      </w:r>
      <w:r w:rsidR="002D1708" w:rsidRPr="002D1708">
        <w:rPr>
          <w:rFonts w:ascii="Times New Roman" w:hint="eastAsia"/>
          <w:color w:val="auto"/>
          <w:sz w:val="21"/>
          <w:rPrChange w:id="5823" w:author="xiaox" w:date="2016-10-26T09:42:00Z">
            <w:rPr>
              <w:rFonts w:ascii="Times New Roman" w:hint="eastAsia"/>
              <w:color w:val="auto"/>
              <w:sz w:val="30"/>
            </w:rPr>
          </w:rPrChange>
        </w:rPr>
        <w:t>争议的处理和适用的法律</w:t>
      </w:r>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p>
    <w:p w:rsidR="00821327" w:rsidRDefault="00821327">
      <w:pPr>
        <w:spacing w:line="360" w:lineRule="auto"/>
        <w:ind w:firstLineChars="200" w:firstLine="480"/>
        <w:rPr>
          <w:del w:id="5824" w:author="xiaox" w:date="2016-10-26T09:42:00Z"/>
          <w:bCs/>
          <w:sz w:val="24"/>
        </w:rPr>
      </w:pPr>
    </w:p>
    <w:p w:rsidR="002D1708" w:rsidRPr="002D1708" w:rsidRDefault="002D1708" w:rsidP="002D1708">
      <w:pPr>
        <w:spacing w:line="360" w:lineRule="auto"/>
        <w:ind w:firstLineChars="200" w:firstLine="420"/>
        <w:rPr>
          <w:rPrChange w:id="5825" w:author="xiaox" w:date="2016-10-26T09:42:00Z">
            <w:rPr>
              <w:sz w:val="24"/>
            </w:rPr>
          </w:rPrChange>
        </w:rPr>
        <w:pPrChange w:id="5826" w:author="xiaox" w:date="2016-10-26T09:42:00Z">
          <w:pPr>
            <w:spacing w:line="360" w:lineRule="auto"/>
            <w:ind w:firstLineChars="200" w:firstLine="480"/>
          </w:pPr>
        </w:pPrChange>
      </w:pPr>
      <w:r w:rsidRPr="002D1708">
        <w:rPr>
          <w:rFonts w:hint="eastAsia"/>
          <w:rPrChange w:id="5827" w:author="xiaox" w:date="2016-10-26T09:42:00Z">
            <w:rPr>
              <w:rFonts w:hint="eastAsia"/>
              <w:sz w:val="24"/>
            </w:rPr>
          </w:rPrChange>
        </w:rPr>
        <w:t>各方当事人同意，因《基金合同》而产生的或与《基金合同》有关的一切争议，如经友好协商未能解决的，应提交</w:t>
      </w:r>
      <w:ins w:id="5828" w:author="xiaox" w:date="2016-10-26T09:42:00Z">
        <w:r w:rsidR="00EF484E">
          <w:rPr>
            <w:rFonts w:hint="eastAsia"/>
            <w:bCs/>
            <w:szCs w:val="21"/>
          </w:rPr>
          <w:t>北京</w:t>
        </w:r>
        <w:r w:rsidR="00473770" w:rsidRPr="00473770">
          <w:rPr>
            <w:rFonts w:hint="eastAsia"/>
            <w:bCs/>
            <w:szCs w:val="21"/>
          </w:rPr>
          <w:t>仲裁委员会，根据该会当时有效的</w:t>
        </w:r>
      </w:ins>
      <w:r w:rsidRPr="002D1708">
        <w:rPr>
          <w:rFonts w:hint="eastAsia"/>
          <w:rPrChange w:id="5829" w:author="xiaox" w:date="2016-10-26T09:42:00Z">
            <w:rPr>
              <w:rFonts w:hint="eastAsia"/>
              <w:sz w:val="24"/>
            </w:rPr>
          </w:rPrChange>
        </w:rPr>
        <w:t>仲裁</w:t>
      </w:r>
      <w:del w:id="5830" w:author="xiaox" w:date="2016-10-26T09:42:00Z">
        <w:r w:rsidR="009E2993">
          <w:rPr>
            <w:bCs/>
            <w:sz w:val="24"/>
          </w:rPr>
          <w:delText>或向人民法院起诉。</w:delText>
        </w:r>
        <w:r w:rsidR="009E2993">
          <w:rPr>
            <w:rFonts w:hint="eastAsia"/>
            <w:bCs/>
            <w:sz w:val="24"/>
            <w:highlight w:val="yellow"/>
          </w:rPr>
          <w:delText>（说明：</w:delText>
        </w:r>
        <w:r w:rsidR="009E2993">
          <w:rPr>
            <w:bCs/>
            <w:sz w:val="24"/>
            <w:highlight w:val="yellow"/>
          </w:rPr>
          <w:delText>请拟选择</w:delText>
        </w:r>
      </w:del>
      <w:ins w:id="5831" w:author="xiaox" w:date="2016-10-26T09:42:00Z">
        <w:r w:rsidR="00473770" w:rsidRPr="00473770">
          <w:rPr>
            <w:rFonts w:hint="eastAsia"/>
            <w:bCs/>
            <w:szCs w:val="21"/>
          </w:rPr>
          <w:t>规则进行</w:t>
        </w:r>
      </w:ins>
      <w:r w:rsidRPr="002D1708">
        <w:rPr>
          <w:rFonts w:hint="eastAsia"/>
          <w:rPrChange w:id="5832" w:author="xiaox" w:date="2016-10-26T09:42:00Z">
            <w:rPr>
              <w:rFonts w:hint="eastAsia"/>
              <w:sz w:val="24"/>
              <w:highlight w:val="yellow"/>
            </w:rPr>
          </w:rPrChange>
        </w:rPr>
        <w:t>仲裁</w:t>
      </w:r>
      <w:del w:id="5833" w:author="xiaox" w:date="2016-10-26T09:42:00Z">
        <w:r w:rsidR="009E2993">
          <w:rPr>
            <w:bCs/>
            <w:sz w:val="24"/>
            <w:highlight w:val="yellow"/>
          </w:rPr>
          <w:delText>方式解决纠纷的基金管理人和基金托管人，在本部分中自行约定仲裁机构、</w:delText>
        </w:r>
      </w:del>
      <w:ins w:id="5834" w:author="xiaox" w:date="2016-10-26T09:42:00Z">
        <w:r w:rsidR="00473770" w:rsidRPr="00473770">
          <w:rPr>
            <w:rFonts w:hint="eastAsia"/>
            <w:bCs/>
            <w:szCs w:val="21"/>
          </w:rPr>
          <w:t>，</w:t>
        </w:r>
      </w:ins>
      <w:r w:rsidRPr="002D1708">
        <w:rPr>
          <w:rFonts w:hint="eastAsia"/>
          <w:rPrChange w:id="5835" w:author="xiaox" w:date="2016-10-26T09:42:00Z">
            <w:rPr>
              <w:rFonts w:hint="eastAsia"/>
              <w:sz w:val="24"/>
              <w:highlight w:val="yellow"/>
            </w:rPr>
          </w:rPrChange>
        </w:rPr>
        <w:t>仲裁地点</w:t>
      </w:r>
      <w:del w:id="5836" w:author="xiaox" w:date="2016-10-26T09:42:00Z">
        <w:r w:rsidR="009E2993">
          <w:rPr>
            <w:bCs/>
            <w:sz w:val="24"/>
            <w:highlight w:val="yellow"/>
          </w:rPr>
          <w:delText>等条款；拟选择以诉讼方式解决纠纷</w:delText>
        </w:r>
      </w:del>
      <w:ins w:id="5837" w:author="xiaox" w:date="2016-10-26T09:42:00Z">
        <w:r w:rsidR="00473770" w:rsidRPr="00473770">
          <w:rPr>
            <w:rFonts w:hint="eastAsia"/>
            <w:bCs/>
            <w:szCs w:val="21"/>
          </w:rPr>
          <w:t>为北京，仲裁裁决是终局性</w:t>
        </w:r>
      </w:ins>
      <w:r w:rsidRPr="002D1708">
        <w:rPr>
          <w:rFonts w:hint="eastAsia"/>
          <w:rPrChange w:id="5838" w:author="xiaox" w:date="2016-10-26T09:42:00Z">
            <w:rPr>
              <w:rFonts w:hint="eastAsia"/>
              <w:sz w:val="24"/>
              <w:highlight w:val="yellow"/>
            </w:rPr>
          </w:rPrChange>
        </w:rPr>
        <w:t>的</w:t>
      </w:r>
      <w:del w:id="5839" w:author="xiaox" w:date="2016-10-26T09:42:00Z">
        <w:r w:rsidR="009E2993">
          <w:rPr>
            <w:bCs/>
            <w:sz w:val="24"/>
            <w:highlight w:val="yellow"/>
          </w:rPr>
          <w:delText>基金管理人和基金托管人，在本部分中请表述为</w:delText>
        </w:r>
        <w:r w:rsidR="009E2993">
          <w:rPr>
            <w:bCs/>
            <w:sz w:val="24"/>
            <w:highlight w:val="yellow"/>
          </w:rPr>
          <w:delText>“</w:delText>
        </w:r>
      </w:del>
      <w:ins w:id="5840" w:author="xiaox" w:date="2016-10-26T09:42:00Z">
        <w:r w:rsidR="00473770" w:rsidRPr="00473770">
          <w:rPr>
            <w:rFonts w:hint="eastAsia"/>
            <w:bCs/>
            <w:szCs w:val="21"/>
          </w:rPr>
          <w:t>并对</w:t>
        </w:r>
      </w:ins>
      <w:r w:rsidRPr="002D1708">
        <w:rPr>
          <w:rFonts w:hint="eastAsia"/>
          <w:rPrChange w:id="5841" w:author="xiaox" w:date="2016-10-26T09:42:00Z">
            <w:rPr>
              <w:rFonts w:hint="eastAsia"/>
              <w:sz w:val="24"/>
              <w:highlight w:val="yellow"/>
            </w:rPr>
          </w:rPrChange>
        </w:rPr>
        <w:t>各方当事人</w:t>
      </w:r>
      <w:del w:id="5842" w:author="xiaox" w:date="2016-10-26T09:42:00Z">
        <w:r w:rsidR="009E2993">
          <w:rPr>
            <w:bCs/>
            <w:sz w:val="24"/>
            <w:highlight w:val="yellow"/>
          </w:rPr>
          <w:delText>同意，因《基金合同》而产生的或与《基金合同》有关的一切争议，如经友好协商未能解决的，可向有管辖权的人民法院起诉</w:delText>
        </w:r>
        <w:r w:rsidR="009E2993">
          <w:rPr>
            <w:bCs/>
            <w:sz w:val="24"/>
            <w:highlight w:val="yellow"/>
          </w:rPr>
          <w:delText>”</w:delText>
        </w:r>
        <w:r w:rsidR="009E2993">
          <w:rPr>
            <w:bCs/>
            <w:sz w:val="24"/>
            <w:highlight w:val="yellow"/>
          </w:rPr>
          <w:delText>。</w:delText>
        </w:r>
        <w:r w:rsidR="009E2993">
          <w:rPr>
            <w:rFonts w:hint="eastAsia"/>
            <w:bCs/>
            <w:sz w:val="24"/>
            <w:highlight w:val="yellow"/>
          </w:rPr>
          <w:delText>）</w:delText>
        </w:r>
      </w:del>
      <w:ins w:id="5843" w:author="xiaox" w:date="2016-10-26T09:42:00Z">
        <w:r w:rsidR="00473770" w:rsidRPr="00473770">
          <w:rPr>
            <w:rFonts w:hint="eastAsia"/>
            <w:bCs/>
            <w:szCs w:val="21"/>
          </w:rPr>
          <w:t>具有约束力，仲裁费由败诉方承担。</w:t>
        </w:r>
      </w:ins>
    </w:p>
    <w:p w:rsidR="002D1708" w:rsidRPr="002D1708" w:rsidRDefault="002D1708" w:rsidP="002D1708">
      <w:pPr>
        <w:spacing w:line="360" w:lineRule="auto"/>
        <w:ind w:firstLineChars="200" w:firstLine="420"/>
        <w:rPr>
          <w:rPrChange w:id="5844" w:author="xiaox" w:date="2016-10-26T09:42:00Z">
            <w:rPr>
              <w:sz w:val="24"/>
            </w:rPr>
          </w:rPrChange>
        </w:rPr>
        <w:pPrChange w:id="5845" w:author="xiaox" w:date="2016-10-26T09:42:00Z">
          <w:pPr>
            <w:spacing w:line="360" w:lineRule="auto"/>
            <w:ind w:firstLineChars="200" w:firstLine="480"/>
          </w:pPr>
        </w:pPrChange>
      </w:pPr>
      <w:r w:rsidRPr="002D1708">
        <w:rPr>
          <w:rFonts w:hint="eastAsia"/>
          <w:rPrChange w:id="5846" w:author="xiaox" w:date="2016-10-26T09:42:00Z">
            <w:rPr>
              <w:rFonts w:hint="eastAsia"/>
              <w:sz w:val="24"/>
            </w:rPr>
          </w:rPrChange>
        </w:rPr>
        <w:t>《基金合同》受中国法律管辖。</w:t>
      </w:r>
    </w:p>
    <w:p w:rsidR="00000000" w:rsidRDefault="00D6063F" w:rsidP="00D67100">
      <w:pPr>
        <w:spacing w:line="360" w:lineRule="auto"/>
        <w:ind w:firstLineChars="200" w:firstLine="480"/>
        <w:rPr>
          <w:del w:id="5847" w:author="xiaox" w:date="2016-10-26T09:42:00Z"/>
          <w:bCs/>
          <w:sz w:val="24"/>
        </w:rPr>
        <w:pPrChange w:id="5848" w:author="xiaox" w:date="2016-11-24T11:12:00Z">
          <w:pPr>
            <w:spacing w:line="360" w:lineRule="auto"/>
            <w:ind w:firstLineChars="200" w:firstLine="480"/>
          </w:pPr>
        </w:pPrChange>
      </w:pPr>
      <w:bookmarkStart w:id="5849" w:name="_Toc141703903"/>
      <w:bookmarkStart w:id="5850" w:name="_Toc8454"/>
      <w:bookmarkStart w:id="5851" w:name="_Toc123102469"/>
      <w:bookmarkStart w:id="5852" w:name="_Toc123112250"/>
      <w:bookmarkStart w:id="5853" w:name="_Toc2532"/>
      <w:bookmarkStart w:id="5854" w:name="_Toc11618"/>
      <w:bookmarkStart w:id="5855" w:name="_Toc484"/>
      <w:bookmarkStart w:id="5856" w:name="_Toc20350"/>
      <w:bookmarkStart w:id="5857" w:name="_Toc23991"/>
      <w:bookmarkStart w:id="5858" w:name="_Toc139991752"/>
      <w:bookmarkStart w:id="5859" w:name="_Toc8703"/>
      <w:bookmarkStart w:id="5860" w:name="_Toc31966"/>
      <w:bookmarkStart w:id="5861" w:name="_Toc26461"/>
      <w:bookmarkStart w:id="5862" w:name="_Toc29505"/>
      <w:bookmarkStart w:id="5863" w:name="_Toc123051468"/>
      <w:bookmarkStart w:id="5864" w:name="_Toc28690"/>
      <w:bookmarkStart w:id="5865" w:name="_Toc458581679"/>
    </w:p>
    <w:p w:rsidR="00105D40" w:rsidRPr="00105D40" w:rsidRDefault="002D1708" w:rsidP="00300FAA">
      <w:pPr>
        <w:pStyle w:val="1"/>
        <w:spacing w:before="0" w:after="0"/>
        <w:jc w:val="center"/>
        <w:rPr>
          <w:rFonts w:ascii="Times New Roman"/>
          <w:color w:val="auto"/>
          <w:sz w:val="21"/>
          <w:rPrChange w:id="5866" w:author="xiaox" w:date="2016-10-26T09:42:00Z">
            <w:rPr>
              <w:rFonts w:ascii="Times New Roman"/>
              <w:color w:val="auto"/>
              <w:sz w:val="30"/>
            </w:rPr>
          </w:rPrChange>
        </w:rPr>
      </w:pPr>
      <w:r w:rsidRPr="002D1708">
        <w:rPr>
          <w:rFonts w:ascii="Times New Roman" w:hint="eastAsia"/>
          <w:color w:val="auto"/>
          <w:sz w:val="21"/>
          <w:rPrChange w:id="5867" w:author="xiaox" w:date="2016-10-26T09:42:00Z">
            <w:rPr>
              <w:rFonts w:ascii="Times New Roman" w:hint="eastAsia"/>
              <w:color w:val="auto"/>
              <w:sz w:val="30"/>
            </w:rPr>
          </w:rPrChange>
        </w:rPr>
        <w:t>第二十二部分</w:t>
      </w:r>
      <w:r w:rsidRPr="002D1708">
        <w:rPr>
          <w:rFonts w:ascii="Times New Roman"/>
          <w:color w:val="auto"/>
          <w:sz w:val="21"/>
          <w:rPrChange w:id="5868" w:author="xiaox" w:date="2016-10-26T09:42:00Z">
            <w:rPr>
              <w:rFonts w:ascii="Times New Roman"/>
              <w:color w:val="auto"/>
              <w:sz w:val="30"/>
            </w:rPr>
          </w:rPrChange>
        </w:rPr>
        <w:t xml:space="preserve">  </w:t>
      </w:r>
      <w:r w:rsidRPr="002D1708">
        <w:rPr>
          <w:rFonts w:ascii="Times New Roman" w:hint="eastAsia"/>
          <w:color w:val="auto"/>
          <w:sz w:val="21"/>
          <w:rPrChange w:id="5869" w:author="xiaox" w:date="2016-10-26T09:42:00Z">
            <w:rPr>
              <w:rFonts w:ascii="Times New Roman" w:hint="eastAsia"/>
              <w:color w:val="auto"/>
              <w:sz w:val="30"/>
            </w:rPr>
          </w:rPrChange>
        </w:rPr>
        <w:t>基金合同的效力</w:t>
      </w:r>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p>
    <w:p w:rsidR="00821327" w:rsidRDefault="00821327">
      <w:pPr>
        <w:spacing w:line="360" w:lineRule="auto"/>
        <w:ind w:firstLineChars="200" w:firstLine="480"/>
        <w:rPr>
          <w:del w:id="5870" w:author="xiaox" w:date="2016-10-26T09:42:00Z"/>
          <w:bCs/>
          <w:sz w:val="24"/>
        </w:rPr>
      </w:pPr>
    </w:p>
    <w:p w:rsidR="002D1708" w:rsidRPr="002D1708" w:rsidRDefault="002D1708" w:rsidP="002D1708">
      <w:pPr>
        <w:spacing w:line="360" w:lineRule="auto"/>
        <w:ind w:firstLineChars="200" w:firstLine="420"/>
        <w:rPr>
          <w:rPrChange w:id="5871" w:author="xiaox" w:date="2016-10-26T09:42:00Z">
            <w:rPr>
              <w:sz w:val="24"/>
            </w:rPr>
          </w:rPrChange>
        </w:rPr>
        <w:pPrChange w:id="5872" w:author="xiaox" w:date="2016-10-26T09:42:00Z">
          <w:pPr>
            <w:spacing w:line="360" w:lineRule="auto"/>
            <w:ind w:firstLineChars="200" w:firstLine="480"/>
          </w:pPr>
        </w:pPrChange>
      </w:pPr>
      <w:r w:rsidRPr="002D1708">
        <w:rPr>
          <w:rFonts w:hint="eastAsia"/>
          <w:rPrChange w:id="5873" w:author="xiaox" w:date="2016-10-26T09:42:00Z">
            <w:rPr>
              <w:rFonts w:hint="eastAsia"/>
              <w:sz w:val="24"/>
            </w:rPr>
          </w:rPrChange>
        </w:rPr>
        <w:t>《基金合同》是约定基金当事人之间、基金与基金当事人之间权利义务关系的法律文件。</w:t>
      </w:r>
    </w:p>
    <w:p w:rsidR="002D1708" w:rsidRPr="002D1708" w:rsidRDefault="002D1708" w:rsidP="002D1708">
      <w:pPr>
        <w:spacing w:line="360" w:lineRule="auto"/>
        <w:ind w:firstLineChars="200" w:firstLine="420"/>
        <w:rPr>
          <w:rPrChange w:id="5874" w:author="xiaox" w:date="2016-10-26T09:42:00Z">
            <w:rPr>
              <w:sz w:val="24"/>
            </w:rPr>
          </w:rPrChange>
        </w:rPr>
        <w:pPrChange w:id="5875" w:author="xiaox" w:date="2016-10-26T09:42:00Z">
          <w:pPr>
            <w:spacing w:line="360" w:lineRule="auto"/>
            <w:ind w:firstLineChars="200" w:firstLine="480"/>
          </w:pPr>
        </w:pPrChange>
      </w:pPr>
      <w:r w:rsidRPr="002D1708">
        <w:rPr>
          <w:rPrChange w:id="5876" w:author="xiaox" w:date="2016-10-26T09:42:00Z">
            <w:rPr>
              <w:sz w:val="24"/>
            </w:rPr>
          </w:rPrChange>
        </w:rPr>
        <w:t>1</w:t>
      </w:r>
      <w:r w:rsidRPr="002D1708">
        <w:rPr>
          <w:rFonts w:hint="eastAsia"/>
          <w:rPrChange w:id="5877" w:author="xiaox" w:date="2016-10-26T09:42:00Z">
            <w:rPr>
              <w:rFonts w:hint="eastAsia"/>
              <w:sz w:val="24"/>
            </w:rPr>
          </w:rPrChange>
        </w:rPr>
        <w:t>、《基金合同》经基金管理人、基金托管人双方盖章以及双方法定代表人或授权代表签字并在募集结束后经基金管理人向中国证监会办理基金备案手续，并经中国证监会书面确认后生效。</w:t>
      </w:r>
    </w:p>
    <w:p w:rsidR="002D1708" w:rsidRPr="002D1708" w:rsidRDefault="002D1708" w:rsidP="002D1708">
      <w:pPr>
        <w:spacing w:line="360" w:lineRule="auto"/>
        <w:ind w:firstLineChars="200" w:firstLine="420"/>
        <w:rPr>
          <w:rPrChange w:id="5878" w:author="xiaox" w:date="2016-10-26T09:42:00Z">
            <w:rPr>
              <w:sz w:val="24"/>
            </w:rPr>
          </w:rPrChange>
        </w:rPr>
        <w:pPrChange w:id="5879" w:author="xiaox" w:date="2016-10-26T09:42:00Z">
          <w:pPr>
            <w:spacing w:line="360" w:lineRule="auto"/>
            <w:ind w:firstLineChars="200" w:firstLine="480"/>
          </w:pPr>
        </w:pPrChange>
      </w:pPr>
      <w:r w:rsidRPr="002D1708">
        <w:rPr>
          <w:rPrChange w:id="5880" w:author="xiaox" w:date="2016-10-26T09:42:00Z">
            <w:rPr>
              <w:sz w:val="24"/>
            </w:rPr>
          </w:rPrChange>
        </w:rPr>
        <w:t>2</w:t>
      </w:r>
      <w:r w:rsidRPr="002D1708">
        <w:rPr>
          <w:rFonts w:hint="eastAsia"/>
          <w:rPrChange w:id="5881" w:author="xiaox" w:date="2016-10-26T09:42:00Z">
            <w:rPr>
              <w:rFonts w:hint="eastAsia"/>
              <w:sz w:val="24"/>
            </w:rPr>
          </w:rPrChange>
        </w:rPr>
        <w:t>、《基金合同》的有效期自其生效之日起至基金财产清算结果报中国证监会</w:t>
      </w:r>
      <w:del w:id="5882" w:author="xiaox" w:date="2016-10-26T09:42:00Z">
        <w:r w:rsidR="009E2993">
          <w:rPr>
            <w:bCs/>
            <w:sz w:val="24"/>
          </w:rPr>
          <w:delText>批准</w:delText>
        </w:r>
      </w:del>
      <w:ins w:id="5883" w:author="xiaox" w:date="2016-10-26T09:42:00Z">
        <w:r w:rsidR="00473770" w:rsidRPr="00473770">
          <w:rPr>
            <w:rFonts w:hint="eastAsia"/>
            <w:bCs/>
            <w:szCs w:val="21"/>
          </w:rPr>
          <w:t>备案</w:t>
        </w:r>
      </w:ins>
      <w:r w:rsidRPr="002D1708">
        <w:rPr>
          <w:rFonts w:hint="eastAsia"/>
          <w:rPrChange w:id="5884" w:author="xiaox" w:date="2016-10-26T09:42:00Z">
            <w:rPr>
              <w:rFonts w:hint="eastAsia"/>
              <w:sz w:val="24"/>
            </w:rPr>
          </w:rPrChange>
        </w:rPr>
        <w:t>并公告之日止。</w:t>
      </w:r>
    </w:p>
    <w:p w:rsidR="002D1708" w:rsidRPr="002D1708" w:rsidRDefault="002D1708" w:rsidP="002D1708">
      <w:pPr>
        <w:spacing w:line="360" w:lineRule="auto"/>
        <w:ind w:firstLineChars="200" w:firstLine="420"/>
        <w:rPr>
          <w:rPrChange w:id="5885" w:author="xiaox" w:date="2016-10-26T09:42:00Z">
            <w:rPr>
              <w:sz w:val="24"/>
            </w:rPr>
          </w:rPrChange>
        </w:rPr>
        <w:pPrChange w:id="5886" w:author="xiaox" w:date="2016-10-26T09:42:00Z">
          <w:pPr>
            <w:spacing w:line="360" w:lineRule="auto"/>
            <w:ind w:firstLineChars="200" w:firstLine="480"/>
          </w:pPr>
        </w:pPrChange>
      </w:pPr>
      <w:r w:rsidRPr="002D1708">
        <w:rPr>
          <w:rPrChange w:id="5887" w:author="xiaox" w:date="2016-10-26T09:42:00Z">
            <w:rPr>
              <w:sz w:val="24"/>
            </w:rPr>
          </w:rPrChange>
        </w:rPr>
        <w:t>3</w:t>
      </w:r>
      <w:r w:rsidRPr="002D1708">
        <w:rPr>
          <w:rFonts w:hint="eastAsia"/>
          <w:rPrChange w:id="5888" w:author="xiaox" w:date="2016-10-26T09:42:00Z">
            <w:rPr>
              <w:rFonts w:hint="eastAsia"/>
              <w:sz w:val="24"/>
            </w:rPr>
          </w:rPrChange>
        </w:rPr>
        <w:t>、《基金合同》自生效之日起对包括基金管理人、基金托管人和基金份额持有人在内的《基金合同》各方当事人具有同等的法律约束力。</w:t>
      </w:r>
    </w:p>
    <w:p w:rsidR="002D1708" w:rsidRPr="002D1708" w:rsidRDefault="002D1708" w:rsidP="002D1708">
      <w:pPr>
        <w:spacing w:line="360" w:lineRule="auto"/>
        <w:ind w:firstLineChars="200" w:firstLine="420"/>
        <w:rPr>
          <w:rPrChange w:id="5889" w:author="xiaox" w:date="2016-10-26T09:42:00Z">
            <w:rPr>
              <w:sz w:val="24"/>
            </w:rPr>
          </w:rPrChange>
        </w:rPr>
        <w:pPrChange w:id="5890" w:author="xiaox" w:date="2016-10-26T09:42:00Z">
          <w:pPr>
            <w:spacing w:line="360" w:lineRule="auto"/>
            <w:ind w:firstLineChars="200" w:firstLine="480"/>
          </w:pPr>
        </w:pPrChange>
      </w:pPr>
      <w:r w:rsidRPr="002D1708">
        <w:rPr>
          <w:rPrChange w:id="5891" w:author="xiaox" w:date="2016-10-26T09:42:00Z">
            <w:rPr>
              <w:sz w:val="24"/>
            </w:rPr>
          </w:rPrChange>
        </w:rPr>
        <w:t>4</w:t>
      </w:r>
      <w:r w:rsidRPr="002D1708">
        <w:rPr>
          <w:rFonts w:hint="eastAsia"/>
          <w:rPrChange w:id="5892" w:author="xiaox" w:date="2016-10-26T09:42:00Z">
            <w:rPr>
              <w:rFonts w:hint="eastAsia"/>
              <w:sz w:val="24"/>
            </w:rPr>
          </w:rPrChange>
        </w:rPr>
        <w:t>、《基金合同》正本一式六份，除上报有关监管机构一式二份外，基金管理人、基金托管人各持有二份，每份具有同等的法律效力。</w:t>
      </w:r>
    </w:p>
    <w:p w:rsidR="002D1708" w:rsidRPr="002D1708" w:rsidRDefault="002D1708" w:rsidP="002D1708">
      <w:pPr>
        <w:spacing w:line="360" w:lineRule="auto"/>
        <w:ind w:firstLineChars="200" w:firstLine="420"/>
        <w:rPr>
          <w:rPrChange w:id="5893" w:author="xiaox" w:date="2016-10-26T09:42:00Z">
            <w:rPr>
              <w:sz w:val="24"/>
            </w:rPr>
          </w:rPrChange>
        </w:rPr>
        <w:pPrChange w:id="5894" w:author="xiaox" w:date="2016-10-26T09:42:00Z">
          <w:pPr>
            <w:spacing w:line="360" w:lineRule="auto"/>
            <w:ind w:firstLineChars="200" w:firstLine="480"/>
          </w:pPr>
        </w:pPrChange>
      </w:pPr>
      <w:r w:rsidRPr="002D1708">
        <w:rPr>
          <w:rPrChange w:id="5895" w:author="xiaox" w:date="2016-10-26T09:42:00Z">
            <w:rPr>
              <w:sz w:val="24"/>
            </w:rPr>
          </w:rPrChange>
        </w:rPr>
        <w:t>5</w:t>
      </w:r>
      <w:r w:rsidRPr="002D1708">
        <w:rPr>
          <w:rFonts w:hint="eastAsia"/>
          <w:rPrChange w:id="5896" w:author="xiaox" w:date="2016-10-26T09:42:00Z">
            <w:rPr>
              <w:rFonts w:hint="eastAsia"/>
              <w:sz w:val="24"/>
            </w:rPr>
          </w:rPrChange>
        </w:rPr>
        <w:t>、《基金合同》可印制成册，供投资者在基金管理人、基金托管人、销售机构的办公场所和营业场所查阅。</w:t>
      </w:r>
    </w:p>
    <w:p w:rsidR="00105D40" w:rsidRPr="00105D40" w:rsidRDefault="009E2993" w:rsidP="00D67100">
      <w:pPr>
        <w:pStyle w:val="1"/>
        <w:spacing w:beforeLines="50" w:afterLines="50"/>
        <w:jc w:val="center"/>
        <w:rPr>
          <w:rFonts w:ascii="Times New Roman"/>
          <w:color w:val="auto"/>
          <w:sz w:val="21"/>
          <w:rPrChange w:id="5897" w:author="xiaox" w:date="2016-10-26T09:42:00Z">
            <w:rPr>
              <w:rFonts w:ascii="Times New Roman"/>
              <w:color w:val="auto"/>
              <w:sz w:val="30"/>
            </w:rPr>
          </w:rPrChange>
        </w:rPr>
      </w:pPr>
      <w:bookmarkStart w:id="5898" w:name="_Toc21726"/>
      <w:bookmarkStart w:id="5899" w:name="_Toc9704"/>
      <w:bookmarkStart w:id="5900" w:name="_Toc458581680"/>
      <w:del w:id="5901" w:author="xiaox" w:date="2016-10-26T09:42:00Z">
        <w:r>
          <w:rPr>
            <w:rFonts w:ascii="Times New Roman"/>
            <w:b w:val="0"/>
            <w:bCs/>
            <w:color w:val="auto"/>
          </w:rPr>
          <w:lastRenderedPageBreak/>
          <w:br w:type="page"/>
        </w:r>
      </w:del>
      <w:r w:rsidR="002D1708" w:rsidRPr="002D1708">
        <w:rPr>
          <w:rFonts w:ascii="Times New Roman" w:hint="eastAsia"/>
          <w:color w:val="auto"/>
          <w:sz w:val="21"/>
          <w:rPrChange w:id="5902" w:author="xiaox" w:date="2016-10-26T09:42:00Z">
            <w:rPr>
              <w:rFonts w:ascii="Times New Roman" w:hint="eastAsia"/>
              <w:color w:val="auto"/>
              <w:sz w:val="30"/>
            </w:rPr>
          </w:rPrChange>
        </w:rPr>
        <w:t>第二十三部分</w:t>
      </w:r>
      <w:r w:rsidR="002D1708" w:rsidRPr="002D1708">
        <w:rPr>
          <w:rFonts w:ascii="Times New Roman"/>
          <w:color w:val="auto"/>
          <w:sz w:val="21"/>
          <w:rPrChange w:id="5903" w:author="xiaox" w:date="2016-10-26T09:42:00Z">
            <w:rPr>
              <w:rFonts w:ascii="Times New Roman"/>
              <w:color w:val="auto"/>
              <w:sz w:val="30"/>
            </w:rPr>
          </w:rPrChange>
        </w:rPr>
        <w:t xml:space="preserve">  </w:t>
      </w:r>
      <w:r w:rsidR="002D1708" w:rsidRPr="002D1708">
        <w:rPr>
          <w:rFonts w:ascii="Times New Roman" w:hint="eastAsia"/>
          <w:color w:val="auto"/>
          <w:sz w:val="21"/>
          <w:rPrChange w:id="5904" w:author="xiaox" w:date="2016-10-26T09:42:00Z">
            <w:rPr>
              <w:rFonts w:ascii="Times New Roman" w:hint="eastAsia"/>
              <w:color w:val="auto"/>
              <w:sz w:val="30"/>
            </w:rPr>
          </w:rPrChange>
        </w:rPr>
        <w:t>其他事项</w:t>
      </w:r>
      <w:bookmarkEnd w:id="5898"/>
      <w:bookmarkEnd w:id="5899"/>
      <w:bookmarkEnd w:id="5900"/>
    </w:p>
    <w:p w:rsidR="00821327" w:rsidRDefault="00821327">
      <w:pPr>
        <w:spacing w:line="360" w:lineRule="auto"/>
        <w:ind w:firstLineChars="200" w:firstLine="480"/>
        <w:rPr>
          <w:del w:id="5905" w:author="xiaox" w:date="2016-10-26T09:42:00Z"/>
          <w:rFonts w:ascii="宋体" w:hAnsi="宋体"/>
          <w:sz w:val="24"/>
        </w:rPr>
      </w:pPr>
    </w:p>
    <w:p w:rsidR="002D1708" w:rsidRDefault="002D1708" w:rsidP="002D1708">
      <w:pPr>
        <w:spacing w:line="360" w:lineRule="auto"/>
        <w:ind w:firstLineChars="200" w:firstLine="420"/>
        <w:rPr>
          <w:del w:id="5906" w:author="xiaox" w:date="2016-10-26T09:42:00Z"/>
          <w:rFonts w:ascii="宋体" w:hAnsi="宋体"/>
          <w:sz w:val="24"/>
        </w:rPr>
        <w:pPrChange w:id="5907" w:author="xiaox" w:date="2016-10-31T14:38:00Z">
          <w:pPr>
            <w:spacing w:line="360" w:lineRule="auto"/>
            <w:ind w:firstLineChars="200" w:firstLine="480"/>
          </w:pPr>
        </w:pPrChange>
      </w:pPr>
      <w:r w:rsidRPr="002D1708">
        <w:rPr>
          <w:rFonts w:ascii="宋体" w:hAnsi="宋体" w:hint="eastAsia"/>
          <w:rPrChange w:id="5908" w:author="xiaox" w:date="2016-10-26T09:42:00Z">
            <w:rPr>
              <w:rFonts w:ascii="宋体" w:hAnsi="宋体" w:hint="eastAsia"/>
              <w:sz w:val="24"/>
            </w:rPr>
          </w:rPrChange>
        </w:rPr>
        <w:t>《基金合同》如有未尽事宜，由《基金合同》当事人各方按有关法律法规协商解决。</w:t>
      </w:r>
    </w:p>
    <w:p w:rsidR="00821327" w:rsidRDefault="00821327">
      <w:pPr>
        <w:spacing w:line="360" w:lineRule="auto"/>
        <w:ind w:firstLineChars="200" w:firstLine="480"/>
        <w:rPr>
          <w:del w:id="5909" w:author="xiaox" w:date="2016-10-26T09:42:00Z"/>
          <w:rFonts w:ascii="宋体" w:hAnsi="宋体"/>
          <w:sz w:val="24"/>
        </w:rPr>
      </w:pPr>
    </w:p>
    <w:p w:rsidR="00821327" w:rsidRDefault="009E2993">
      <w:pPr>
        <w:pStyle w:val="1"/>
        <w:spacing w:before="0" w:after="0"/>
        <w:jc w:val="center"/>
        <w:rPr>
          <w:del w:id="5910" w:author="xiaox" w:date="2016-10-26T09:42:00Z"/>
          <w:rFonts w:ascii="Times New Roman"/>
          <w:color w:val="auto"/>
          <w:sz w:val="30"/>
        </w:rPr>
      </w:pPr>
      <w:bookmarkStart w:id="5911" w:name="_Toc141703905"/>
      <w:bookmarkStart w:id="5912" w:name="_Toc9054"/>
      <w:bookmarkStart w:id="5913" w:name="_Toc21122"/>
      <w:bookmarkStart w:id="5914" w:name="_Toc17263"/>
      <w:bookmarkStart w:id="5915" w:name="_Toc5108"/>
      <w:bookmarkStart w:id="5916" w:name="_Toc32355"/>
      <w:bookmarkStart w:id="5917" w:name="_Toc20098"/>
      <w:bookmarkStart w:id="5918" w:name="_Toc1360"/>
      <w:bookmarkStart w:id="5919" w:name="_Toc15664"/>
      <w:bookmarkStart w:id="5920" w:name="_Toc12499"/>
      <w:bookmarkStart w:id="5921" w:name="_Toc7437"/>
      <w:bookmarkStart w:id="5922" w:name="_Toc15045"/>
      <w:del w:id="5923" w:author="xiaox" w:date="2016-10-26T09:42:00Z">
        <w:r>
          <w:rPr>
            <w:rFonts w:ascii="Times New Roman"/>
            <w:color w:val="auto"/>
            <w:sz w:val="30"/>
          </w:rPr>
          <w:delText>第二十四部分</w:delText>
        </w:r>
        <w:r>
          <w:rPr>
            <w:rFonts w:ascii="Times New Roman"/>
            <w:color w:val="auto"/>
            <w:sz w:val="30"/>
          </w:rPr>
          <w:delText xml:space="preserve">  </w:delText>
        </w:r>
        <w:r>
          <w:rPr>
            <w:rFonts w:ascii="Times New Roman"/>
            <w:color w:val="auto"/>
            <w:sz w:val="30"/>
          </w:rPr>
          <w:delText>基金合同内容摘要</w:delText>
        </w:r>
        <w:bookmarkEnd w:id="1014"/>
        <w:bookmarkEnd w:id="1015"/>
        <w:bookmarkEnd w:id="5911"/>
        <w:bookmarkEnd w:id="5912"/>
        <w:bookmarkEnd w:id="5913"/>
        <w:bookmarkEnd w:id="5914"/>
        <w:bookmarkEnd w:id="5915"/>
        <w:bookmarkEnd w:id="5916"/>
        <w:bookmarkEnd w:id="5917"/>
        <w:bookmarkEnd w:id="5918"/>
        <w:bookmarkEnd w:id="5919"/>
        <w:bookmarkEnd w:id="5920"/>
        <w:bookmarkEnd w:id="5921"/>
        <w:bookmarkEnd w:id="5922"/>
      </w:del>
    </w:p>
    <w:p w:rsidR="00821327" w:rsidRDefault="00821327">
      <w:pPr>
        <w:autoSpaceDE w:val="0"/>
        <w:autoSpaceDN w:val="0"/>
        <w:adjustRightInd w:val="0"/>
        <w:spacing w:line="360" w:lineRule="auto"/>
        <w:ind w:firstLineChars="200" w:firstLine="420"/>
        <w:jc w:val="right"/>
        <w:rPr>
          <w:del w:id="5924" w:author="xiaox" w:date="2016-10-26T09:42:00Z"/>
          <w:bCs/>
        </w:rPr>
      </w:pPr>
    </w:p>
    <w:p w:rsidR="00821327" w:rsidRDefault="00821327">
      <w:pPr>
        <w:autoSpaceDE w:val="0"/>
        <w:autoSpaceDN w:val="0"/>
        <w:adjustRightInd w:val="0"/>
        <w:spacing w:line="360" w:lineRule="auto"/>
        <w:ind w:firstLineChars="200" w:firstLine="420"/>
        <w:jc w:val="right"/>
        <w:rPr>
          <w:del w:id="5925" w:author="xiaox" w:date="2016-10-26T09:42:00Z"/>
          <w:bCs/>
        </w:rPr>
      </w:pPr>
    </w:p>
    <w:p w:rsidR="00821327" w:rsidRDefault="00821327">
      <w:pPr>
        <w:autoSpaceDE w:val="0"/>
        <w:autoSpaceDN w:val="0"/>
        <w:adjustRightInd w:val="0"/>
        <w:spacing w:line="360" w:lineRule="auto"/>
        <w:ind w:firstLineChars="200" w:firstLine="420"/>
        <w:jc w:val="right"/>
        <w:rPr>
          <w:del w:id="5926" w:author="xiaox" w:date="2016-10-26T09:42:00Z"/>
          <w:bCs/>
        </w:rPr>
      </w:pPr>
    </w:p>
    <w:p w:rsidR="00821327" w:rsidRDefault="00821327">
      <w:pPr>
        <w:autoSpaceDE w:val="0"/>
        <w:autoSpaceDN w:val="0"/>
        <w:adjustRightInd w:val="0"/>
        <w:spacing w:line="360" w:lineRule="auto"/>
        <w:ind w:firstLineChars="200" w:firstLine="420"/>
        <w:jc w:val="right"/>
        <w:rPr>
          <w:del w:id="5927" w:author="xiaox" w:date="2016-10-26T09:42:00Z"/>
          <w:bCs/>
        </w:rPr>
      </w:pPr>
    </w:p>
    <w:p w:rsidR="00821327" w:rsidRDefault="00821327">
      <w:pPr>
        <w:autoSpaceDE w:val="0"/>
        <w:autoSpaceDN w:val="0"/>
        <w:adjustRightInd w:val="0"/>
        <w:spacing w:line="360" w:lineRule="auto"/>
        <w:ind w:firstLineChars="200" w:firstLine="420"/>
        <w:jc w:val="right"/>
        <w:rPr>
          <w:del w:id="5928" w:author="xiaox" w:date="2016-10-26T09:42:00Z"/>
          <w:bCs/>
        </w:rPr>
      </w:pPr>
    </w:p>
    <w:p w:rsidR="00821327" w:rsidRDefault="00821327">
      <w:pPr>
        <w:autoSpaceDE w:val="0"/>
        <w:autoSpaceDN w:val="0"/>
        <w:adjustRightInd w:val="0"/>
        <w:spacing w:line="360" w:lineRule="auto"/>
        <w:ind w:firstLineChars="200" w:firstLine="420"/>
        <w:jc w:val="right"/>
        <w:rPr>
          <w:del w:id="5929" w:author="xiaox" w:date="2016-10-26T09:42:00Z"/>
          <w:bCs/>
        </w:rPr>
      </w:pPr>
    </w:p>
    <w:p w:rsidR="00821327" w:rsidRDefault="00821327">
      <w:pPr>
        <w:autoSpaceDE w:val="0"/>
        <w:autoSpaceDN w:val="0"/>
        <w:adjustRightInd w:val="0"/>
        <w:spacing w:line="360" w:lineRule="auto"/>
        <w:ind w:firstLineChars="200" w:firstLine="420"/>
        <w:jc w:val="right"/>
        <w:rPr>
          <w:del w:id="5930" w:author="xiaox" w:date="2016-10-26T09:42:00Z"/>
          <w:bCs/>
        </w:rPr>
      </w:pPr>
    </w:p>
    <w:p w:rsidR="00821327" w:rsidRDefault="00821327">
      <w:pPr>
        <w:autoSpaceDE w:val="0"/>
        <w:autoSpaceDN w:val="0"/>
        <w:adjustRightInd w:val="0"/>
        <w:spacing w:line="360" w:lineRule="auto"/>
        <w:ind w:firstLineChars="200" w:firstLine="420"/>
        <w:jc w:val="right"/>
        <w:rPr>
          <w:del w:id="5931" w:author="xiaox" w:date="2016-10-26T09:42:00Z"/>
          <w:bCs/>
        </w:rPr>
      </w:pPr>
    </w:p>
    <w:p w:rsidR="00821327" w:rsidRDefault="00821327">
      <w:pPr>
        <w:autoSpaceDE w:val="0"/>
        <w:autoSpaceDN w:val="0"/>
        <w:adjustRightInd w:val="0"/>
        <w:spacing w:line="360" w:lineRule="auto"/>
        <w:ind w:firstLineChars="200" w:firstLine="420"/>
        <w:jc w:val="right"/>
        <w:rPr>
          <w:del w:id="5932" w:author="xiaox" w:date="2016-10-26T09:42:00Z"/>
          <w:bCs/>
        </w:rPr>
      </w:pPr>
    </w:p>
    <w:p w:rsidR="00D6063F" w:rsidRDefault="00D6063F">
      <w:pPr>
        <w:spacing w:line="360" w:lineRule="auto"/>
        <w:ind w:firstLineChars="200" w:firstLine="420"/>
        <w:rPr>
          <w:rFonts w:ascii="宋体" w:hAnsi="宋体"/>
          <w:rPrChange w:id="5933" w:author="xiaox" w:date="2016-10-26T09:42:00Z">
            <w:rPr/>
          </w:rPrChange>
        </w:rPr>
        <w:pPrChange w:id="5934" w:author="xiaox" w:date="2016-10-26T09:42:00Z">
          <w:pPr>
            <w:autoSpaceDE w:val="0"/>
            <w:autoSpaceDN w:val="0"/>
            <w:adjustRightInd w:val="0"/>
            <w:spacing w:line="360" w:lineRule="auto"/>
            <w:ind w:firstLineChars="200" w:firstLine="420"/>
            <w:jc w:val="right"/>
          </w:pPr>
        </w:pPrChange>
      </w:pPr>
    </w:p>
    <w:sectPr w:rsidR="00D6063F" w:rsidSect="00E038C8">
      <w:pgSz w:w="11906" w:h="16838"/>
      <w:pgMar w:top="1440" w:right="1800" w:bottom="1440" w:left="1800" w:header="851" w:footer="992" w:gutter="0"/>
      <w:pgNumType w:start="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05" w:author="周凯怡" w:date="2016-11-14T19:30:00Z" w:initials="zhouky">
    <w:p w:rsidR="00030B22" w:rsidRDefault="00030B22">
      <w:pPr>
        <w:pStyle w:val="ac"/>
      </w:pPr>
      <w:r>
        <w:rPr>
          <w:rStyle w:val="a4"/>
        </w:rPr>
        <w:annotationRef/>
      </w:r>
      <w:r>
        <w:rPr>
          <w:rFonts w:hint="eastAsia"/>
        </w:rPr>
        <w:t>请填写托管人相应信息。</w:t>
      </w:r>
    </w:p>
  </w:comment>
  <w:comment w:id="2359" w:author="研究发展部-张悦" w:date="2016-11-22T17:48:00Z" w:initials="研究发展部-张悦">
    <w:p w:rsidR="009D03E5" w:rsidRDefault="009D03E5" w:rsidP="009D03E5">
      <w:pPr>
        <w:pStyle w:val="ac"/>
      </w:pPr>
      <w:r>
        <w:rPr>
          <w:rStyle w:val="a4"/>
        </w:rPr>
        <w:annotationRef/>
      </w:r>
      <w:r>
        <w:rPr>
          <w:rFonts w:hint="eastAsia"/>
        </w:rPr>
        <w:t>请托管人确认</w:t>
      </w:r>
    </w:p>
  </w:comment>
  <w:comment w:id="4097" w:author="xiaox" w:date="2016-11-01T09:26:00Z" w:initials="x">
    <w:p w:rsidR="00030B22" w:rsidRDefault="00030B22">
      <w:pPr>
        <w:pStyle w:val="ac"/>
      </w:pPr>
      <w:r>
        <w:rPr>
          <w:rStyle w:val="a4"/>
        </w:rPr>
        <w:annotationRef/>
      </w:r>
      <w:r>
        <w:rPr>
          <w:rFonts w:hint="eastAsia"/>
        </w:rPr>
        <w:t>建议删除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63F" w:rsidRDefault="00D6063F" w:rsidP="008A7300">
      <w:r>
        <w:separator/>
      </w:r>
    </w:p>
  </w:endnote>
  <w:endnote w:type="continuationSeparator" w:id="0">
    <w:p w:rsidR="00D6063F" w:rsidRDefault="00D6063F" w:rsidP="008A73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22" w:rsidRPr="00F2414D" w:rsidRDefault="002D1708">
    <w:pPr>
      <w:pStyle w:val="af1"/>
      <w:framePr w:h="0" w:wrap="around" w:vAnchor="text" w:hAnchor="margin" w:xAlign="center" w:yAlign="top"/>
      <w:pBdr>
        <w:between w:val="none" w:sz="50" w:space="0" w:color="auto"/>
      </w:pBdr>
    </w:pPr>
    <w:r w:rsidRPr="00F2414D">
      <w:fldChar w:fldCharType="begin"/>
    </w:r>
    <w:r w:rsidR="00030B22" w:rsidRPr="00F2414D">
      <w:rPr>
        <w:rStyle w:val="a8"/>
      </w:rPr>
      <w:instrText xml:space="preserve"> PAGE  </w:instrText>
    </w:r>
    <w:r w:rsidRPr="00F2414D">
      <w:fldChar w:fldCharType="separate"/>
    </w:r>
    <w:r w:rsidR="00D67100">
      <w:rPr>
        <w:rStyle w:val="a8"/>
        <w:noProof/>
      </w:rPr>
      <w:t>41</w:t>
    </w:r>
    <w:r w:rsidRPr="00F2414D">
      <w:fldChar w:fldCharType="end"/>
    </w:r>
  </w:p>
  <w:p w:rsidR="00030B22" w:rsidRDefault="00030B22">
    <w:pPr>
      <w:pStyle w:val="af1"/>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22" w:rsidRDefault="00030B22">
    <w:pPr>
      <w:pStyle w:val="af1"/>
      <w:pBdr>
        <w:between w:val="none" w:sz="50" w:space="0" w:color="auto"/>
      </w:pBdr>
    </w:pPr>
  </w:p>
  <w:p w:rsidR="00030B22" w:rsidRDefault="00030B22">
    <w:pPr>
      <w:pStyle w:val="af1"/>
      <w:pBdr>
        <w:between w:val="none" w:sz="50" w:space="0" w:color="auto"/>
      </w:pBdr>
    </w:pPr>
  </w:p>
  <w:p w:rsidR="00030B22" w:rsidRDefault="00030B22">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63F" w:rsidRDefault="00D6063F" w:rsidP="008A7300">
      <w:r>
        <w:separator/>
      </w:r>
    </w:p>
  </w:footnote>
  <w:footnote w:type="continuationSeparator" w:id="0">
    <w:p w:rsidR="00D6063F" w:rsidRDefault="00D6063F" w:rsidP="008A73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22" w:rsidRDefault="00030B22">
    <w:pPr>
      <w:pStyle w:val="a7"/>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22" w:rsidRDefault="00030B22">
    <w:pPr>
      <w:pStyle w:val="a7"/>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708" w:rsidRDefault="00030B22" w:rsidP="002D1708">
    <w:pPr>
      <w:pStyle w:val="a7"/>
      <w:pBdr>
        <w:bottom w:val="single" w:sz="2" w:space="1" w:color="auto"/>
      </w:pBdr>
      <w:tabs>
        <w:tab w:val="right" w:pos="8280"/>
      </w:tabs>
      <w:wordWrap w:val="0"/>
      <w:adjustRightInd w:val="0"/>
      <w:jc w:val="right"/>
      <w:pPrChange w:id="508" w:author="xiaox" w:date="2016-10-26T09:42:00Z">
        <w:pPr>
          <w:pStyle w:val="a7"/>
          <w:pBdr>
            <w:bottom w:val="thickThinLargeGap" w:sz="24" w:space="10" w:color="auto"/>
          </w:pBdr>
          <w:tabs>
            <w:tab w:val="right" w:pos="8280"/>
          </w:tabs>
          <w:wordWrap w:val="0"/>
          <w:adjustRightInd w:val="0"/>
          <w:jc w:val="both"/>
        </w:pPr>
      </w:pPrChange>
    </w:pPr>
    <w:del w:id="509" w:author="xiaox" w:date="2016-10-26T09:42:00Z">
      <w:r>
        <w:rPr>
          <w:rFonts w:hint="eastAsia"/>
          <w:color w:val="000000"/>
        </w:rPr>
        <w:delText>XXXX</w:delText>
      </w:r>
    </w:del>
    <w:ins w:id="510" w:author="xiaox" w:date="2016-10-26T09:42:00Z">
      <w:r>
        <w:rPr>
          <w:rFonts w:hint="eastAsia"/>
          <w:color w:val="000000"/>
        </w:rPr>
        <w:t>华夏新锦泰灵活配置混合型</w:t>
      </w:r>
    </w:ins>
    <w:r>
      <w:rPr>
        <w:rFonts w:hint="eastAsia"/>
      </w:rPr>
      <w:t>证券投资基金</w:t>
    </w:r>
    <w:del w:id="511" w:author="xiaox" w:date="2016-10-26T09:42:00Z">
      <w:r>
        <w:rPr>
          <w:rFonts w:hint="eastAsia"/>
        </w:rPr>
        <w:delText xml:space="preserve">                             </w:delText>
      </w:r>
      <w:r>
        <w:rPr>
          <w:rFonts w:hint="eastAsia"/>
        </w:rPr>
        <w:delText>募集申请材料－</w:delText>
      </w:r>
    </w:del>
    <w:r>
      <w:rPr>
        <w:rFonts w:hint="eastAsia"/>
      </w:rPr>
      <w:t>基金合同</w:t>
    </w:r>
    <w:del w:id="512" w:author="xiaox" w:date="2016-10-26T09:42:00Z">
      <w:r>
        <w:rPr>
          <w:rFonts w:hint="eastAsia"/>
        </w:rPr>
        <w:delText>（草案）</w:delText>
      </w:r>
    </w:de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4"/>
      <w:numFmt w:val="chineseCounting"/>
      <w:suff w:val="nothing"/>
      <w:lvlText w:val="%1、"/>
      <w:lvlJc w:val="left"/>
    </w:lvl>
  </w:abstractNum>
  <w:abstractNum w:abstractNumId="1">
    <w:nsid w:val="0000000C"/>
    <w:multiLevelType w:val="singleLevel"/>
    <w:tmpl w:val="0000000C"/>
    <w:lvl w:ilvl="0">
      <w:start w:val="1"/>
      <w:numFmt w:val="bullet"/>
      <w:pStyle w:val="Listbullet"/>
      <w:lvlText w:val=""/>
      <w:lvlJc w:val="left"/>
      <w:pPr>
        <w:tabs>
          <w:tab w:val="num" w:pos="360"/>
        </w:tabs>
        <w:ind w:left="360" w:hanging="360"/>
      </w:pPr>
      <w:rPr>
        <w:rFonts w:ascii="Symbol" w:hAnsi="Symbol" w:hint="default"/>
        <w:color w:val="auto"/>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proofState w:spelling="clean" w:grammar="clean"/>
  <w:stylePaneFormatFilter w:val="3F01"/>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2EF8"/>
    <w:rsid w:val="000045D9"/>
    <w:rsid w:val="00005618"/>
    <w:rsid w:val="0000567C"/>
    <w:rsid w:val="00017FB8"/>
    <w:rsid w:val="00030B22"/>
    <w:rsid w:val="00030C5A"/>
    <w:rsid w:val="00034383"/>
    <w:rsid w:val="00043E71"/>
    <w:rsid w:val="00052161"/>
    <w:rsid w:val="0006317D"/>
    <w:rsid w:val="00073CA6"/>
    <w:rsid w:val="0008567C"/>
    <w:rsid w:val="00096411"/>
    <w:rsid w:val="000A363B"/>
    <w:rsid w:val="000A5F63"/>
    <w:rsid w:val="000B386B"/>
    <w:rsid w:val="000D2718"/>
    <w:rsid w:val="000D4343"/>
    <w:rsid w:val="000E19F6"/>
    <w:rsid w:val="000E435B"/>
    <w:rsid w:val="000F66AD"/>
    <w:rsid w:val="000F6FCF"/>
    <w:rsid w:val="000F7AB1"/>
    <w:rsid w:val="00105D40"/>
    <w:rsid w:val="001215A0"/>
    <w:rsid w:val="00125AE3"/>
    <w:rsid w:val="00135C21"/>
    <w:rsid w:val="001410CD"/>
    <w:rsid w:val="00144BB0"/>
    <w:rsid w:val="00144C3F"/>
    <w:rsid w:val="00160F97"/>
    <w:rsid w:val="00164356"/>
    <w:rsid w:val="00171672"/>
    <w:rsid w:val="00172A27"/>
    <w:rsid w:val="001A401E"/>
    <w:rsid w:val="001B1EAE"/>
    <w:rsid w:val="001C0BC1"/>
    <w:rsid w:val="001C7746"/>
    <w:rsid w:val="001D15DE"/>
    <w:rsid w:val="001E2C1D"/>
    <w:rsid w:val="001E2D7C"/>
    <w:rsid w:val="00202064"/>
    <w:rsid w:val="00215A44"/>
    <w:rsid w:val="00216A41"/>
    <w:rsid w:val="0023689A"/>
    <w:rsid w:val="00241DFD"/>
    <w:rsid w:val="00242944"/>
    <w:rsid w:val="002475F9"/>
    <w:rsid w:val="00256267"/>
    <w:rsid w:val="00263A72"/>
    <w:rsid w:val="00263D98"/>
    <w:rsid w:val="0026784E"/>
    <w:rsid w:val="00272BA6"/>
    <w:rsid w:val="0027316F"/>
    <w:rsid w:val="00275421"/>
    <w:rsid w:val="00287E80"/>
    <w:rsid w:val="00297D5F"/>
    <w:rsid w:val="002A22C5"/>
    <w:rsid w:val="002A5825"/>
    <w:rsid w:val="002A6888"/>
    <w:rsid w:val="002A77E2"/>
    <w:rsid w:val="002B5E2D"/>
    <w:rsid w:val="002C34F9"/>
    <w:rsid w:val="002C4C22"/>
    <w:rsid w:val="002C52D0"/>
    <w:rsid w:val="002C6316"/>
    <w:rsid w:val="002D1574"/>
    <w:rsid w:val="002D1708"/>
    <w:rsid w:val="002E309A"/>
    <w:rsid w:val="002F304F"/>
    <w:rsid w:val="002F333D"/>
    <w:rsid w:val="00300FAA"/>
    <w:rsid w:val="003112DD"/>
    <w:rsid w:val="00313D56"/>
    <w:rsid w:val="003242D5"/>
    <w:rsid w:val="00324EE9"/>
    <w:rsid w:val="00330C73"/>
    <w:rsid w:val="0033654B"/>
    <w:rsid w:val="00340F9D"/>
    <w:rsid w:val="00345236"/>
    <w:rsid w:val="00364860"/>
    <w:rsid w:val="00365197"/>
    <w:rsid w:val="003735B8"/>
    <w:rsid w:val="00375594"/>
    <w:rsid w:val="00392439"/>
    <w:rsid w:val="00392482"/>
    <w:rsid w:val="003976C7"/>
    <w:rsid w:val="003A483C"/>
    <w:rsid w:val="003B4AC1"/>
    <w:rsid w:val="003C3833"/>
    <w:rsid w:val="003C554B"/>
    <w:rsid w:val="003D0800"/>
    <w:rsid w:val="003E01E2"/>
    <w:rsid w:val="003E1ACE"/>
    <w:rsid w:val="003E5027"/>
    <w:rsid w:val="003F5590"/>
    <w:rsid w:val="00400F98"/>
    <w:rsid w:val="0040561A"/>
    <w:rsid w:val="00412E83"/>
    <w:rsid w:val="00413F2A"/>
    <w:rsid w:val="0041696E"/>
    <w:rsid w:val="004208EA"/>
    <w:rsid w:val="00422BB8"/>
    <w:rsid w:val="00422DC4"/>
    <w:rsid w:val="00435CCA"/>
    <w:rsid w:val="00452E78"/>
    <w:rsid w:val="004531D7"/>
    <w:rsid w:val="00456676"/>
    <w:rsid w:val="004602E4"/>
    <w:rsid w:val="00466F56"/>
    <w:rsid w:val="00467D11"/>
    <w:rsid w:val="00473770"/>
    <w:rsid w:val="00482211"/>
    <w:rsid w:val="00485696"/>
    <w:rsid w:val="004970D2"/>
    <w:rsid w:val="004A2130"/>
    <w:rsid w:val="004A48FC"/>
    <w:rsid w:val="004A5F1F"/>
    <w:rsid w:val="004B39BA"/>
    <w:rsid w:val="004E0243"/>
    <w:rsid w:val="004E30AD"/>
    <w:rsid w:val="004F0FF8"/>
    <w:rsid w:val="004F1823"/>
    <w:rsid w:val="0050292D"/>
    <w:rsid w:val="0050615A"/>
    <w:rsid w:val="005077AE"/>
    <w:rsid w:val="005326F4"/>
    <w:rsid w:val="005420E0"/>
    <w:rsid w:val="005531CB"/>
    <w:rsid w:val="0057577C"/>
    <w:rsid w:val="00576B68"/>
    <w:rsid w:val="00584389"/>
    <w:rsid w:val="00596A01"/>
    <w:rsid w:val="005A310D"/>
    <w:rsid w:val="005A47E8"/>
    <w:rsid w:val="005D07E3"/>
    <w:rsid w:val="005D0E20"/>
    <w:rsid w:val="005D6F67"/>
    <w:rsid w:val="005E0F1A"/>
    <w:rsid w:val="0060191B"/>
    <w:rsid w:val="00602F8E"/>
    <w:rsid w:val="006160ED"/>
    <w:rsid w:val="00627396"/>
    <w:rsid w:val="00644057"/>
    <w:rsid w:val="006442EE"/>
    <w:rsid w:val="0065549D"/>
    <w:rsid w:val="00660796"/>
    <w:rsid w:val="006627CD"/>
    <w:rsid w:val="0067351D"/>
    <w:rsid w:val="00686598"/>
    <w:rsid w:val="00695FFB"/>
    <w:rsid w:val="006A0BE9"/>
    <w:rsid w:val="006A7A86"/>
    <w:rsid w:val="006B4213"/>
    <w:rsid w:val="006C1ED7"/>
    <w:rsid w:val="006C268F"/>
    <w:rsid w:val="006C60CB"/>
    <w:rsid w:val="006D1DE1"/>
    <w:rsid w:val="006F2868"/>
    <w:rsid w:val="00717616"/>
    <w:rsid w:val="00723FB6"/>
    <w:rsid w:val="00731596"/>
    <w:rsid w:val="00732EA9"/>
    <w:rsid w:val="007429EB"/>
    <w:rsid w:val="00751FB6"/>
    <w:rsid w:val="00774B05"/>
    <w:rsid w:val="007776A3"/>
    <w:rsid w:val="00780629"/>
    <w:rsid w:val="00786769"/>
    <w:rsid w:val="00790BC1"/>
    <w:rsid w:val="0079177E"/>
    <w:rsid w:val="00795FB6"/>
    <w:rsid w:val="007A308F"/>
    <w:rsid w:val="007A6CF8"/>
    <w:rsid w:val="007B2529"/>
    <w:rsid w:val="007C288C"/>
    <w:rsid w:val="007C54DA"/>
    <w:rsid w:val="007D2299"/>
    <w:rsid w:val="007D39DB"/>
    <w:rsid w:val="007D5261"/>
    <w:rsid w:val="007E5218"/>
    <w:rsid w:val="007F398D"/>
    <w:rsid w:val="00821327"/>
    <w:rsid w:val="00824A7F"/>
    <w:rsid w:val="00825DDC"/>
    <w:rsid w:val="00827E82"/>
    <w:rsid w:val="0083410A"/>
    <w:rsid w:val="00835F90"/>
    <w:rsid w:val="00836752"/>
    <w:rsid w:val="00846320"/>
    <w:rsid w:val="0084694C"/>
    <w:rsid w:val="00850C29"/>
    <w:rsid w:val="008525B3"/>
    <w:rsid w:val="008654FA"/>
    <w:rsid w:val="00875D44"/>
    <w:rsid w:val="008A1512"/>
    <w:rsid w:val="008A724C"/>
    <w:rsid w:val="008A7300"/>
    <w:rsid w:val="008B294B"/>
    <w:rsid w:val="008B46A3"/>
    <w:rsid w:val="008B553A"/>
    <w:rsid w:val="008B64B7"/>
    <w:rsid w:val="008D1276"/>
    <w:rsid w:val="008D36BC"/>
    <w:rsid w:val="008D5975"/>
    <w:rsid w:val="008D6753"/>
    <w:rsid w:val="008E574D"/>
    <w:rsid w:val="008F16BB"/>
    <w:rsid w:val="008F41B9"/>
    <w:rsid w:val="00904CB4"/>
    <w:rsid w:val="00905C3A"/>
    <w:rsid w:val="00935270"/>
    <w:rsid w:val="00943BAD"/>
    <w:rsid w:val="00956ED9"/>
    <w:rsid w:val="00957E6D"/>
    <w:rsid w:val="009758BA"/>
    <w:rsid w:val="00977E22"/>
    <w:rsid w:val="00983062"/>
    <w:rsid w:val="009A4F72"/>
    <w:rsid w:val="009A5B2B"/>
    <w:rsid w:val="009A7A55"/>
    <w:rsid w:val="009B4B26"/>
    <w:rsid w:val="009C1429"/>
    <w:rsid w:val="009C2E49"/>
    <w:rsid w:val="009D03E5"/>
    <w:rsid w:val="009D0A6A"/>
    <w:rsid w:val="009D2F18"/>
    <w:rsid w:val="009D44EA"/>
    <w:rsid w:val="009D6BF1"/>
    <w:rsid w:val="009E0256"/>
    <w:rsid w:val="009E2993"/>
    <w:rsid w:val="009E2C93"/>
    <w:rsid w:val="009E4872"/>
    <w:rsid w:val="009F6255"/>
    <w:rsid w:val="00A079B8"/>
    <w:rsid w:val="00A1391C"/>
    <w:rsid w:val="00A17BE7"/>
    <w:rsid w:val="00A31BF4"/>
    <w:rsid w:val="00A36C73"/>
    <w:rsid w:val="00A40C06"/>
    <w:rsid w:val="00A40E4A"/>
    <w:rsid w:val="00A4210A"/>
    <w:rsid w:val="00A60438"/>
    <w:rsid w:val="00A61445"/>
    <w:rsid w:val="00A6332A"/>
    <w:rsid w:val="00A851B6"/>
    <w:rsid w:val="00A86573"/>
    <w:rsid w:val="00AA0445"/>
    <w:rsid w:val="00AA275D"/>
    <w:rsid w:val="00AA68C3"/>
    <w:rsid w:val="00AB6CEF"/>
    <w:rsid w:val="00AC77F4"/>
    <w:rsid w:val="00AD6404"/>
    <w:rsid w:val="00AE0876"/>
    <w:rsid w:val="00AE09F5"/>
    <w:rsid w:val="00AE2315"/>
    <w:rsid w:val="00AF3CC3"/>
    <w:rsid w:val="00B01D9D"/>
    <w:rsid w:val="00B1191A"/>
    <w:rsid w:val="00B15AE9"/>
    <w:rsid w:val="00B24DEF"/>
    <w:rsid w:val="00B345EA"/>
    <w:rsid w:val="00B435CD"/>
    <w:rsid w:val="00B472D1"/>
    <w:rsid w:val="00B72548"/>
    <w:rsid w:val="00B72A4A"/>
    <w:rsid w:val="00B92335"/>
    <w:rsid w:val="00B92CED"/>
    <w:rsid w:val="00B93E61"/>
    <w:rsid w:val="00BA04B9"/>
    <w:rsid w:val="00BA2ADC"/>
    <w:rsid w:val="00BA788E"/>
    <w:rsid w:val="00BB04CF"/>
    <w:rsid w:val="00BC017E"/>
    <w:rsid w:val="00BC30F2"/>
    <w:rsid w:val="00BC349B"/>
    <w:rsid w:val="00BC71A9"/>
    <w:rsid w:val="00BD7990"/>
    <w:rsid w:val="00BE3C80"/>
    <w:rsid w:val="00BE7975"/>
    <w:rsid w:val="00BE7B50"/>
    <w:rsid w:val="00BF2C53"/>
    <w:rsid w:val="00BF55BA"/>
    <w:rsid w:val="00C05171"/>
    <w:rsid w:val="00C154FE"/>
    <w:rsid w:val="00C33D0B"/>
    <w:rsid w:val="00C36D96"/>
    <w:rsid w:val="00C41DBD"/>
    <w:rsid w:val="00C47B0A"/>
    <w:rsid w:val="00C47E4D"/>
    <w:rsid w:val="00C5378C"/>
    <w:rsid w:val="00C57684"/>
    <w:rsid w:val="00C61E62"/>
    <w:rsid w:val="00C64817"/>
    <w:rsid w:val="00C701B1"/>
    <w:rsid w:val="00C923BD"/>
    <w:rsid w:val="00C9391A"/>
    <w:rsid w:val="00CA2474"/>
    <w:rsid w:val="00CB0B7A"/>
    <w:rsid w:val="00CB1A71"/>
    <w:rsid w:val="00CB5D3F"/>
    <w:rsid w:val="00CC12DC"/>
    <w:rsid w:val="00CC51A9"/>
    <w:rsid w:val="00CC69AE"/>
    <w:rsid w:val="00CE139F"/>
    <w:rsid w:val="00CE1F43"/>
    <w:rsid w:val="00D00EE9"/>
    <w:rsid w:val="00D06671"/>
    <w:rsid w:val="00D11470"/>
    <w:rsid w:val="00D13BD6"/>
    <w:rsid w:val="00D15E49"/>
    <w:rsid w:val="00D2056F"/>
    <w:rsid w:val="00D25764"/>
    <w:rsid w:val="00D278D6"/>
    <w:rsid w:val="00D407AE"/>
    <w:rsid w:val="00D4465A"/>
    <w:rsid w:val="00D45B39"/>
    <w:rsid w:val="00D50572"/>
    <w:rsid w:val="00D550D9"/>
    <w:rsid w:val="00D579C8"/>
    <w:rsid w:val="00D6062B"/>
    <w:rsid w:val="00D6063F"/>
    <w:rsid w:val="00D60E23"/>
    <w:rsid w:val="00D6151C"/>
    <w:rsid w:val="00D61DD0"/>
    <w:rsid w:val="00D6349B"/>
    <w:rsid w:val="00D646CB"/>
    <w:rsid w:val="00D67100"/>
    <w:rsid w:val="00D76914"/>
    <w:rsid w:val="00D80908"/>
    <w:rsid w:val="00D8399F"/>
    <w:rsid w:val="00D9771D"/>
    <w:rsid w:val="00DA1E48"/>
    <w:rsid w:val="00DA637D"/>
    <w:rsid w:val="00DB2942"/>
    <w:rsid w:val="00DB3D05"/>
    <w:rsid w:val="00DC6520"/>
    <w:rsid w:val="00DD071E"/>
    <w:rsid w:val="00DD0BA3"/>
    <w:rsid w:val="00DF12CD"/>
    <w:rsid w:val="00DF77E2"/>
    <w:rsid w:val="00E030B0"/>
    <w:rsid w:val="00E038C8"/>
    <w:rsid w:val="00E059D9"/>
    <w:rsid w:val="00E20B4B"/>
    <w:rsid w:val="00E24028"/>
    <w:rsid w:val="00E2744F"/>
    <w:rsid w:val="00E343D7"/>
    <w:rsid w:val="00E35755"/>
    <w:rsid w:val="00E3715E"/>
    <w:rsid w:val="00E56740"/>
    <w:rsid w:val="00E572C0"/>
    <w:rsid w:val="00E62794"/>
    <w:rsid w:val="00E67D5A"/>
    <w:rsid w:val="00E71398"/>
    <w:rsid w:val="00E72399"/>
    <w:rsid w:val="00E9030D"/>
    <w:rsid w:val="00EA03CC"/>
    <w:rsid w:val="00EA1ECD"/>
    <w:rsid w:val="00EC2C44"/>
    <w:rsid w:val="00EC6D4A"/>
    <w:rsid w:val="00ED69DB"/>
    <w:rsid w:val="00ED7649"/>
    <w:rsid w:val="00EE3A35"/>
    <w:rsid w:val="00EE5E4B"/>
    <w:rsid w:val="00EE6ABC"/>
    <w:rsid w:val="00EF0970"/>
    <w:rsid w:val="00EF0FA1"/>
    <w:rsid w:val="00EF1C9F"/>
    <w:rsid w:val="00EF403A"/>
    <w:rsid w:val="00EF484E"/>
    <w:rsid w:val="00F00642"/>
    <w:rsid w:val="00F05ECF"/>
    <w:rsid w:val="00F07B33"/>
    <w:rsid w:val="00F17406"/>
    <w:rsid w:val="00F236DB"/>
    <w:rsid w:val="00F2414D"/>
    <w:rsid w:val="00F332CB"/>
    <w:rsid w:val="00F45359"/>
    <w:rsid w:val="00F470F2"/>
    <w:rsid w:val="00F51F1D"/>
    <w:rsid w:val="00F605B5"/>
    <w:rsid w:val="00F62F18"/>
    <w:rsid w:val="00F8011E"/>
    <w:rsid w:val="00F85E48"/>
    <w:rsid w:val="00F90C16"/>
    <w:rsid w:val="00F90DD3"/>
    <w:rsid w:val="00FB359F"/>
    <w:rsid w:val="00FB5334"/>
    <w:rsid w:val="00FC0702"/>
    <w:rsid w:val="00FC2376"/>
    <w:rsid w:val="00FC5F8F"/>
    <w:rsid w:val="00FE371E"/>
    <w:rsid w:val="00FE5971"/>
    <w:rsid w:val="00FF51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F98"/>
    <w:pPr>
      <w:widowControl w:val="0"/>
      <w:jc w:val="both"/>
    </w:pPr>
    <w:rPr>
      <w:kern w:val="2"/>
      <w:sz w:val="21"/>
    </w:rPr>
  </w:style>
  <w:style w:type="paragraph" w:styleId="1">
    <w:name w:val="heading 1"/>
    <w:basedOn w:val="a"/>
    <w:next w:val="a"/>
    <w:qFormat/>
    <w:rsid w:val="00400F98"/>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400F98"/>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400F9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400F98"/>
    <w:rPr>
      <w:rFonts w:ascii="宋体"/>
      <w:kern w:val="0"/>
    </w:rPr>
  </w:style>
  <w:style w:type="character" w:styleId="a4">
    <w:name w:val="annotation reference"/>
    <w:basedOn w:val="a0"/>
    <w:rsid w:val="00400F98"/>
    <w:rPr>
      <w:sz w:val="21"/>
    </w:rPr>
  </w:style>
  <w:style w:type="character" w:customStyle="1" w:styleId="unnamed11">
    <w:name w:val="unnamed11"/>
    <w:basedOn w:val="a0"/>
    <w:rsid w:val="00400F98"/>
    <w:rPr>
      <w:rFonts w:ascii="宋体" w:eastAsia="宋体" w:hAnsi="宋体" w:hint="eastAsia"/>
      <w:sz w:val="18"/>
    </w:rPr>
  </w:style>
  <w:style w:type="character" w:styleId="a5">
    <w:name w:val="footnote reference"/>
    <w:basedOn w:val="a0"/>
    <w:rsid w:val="00400F98"/>
    <w:rPr>
      <w:vertAlign w:val="superscript"/>
    </w:rPr>
  </w:style>
  <w:style w:type="character" w:customStyle="1" w:styleId="Char0">
    <w:name w:val="标题 Char"/>
    <w:basedOn w:val="a0"/>
    <w:link w:val="a6"/>
    <w:rsid w:val="00400F98"/>
    <w:rPr>
      <w:rFonts w:ascii="Cambria" w:hAnsi="Cambria"/>
      <w:b/>
      <w:kern w:val="2"/>
      <w:sz w:val="32"/>
    </w:rPr>
  </w:style>
  <w:style w:type="character" w:customStyle="1" w:styleId="Char1">
    <w:name w:val="页眉 Char"/>
    <w:basedOn w:val="a0"/>
    <w:link w:val="a7"/>
    <w:rsid w:val="00400F98"/>
    <w:rPr>
      <w:rFonts w:eastAsia="宋体"/>
      <w:kern w:val="2"/>
      <w:sz w:val="18"/>
      <w:lang w:val="en-US" w:eastAsia="zh-CN"/>
    </w:rPr>
  </w:style>
  <w:style w:type="character" w:customStyle="1" w:styleId="read">
    <w:name w:val="read"/>
    <w:basedOn w:val="a0"/>
    <w:rsid w:val="00400F98"/>
  </w:style>
  <w:style w:type="character" w:styleId="a8">
    <w:name w:val="page number"/>
    <w:basedOn w:val="a0"/>
    <w:rsid w:val="00400F98"/>
  </w:style>
  <w:style w:type="character" w:styleId="a9">
    <w:name w:val="Hyperlink"/>
    <w:basedOn w:val="a0"/>
    <w:rsid w:val="00400F98"/>
    <w:rPr>
      <w:color w:val="0000FF"/>
      <w:u w:val="single"/>
    </w:rPr>
  </w:style>
  <w:style w:type="paragraph" w:styleId="30">
    <w:name w:val="toc 3"/>
    <w:basedOn w:val="a"/>
    <w:next w:val="a"/>
    <w:rsid w:val="00400F98"/>
    <w:pPr>
      <w:ind w:leftChars="400" w:left="840"/>
    </w:pPr>
  </w:style>
  <w:style w:type="paragraph" w:styleId="31">
    <w:name w:val="Body Text Indent 3"/>
    <w:basedOn w:val="a"/>
    <w:rsid w:val="00400F98"/>
    <w:pPr>
      <w:autoSpaceDE w:val="0"/>
      <w:autoSpaceDN w:val="0"/>
      <w:adjustRightInd w:val="0"/>
      <w:spacing w:line="360" w:lineRule="auto"/>
      <w:ind w:left="420" w:firstLine="435"/>
    </w:pPr>
    <w:rPr>
      <w:color w:val="0000FF"/>
    </w:rPr>
  </w:style>
  <w:style w:type="paragraph" w:customStyle="1" w:styleId="CharChar">
    <w:name w:val="Char Char"/>
    <w:basedOn w:val="a"/>
    <w:rsid w:val="00400F98"/>
  </w:style>
  <w:style w:type="paragraph" w:customStyle="1" w:styleId="Default">
    <w:name w:val="Default"/>
    <w:rsid w:val="00400F98"/>
    <w:pPr>
      <w:widowControl w:val="0"/>
      <w:autoSpaceDE w:val="0"/>
      <w:autoSpaceDN w:val="0"/>
      <w:adjustRightInd w:val="0"/>
    </w:pPr>
    <w:rPr>
      <w:rFonts w:ascii="宋体"/>
      <w:color w:val="000000"/>
      <w:sz w:val="24"/>
    </w:rPr>
  </w:style>
  <w:style w:type="paragraph" w:customStyle="1" w:styleId="unnamed1">
    <w:name w:val="unnamed1"/>
    <w:basedOn w:val="a"/>
    <w:rsid w:val="00400F98"/>
    <w:pPr>
      <w:spacing w:before="60" w:after="60"/>
      <w:ind w:left="15" w:right="15"/>
    </w:pPr>
    <w:rPr>
      <w:rFonts w:ascii="宋体" w:hAnsi="宋体" w:hint="eastAsia"/>
      <w:color w:val="000000"/>
      <w:sz w:val="18"/>
      <w:szCs w:val="18"/>
    </w:rPr>
  </w:style>
  <w:style w:type="paragraph" w:customStyle="1" w:styleId="Listbullet">
    <w:name w:val="List_bullet"/>
    <w:basedOn w:val="a"/>
    <w:rsid w:val="00400F98"/>
    <w:pPr>
      <w:widowControl/>
      <w:numPr>
        <w:numId w:val="1"/>
      </w:numPr>
      <w:tabs>
        <w:tab w:val="left" w:pos="360"/>
      </w:tabs>
      <w:jc w:val="left"/>
    </w:pPr>
    <w:rPr>
      <w:kern w:val="0"/>
      <w:sz w:val="24"/>
    </w:rPr>
  </w:style>
  <w:style w:type="paragraph" w:customStyle="1" w:styleId="msonormal1">
    <w:name w:val="msonormal1"/>
    <w:rsid w:val="00400F98"/>
    <w:pPr>
      <w:widowControl w:val="0"/>
      <w:jc w:val="both"/>
    </w:pPr>
    <w:rPr>
      <w:kern w:val="2"/>
      <w:sz w:val="21"/>
    </w:rPr>
  </w:style>
  <w:style w:type="paragraph" w:customStyle="1" w:styleId="aa">
    <w:name w:val="正文正文"/>
    <w:basedOn w:val="a"/>
    <w:rsid w:val="001410CD"/>
    <w:pPr>
      <w:spacing w:afterLines="25" w:line="360" w:lineRule="auto"/>
      <w:ind w:firstLineChars="200" w:firstLine="200"/>
      <w:pPrChange w:id="0" w:author="xiaox" w:date="2016-10-26T09:42:00Z">
        <w:pPr>
          <w:widowControl w:val="0"/>
          <w:spacing w:afterLines="25" w:line="360" w:lineRule="auto"/>
          <w:ind w:firstLineChars="200" w:firstLine="200"/>
          <w:jc w:val="both"/>
        </w:pPr>
      </w:pPrChange>
    </w:pPr>
    <w:rPr>
      <w:sz w:val="24"/>
      <w:rPrChange w:id="0" w:author="xiaox" w:date="2016-10-26T09:42:00Z">
        <w:rPr>
          <w:rFonts w:eastAsia="宋体"/>
          <w:kern w:val="2"/>
          <w:sz w:val="24"/>
          <w:lang w:val="en-US" w:eastAsia="zh-CN" w:bidi="ar-SA"/>
        </w:rPr>
      </w:rPrChange>
    </w:rPr>
  </w:style>
  <w:style w:type="paragraph" w:styleId="ab">
    <w:name w:val="annotation subject"/>
    <w:basedOn w:val="ac"/>
    <w:next w:val="ac"/>
    <w:rsid w:val="00400F98"/>
    <w:rPr>
      <w:b/>
    </w:rPr>
  </w:style>
  <w:style w:type="paragraph" w:styleId="ac">
    <w:name w:val="annotation text"/>
    <w:basedOn w:val="a"/>
    <w:link w:val="Char2"/>
    <w:rsid w:val="00400F98"/>
    <w:pPr>
      <w:jc w:val="left"/>
    </w:pPr>
  </w:style>
  <w:style w:type="paragraph" w:styleId="ad">
    <w:name w:val="Document Map"/>
    <w:basedOn w:val="a"/>
    <w:rsid w:val="00400F98"/>
    <w:pPr>
      <w:shd w:val="clear" w:color="auto" w:fill="000080"/>
    </w:pPr>
  </w:style>
  <w:style w:type="paragraph" w:customStyle="1" w:styleId="Char3">
    <w:name w:val="Char"/>
    <w:basedOn w:val="a"/>
    <w:rsid w:val="00400F98"/>
  </w:style>
  <w:style w:type="paragraph" w:styleId="a6">
    <w:name w:val="Title"/>
    <w:basedOn w:val="a"/>
    <w:next w:val="a"/>
    <w:link w:val="Char0"/>
    <w:qFormat/>
    <w:rsid w:val="00400F98"/>
    <w:pPr>
      <w:spacing w:before="240" w:after="60"/>
      <w:jc w:val="center"/>
      <w:outlineLvl w:val="0"/>
    </w:pPr>
    <w:rPr>
      <w:rFonts w:ascii="Cambria" w:hAnsi="Cambria"/>
      <w:b/>
      <w:sz w:val="32"/>
    </w:rPr>
  </w:style>
  <w:style w:type="paragraph" w:styleId="a3">
    <w:name w:val="Body Text"/>
    <w:basedOn w:val="a"/>
    <w:link w:val="Char"/>
    <w:rsid w:val="00400F98"/>
    <w:pPr>
      <w:autoSpaceDE w:val="0"/>
      <w:autoSpaceDN w:val="0"/>
      <w:adjustRightInd w:val="0"/>
      <w:spacing w:line="360" w:lineRule="auto"/>
      <w:jc w:val="left"/>
    </w:pPr>
    <w:rPr>
      <w:rFonts w:ascii="宋体"/>
      <w:kern w:val="0"/>
    </w:rPr>
  </w:style>
  <w:style w:type="paragraph" w:styleId="ae">
    <w:name w:val="Normal Indent"/>
    <w:basedOn w:val="a"/>
    <w:rsid w:val="00400F98"/>
    <w:pPr>
      <w:ind w:firstLineChars="200" w:firstLine="420"/>
    </w:pPr>
  </w:style>
  <w:style w:type="paragraph" w:styleId="a7">
    <w:name w:val="header"/>
    <w:basedOn w:val="a"/>
    <w:link w:val="Char1"/>
    <w:rsid w:val="00400F98"/>
    <w:pPr>
      <w:pBdr>
        <w:bottom w:val="single" w:sz="6" w:space="1" w:color="auto"/>
      </w:pBdr>
      <w:tabs>
        <w:tab w:val="center" w:pos="4153"/>
        <w:tab w:val="right" w:pos="8306"/>
      </w:tabs>
      <w:snapToGrid w:val="0"/>
      <w:jc w:val="center"/>
    </w:pPr>
    <w:rPr>
      <w:sz w:val="18"/>
    </w:rPr>
  </w:style>
  <w:style w:type="paragraph" w:customStyle="1" w:styleId="Char20">
    <w:name w:val="Char2"/>
    <w:basedOn w:val="a"/>
    <w:rsid w:val="00400F98"/>
  </w:style>
  <w:style w:type="paragraph" w:customStyle="1" w:styleId="CharCharChar">
    <w:name w:val="Char Char Char"/>
    <w:basedOn w:val="a"/>
    <w:rsid w:val="00400F98"/>
  </w:style>
  <w:style w:type="paragraph" w:styleId="af">
    <w:name w:val="Balloon Text"/>
    <w:basedOn w:val="a"/>
    <w:rsid w:val="00400F98"/>
    <w:rPr>
      <w:sz w:val="18"/>
    </w:rPr>
  </w:style>
  <w:style w:type="paragraph" w:styleId="af0">
    <w:name w:val="footnote text"/>
    <w:basedOn w:val="a"/>
    <w:rsid w:val="00400F98"/>
    <w:pPr>
      <w:snapToGrid w:val="0"/>
      <w:jc w:val="left"/>
    </w:pPr>
    <w:rPr>
      <w:sz w:val="18"/>
    </w:rPr>
  </w:style>
  <w:style w:type="paragraph" w:styleId="10">
    <w:name w:val="toc 1"/>
    <w:basedOn w:val="a"/>
    <w:next w:val="a"/>
    <w:rsid w:val="00400F98"/>
    <w:pPr>
      <w:tabs>
        <w:tab w:val="right" w:leader="dot" w:pos="8296"/>
      </w:tabs>
      <w:spacing w:line="360" w:lineRule="auto"/>
    </w:pPr>
  </w:style>
  <w:style w:type="paragraph" w:styleId="af1">
    <w:name w:val="footer"/>
    <w:basedOn w:val="a"/>
    <w:rsid w:val="00400F98"/>
    <w:pPr>
      <w:tabs>
        <w:tab w:val="center" w:pos="4153"/>
        <w:tab w:val="right" w:pos="8306"/>
      </w:tabs>
      <w:snapToGrid w:val="0"/>
      <w:jc w:val="left"/>
    </w:pPr>
    <w:rPr>
      <w:sz w:val="18"/>
    </w:rPr>
  </w:style>
  <w:style w:type="paragraph" w:styleId="af2">
    <w:name w:val="Plain Text"/>
    <w:basedOn w:val="a"/>
    <w:rsid w:val="00400F98"/>
    <w:pPr>
      <w:adjustRightInd w:val="0"/>
      <w:spacing w:line="312" w:lineRule="atLeast"/>
      <w:textAlignment w:val="baseline"/>
    </w:pPr>
    <w:rPr>
      <w:rFonts w:ascii="宋体" w:hAnsi="Courier New"/>
      <w:kern w:val="0"/>
    </w:rPr>
  </w:style>
  <w:style w:type="paragraph" w:styleId="20">
    <w:name w:val="Body Text Indent 2"/>
    <w:basedOn w:val="a"/>
    <w:rsid w:val="00400F98"/>
    <w:pPr>
      <w:spacing w:line="360" w:lineRule="auto"/>
      <w:ind w:firstLine="425"/>
    </w:pPr>
    <w:rPr>
      <w:rFonts w:ascii="仿宋_GB2312" w:eastAsia="仿宋_GB2312"/>
      <w:sz w:val="28"/>
    </w:rPr>
  </w:style>
  <w:style w:type="paragraph" w:customStyle="1" w:styleId="InfoBlue">
    <w:name w:val="InfoBlue"/>
    <w:basedOn w:val="a"/>
    <w:next w:val="a3"/>
    <w:rsid w:val="00400F98"/>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400F98"/>
    <w:pPr>
      <w:tabs>
        <w:tab w:val="left" w:pos="360"/>
      </w:tabs>
    </w:pPr>
  </w:style>
  <w:style w:type="paragraph" w:customStyle="1" w:styleId="CharChar1">
    <w:name w:val="Char Char1"/>
    <w:basedOn w:val="a"/>
    <w:rsid w:val="00400F98"/>
  </w:style>
  <w:style w:type="paragraph" w:customStyle="1" w:styleId="af3">
    <w:name w:val="正文所"/>
    <w:basedOn w:val="a"/>
    <w:rsid w:val="00400F98"/>
    <w:pPr>
      <w:spacing w:line="360" w:lineRule="auto"/>
      <w:ind w:firstLineChars="200" w:firstLine="420"/>
    </w:pPr>
    <w:rPr>
      <w:rFonts w:ascii="宋体"/>
    </w:rPr>
  </w:style>
  <w:style w:type="paragraph" w:customStyle="1" w:styleId="Style6">
    <w:name w:val="_Style 6"/>
    <w:basedOn w:val="a"/>
    <w:next w:val="a"/>
    <w:rsid w:val="0067351D"/>
    <w:pPr>
      <w:adjustRightInd w:val="0"/>
      <w:snapToGrid w:val="0"/>
      <w:ind w:firstLineChars="200" w:firstLine="480"/>
    </w:pPr>
    <w:rPr>
      <w:rFonts w:ascii="仿宋_GB2312" w:eastAsia="仿宋_GB2312" w:hAnsi="宋体"/>
      <w:color w:val="000000"/>
      <w:sz w:val="24"/>
    </w:rPr>
  </w:style>
  <w:style w:type="paragraph" w:styleId="af4">
    <w:name w:val="Revision"/>
    <w:hidden/>
    <w:uiPriority w:val="99"/>
    <w:semiHidden/>
    <w:rsid w:val="00412E83"/>
    <w:rPr>
      <w:kern w:val="2"/>
      <w:sz w:val="21"/>
    </w:rPr>
  </w:style>
  <w:style w:type="character" w:styleId="af5">
    <w:name w:val="FollowedHyperlink"/>
    <w:basedOn w:val="a0"/>
    <w:uiPriority w:val="99"/>
    <w:semiHidden/>
    <w:unhideWhenUsed/>
    <w:rsid w:val="00412E83"/>
    <w:rPr>
      <w:color w:val="800080" w:themeColor="followedHyperlink"/>
      <w:u w:val="single"/>
    </w:rPr>
  </w:style>
  <w:style w:type="paragraph" w:customStyle="1" w:styleId="CharChar3">
    <w:name w:val="Char Char3"/>
    <w:basedOn w:val="a"/>
    <w:rsid w:val="003112DD"/>
  </w:style>
  <w:style w:type="paragraph" w:customStyle="1" w:styleId="CharChar2">
    <w:name w:val="Char Char2"/>
    <w:basedOn w:val="a"/>
    <w:rsid w:val="001410CD"/>
  </w:style>
  <w:style w:type="paragraph" w:customStyle="1" w:styleId="Char10">
    <w:name w:val="Char1"/>
    <w:basedOn w:val="a"/>
    <w:rsid w:val="001410CD"/>
  </w:style>
  <w:style w:type="paragraph" w:customStyle="1" w:styleId="CharCharChar1">
    <w:name w:val="Char Char Char1"/>
    <w:basedOn w:val="a"/>
    <w:rsid w:val="001410CD"/>
  </w:style>
  <w:style w:type="paragraph" w:customStyle="1" w:styleId="CharCharCharChar1">
    <w:name w:val="Char Char Char Char1"/>
    <w:basedOn w:val="a"/>
    <w:rsid w:val="001410CD"/>
    <w:pPr>
      <w:tabs>
        <w:tab w:val="left" w:pos="360"/>
      </w:tabs>
    </w:pPr>
  </w:style>
  <w:style w:type="paragraph" w:customStyle="1" w:styleId="CharChar11">
    <w:name w:val="Char Char11"/>
    <w:basedOn w:val="a"/>
    <w:rsid w:val="001410CD"/>
  </w:style>
  <w:style w:type="character" w:customStyle="1" w:styleId="Char2">
    <w:name w:val="批注文字 Char"/>
    <w:basedOn w:val="a0"/>
    <w:link w:val="ac"/>
    <w:rsid w:val="009D03E5"/>
    <w:rPr>
      <w:kern w:val="2"/>
      <w:sz w:val="21"/>
    </w:rPr>
  </w:style>
</w:styles>
</file>

<file path=word/webSettings.xml><?xml version="1.0" encoding="utf-8"?>
<w:webSettings xmlns:r="http://schemas.openxmlformats.org/officeDocument/2006/relationships" xmlns:w="http://schemas.openxmlformats.org/wordprocessingml/2006/main">
  <w:divs>
    <w:div w:id="40444729">
      <w:bodyDiv w:val="1"/>
      <w:marLeft w:val="0"/>
      <w:marRight w:val="0"/>
      <w:marTop w:val="0"/>
      <w:marBottom w:val="0"/>
      <w:divBdr>
        <w:top w:val="none" w:sz="0" w:space="0" w:color="auto"/>
        <w:left w:val="none" w:sz="0" w:space="0" w:color="auto"/>
        <w:bottom w:val="none" w:sz="0" w:space="0" w:color="auto"/>
        <w:right w:val="none" w:sz="0" w:space="0" w:color="auto"/>
      </w:divBdr>
    </w:div>
    <w:div w:id="105153814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E02B4-0D8F-4871-9402-016B4AA1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54</Pages>
  <Words>7271</Words>
  <Characters>41445</Characters>
  <Application>Microsoft Office Word</Application>
  <DocSecurity>0</DocSecurity>
  <PresentationFormat/>
  <Lines>345</Lines>
  <Paragraphs>97</Paragraphs>
  <Slides>0</Slides>
  <Notes>0</Notes>
  <HiddenSlides>0</HiddenSlides>
  <MMClips>0</MMClips>
  <ScaleCrop>false</ScaleCrop>
  <Company>Microsoft</Company>
  <LinksUpToDate>false</LinksUpToDate>
  <CharactersWithSpaces>48619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wangyu</dc:creator>
  <cp:lastModifiedBy>xiaox</cp:lastModifiedBy>
  <cp:revision>5</cp:revision>
  <cp:lastPrinted>2016-02-02T02:33:00Z</cp:lastPrinted>
  <dcterms:created xsi:type="dcterms:W3CDTF">2016-11-01T01:24:00Z</dcterms:created>
  <dcterms:modified xsi:type="dcterms:W3CDTF">2016-11-24T03:12:00Z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