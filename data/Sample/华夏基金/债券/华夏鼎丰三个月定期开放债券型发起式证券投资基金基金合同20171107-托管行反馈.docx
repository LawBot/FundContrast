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42E33" w:rsidRPr="00D8423E" w:rsidRDefault="00A42E33" w:rsidP="00674DA4">
      <w:pPr>
        <w:tabs>
          <w:tab w:val="left" w:pos="6660"/>
        </w:tabs>
        <w:spacing w:line="360" w:lineRule="auto"/>
        <w:jc w:val="center"/>
        <w:rPr>
          <w:bCs/>
          <w:sz w:val="44"/>
        </w:rPr>
      </w:pPr>
    </w:p>
    <w:p w:rsidR="00A42E33" w:rsidRPr="00D8423E" w:rsidRDefault="00A42E33">
      <w:pPr>
        <w:rPr>
          <w:b/>
        </w:rPr>
      </w:pPr>
    </w:p>
    <w:p w:rsidR="00A42E33" w:rsidRPr="00D8423E" w:rsidRDefault="00A42E33">
      <w:pPr>
        <w:jc w:val="center"/>
        <w:rPr>
          <w:b/>
          <w:sz w:val="52"/>
        </w:rPr>
      </w:pPr>
    </w:p>
    <w:p w:rsidR="00150A76" w:rsidRPr="007E4006" w:rsidRDefault="004D1C0C">
      <w:pPr>
        <w:jc w:val="center"/>
        <w:rPr>
          <w:b/>
          <w:sz w:val="48"/>
        </w:rPr>
      </w:pPr>
      <w:bookmarkStart w:id="0" w:name="_Toc123112222"/>
      <w:bookmarkStart w:id="1" w:name="_Toc123112261"/>
      <w:bookmarkStart w:id="2" w:name="_Toc123701381"/>
      <w:bookmarkStart w:id="3" w:name="_Toc139991724"/>
      <w:bookmarkStart w:id="4" w:name="_Toc139992299"/>
      <w:r w:rsidRPr="007E4006">
        <w:rPr>
          <w:rFonts w:hint="eastAsia"/>
          <w:b/>
          <w:sz w:val="48"/>
        </w:rPr>
        <w:t>华夏</w:t>
      </w:r>
      <w:del w:id="5" w:author="yaoxt" w:date="2017-11-01T16:16:00Z">
        <w:r w:rsidR="00D06E79" w:rsidDel="00C770A1">
          <w:rPr>
            <w:rFonts w:hint="eastAsia"/>
            <w:b/>
            <w:sz w:val="48"/>
          </w:rPr>
          <w:delText>鼎泰六个月</w:delText>
        </w:r>
      </w:del>
      <w:proofErr w:type="gramStart"/>
      <w:ins w:id="6" w:author="yaoxt" w:date="2017-11-01T16:16:00Z">
        <w:r w:rsidR="00C770A1">
          <w:rPr>
            <w:rFonts w:hint="eastAsia"/>
            <w:b/>
            <w:sz w:val="48"/>
          </w:rPr>
          <w:t>鼎丰三个月</w:t>
        </w:r>
      </w:ins>
      <w:proofErr w:type="gramEnd"/>
      <w:r w:rsidR="00150A76" w:rsidRPr="007E4006">
        <w:rPr>
          <w:rFonts w:hint="eastAsia"/>
          <w:b/>
          <w:sz w:val="48"/>
        </w:rPr>
        <w:t>定期开放</w:t>
      </w:r>
      <w:r w:rsidR="00644892" w:rsidRPr="007E4006">
        <w:rPr>
          <w:rFonts w:hint="eastAsia"/>
          <w:b/>
          <w:sz w:val="48"/>
        </w:rPr>
        <w:t>债券型发起式</w:t>
      </w:r>
    </w:p>
    <w:p w:rsidR="00150A76" w:rsidRPr="007E4006" w:rsidRDefault="00644892">
      <w:pPr>
        <w:jc w:val="center"/>
        <w:rPr>
          <w:b/>
          <w:sz w:val="48"/>
        </w:rPr>
      </w:pPr>
      <w:r w:rsidRPr="007E4006">
        <w:rPr>
          <w:rFonts w:hint="eastAsia"/>
          <w:b/>
          <w:sz w:val="48"/>
        </w:rPr>
        <w:t>证券投资基金</w:t>
      </w:r>
      <w:bookmarkStart w:id="7" w:name="_Toc123112223"/>
      <w:bookmarkStart w:id="8" w:name="_Toc123112262"/>
      <w:bookmarkStart w:id="9" w:name="_Toc123701382"/>
      <w:bookmarkStart w:id="10" w:name="_Toc139991725"/>
      <w:bookmarkStart w:id="11" w:name="_Toc139992300"/>
      <w:bookmarkEnd w:id="0"/>
      <w:bookmarkEnd w:id="1"/>
      <w:bookmarkEnd w:id="2"/>
      <w:bookmarkEnd w:id="3"/>
      <w:bookmarkEnd w:id="4"/>
      <w:r w:rsidRPr="007E4006">
        <w:rPr>
          <w:b/>
          <w:sz w:val="48"/>
        </w:rPr>
        <w:t xml:space="preserve">                  </w:t>
      </w:r>
    </w:p>
    <w:p w:rsidR="00A42E33" w:rsidRPr="007E4006" w:rsidRDefault="00644892">
      <w:pPr>
        <w:jc w:val="center"/>
        <w:rPr>
          <w:b/>
          <w:sz w:val="48"/>
        </w:rPr>
      </w:pPr>
      <w:r w:rsidRPr="007E4006">
        <w:rPr>
          <w:rFonts w:hint="eastAsia"/>
          <w:b/>
          <w:sz w:val="48"/>
        </w:rPr>
        <w:t>基金合同</w:t>
      </w:r>
      <w:bookmarkEnd w:id="7"/>
      <w:bookmarkEnd w:id="8"/>
      <w:bookmarkEnd w:id="9"/>
      <w:bookmarkEnd w:id="10"/>
      <w:bookmarkEnd w:id="11"/>
    </w:p>
    <w:p w:rsidR="00A42E33" w:rsidRPr="007E4006" w:rsidRDefault="00644892">
      <w:pPr>
        <w:jc w:val="center"/>
        <w:rPr>
          <w:b/>
          <w:sz w:val="52"/>
        </w:rPr>
      </w:pPr>
      <w:r w:rsidRPr="007E4006">
        <w:rPr>
          <w:rFonts w:hint="eastAsia"/>
          <w:b/>
          <w:sz w:val="52"/>
        </w:rPr>
        <w:t>（草案）</w:t>
      </w:r>
    </w:p>
    <w:p w:rsidR="00A42E33" w:rsidRPr="007E4006" w:rsidRDefault="00A42E33">
      <w:pPr>
        <w:jc w:val="center"/>
        <w:rPr>
          <w:b/>
          <w:sz w:val="52"/>
        </w:rPr>
      </w:pPr>
    </w:p>
    <w:p w:rsidR="00A42E33" w:rsidRPr="007E4006" w:rsidRDefault="00A42E33">
      <w:pPr>
        <w:jc w:val="center"/>
        <w:rPr>
          <w:b/>
          <w:sz w:val="52"/>
        </w:rPr>
      </w:pPr>
    </w:p>
    <w:p w:rsidR="009409AD" w:rsidRPr="007E4006" w:rsidRDefault="009409AD">
      <w:pPr>
        <w:jc w:val="center"/>
        <w:rPr>
          <w:b/>
          <w:sz w:val="52"/>
        </w:rPr>
      </w:pPr>
    </w:p>
    <w:p w:rsidR="009409AD" w:rsidRPr="007E4006" w:rsidRDefault="009409AD">
      <w:pPr>
        <w:jc w:val="center"/>
        <w:rPr>
          <w:b/>
          <w:sz w:val="52"/>
        </w:rPr>
      </w:pPr>
    </w:p>
    <w:p w:rsidR="00A42E33" w:rsidRPr="007E4006" w:rsidRDefault="00A42E33">
      <w:pPr>
        <w:jc w:val="center"/>
        <w:rPr>
          <w:b/>
          <w:sz w:val="52"/>
        </w:rPr>
      </w:pPr>
    </w:p>
    <w:p w:rsidR="00A42E33" w:rsidRPr="007E4006" w:rsidRDefault="00A42E33">
      <w:pPr>
        <w:jc w:val="center"/>
        <w:rPr>
          <w:b/>
          <w:sz w:val="52"/>
        </w:rPr>
      </w:pPr>
    </w:p>
    <w:p w:rsidR="00A42E33" w:rsidRPr="007E4006" w:rsidRDefault="00A42E33">
      <w:pPr>
        <w:rPr>
          <w:b/>
        </w:rPr>
      </w:pPr>
    </w:p>
    <w:p w:rsidR="00A42E33" w:rsidRPr="007E4006" w:rsidRDefault="00644892">
      <w:pPr>
        <w:jc w:val="center"/>
        <w:rPr>
          <w:b/>
          <w:sz w:val="28"/>
          <w:szCs w:val="28"/>
        </w:rPr>
      </w:pPr>
      <w:bookmarkStart w:id="12" w:name="_Toc139992301"/>
      <w:bookmarkStart w:id="13" w:name="_Toc139991726"/>
      <w:bookmarkStart w:id="14" w:name="_Toc123701383"/>
      <w:bookmarkStart w:id="15" w:name="_Toc123112263"/>
      <w:bookmarkStart w:id="16" w:name="_Toc123112224"/>
      <w:r w:rsidRPr="007E4006">
        <w:rPr>
          <w:rFonts w:hint="eastAsia"/>
          <w:b/>
          <w:sz w:val="28"/>
          <w:szCs w:val="28"/>
        </w:rPr>
        <w:t>基金管理人：</w:t>
      </w:r>
      <w:bookmarkEnd w:id="12"/>
      <w:bookmarkEnd w:id="13"/>
      <w:bookmarkEnd w:id="14"/>
      <w:bookmarkEnd w:id="15"/>
      <w:bookmarkEnd w:id="16"/>
      <w:r w:rsidRPr="007E4006">
        <w:rPr>
          <w:rFonts w:hint="eastAsia"/>
          <w:b/>
          <w:sz w:val="28"/>
          <w:szCs w:val="28"/>
        </w:rPr>
        <w:t>华夏基金管理有限公司</w:t>
      </w:r>
      <w:r w:rsidRPr="007E4006">
        <w:rPr>
          <w:b/>
          <w:sz w:val="28"/>
          <w:szCs w:val="28"/>
        </w:rPr>
        <w:t xml:space="preserve">   </w:t>
      </w:r>
    </w:p>
    <w:p w:rsidR="00A42E33" w:rsidRPr="007E4006" w:rsidRDefault="00644892">
      <w:pPr>
        <w:jc w:val="center"/>
        <w:rPr>
          <w:b/>
          <w:sz w:val="36"/>
        </w:rPr>
      </w:pPr>
      <w:bookmarkStart w:id="17" w:name="_Toc123112225"/>
      <w:bookmarkStart w:id="18" w:name="_Toc123112264"/>
      <w:bookmarkStart w:id="19" w:name="_Toc123701384"/>
      <w:bookmarkStart w:id="20" w:name="_Toc139991727"/>
      <w:bookmarkStart w:id="21" w:name="_Toc139992302"/>
      <w:r w:rsidRPr="007E4006">
        <w:rPr>
          <w:rFonts w:hint="eastAsia"/>
          <w:b/>
          <w:sz w:val="28"/>
          <w:szCs w:val="28"/>
        </w:rPr>
        <w:t>基金托管人：</w:t>
      </w:r>
      <w:r w:rsidR="00D06E79">
        <w:rPr>
          <w:rFonts w:hint="eastAsia"/>
          <w:b/>
          <w:sz w:val="28"/>
          <w:szCs w:val="28"/>
        </w:rPr>
        <w:t>兴业</w:t>
      </w:r>
      <w:r w:rsidRPr="007E4006">
        <w:rPr>
          <w:rFonts w:hint="eastAsia"/>
          <w:b/>
          <w:sz w:val="28"/>
          <w:szCs w:val="28"/>
        </w:rPr>
        <w:t>银行股份有限公司</w:t>
      </w:r>
      <w:r w:rsidRPr="007E4006">
        <w:rPr>
          <w:b/>
          <w:sz w:val="28"/>
          <w:szCs w:val="28"/>
        </w:rPr>
        <w:t xml:space="preserve">   </w:t>
      </w:r>
      <w:r w:rsidRPr="007E4006">
        <w:rPr>
          <w:b/>
          <w:sz w:val="36"/>
        </w:rPr>
        <w:t xml:space="preserve">       </w:t>
      </w:r>
      <w:bookmarkEnd w:id="17"/>
      <w:bookmarkEnd w:id="18"/>
      <w:bookmarkEnd w:id="19"/>
      <w:bookmarkEnd w:id="20"/>
      <w:bookmarkEnd w:id="21"/>
      <w:r w:rsidRPr="007E4006">
        <w:rPr>
          <w:b/>
          <w:sz w:val="36"/>
        </w:rPr>
        <w:t xml:space="preserve"> </w:t>
      </w:r>
    </w:p>
    <w:p w:rsidR="00A42E33" w:rsidRPr="007E4006" w:rsidRDefault="00A42E33">
      <w:pPr>
        <w:jc w:val="center"/>
        <w:rPr>
          <w:bCs/>
          <w:sz w:val="32"/>
        </w:rPr>
      </w:pPr>
    </w:p>
    <w:p w:rsidR="00A42E33" w:rsidRPr="007E4006" w:rsidRDefault="00644892">
      <w:pPr>
        <w:jc w:val="center"/>
        <w:rPr>
          <w:bCs/>
          <w:sz w:val="28"/>
        </w:rPr>
      </w:pPr>
      <w:bookmarkStart w:id="22" w:name="_Toc123112227"/>
      <w:bookmarkStart w:id="23" w:name="_Toc123112266"/>
      <w:bookmarkStart w:id="24" w:name="_Toc123701386"/>
      <w:bookmarkStart w:id="25" w:name="_Toc139991729"/>
      <w:r w:rsidRPr="007E4006">
        <w:rPr>
          <w:rFonts w:hint="eastAsia"/>
          <w:bCs/>
          <w:sz w:val="28"/>
        </w:rPr>
        <w:t>二零一</w:t>
      </w:r>
      <w:r w:rsidR="00B1012F" w:rsidRPr="007E4006">
        <w:rPr>
          <w:rFonts w:hint="eastAsia"/>
          <w:bCs/>
          <w:sz w:val="28"/>
        </w:rPr>
        <w:t>七</w:t>
      </w:r>
      <w:ins w:id="26" w:author="yaoxt" w:date="2017-11-01T16:16:00Z">
        <w:r w:rsidR="00C770A1">
          <w:rPr>
            <w:rFonts w:hint="eastAsia"/>
            <w:bCs/>
            <w:sz w:val="28"/>
          </w:rPr>
          <w:t>年十一</w:t>
        </w:r>
      </w:ins>
      <w:del w:id="27" w:author="yaoxt" w:date="2017-11-01T16:16:00Z">
        <w:r w:rsidRPr="007E4006" w:rsidDel="00C770A1">
          <w:rPr>
            <w:rFonts w:hint="eastAsia"/>
            <w:bCs/>
            <w:sz w:val="28"/>
          </w:rPr>
          <w:delText>年</w:delText>
        </w:r>
        <w:r w:rsidR="00D06E79" w:rsidDel="00C770A1">
          <w:rPr>
            <w:rFonts w:hint="eastAsia"/>
            <w:bCs/>
            <w:sz w:val="28"/>
          </w:rPr>
          <w:delText>六</w:delText>
        </w:r>
      </w:del>
      <w:r w:rsidRPr="007E4006">
        <w:rPr>
          <w:rFonts w:hint="eastAsia"/>
          <w:bCs/>
          <w:sz w:val="28"/>
        </w:rPr>
        <w:t>月</w:t>
      </w:r>
    </w:p>
    <w:p w:rsidR="00A42E33" w:rsidRPr="007E4006" w:rsidRDefault="00A42E33">
      <w:pPr>
        <w:jc w:val="center"/>
        <w:rPr>
          <w:bCs/>
          <w:sz w:val="28"/>
        </w:rPr>
        <w:sectPr w:rsidR="00A42E33" w:rsidRPr="007E4006">
          <w:headerReference w:type="default" r:id="rId9"/>
          <w:footerReference w:type="default" r:id="rId10"/>
          <w:headerReference w:type="first" r:id="rId11"/>
          <w:footerReference w:type="first" r:id="rId12"/>
          <w:pgSz w:w="11906" w:h="16838"/>
          <w:pgMar w:top="1440" w:right="1800" w:bottom="1440" w:left="1800" w:header="851" w:footer="992" w:gutter="0"/>
          <w:pgNumType w:start="1"/>
          <w:cols w:space="720"/>
          <w:titlePg/>
          <w:docGrid w:type="lines" w:linePitch="312"/>
        </w:sectPr>
      </w:pPr>
    </w:p>
    <w:p w:rsidR="00A42E33" w:rsidRPr="007E4006" w:rsidRDefault="00644892">
      <w:pPr>
        <w:jc w:val="center"/>
        <w:rPr>
          <w:bCs/>
          <w:sz w:val="28"/>
        </w:rPr>
      </w:pPr>
      <w:r w:rsidRPr="007E4006">
        <w:rPr>
          <w:rFonts w:hint="eastAsia"/>
          <w:bCs/>
          <w:sz w:val="28"/>
        </w:rPr>
        <w:lastRenderedPageBreak/>
        <w:t>目</w:t>
      </w:r>
      <w:r w:rsidRPr="007E4006">
        <w:rPr>
          <w:bCs/>
          <w:sz w:val="28"/>
        </w:rPr>
        <w:t xml:space="preserve">    </w:t>
      </w:r>
      <w:r w:rsidRPr="007E4006">
        <w:rPr>
          <w:rFonts w:hint="eastAsia"/>
          <w:bCs/>
          <w:sz w:val="28"/>
        </w:rPr>
        <w:t>录</w:t>
      </w:r>
      <w:bookmarkEnd w:id="22"/>
      <w:bookmarkEnd w:id="23"/>
      <w:bookmarkEnd w:id="24"/>
      <w:bookmarkEnd w:id="25"/>
    </w:p>
    <w:p w:rsidR="00216E64" w:rsidRPr="007E4006" w:rsidRDefault="004E2E35">
      <w:pPr>
        <w:pStyle w:val="10"/>
        <w:rPr>
          <w:rFonts w:asciiTheme="minorHAnsi" w:eastAsiaTheme="minorEastAsia" w:hAnsiTheme="minorHAnsi" w:cstheme="minorBidi"/>
          <w:noProof/>
          <w:szCs w:val="22"/>
        </w:rPr>
      </w:pPr>
      <w:r w:rsidRPr="007E4006">
        <w:rPr>
          <w:bCs/>
          <w:sz w:val="24"/>
        </w:rPr>
        <w:fldChar w:fldCharType="begin"/>
      </w:r>
      <w:r w:rsidR="00644892" w:rsidRPr="007E4006">
        <w:rPr>
          <w:bCs/>
          <w:sz w:val="24"/>
        </w:rPr>
        <w:instrText xml:space="preserve"> TOC \o "1-1" \h \z \u </w:instrText>
      </w:r>
      <w:r w:rsidRPr="007E4006">
        <w:rPr>
          <w:bCs/>
          <w:sz w:val="24"/>
        </w:rPr>
        <w:fldChar w:fldCharType="separate"/>
      </w:r>
      <w:hyperlink w:anchor="_Toc433905996" w:history="1">
        <w:r w:rsidR="00644892" w:rsidRPr="007E4006">
          <w:rPr>
            <w:rStyle w:val="a3"/>
            <w:rFonts w:hint="eastAsia"/>
            <w:noProof/>
            <w:u w:val="none"/>
          </w:rPr>
          <w:t>第一部分</w:t>
        </w:r>
        <w:r w:rsidR="00644892" w:rsidRPr="007E4006">
          <w:rPr>
            <w:rStyle w:val="a3"/>
            <w:noProof/>
            <w:u w:val="none"/>
          </w:rPr>
          <w:t xml:space="preserve">  </w:t>
        </w:r>
        <w:r w:rsidR="00644892" w:rsidRPr="007E4006">
          <w:rPr>
            <w:rStyle w:val="a3"/>
            <w:rFonts w:hint="eastAsia"/>
            <w:noProof/>
            <w:u w:val="none"/>
          </w:rPr>
          <w:t>前言</w:t>
        </w:r>
        <w:r w:rsidR="0097426A" w:rsidRPr="007E4006">
          <w:rPr>
            <w:noProof/>
            <w:webHidden/>
          </w:rPr>
          <w:tab/>
        </w:r>
        <w:r w:rsidRPr="007E4006">
          <w:rPr>
            <w:noProof/>
            <w:webHidden/>
          </w:rPr>
          <w:fldChar w:fldCharType="begin"/>
        </w:r>
        <w:r w:rsidR="0097426A" w:rsidRPr="007E4006">
          <w:rPr>
            <w:noProof/>
            <w:webHidden/>
          </w:rPr>
          <w:instrText xml:space="preserve"> PAGEREF _Toc433905996 \h </w:instrText>
        </w:r>
        <w:r w:rsidRPr="007E4006">
          <w:rPr>
            <w:noProof/>
            <w:webHidden/>
          </w:rPr>
        </w:r>
        <w:r w:rsidRPr="007E4006">
          <w:rPr>
            <w:noProof/>
            <w:webHidden/>
          </w:rPr>
          <w:fldChar w:fldCharType="separate"/>
        </w:r>
        <w:r w:rsidR="0097426A" w:rsidRPr="007E4006">
          <w:rPr>
            <w:noProof/>
            <w:webHidden/>
          </w:rPr>
          <w:t>1</w:t>
        </w:r>
        <w:r w:rsidRPr="007E4006">
          <w:rPr>
            <w:noProof/>
            <w:webHidden/>
          </w:rPr>
          <w:fldChar w:fldCharType="end"/>
        </w:r>
      </w:hyperlink>
    </w:p>
    <w:p w:rsidR="00216E64" w:rsidRPr="007E4006" w:rsidRDefault="00FC66D4">
      <w:pPr>
        <w:pStyle w:val="10"/>
        <w:rPr>
          <w:rFonts w:asciiTheme="minorHAnsi" w:eastAsiaTheme="minorEastAsia" w:hAnsiTheme="minorHAnsi" w:cstheme="minorBidi"/>
          <w:noProof/>
          <w:szCs w:val="22"/>
        </w:rPr>
      </w:pPr>
      <w:hyperlink w:anchor="_Toc433905997" w:history="1">
        <w:r w:rsidR="00644892" w:rsidRPr="007E4006">
          <w:rPr>
            <w:rStyle w:val="a3"/>
            <w:rFonts w:hint="eastAsia"/>
            <w:noProof/>
            <w:u w:val="none"/>
          </w:rPr>
          <w:t>第二部分</w:t>
        </w:r>
        <w:r w:rsidR="00644892" w:rsidRPr="007E4006">
          <w:rPr>
            <w:rStyle w:val="a3"/>
            <w:noProof/>
            <w:u w:val="none"/>
          </w:rPr>
          <w:t xml:space="preserve"> </w:t>
        </w:r>
        <w:r w:rsidR="00644892" w:rsidRPr="007E4006">
          <w:rPr>
            <w:rStyle w:val="a3"/>
            <w:rFonts w:hint="eastAsia"/>
            <w:noProof/>
            <w:u w:val="none"/>
          </w:rPr>
          <w:t>释义</w:t>
        </w:r>
        <w:r w:rsidR="0097426A" w:rsidRPr="007E4006">
          <w:rPr>
            <w:noProof/>
            <w:webHidden/>
          </w:rPr>
          <w:tab/>
        </w:r>
        <w:r w:rsidR="004E2E35" w:rsidRPr="007E4006">
          <w:rPr>
            <w:noProof/>
            <w:webHidden/>
          </w:rPr>
          <w:fldChar w:fldCharType="begin"/>
        </w:r>
        <w:r w:rsidR="0097426A" w:rsidRPr="007E4006">
          <w:rPr>
            <w:noProof/>
            <w:webHidden/>
          </w:rPr>
          <w:instrText xml:space="preserve"> PAGEREF _Toc433905997 \h </w:instrText>
        </w:r>
        <w:r w:rsidR="004E2E35" w:rsidRPr="007E4006">
          <w:rPr>
            <w:noProof/>
            <w:webHidden/>
          </w:rPr>
        </w:r>
        <w:r w:rsidR="004E2E35" w:rsidRPr="007E4006">
          <w:rPr>
            <w:noProof/>
            <w:webHidden/>
          </w:rPr>
          <w:fldChar w:fldCharType="separate"/>
        </w:r>
        <w:r w:rsidR="0097426A" w:rsidRPr="007E4006">
          <w:rPr>
            <w:noProof/>
            <w:webHidden/>
          </w:rPr>
          <w:t>3</w:t>
        </w:r>
        <w:r w:rsidR="004E2E35" w:rsidRPr="007E4006">
          <w:rPr>
            <w:noProof/>
            <w:webHidden/>
          </w:rPr>
          <w:fldChar w:fldCharType="end"/>
        </w:r>
      </w:hyperlink>
    </w:p>
    <w:p w:rsidR="00216E64" w:rsidRPr="007E4006" w:rsidRDefault="00FC66D4">
      <w:pPr>
        <w:pStyle w:val="10"/>
        <w:rPr>
          <w:rFonts w:asciiTheme="minorHAnsi" w:eastAsiaTheme="minorEastAsia" w:hAnsiTheme="minorHAnsi" w:cstheme="minorBidi"/>
          <w:noProof/>
          <w:szCs w:val="22"/>
        </w:rPr>
      </w:pPr>
      <w:hyperlink w:anchor="_Toc433905998" w:history="1">
        <w:r w:rsidR="00644892" w:rsidRPr="007E4006">
          <w:rPr>
            <w:rStyle w:val="a3"/>
            <w:rFonts w:hint="eastAsia"/>
            <w:noProof/>
            <w:u w:val="none"/>
          </w:rPr>
          <w:t>第三部分</w:t>
        </w:r>
        <w:r w:rsidR="00644892" w:rsidRPr="007E4006">
          <w:rPr>
            <w:rStyle w:val="a3"/>
            <w:noProof/>
            <w:u w:val="none"/>
          </w:rPr>
          <w:t xml:space="preserve">  </w:t>
        </w:r>
        <w:r w:rsidR="00644892" w:rsidRPr="007E4006">
          <w:rPr>
            <w:rStyle w:val="a3"/>
            <w:rFonts w:hint="eastAsia"/>
            <w:noProof/>
            <w:u w:val="none"/>
          </w:rPr>
          <w:t>基金的基本情况</w:t>
        </w:r>
        <w:r w:rsidR="0097426A" w:rsidRPr="007E4006">
          <w:rPr>
            <w:noProof/>
            <w:webHidden/>
          </w:rPr>
          <w:tab/>
        </w:r>
        <w:r w:rsidR="004E2E35" w:rsidRPr="007E4006">
          <w:rPr>
            <w:noProof/>
            <w:webHidden/>
          </w:rPr>
          <w:fldChar w:fldCharType="begin"/>
        </w:r>
        <w:r w:rsidR="0097426A" w:rsidRPr="007E4006">
          <w:rPr>
            <w:noProof/>
            <w:webHidden/>
          </w:rPr>
          <w:instrText xml:space="preserve"> PAGEREF _Toc433905998 \h </w:instrText>
        </w:r>
        <w:r w:rsidR="004E2E35" w:rsidRPr="007E4006">
          <w:rPr>
            <w:noProof/>
            <w:webHidden/>
          </w:rPr>
        </w:r>
        <w:r w:rsidR="004E2E35" w:rsidRPr="007E4006">
          <w:rPr>
            <w:noProof/>
            <w:webHidden/>
          </w:rPr>
          <w:fldChar w:fldCharType="separate"/>
        </w:r>
        <w:r w:rsidR="0097426A" w:rsidRPr="007E4006">
          <w:rPr>
            <w:noProof/>
            <w:webHidden/>
          </w:rPr>
          <w:t>7</w:t>
        </w:r>
        <w:r w:rsidR="004E2E35" w:rsidRPr="007E4006">
          <w:rPr>
            <w:noProof/>
            <w:webHidden/>
          </w:rPr>
          <w:fldChar w:fldCharType="end"/>
        </w:r>
      </w:hyperlink>
    </w:p>
    <w:p w:rsidR="00216E64" w:rsidRPr="007E4006" w:rsidRDefault="00FC66D4">
      <w:pPr>
        <w:pStyle w:val="10"/>
        <w:rPr>
          <w:rFonts w:asciiTheme="minorHAnsi" w:eastAsiaTheme="minorEastAsia" w:hAnsiTheme="minorHAnsi" w:cstheme="minorBidi"/>
          <w:noProof/>
          <w:szCs w:val="22"/>
        </w:rPr>
      </w:pPr>
      <w:hyperlink w:anchor="_Toc433905999" w:history="1">
        <w:r w:rsidR="00644892" w:rsidRPr="007E4006">
          <w:rPr>
            <w:rStyle w:val="a3"/>
            <w:rFonts w:hint="eastAsia"/>
            <w:noProof/>
            <w:u w:val="none"/>
          </w:rPr>
          <w:t>第四部分</w:t>
        </w:r>
        <w:r w:rsidR="00644892" w:rsidRPr="007E4006">
          <w:rPr>
            <w:rStyle w:val="a3"/>
            <w:noProof/>
            <w:u w:val="none"/>
          </w:rPr>
          <w:t xml:space="preserve">  </w:t>
        </w:r>
        <w:r w:rsidR="00644892" w:rsidRPr="007E4006">
          <w:rPr>
            <w:rStyle w:val="a3"/>
            <w:rFonts w:hint="eastAsia"/>
            <w:noProof/>
            <w:u w:val="none"/>
          </w:rPr>
          <w:t>基金份额的发售</w:t>
        </w:r>
        <w:r w:rsidR="0097426A" w:rsidRPr="007E4006">
          <w:rPr>
            <w:noProof/>
            <w:webHidden/>
          </w:rPr>
          <w:tab/>
        </w:r>
        <w:r w:rsidR="004E2E35" w:rsidRPr="007E4006">
          <w:rPr>
            <w:noProof/>
            <w:webHidden/>
          </w:rPr>
          <w:fldChar w:fldCharType="begin"/>
        </w:r>
        <w:r w:rsidR="0097426A" w:rsidRPr="007E4006">
          <w:rPr>
            <w:noProof/>
            <w:webHidden/>
          </w:rPr>
          <w:instrText xml:space="preserve"> PAGEREF _Toc433905999 \h </w:instrText>
        </w:r>
        <w:r w:rsidR="004E2E35" w:rsidRPr="007E4006">
          <w:rPr>
            <w:noProof/>
            <w:webHidden/>
          </w:rPr>
        </w:r>
        <w:r w:rsidR="004E2E35" w:rsidRPr="007E4006">
          <w:rPr>
            <w:noProof/>
            <w:webHidden/>
          </w:rPr>
          <w:fldChar w:fldCharType="separate"/>
        </w:r>
        <w:r w:rsidR="0097426A" w:rsidRPr="007E4006">
          <w:rPr>
            <w:noProof/>
            <w:webHidden/>
          </w:rPr>
          <w:t>9</w:t>
        </w:r>
        <w:r w:rsidR="004E2E35" w:rsidRPr="007E4006">
          <w:rPr>
            <w:noProof/>
            <w:webHidden/>
          </w:rPr>
          <w:fldChar w:fldCharType="end"/>
        </w:r>
      </w:hyperlink>
    </w:p>
    <w:p w:rsidR="00216E64" w:rsidRPr="007E4006" w:rsidRDefault="00FC66D4">
      <w:pPr>
        <w:pStyle w:val="10"/>
        <w:rPr>
          <w:rFonts w:asciiTheme="minorHAnsi" w:eastAsiaTheme="minorEastAsia" w:hAnsiTheme="minorHAnsi" w:cstheme="minorBidi"/>
          <w:noProof/>
          <w:szCs w:val="22"/>
        </w:rPr>
      </w:pPr>
      <w:hyperlink w:anchor="_Toc433906000" w:history="1">
        <w:r w:rsidR="00644892" w:rsidRPr="007E4006">
          <w:rPr>
            <w:rStyle w:val="a3"/>
            <w:rFonts w:hint="eastAsia"/>
            <w:noProof/>
            <w:u w:val="none"/>
          </w:rPr>
          <w:t>第五部分</w:t>
        </w:r>
        <w:r w:rsidR="00644892" w:rsidRPr="007E4006">
          <w:rPr>
            <w:rStyle w:val="a3"/>
            <w:noProof/>
            <w:u w:val="none"/>
          </w:rPr>
          <w:t xml:space="preserve">  </w:t>
        </w:r>
        <w:r w:rsidR="00644892" w:rsidRPr="007E4006">
          <w:rPr>
            <w:rStyle w:val="a3"/>
            <w:rFonts w:hint="eastAsia"/>
            <w:noProof/>
            <w:u w:val="none"/>
          </w:rPr>
          <w:t>基金备案</w:t>
        </w:r>
        <w:r w:rsidR="0097426A" w:rsidRPr="007E4006">
          <w:rPr>
            <w:noProof/>
            <w:webHidden/>
          </w:rPr>
          <w:tab/>
        </w:r>
        <w:r w:rsidR="004E2E35" w:rsidRPr="007E4006">
          <w:rPr>
            <w:noProof/>
            <w:webHidden/>
          </w:rPr>
          <w:fldChar w:fldCharType="begin"/>
        </w:r>
        <w:r w:rsidR="0097426A" w:rsidRPr="007E4006">
          <w:rPr>
            <w:noProof/>
            <w:webHidden/>
          </w:rPr>
          <w:instrText xml:space="preserve"> PAGEREF _Toc433906000 \h </w:instrText>
        </w:r>
        <w:r w:rsidR="004E2E35" w:rsidRPr="007E4006">
          <w:rPr>
            <w:noProof/>
            <w:webHidden/>
          </w:rPr>
        </w:r>
        <w:r w:rsidR="004E2E35" w:rsidRPr="007E4006">
          <w:rPr>
            <w:noProof/>
            <w:webHidden/>
          </w:rPr>
          <w:fldChar w:fldCharType="separate"/>
        </w:r>
        <w:r w:rsidR="0097426A" w:rsidRPr="007E4006">
          <w:rPr>
            <w:noProof/>
            <w:webHidden/>
          </w:rPr>
          <w:t>11</w:t>
        </w:r>
        <w:r w:rsidR="004E2E35" w:rsidRPr="007E4006">
          <w:rPr>
            <w:noProof/>
            <w:webHidden/>
          </w:rPr>
          <w:fldChar w:fldCharType="end"/>
        </w:r>
      </w:hyperlink>
    </w:p>
    <w:p w:rsidR="00216E64" w:rsidRPr="007E4006" w:rsidRDefault="00FC66D4">
      <w:pPr>
        <w:pStyle w:val="10"/>
        <w:rPr>
          <w:rFonts w:asciiTheme="minorHAnsi" w:eastAsiaTheme="minorEastAsia" w:hAnsiTheme="minorHAnsi" w:cstheme="minorBidi"/>
          <w:noProof/>
          <w:szCs w:val="22"/>
        </w:rPr>
      </w:pPr>
      <w:hyperlink w:anchor="_Toc433906001" w:history="1">
        <w:r w:rsidR="00644892" w:rsidRPr="007E4006">
          <w:rPr>
            <w:rStyle w:val="a3"/>
            <w:rFonts w:hint="eastAsia"/>
            <w:noProof/>
            <w:u w:val="none"/>
          </w:rPr>
          <w:t>第六部分</w:t>
        </w:r>
        <w:r w:rsidR="00644892" w:rsidRPr="007E4006">
          <w:rPr>
            <w:rStyle w:val="a3"/>
            <w:noProof/>
            <w:u w:val="none"/>
          </w:rPr>
          <w:t xml:space="preserve">  </w:t>
        </w:r>
        <w:r w:rsidR="00644892" w:rsidRPr="007E4006">
          <w:rPr>
            <w:rStyle w:val="a3"/>
            <w:rFonts w:hint="eastAsia"/>
            <w:noProof/>
            <w:u w:val="none"/>
          </w:rPr>
          <w:t>基金份额的申购与赎回</w:t>
        </w:r>
        <w:r w:rsidR="0097426A" w:rsidRPr="007E4006">
          <w:rPr>
            <w:noProof/>
            <w:webHidden/>
          </w:rPr>
          <w:tab/>
        </w:r>
        <w:r w:rsidR="004E2E35" w:rsidRPr="007E4006">
          <w:rPr>
            <w:noProof/>
            <w:webHidden/>
          </w:rPr>
          <w:fldChar w:fldCharType="begin"/>
        </w:r>
        <w:r w:rsidR="0097426A" w:rsidRPr="007E4006">
          <w:rPr>
            <w:noProof/>
            <w:webHidden/>
          </w:rPr>
          <w:instrText xml:space="preserve"> PAGEREF _Toc433906001 \h </w:instrText>
        </w:r>
        <w:r w:rsidR="004E2E35" w:rsidRPr="007E4006">
          <w:rPr>
            <w:noProof/>
            <w:webHidden/>
          </w:rPr>
        </w:r>
        <w:r w:rsidR="004E2E35" w:rsidRPr="007E4006">
          <w:rPr>
            <w:noProof/>
            <w:webHidden/>
          </w:rPr>
          <w:fldChar w:fldCharType="separate"/>
        </w:r>
        <w:r w:rsidR="0097426A" w:rsidRPr="007E4006">
          <w:rPr>
            <w:noProof/>
            <w:webHidden/>
          </w:rPr>
          <w:t>12</w:t>
        </w:r>
        <w:r w:rsidR="004E2E35" w:rsidRPr="007E4006">
          <w:rPr>
            <w:noProof/>
            <w:webHidden/>
          </w:rPr>
          <w:fldChar w:fldCharType="end"/>
        </w:r>
      </w:hyperlink>
    </w:p>
    <w:p w:rsidR="00216E64" w:rsidRPr="007E4006" w:rsidRDefault="00FC66D4">
      <w:pPr>
        <w:pStyle w:val="10"/>
        <w:rPr>
          <w:rFonts w:asciiTheme="minorHAnsi" w:eastAsiaTheme="minorEastAsia" w:hAnsiTheme="minorHAnsi" w:cstheme="minorBidi"/>
          <w:noProof/>
          <w:szCs w:val="22"/>
        </w:rPr>
      </w:pPr>
      <w:hyperlink w:anchor="_Toc433906002" w:history="1">
        <w:r w:rsidR="00644892" w:rsidRPr="007E4006">
          <w:rPr>
            <w:rStyle w:val="a3"/>
            <w:rFonts w:hint="eastAsia"/>
            <w:noProof/>
            <w:u w:val="none"/>
          </w:rPr>
          <w:t>第七部分</w:t>
        </w:r>
        <w:r w:rsidR="00644892" w:rsidRPr="007E4006">
          <w:rPr>
            <w:rStyle w:val="a3"/>
            <w:noProof/>
            <w:u w:val="none"/>
          </w:rPr>
          <w:t xml:space="preserve">  </w:t>
        </w:r>
        <w:r w:rsidR="00644892" w:rsidRPr="007E4006">
          <w:rPr>
            <w:rStyle w:val="a3"/>
            <w:rFonts w:hint="eastAsia"/>
            <w:noProof/>
            <w:u w:val="none"/>
          </w:rPr>
          <w:t>基金合同当事人及权利义务</w:t>
        </w:r>
        <w:r w:rsidR="0097426A" w:rsidRPr="007E4006">
          <w:rPr>
            <w:noProof/>
            <w:webHidden/>
          </w:rPr>
          <w:tab/>
        </w:r>
        <w:r w:rsidR="004E2E35" w:rsidRPr="007E4006">
          <w:rPr>
            <w:noProof/>
            <w:webHidden/>
          </w:rPr>
          <w:fldChar w:fldCharType="begin"/>
        </w:r>
        <w:r w:rsidR="0097426A" w:rsidRPr="007E4006">
          <w:rPr>
            <w:noProof/>
            <w:webHidden/>
          </w:rPr>
          <w:instrText xml:space="preserve"> PAGEREF _Toc433906002 \h </w:instrText>
        </w:r>
        <w:r w:rsidR="004E2E35" w:rsidRPr="007E4006">
          <w:rPr>
            <w:noProof/>
            <w:webHidden/>
          </w:rPr>
        </w:r>
        <w:r w:rsidR="004E2E35" w:rsidRPr="007E4006">
          <w:rPr>
            <w:noProof/>
            <w:webHidden/>
          </w:rPr>
          <w:fldChar w:fldCharType="separate"/>
        </w:r>
        <w:r w:rsidR="0097426A" w:rsidRPr="007E4006">
          <w:rPr>
            <w:noProof/>
            <w:webHidden/>
          </w:rPr>
          <w:t>20</w:t>
        </w:r>
        <w:r w:rsidR="004E2E35" w:rsidRPr="007E4006">
          <w:rPr>
            <w:noProof/>
            <w:webHidden/>
          </w:rPr>
          <w:fldChar w:fldCharType="end"/>
        </w:r>
      </w:hyperlink>
    </w:p>
    <w:p w:rsidR="00216E64" w:rsidRPr="007E4006" w:rsidRDefault="00FC66D4">
      <w:pPr>
        <w:pStyle w:val="10"/>
        <w:rPr>
          <w:rFonts w:asciiTheme="minorHAnsi" w:eastAsiaTheme="minorEastAsia" w:hAnsiTheme="minorHAnsi" w:cstheme="minorBidi"/>
          <w:noProof/>
          <w:szCs w:val="22"/>
        </w:rPr>
      </w:pPr>
      <w:hyperlink w:anchor="_Toc433906003" w:history="1">
        <w:r w:rsidR="00644892" w:rsidRPr="007E4006">
          <w:rPr>
            <w:rStyle w:val="a3"/>
            <w:rFonts w:hint="eastAsia"/>
            <w:noProof/>
            <w:u w:val="none"/>
          </w:rPr>
          <w:t>第八部分</w:t>
        </w:r>
        <w:r w:rsidR="00644892" w:rsidRPr="007E4006">
          <w:rPr>
            <w:rStyle w:val="a3"/>
            <w:noProof/>
            <w:u w:val="none"/>
          </w:rPr>
          <w:t xml:space="preserve">  </w:t>
        </w:r>
        <w:r w:rsidR="00644892" w:rsidRPr="007E4006">
          <w:rPr>
            <w:rStyle w:val="a3"/>
            <w:rFonts w:hint="eastAsia"/>
            <w:noProof/>
            <w:u w:val="none"/>
          </w:rPr>
          <w:t>基金份额持有人大会</w:t>
        </w:r>
        <w:r w:rsidR="0097426A" w:rsidRPr="007E4006">
          <w:rPr>
            <w:noProof/>
            <w:webHidden/>
          </w:rPr>
          <w:tab/>
        </w:r>
        <w:r w:rsidR="004E2E35" w:rsidRPr="007E4006">
          <w:rPr>
            <w:noProof/>
            <w:webHidden/>
          </w:rPr>
          <w:fldChar w:fldCharType="begin"/>
        </w:r>
        <w:r w:rsidR="0097426A" w:rsidRPr="007E4006">
          <w:rPr>
            <w:noProof/>
            <w:webHidden/>
          </w:rPr>
          <w:instrText xml:space="preserve"> PAGEREF _Toc433906003 \h </w:instrText>
        </w:r>
        <w:r w:rsidR="004E2E35" w:rsidRPr="007E4006">
          <w:rPr>
            <w:noProof/>
            <w:webHidden/>
          </w:rPr>
        </w:r>
        <w:r w:rsidR="004E2E35" w:rsidRPr="007E4006">
          <w:rPr>
            <w:noProof/>
            <w:webHidden/>
          </w:rPr>
          <w:fldChar w:fldCharType="separate"/>
        </w:r>
        <w:r w:rsidR="0097426A" w:rsidRPr="007E4006">
          <w:rPr>
            <w:noProof/>
            <w:webHidden/>
          </w:rPr>
          <w:t>27</w:t>
        </w:r>
        <w:r w:rsidR="004E2E35" w:rsidRPr="007E4006">
          <w:rPr>
            <w:noProof/>
            <w:webHidden/>
          </w:rPr>
          <w:fldChar w:fldCharType="end"/>
        </w:r>
      </w:hyperlink>
    </w:p>
    <w:p w:rsidR="00216E64" w:rsidRPr="007E4006" w:rsidRDefault="00FC66D4">
      <w:pPr>
        <w:pStyle w:val="10"/>
        <w:rPr>
          <w:rFonts w:asciiTheme="minorHAnsi" w:eastAsiaTheme="minorEastAsia" w:hAnsiTheme="minorHAnsi" w:cstheme="minorBidi"/>
          <w:noProof/>
          <w:szCs w:val="22"/>
        </w:rPr>
      </w:pPr>
      <w:hyperlink w:anchor="_Toc433906004" w:history="1">
        <w:r w:rsidR="00644892" w:rsidRPr="007E4006">
          <w:rPr>
            <w:rStyle w:val="a3"/>
            <w:rFonts w:hint="eastAsia"/>
            <w:noProof/>
            <w:u w:val="none"/>
          </w:rPr>
          <w:t>第九部分</w:t>
        </w:r>
        <w:r w:rsidR="00644892" w:rsidRPr="007E4006">
          <w:rPr>
            <w:rStyle w:val="a3"/>
            <w:noProof/>
            <w:u w:val="none"/>
          </w:rPr>
          <w:t xml:space="preserve">  </w:t>
        </w:r>
        <w:r w:rsidR="00644892" w:rsidRPr="007E4006">
          <w:rPr>
            <w:rStyle w:val="a3"/>
            <w:rFonts w:hint="eastAsia"/>
            <w:noProof/>
            <w:u w:val="none"/>
          </w:rPr>
          <w:t>基金管理人、基金托管人的更换条件和程序</w:t>
        </w:r>
        <w:r w:rsidR="0097426A" w:rsidRPr="007E4006">
          <w:rPr>
            <w:noProof/>
            <w:webHidden/>
          </w:rPr>
          <w:tab/>
        </w:r>
        <w:r w:rsidR="004E2E35" w:rsidRPr="007E4006">
          <w:rPr>
            <w:noProof/>
            <w:webHidden/>
          </w:rPr>
          <w:fldChar w:fldCharType="begin"/>
        </w:r>
        <w:r w:rsidR="0097426A" w:rsidRPr="007E4006">
          <w:rPr>
            <w:noProof/>
            <w:webHidden/>
          </w:rPr>
          <w:instrText xml:space="preserve"> PAGEREF _Toc433906004 \h </w:instrText>
        </w:r>
        <w:r w:rsidR="004E2E35" w:rsidRPr="007E4006">
          <w:rPr>
            <w:noProof/>
            <w:webHidden/>
          </w:rPr>
        </w:r>
        <w:r w:rsidR="004E2E35" w:rsidRPr="007E4006">
          <w:rPr>
            <w:noProof/>
            <w:webHidden/>
          </w:rPr>
          <w:fldChar w:fldCharType="separate"/>
        </w:r>
        <w:r w:rsidR="0097426A" w:rsidRPr="007E4006">
          <w:rPr>
            <w:noProof/>
            <w:webHidden/>
          </w:rPr>
          <w:t>35</w:t>
        </w:r>
        <w:r w:rsidR="004E2E35" w:rsidRPr="007E4006">
          <w:rPr>
            <w:noProof/>
            <w:webHidden/>
          </w:rPr>
          <w:fldChar w:fldCharType="end"/>
        </w:r>
      </w:hyperlink>
    </w:p>
    <w:p w:rsidR="00216E64" w:rsidRPr="007E4006" w:rsidRDefault="00FC66D4">
      <w:pPr>
        <w:pStyle w:val="10"/>
        <w:rPr>
          <w:rFonts w:asciiTheme="minorHAnsi" w:eastAsiaTheme="minorEastAsia" w:hAnsiTheme="minorHAnsi" w:cstheme="minorBidi"/>
          <w:noProof/>
          <w:szCs w:val="22"/>
        </w:rPr>
      </w:pPr>
      <w:hyperlink w:anchor="_Toc433906005" w:history="1">
        <w:r w:rsidR="00644892" w:rsidRPr="007E4006">
          <w:rPr>
            <w:rStyle w:val="a3"/>
            <w:rFonts w:hint="eastAsia"/>
            <w:noProof/>
            <w:u w:val="none"/>
          </w:rPr>
          <w:t>第十部分</w:t>
        </w:r>
        <w:r w:rsidR="00644892" w:rsidRPr="007E4006">
          <w:rPr>
            <w:rStyle w:val="a3"/>
            <w:noProof/>
            <w:u w:val="none"/>
          </w:rPr>
          <w:t xml:space="preserve">  </w:t>
        </w:r>
        <w:r w:rsidR="00644892" w:rsidRPr="007E4006">
          <w:rPr>
            <w:rStyle w:val="a3"/>
            <w:rFonts w:hint="eastAsia"/>
            <w:noProof/>
            <w:u w:val="none"/>
          </w:rPr>
          <w:t>基金的托管</w:t>
        </w:r>
        <w:r w:rsidR="0097426A" w:rsidRPr="007E4006">
          <w:rPr>
            <w:noProof/>
            <w:webHidden/>
          </w:rPr>
          <w:tab/>
        </w:r>
        <w:r w:rsidR="004E2E35" w:rsidRPr="007E4006">
          <w:rPr>
            <w:noProof/>
            <w:webHidden/>
          </w:rPr>
          <w:fldChar w:fldCharType="begin"/>
        </w:r>
        <w:r w:rsidR="0097426A" w:rsidRPr="007E4006">
          <w:rPr>
            <w:noProof/>
            <w:webHidden/>
          </w:rPr>
          <w:instrText xml:space="preserve"> PAGEREF _Toc433906005 \h </w:instrText>
        </w:r>
        <w:r w:rsidR="004E2E35" w:rsidRPr="007E4006">
          <w:rPr>
            <w:noProof/>
            <w:webHidden/>
          </w:rPr>
        </w:r>
        <w:r w:rsidR="004E2E35" w:rsidRPr="007E4006">
          <w:rPr>
            <w:noProof/>
            <w:webHidden/>
          </w:rPr>
          <w:fldChar w:fldCharType="separate"/>
        </w:r>
        <w:r w:rsidR="0097426A" w:rsidRPr="007E4006">
          <w:rPr>
            <w:noProof/>
            <w:webHidden/>
          </w:rPr>
          <w:t>38</w:t>
        </w:r>
        <w:r w:rsidR="004E2E35" w:rsidRPr="007E4006">
          <w:rPr>
            <w:noProof/>
            <w:webHidden/>
          </w:rPr>
          <w:fldChar w:fldCharType="end"/>
        </w:r>
      </w:hyperlink>
    </w:p>
    <w:p w:rsidR="00216E64" w:rsidRPr="007E4006" w:rsidRDefault="00FC66D4">
      <w:pPr>
        <w:pStyle w:val="10"/>
        <w:rPr>
          <w:rFonts w:asciiTheme="minorHAnsi" w:eastAsiaTheme="minorEastAsia" w:hAnsiTheme="minorHAnsi" w:cstheme="minorBidi"/>
          <w:noProof/>
          <w:szCs w:val="22"/>
        </w:rPr>
      </w:pPr>
      <w:hyperlink w:anchor="_Toc433906006" w:history="1">
        <w:r w:rsidR="00644892" w:rsidRPr="007E4006">
          <w:rPr>
            <w:rStyle w:val="a3"/>
            <w:rFonts w:hint="eastAsia"/>
            <w:noProof/>
            <w:u w:val="none"/>
          </w:rPr>
          <w:t>第十一部分</w:t>
        </w:r>
        <w:r w:rsidR="00644892" w:rsidRPr="007E4006">
          <w:rPr>
            <w:rStyle w:val="a3"/>
            <w:noProof/>
            <w:u w:val="none"/>
          </w:rPr>
          <w:t xml:space="preserve">  </w:t>
        </w:r>
        <w:r w:rsidR="00644892" w:rsidRPr="007E4006">
          <w:rPr>
            <w:rStyle w:val="a3"/>
            <w:rFonts w:hint="eastAsia"/>
            <w:noProof/>
            <w:u w:val="none"/>
          </w:rPr>
          <w:t>基金份额的登记</w:t>
        </w:r>
        <w:r w:rsidR="0097426A" w:rsidRPr="007E4006">
          <w:rPr>
            <w:noProof/>
            <w:webHidden/>
          </w:rPr>
          <w:tab/>
        </w:r>
        <w:r w:rsidR="004E2E35" w:rsidRPr="007E4006">
          <w:rPr>
            <w:noProof/>
            <w:webHidden/>
          </w:rPr>
          <w:fldChar w:fldCharType="begin"/>
        </w:r>
        <w:r w:rsidR="0097426A" w:rsidRPr="007E4006">
          <w:rPr>
            <w:noProof/>
            <w:webHidden/>
          </w:rPr>
          <w:instrText xml:space="preserve"> PAGEREF _Toc433906006 \h </w:instrText>
        </w:r>
        <w:r w:rsidR="004E2E35" w:rsidRPr="007E4006">
          <w:rPr>
            <w:noProof/>
            <w:webHidden/>
          </w:rPr>
        </w:r>
        <w:r w:rsidR="004E2E35" w:rsidRPr="007E4006">
          <w:rPr>
            <w:noProof/>
            <w:webHidden/>
          </w:rPr>
          <w:fldChar w:fldCharType="separate"/>
        </w:r>
        <w:r w:rsidR="0097426A" w:rsidRPr="007E4006">
          <w:rPr>
            <w:noProof/>
            <w:webHidden/>
          </w:rPr>
          <w:t>39</w:t>
        </w:r>
        <w:r w:rsidR="004E2E35" w:rsidRPr="007E4006">
          <w:rPr>
            <w:noProof/>
            <w:webHidden/>
          </w:rPr>
          <w:fldChar w:fldCharType="end"/>
        </w:r>
      </w:hyperlink>
    </w:p>
    <w:p w:rsidR="00216E64" w:rsidRPr="007E4006" w:rsidRDefault="00FC66D4">
      <w:pPr>
        <w:pStyle w:val="10"/>
        <w:rPr>
          <w:rFonts w:asciiTheme="minorHAnsi" w:eastAsiaTheme="minorEastAsia" w:hAnsiTheme="minorHAnsi" w:cstheme="minorBidi"/>
          <w:noProof/>
          <w:szCs w:val="22"/>
        </w:rPr>
      </w:pPr>
      <w:hyperlink w:anchor="_Toc433906007" w:history="1">
        <w:r w:rsidR="00644892" w:rsidRPr="007E4006">
          <w:rPr>
            <w:rStyle w:val="a3"/>
            <w:rFonts w:hint="eastAsia"/>
            <w:noProof/>
            <w:u w:val="none"/>
          </w:rPr>
          <w:t>第十二部分</w:t>
        </w:r>
        <w:r w:rsidR="00644892" w:rsidRPr="007E4006">
          <w:rPr>
            <w:rStyle w:val="a3"/>
            <w:noProof/>
            <w:u w:val="none"/>
          </w:rPr>
          <w:t xml:space="preserve">  </w:t>
        </w:r>
        <w:r w:rsidR="00644892" w:rsidRPr="007E4006">
          <w:rPr>
            <w:rStyle w:val="a3"/>
            <w:rFonts w:hint="eastAsia"/>
            <w:noProof/>
            <w:u w:val="none"/>
          </w:rPr>
          <w:t>基金的投资</w:t>
        </w:r>
        <w:r w:rsidR="0097426A" w:rsidRPr="007E4006">
          <w:rPr>
            <w:noProof/>
            <w:webHidden/>
          </w:rPr>
          <w:tab/>
        </w:r>
        <w:r w:rsidR="004E2E35" w:rsidRPr="007E4006">
          <w:rPr>
            <w:noProof/>
            <w:webHidden/>
          </w:rPr>
          <w:fldChar w:fldCharType="begin"/>
        </w:r>
        <w:r w:rsidR="0097426A" w:rsidRPr="007E4006">
          <w:rPr>
            <w:noProof/>
            <w:webHidden/>
          </w:rPr>
          <w:instrText xml:space="preserve"> PAGEREF _Toc433906007 \h </w:instrText>
        </w:r>
        <w:r w:rsidR="004E2E35" w:rsidRPr="007E4006">
          <w:rPr>
            <w:noProof/>
            <w:webHidden/>
          </w:rPr>
        </w:r>
        <w:r w:rsidR="004E2E35" w:rsidRPr="007E4006">
          <w:rPr>
            <w:noProof/>
            <w:webHidden/>
          </w:rPr>
          <w:fldChar w:fldCharType="separate"/>
        </w:r>
        <w:r w:rsidR="0097426A" w:rsidRPr="007E4006">
          <w:rPr>
            <w:noProof/>
            <w:webHidden/>
          </w:rPr>
          <w:t>41</w:t>
        </w:r>
        <w:r w:rsidR="004E2E35" w:rsidRPr="007E4006">
          <w:rPr>
            <w:noProof/>
            <w:webHidden/>
          </w:rPr>
          <w:fldChar w:fldCharType="end"/>
        </w:r>
      </w:hyperlink>
    </w:p>
    <w:p w:rsidR="00216E64" w:rsidRPr="007E4006" w:rsidRDefault="00FC66D4">
      <w:pPr>
        <w:pStyle w:val="10"/>
        <w:rPr>
          <w:rFonts w:asciiTheme="minorHAnsi" w:eastAsiaTheme="minorEastAsia" w:hAnsiTheme="minorHAnsi" w:cstheme="minorBidi"/>
          <w:noProof/>
          <w:szCs w:val="22"/>
        </w:rPr>
      </w:pPr>
      <w:hyperlink w:anchor="_Toc433906008" w:history="1">
        <w:r w:rsidR="00644892" w:rsidRPr="007E4006">
          <w:rPr>
            <w:rStyle w:val="a3"/>
            <w:rFonts w:hint="eastAsia"/>
            <w:noProof/>
            <w:u w:val="none"/>
          </w:rPr>
          <w:t>第十三部分</w:t>
        </w:r>
        <w:r w:rsidR="00644892" w:rsidRPr="007E4006">
          <w:rPr>
            <w:rStyle w:val="a3"/>
            <w:noProof/>
            <w:u w:val="none"/>
          </w:rPr>
          <w:t xml:space="preserve">  </w:t>
        </w:r>
        <w:r w:rsidR="00644892" w:rsidRPr="007E4006">
          <w:rPr>
            <w:rStyle w:val="a3"/>
            <w:rFonts w:hint="eastAsia"/>
            <w:noProof/>
            <w:u w:val="none"/>
          </w:rPr>
          <w:t>基金的财产</w:t>
        </w:r>
        <w:r w:rsidR="0097426A" w:rsidRPr="007E4006">
          <w:rPr>
            <w:noProof/>
            <w:webHidden/>
          </w:rPr>
          <w:tab/>
        </w:r>
        <w:r w:rsidR="004E2E35" w:rsidRPr="007E4006">
          <w:rPr>
            <w:noProof/>
            <w:webHidden/>
          </w:rPr>
          <w:fldChar w:fldCharType="begin"/>
        </w:r>
        <w:r w:rsidR="0097426A" w:rsidRPr="007E4006">
          <w:rPr>
            <w:noProof/>
            <w:webHidden/>
          </w:rPr>
          <w:instrText xml:space="preserve"> PAGEREF _Toc433906008 \h </w:instrText>
        </w:r>
        <w:r w:rsidR="004E2E35" w:rsidRPr="007E4006">
          <w:rPr>
            <w:noProof/>
            <w:webHidden/>
          </w:rPr>
        </w:r>
        <w:r w:rsidR="004E2E35" w:rsidRPr="007E4006">
          <w:rPr>
            <w:noProof/>
            <w:webHidden/>
          </w:rPr>
          <w:fldChar w:fldCharType="separate"/>
        </w:r>
        <w:r w:rsidR="0097426A" w:rsidRPr="007E4006">
          <w:rPr>
            <w:noProof/>
            <w:webHidden/>
          </w:rPr>
          <w:t>46</w:t>
        </w:r>
        <w:r w:rsidR="004E2E35" w:rsidRPr="007E4006">
          <w:rPr>
            <w:noProof/>
            <w:webHidden/>
          </w:rPr>
          <w:fldChar w:fldCharType="end"/>
        </w:r>
      </w:hyperlink>
    </w:p>
    <w:p w:rsidR="00216E64" w:rsidRPr="007E4006" w:rsidRDefault="00FC66D4">
      <w:pPr>
        <w:pStyle w:val="10"/>
        <w:rPr>
          <w:rFonts w:asciiTheme="minorHAnsi" w:eastAsiaTheme="minorEastAsia" w:hAnsiTheme="minorHAnsi" w:cstheme="minorBidi"/>
          <w:noProof/>
          <w:szCs w:val="22"/>
        </w:rPr>
      </w:pPr>
      <w:hyperlink w:anchor="_Toc433906009" w:history="1">
        <w:r w:rsidR="00644892" w:rsidRPr="007E4006">
          <w:rPr>
            <w:rStyle w:val="a3"/>
            <w:rFonts w:hint="eastAsia"/>
            <w:noProof/>
            <w:u w:val="none"/>
          </w:rPr>
          <w:t>第十四部分</w:t>
        </w:r>
        <w:r w:rsidR="00644892" w:rsidRPr="007E4006">
          <w:rPr>
            <w:rStyle w:val="a3"/>
            <w:noProof/>
            <w:u w:val="none"/>
          </w:rPr>
          <w:t xml:space="preserve">  </w:t>
        </w:r>
        <w:r w:rsidR="00644892" w:rsidRPr="007E4006">
          <w:rPr>
            <w:rStyle w:val="a3"/>
            <w:rFonts w:hint="eastAsia"/>
            <w:noProof/>
            <w:u w:val="none"/>
          </w:rPr>
          <w:t>基金资产估值</w:t>
        </w:r>
        <w:r w:rsidR="0097426A" w:rsidRPr="007E4006">
          <w:rPr>
            <w:noProof/>
            <w:webHidden/>
          </w:rPr>
          <w:tab/>
        </w:r>
        <w:r w:rsidR="004E2E35" w:rsidRPr="007E4006">
          <w:rPr>
            <w:noProof/>
            <w:webHidden/>
          </w:rPr>
          <w:fldChar w:fldCharType="begin"/>
        </w:r>
        <w:r w:rsidR="0097426A" w:rsidRPr="007E4006">
          <w:rPr>
            <w:noProof/>
            <w:webHidden/>
          </w:rPr>
          <w:instrText xml:space="preserve"> PAGEREF _Toc433906009 \h </w:instrText>
        </w:r>
        <w:r w:rsidR="004E2E35" w:rsidRPr="007E4006">
          <w:rPr>
            <w:noProof/>
            <w:webHidden/>
          </w:rPr>
        </w:r>
        <w:r w:rsidR="004E2E35" w:rsidRPr="007E4006">
          <w:rPr>
            <w:noProof/>
            <w:webHidden/>
          </w:rPr>
          <w:fldChar w:fldCharType="separate"/>
        </w:r>
        <w:r w:rsidR="0097426A" w:rsidRPr="007E4006">
          <w:rPr>
            <w:noProof/>
            <w:webHidden/>
          </w:rPr>
          <w:t>47</w:t>
        </w:r>
        <w:r w:rsidR="004E2E35" w:rsidRPr="007E4006">
          <w:rPr>
            <w:noProof/>
            <w:webHidden/>
          </w:rPr>
          <w:fldChar w:fldCharType="end"/>
        </w:r>
      </w:hyperlink>
    </w:p>
    <w:p w:rsidR="00216E64" w:rsidRPr="007E4006" w:rsidRDefault="00FC66D4">
      <w:pPr>
        <w:pStyle w:val="10"/>
        <w:rPr>
          <w:rFonts w:asciiTheme="minorHAnsi" w:eastAsiaTheme="minorEastAsia" w:hAnsiTheme="minorHAnsi" w:cstheme="minorBidi"/>
          <w:noProof/>
          <w:szCs w:val="22"/>
        </w:rPr>
      </w:pPr>
      <w:hyperlink w:anchor="_Toc433906010" w:history="1">
        <w:r w:rsidR="00644892" w:rsidRPr="007E4006">
          <w:rPr>
            <w:rStyle w:val="a3"/>
            <w:rFonts w:hint="eastAsia"/>
            <w:noProof/>
            <w:u w:val="none"/>
          </w:rPr>
          <w:t>第十五部分</w:t>
        </w:r>
        <w:r w:rsidR="00644892" w:rsidRPr="007E4006">
          <w:rPr>
            <w:rStyle w:val="a3"/>
            <w:noProof/>
            <w:u w:val="none"/>
          </w:rPr>
          <w:t xml:space="preserve">  </w:t>
        </w:r>
        <w:r w:rsidR="00644892" w:rsidRPr="007E4006">
          <w:rPr>
            <w:rStyle w:val="a3"/>
            <w:rFonts w:hint="eastAsia"/>
            <w:noProof/>
            <w:u w:val="none"/>
          </w:rPr>
          <w:t>基金费用与税收</w:t>
        </w:r>
        <w:r w:rsidR="0097426A" w:rsidRPr="007E4006">
          <w:rPr>
            <w:noProof/>
            <w:webHidden/>
          </w:rPr>
          <w:tab/>
        </w:r>
        <w:r w:rsidR="004E2E35" w:rsidRPr="007E4006">
          <w:rPr>
            <w:noProof/>
            <w:webHidden/>
          </w:rPr>
          <w:fldChar w:fldCharType="begin"/>
        </w:r>
        <w:r w:rsidR="0097426A" w:rsidRPr="007E4006">
          <w:rPr>
            <w:noProof/>
            <w:webHidden/>
          </w:rPr>
          <w:instrText xml:space="preserve"> PAGEREF _Toc433906010 \h </w:instrText>
        </w:r>
        <w:r w:rsidR="004E2E35" w:rsidRPr="007E4006">
          <w:rPr>
            <w:noProof/>
            <w:webHidden/>
          </w:rPr>
        </w:r>
        <w:r w:rsidR="004E2E35" w:rsidRPr="007E4006">
          <w:rPr>
            <w:noProof/>
            <w:webHidden/>
          </w:rPr>
          <w:fldChar w:fldCharType="separate"/>
        </w:r>
        <w:r w:rsidR="0097426A" w:rsidRPr="007E4006">
          <w:rPr>
            <w:noProof/>
            <w:webHidden/>
          </w:rPr>
          <w:t>52</w:t>
        </w:r>
        <w:r w:rsidR="004E2E35" w:rsidRPr="007E4006">
          <w:rPr>
            <w:noProof/>
            <w:webHidden/>
          </w:rPr>
          <w:fldChar w:fldCharType="end"/>
        </w:r>
      </w:hyperlink>
    </w:p>
    <w:p w:rsidR="00216E64" w:rsidRPr="007E4006" w:rsidRDefault="00FC66D4">
      <w:pPr>
        <w:pStyle w:val="10"/>
        <w:rPr>
          <w:rFonts w:asciiTheme="minorHAnsi" w:eastAsiaTheme="minorEastAsia" w:hAnsiTheme="minorHAnsi" w:cstheme="minorBidi"/>
          <w:noProof/>
          <w:szCs w:val="22"/>
        </w:rPr>
      </w:pPr>
      <w:hyperlink w:anchor="_Toc433906011" w:history="1">
        <w:r w:rsidR="00644892" w:rsidRPr="007E4006">
          <w:rPr>
            <w:rStyle w:val="a3"/>
            <w:rFonts w:hint="eastAsia"/>
            <w:noProof/>
            <w:u w:val="none"/>
          </w:rPr>
          <w:t>第十六部分</w:t>
        </w:r>
        <w:r w:rsidR="00644892" w:rsidRPr="007E4006">
          <w:rPr>
            <w:rStyle w:val="a3"/>
            <w:noProof/>
            <w:u w:val="none"/>
          </w:rPr>
          <w:t xml:space="preserve">  </w:t>
        </w:r>
        <w:r w:rsidR="00644892" w:rsidRPr="007E4006">
          <w:rPr>
            <w:rStyle w:val="a3"/>
            <w:rFonts w:hint="eastAsia"/>
            <w:noProof/>
            <w:u w:val="none"/>
          </w:rPr>
          <w:t>基金的收益与分配</w:t>
        </w:r>
        <w:r w:rsidR="0097426A" w:rsidRPr="007E4006">
          <w:rPr>
            <w:noProof/>
            <w:webHidden/>
          </w:rPr>
          <w:tab/>
        </w:r>
        <w:r w:rsidR="004E2E35" w:rsidRPr="007E4006">
          <w:rPr>
            <w:noProof/>
            <w:webHidden/>
          </w:rPr>
          <w:fldChar w:fldCharType="begin"/>
        </w:r>
        <w:r w:rsidR="0097426A" w:rsidRPr="007E4006">
          <w:rPr>
            <w:noProof/>
            <w:webHidden/>
          </w:rPr>
          <w:instrText xml:space="preserve"> PAGEREF _Toc433906011 \h </w:instrText>
        </w:r>
        <w:r w:rsidR="004E2E35" w:rsidRPr="007E4006">
          <w:rPr>
            <w:noProof/>
            <w:webHidden/>
          </w:rPr>
        </w:r>
        <w:r w:rsidR="004E2E35" w:rsidRPr="007E4006">
          <w:rPr>
            <w:noProof/>
            <w:webHidden/>
          </w:rPr>
          <w:fldChar w:fldCharType="separate"/>
        </w:r>
        <w:r w:rsidR="0097426A" w:rsidRPr="007E4006">
          <w:rPr>
            <w:noProof/>
            <w:webHidden/>
          </w:rPr>
          <w:t>55</w:t>
        </w:r>
        <w:r w:rsidR="004E2E35" w:rsidRPr="007E4006">
          <w:rPr>
            <w:noProof/>
            <w:webHidden/>
          </w:rPr>
          <w:fldChar w:fldCharType="end"/>
        </w:r>
      </w:hyperlink>
    </w:p>
    <w:p w:rsidR="00216E64" w:rsidRPr="007E4006" w:rsidRDefault="00FC66D4">
      <w:pPr>
        <w:pStyle w:val="10"/>
        <w:rPr>
          <w:rFonts w:asciiTheme="minorHAnsi" w:eastAsiaTheme="minorEastAsia" w:hAnsiTheme="minorHAnsi" w:cstheme="minorBidi"/>
          <w:noProof/>
          <w:szCs w:val="22"/>
        </w:rPr>
      </w:pPr>
      <w:hyperlink w:anchor="_Toc433906012" w:history="1">
        <w:r w:rsidR="00644892" w:rsidRPr="007E4006">
          <w:rPr>
            <w:rStyle w:val="a3"/>
            <w:rFonts w:hint="eastAsia"/>
            <w:noProof/>
            <w:u w:val="none"/>
          </w:rPr>
          <w:t>第十七部分</w:t>
        </w:r>
        <w:r w:rsidR="00644892" w:rsidRPr="007E4006">
          <w:rPr>
            <w:rStyle w:val="a3"/>
            <w:noProof/>
            <w:u w:val="none"/>
          </w:rPr>
          <w:t xml:space="preserve">  </w:t>
        </w:r>
        <w:r w:rsidR="00644892" w:rsidRPr="007E4006">
          <w:rPr>
            <w:rStyle w:val="a3"/>
            <w:rFonts w:hint="eastAsia"/>
            <w:noProof/>
            <w:u w:val="none"/>
          </w:rPr>
          <w:t>基金的会计与审计</w:t>
        </w:r>
        <w:r w:rsidR="0097426A" w:rsidRPr="007E4006">
          <w:rPr>
            <w:noProof/>
            <w:webHidden/>
          </w:rPr>
          <w:tab/>
        </w:r>
        <w:r w:rsidR="004E2E35" w:rsidRPr="007E4006">
          <w:rPr>
            <w:noProof/>
            <w:webHidden/>
          </w:rPr>
          <w:fldChar w:fldCharType="begin"/>
        </w:r>
        <w:r w:rsidR="0097426A" w:rsidRPr="007E4006">
          <w:rPr>
            <w:noProof/>
            <w:webHidden/>
          </w:rPr>
          <w:instrText xml:space="preserve"> PAGEREF _Toc433906012 \h </w:instrText>
        </w:r>
        <w:r w:rsidR="004E2E35" w:rsidRPr="007E4006">
          <w:rPr>
            <w:noProof/>
            <w:webHidden/>
          </w:rPr>
        </w:r>
        <w:r w:rsidR="004E2E35" w:rsidRPr="007E4006">
          <w:rPr>
            <w:noProof/>
            <w:webHidden/>
          </w:rPr>
          <w:fldChar w:fldCharType="separate"/>
        </w:r>
        <w:r w:rsidR="0097426A" w:rsidRPr="007E4006">
          <w:rPr>
            <w:noProof/>
            <w:webHidden/>
          </w:rPr>
          <w:t>57</w:t>
        </w:r>
        <w:r w:rsidR="004E2E35" w:rsidRPr="007E4006">
          <w:rPr>
            <w:noProof/>
            <w:webHidden/>
          </w:rPr>
          <w:fldChar w:fldCharType="end"/>
        </w:r>
      </w:hyperlink>
    </w:p>
    <w:p w:rsidR="00216E64" w:rsidRPr="007E4006" w:rsidRDefault="00FC66D4">
      <w:pPr>
        <w:pStyle w:val="10"/>
        <w:rPr>
          <w:rFonts w:asciiTheme="minorHAnsi" w:eastAsiaTheme="minorEastAsia" w:hAnsiTheme="minorHAnsi" w:cstheme="minorBidi"/>
          <w:noProof/>
          <w:szCs w:val="22"/>
        </w:rPr>
      </w:pPr>
      <w:hyperlink w:anchor="_Toc433906013" w:history="1">
        <w:r w:rsidR="00644892" w:rsidRPr="007E4006">
          <w:rPr>
            <w:rStyle w:val="a3"/>
            <w:rFonts w:hint="eastAsia"/>
            <w:noProof/>
            <w:u w:val="none"/>
          </w:rPr>
          <w:t>第十八部分</w:t>
        </w:r>
        <w:r w:rsidR="00644892" w:rsidRPr="007E4006">
          <w:rPr>
            <w:rStyle w:val="a3"/>
            <w:noProof/>
            <w:u w:val="none"/>
          </w:rPr>
          <w:t xml:space="preserve">  </w:t>
        </w:r>
        <w:r w:rsidR="00644892" w:rsidRPr="007E4006">
          <w:rPr>
            <w:rStyle w:val="a3"/>
            <w:rFonts w:hint="eastAsia"/>
            <w:noProof/>
            <w:u w:val="none"/>
          </w:rPr>
          <w:t>基金的信息披露</w:t>
        </w:r>
        <w:r w:rsidR="0097426A" w:rsidRPr="007E4006">
          <w:rPr>
            <w:noProof/>
            <w:webHidden/>
          </w:rPr>
          <w:tab/>
        </w:r>
        <w:r w:rsidR="004E2E35" w:rsidRPr="007E4006">
          <w:rPr>
            <w:noProof/>
            <w:webHidden/>
          </w:rPr>
          <w:fldChar w:fldCharType="begin"/>
        </w:r>
        <w:r w:rsidR="0097426A" w:rsidRPr="007E4006">
          <w:rPr>
            <w:noProof/>
            <w:webHidden/>
          </w:rPr>
          <w:instrText xml:space="preserve"> PAGEREF _Toc433906013 \h </w:instrText>
        </w:r>
        <w:r w:rsidR="004E2E35" w:rsidRPr="007E4006">
          <w:rPr>
            <w:noProof/>
            <w:webHidden/>
          </w:rPr>
        </w:r>
        <w:r w:rsidR="004E2E35" w:rsidRPr="007E4006">
          <w:rPr>
            <w:noProof/>
            <w:webHidden/>
          </w:rPr>
          <w:fldChar w:fldCharType="separate"/>
        </w:r>
        <w:r w:rsidR="0097426A" w:rsidRPr="007E4006">
          <w:rPr>
            <w:noProof/>
            <w:webHidden/>
          </w:rPr>
          <w:t>58</w:t>
        </w:r>
        <w:r w:rsidR="004E2E35" w:rsidRPr="007E4006">
          <w:rPr>
            <w:noProof/>
            <w:webHidden/>
          </w:rPr>
          <w:fldChar w:fldCharType="end"/>
        </w:r>
      </w:hyperlink>
    </w:p>
    <w:p w:rsidR="00216E64" w:rsidRPr="007E4006" w:rsidRDefault="00FC66D4">
      <w:pPr>
        <w:pStyle w:val="10"/>
        <w:rPr>
          <w:rFonts w:asciiTheme="minorHAnsi" w:eastAsiaTheme="minorEastAsia" w:hAnsiTheme="minorHAnsi" w:cstheme="minorBidi"/>
          <w:noProof/>
          <w:szCs w:val="22"/>
        </w:rPr>
      </w:pPr>
      <w:hyperlink w:anchor="_Toc433906014" w:history="1">
        <w:r w:rsidR="00644892" w:rsidRPr="007E4006">
          <w:rPr>
            <w:rStyle w:val="a3"/>
            <w:rFonts w:hint="eastAsia"/>
            <w:noProof/>
            <w:u w:val="none"/>
          </w:rPr>
          <w:t>第十九部分</w:t>
        </w:r>
        <w:r w:rsidR="00644892" w:rsidRPr="007E4006">
          <w:rPr>
            <w:rStyle w:val="a3"/>
            <w:noProof/>
            <w:u w:val="none"/>
          </w:rPr>
          <w:t xml:space="preserve">  </w:t>
        </w:r>
        <w:r w:rsidR="00644892" w:rsidRPr="007E4006">
          <w:rPr>
            <w:rStyle w:val="a3"/>
            <w:rFonts w:hint="eastAsia"/>
            <w:noProof/>
            <w:u w:val="none"/>
          </w:rPr>
          <w:t>基金合同的变更、终止与基金财产的清算</w:t>
        </w:r>
        <w:r w:rsidR="0097426A" w:rsidRPr="007E4006">
          <w:rPr>
            <w:noProof/>
            <w:webHidden/>
          </w:rPr>
          <w:tab/>
        </w:r>
        <w:r w:rsidR="004E2E35" w:rsidRPr="007E4006">
          <w:rPr>
            <w:noProof/>
            <w:webHidden/>
          </w:rPr>
          <w:fldChar w:fldCharType="begin"/>
        </w:r>
        <w:r w:rsidR="0097426A" w:rsidRPr="007E4006">
          <w:rPr>
            <w:noProof/>
            <w:webHidden/>
          </w:rPr>
          <w:instrText xml:space="preserve"> PAGEREF _Toc433906014 \h </w:instrText>
        </w:r>
        <w:r w:rsidR="004E2E35" w:rsidRPr="007E4006">
          <w:rPr>
            <w:noProof/>
            <w:webHidden/>
          </w:rPr>
        </w:r>
        <w:r w:rsidR="004E2E35" w:rsidRPr="007E4006">
          <w:rPr>
            <w:noProof/>
            <w:webHidden/>
          </w:rPr>
          <w:fldChar w:fldCharType="separate"/>
        </w:r>
        <w:r w:rsidR="0097426A" w:rsidRPr="007E4006">
          <w:rPr>
            <w:noProof/>
            <w:webHidden/>
          </w:rPr>
          <w:t>64</w:t>
        </w:r>
        <w:r w:rsidR="004E2E35" w:rsidRPr="007E4006">
          <w:rPr>
            <w:noProof/>
            <w:webHidden/>
          </w:rPr>
          <w:fldChar w:fldCharType="end"/>
        </w:r>
      </w:hyperlink>
    </w:p>
    <w:p w:rsidR="00216E64" w:rsidRPr="007E4006" w:rsidRDefault="00FC66D4">
      <w:pPr>
        <w:pStyle w:val="10"/>
        <w:rPr>
          <w:rFonts w:asciiTheme="minorHAnsi" w:eastAsiaTheme="minorEastAsia" w:hAnsiTheme="minorHAnsi" w:cstheme="minorBidi"/>
          <w:noProof/>
          <w:szCs w:val="22"/>
        </w:rPr>
      </w:pPr>
      <w:hyperlink w:anchor="_Toc433906015" w:history="1">
        <w:r w:rsidR="00644892" w:rsidRPr="007E4006">
          <w:rPr>
            <w:rStyle w:val="a3"/>
            <w:rFonts w:hint="eastAsia"/>
            <w:noProof/>
            <w:u w:val="none"/>
          </w:rPr>
          <w:t>第二十部分</w:t>
        </w:r>
        <w:r w:rsidR="00644892" w:rsidRPr="007E4006">
          <w:rPr>
            <w:rStyle w:val="a3"/>
            <w:noProof/>
            <w:u w:val="none"/>
          </w:rPr>
          <w:t xml:space="preserve">  </w:t>
        </w:r>
        <w:r w:rsidR="00644892" w:rsidRPr="007E4006">
          <w:rPr>
            <w:rStyle w:val="a3"/>
            <w:rFonts w:hint="eastAsia"/>
            <w:noProof/>
            <w:u w:val="none"/>
          </w:rPr>
          <w:t>违约责任</w:t>
        </w:r>
        <w:r w:rsidR="0097426A" w:rsidRPr="007E4006">
          <w:rPr>
            <w:noProof/>
            <w:webHidden/>
          </w:rPr>
          <w:tab/>
        </w:r>
        <w:r w:rsidR="004E2E35" w:rsidRPr="007E4006">
          <w:rPr>
            <w:noProof/>
            <w:webHidden/>
          </w:rPr>
          <w:fldChar w:fldCharType="begin"/>
        </w:r>
        <w:r w:rsidR="0097426A" w:rsidRPr="007E4006">
          <w:rPr>
            <w:noProof/>
            <w:webHidden/>
          </w:rPr>
          <w:instrText xml:space="preserve"> PAGEREF _Toc433906015 \h </w:instrText>
        </w:r>
        <w:r w:rsidR="004E2E35" w:rsidRPr="007E4006">
          <w:rPr>
            <w:noProof/>
            <w:webHidden/>
          </w:rPr>
        </w:r>
        <w:r w:rsidR="004E2E35" w:rsidRPr="007E4006">
          <w:rPr>
            <w:noProof/>
            <w:webHidden/>
          </w:rPr>
          <w:fldChar w:fldCharType="separate"/>
        </w:r>
        <w:r w:rsidR="0097426A" w:rsidRPr="007E4006">
          <w:rPr>
            <w:noProof/>
            <w:webHidden/>
          </w:rPr>
          <w:t>66</w:t>
        </w:r>
        <w:r w:rsidR="004E2E35" w:rsidRPr="007E4006">
          <w:rPr>
            <w:noProof/>
            <w:webHidden/>
          </w:rPr>
          <w:fldChar w:fldCharType="end"/>
        </w:r>
      </w:hyperlink>
    </w:p>
    <w:p w:rsidR="00216E64" w:rsidRPr="007E4006" w:rsidRDefault="00FC66D4">
      <w:pPr>
        <w:pStyle w:val="10"/>
        <w:rPr>
          <w:rFonts w:asciiTheme="minorHAnsi" w:eastAsiaTheme="minorEastAsia" w:hAnsiTheme="minorHAnsi" w:cstheme="minorBidi"/>
          <w:noProof/>
          <w:szCs w:val="22"/>
        </w:rPr>
      </w:pPr>
      <w:hyperlink w:anchor="_Toc433906016" w:history="1">
        <w:r w:rsidR="00644892" w:rsidRPr="007E4006">
          <w:rPr>
            <w:rStyle w:val="a3"/>
            <w:rFonts w:hint="eastAsia"/>
            <w:noProof/>
            <w:u w:val="none"/>
          </w:rPr>
          <w:t>第二十一部分</w:t>
        </w:r>
        <w:r w:rsidR="00644892" w:rsidRPr="007E4006">
          <w:rPr>
            <w:rStyle w:val="a3"/>
            <w:noProof/>
            <w:u w:val="none"/>
          </w:rPr>
          <w:t xml:space="preserve">  </w:t>
        </w:r>
        <w:r w:rsidR="00644892" w:rsidRPr="007E4006">
          <w:rPr>
            <w:rStyle w:val="a3"/>
            <w:rFonts w:hint="eastAsia"/>
            <w:noProof/>
            <w:u w:val="none"/>
          </w:rPr>
          <w:t>争议的处理和适用的法律</w:t>
        </w:r>
        <w:r w:rsidR="0097426A" w:rsidRPr="007E4006">
          <w:rPr>
            <w:noProof/>
            <w:webHidden/>
          </w:rPr>
          <w:tab/>
        </w:r>
        <w:r w:rsidR="004E2E35" w:rsidRPr="007E4006">
          <w:rPr>
            <w:noProof/>
            <w:webHidden/>
          </w:rPr>
          <w:fldChar w:fldCharType="begin"/>
        </w:r>
        <w:r w:rsidR="0097426A" w:rsidRPr="007E4006">
          <w:rPr>
            <w:noProof/>
            <w:webHidden/>
          </w:rPr>
          <w:instrText xml:space="preserve"> PAGEREF _Toc433906016 \h </w:instrText>
        </w:r>
        <w:r w:rsidR="004E2E35" w:rsidRPr="007E4006">
          <w:rPr>
            <w:noProof/>
            <w:webHidden/>
          </w:rPr>
        </w:r>
        <w:r w:rsidR="004E2E35" w:rsidRPr="007E4006">
          <w:rPr>
            <w:noProof/>
            <w:webHidden/>
          </w:rPr>
          <w:fldChar w:fldCharType="separate"/>
        </w:r>
        <w:r w:rsidR="0097426A" w:rsidRPr="007E4006">
          <w:rPr>
            <w:noProof/>
            <w:webHidden/>
          </w:rPr>
          <w:t>67</w:t>
        </w:r>
        <w:r w:rsidR="004E2E35" w:rsidRPr="007E4006">
          <w:rPr>
            <w:noProof/>
            <w:webHidden/>
          </w:rPr>
          <w:fldChar w:fldCharType="end"/>
        </w:r>
      </w:hyperlink>
    </w:p>
    <w:p w:rsidR="00216E64" w:rsidRPr="007E4006" w:rsidRDefault="00FC66D4">
      <w:pPr>
        <w:pStyle w:val="10"/>
        <w:rPr>
          <w:rFonts w:asciiTheme="minorHAnsi" w:eastAsiaTheme="minorEastAsia" w:hAnsiTheme="minorHAnsi" w:cstheme="minorBidi"/>
          <w:noProof/>
          <w:szCs w:val="22"/>
        </w:rPr>
      </w:pPr>
      <w:hyperlink w:anchor="_Toc433906017" w:history="1">
        <w:r w:rsidR="00644892" w:rsidRPr="007E4006">
          <w:rPr>
            <w:rStyle w:val="a3"/>
            <w:rFonts w:hint="eastAsia"/>
            <w:noProof/>
            <w:u w:val="none"/>
          </w:rPr>
          <w:t>第二十二部分</w:t>
        </w:r>
        <w:r w:rsidR="00644892" w:rsidRPr="007E4006">
          <w:rPr>
            <w:rStyle w:val="a3"/>
            <w:noProof/>
            <w:u w:val="none"/>
          </w:rPr>
          <w:t xml:space="preserve">  </w:t>
        </w:r>
        <w:r w:rsidR="00644892" w:rsidRPr="007E4006">
          <w:rPr>
            <w:rStyle w:val="a3"/>
            <w:rFonts w:hint="eastAsia"/>
            <w:noProof/>
            <w:u w:val="none"/>
          </w:rPr>
          <w:t>基金合同的效力</w:t>
        </w:r>
        <w:r w:rsidR="0097426A" w:rsidRPr="007E4006">
          <w:rPr>
            <w:noProof/>
            <w:webHidden/>
          </w:rPr>
          <w:tab/>
        </w:r>
        <w:r w:rsidR="004E2E35" w:rsidRPr="007E4006">
          <w:rPr>
            <w:noProof/>
            <w:webHidden/>
          </w:rPr>
          <w:fldChar w:fldCharType="begin"/>
        </w:r>
        <w:r w:rsidR="0097426A" w:rsidRPr="007E4006">
          <w:rPr>
            <w:noProof/>
            <w:webHidden/>
          </w:rPr>
          <w:instrText xml:space="preserve"> PAGEREF _Toc433906017 \h </w:instrText>
        </w:r>
        <w:r w:rsidR="004E2E35" w:rsidRPr="007E4006">
          <w:rPr>
            <w:noProof/>
            <w:webHidden/>
          </w:rPr>
        </w:r>
        <w:r w:rsidR="004E2E35" w:rsidRPr="007E4006">
          <w:rPr>
            <w:noProof/>
            <w:webHidden/>
          </w:rPr>
          <w:fldChar w:fldCharType="separate"/>
        </w:r>
        <w:r w:rsidR="0097426A" w:rsidRPr="007E4006">
          <w:rPr>
            <w:noProof/>
            <w:webHidden/>
          </w:rPr>
          <w:t>67</w:t>
        </w:r>
        <w:r w:rsidR="004E2E35" w:rsidRPr="007E4006">
          <w:rPr>
            <w:noProof/>
            <w:webHidden/>
          </w:rPr>
          <w:fldChar w:fldCharType="end"/>
        </w:r>
      </w:hyperlink>
    </w:p>
    <w:p w:rsidR="00216E64" w:rsidRPr="007E4006" w:rsidRDefault="00FC66D4">
      <w:pPr>
        <w:pStyle w:val="10"/>
        <w:rPr>
          <w:rFonts w:asciiTheme="minorHAnsi" w:eastAsiaTheme="minorEastAsia" w:hAnsiTheme="minorHAnsi" w:cstheme="minorBidi"/>
          <w:noProof/>
          <w:szCs w:val="22"/>
        </w:rPr>
      </w:pPr>
      <w:hyperlink w:anchor="_Toc433906018" w:history="1">
        <w:r w:rsidR="00644892" w:rsidRPr="007E4006">
          <w:rPr>
            <w:rStyle w:val="a3"/>
            <w:rFonts w:hint="eastAsia"/>
            <w:noProof/>
            <w:u w:val="none"/>
          </w:rPr>
          <w:t>第二十三部分</w:t>
        </w:r>
        <w:r w:rsidR="00644892" w:rsidRPr="007E4006">
          <w:rPr>
            <w:rStyle w:val="a3"/>
            <w:noProof/>
            <w:u w:val="none"/>
          </w:rPr>
          <w:t xml:space="preserve">  </w:t>
        </w:r>
        <w:r w:rsidR="00644892" w:rsidRPr="007E4006">
          <w:rPr>
            <w:rStyle w:val="a3"/>
            <w:rFonts w:hint="eastAsia"/>
            <w:noProof/>
            <w:u w:val="none"/>
          </w:rPr>
          <w:t>其他事项</w:t>
        </w:r>
        <w:r w:rsidR="0097426A" w:rsidRPr="007E4006">
          <w:rPr>
            <w:noProof/>
            <w:webHidden/>
          </w:rPr>
          <w:tab/>
        </w:r>
        <w:r w:rsidR="004E2E35" w:rsidRPr="007E4006">
          <w:rPr>
            <w:noProof/>
            <w:webHidden/>
          </w:rPr>
          <w:fldChar w:fldCharType="begin"/>
        </w:r>
        <w:r w:rsidR="0097426A" w:rsidRPr="007E4006">
          <w:rPr>
            <w:noProof/>
            <w:webHidden/>
          </w:rPr>
          <w:instrText xml:space="preserve"> PAGEREF _Toc433906018 \h </w:instrText>
        </w:r>
        <w:r w:rsidR="004E2E35" w:rsidRPr="007E4006">
          <w:rPr>
            <w:noProof/>
            <w:webHidden/>
          </w:rPr>
        </w:r>
        <w:r w:rsidR="004E2E35" w:rsidRPr="007E4006">
          <w:rPr>
            <w:noProof/>
            <w:webHidden/>
          </w:rPr>
          <w:fldChar w:fldCharType="separate"/>
        </w:r>
        <w:r w:rsidR="0097426A" w:rsidRPr="007E4006">
          <w:rPr>
            <w:noProof/>
            <w:webHidden/>
          </w:rPr>
          <w:t>68</w:t>
        </w:r>
        <w:r w:rsidR="004E2E35" w:rsidRPr="007E4006">
          <w:rPr>
            <w:noProof/>
            <w:webHidden/>
          </w:rPr>
          <w:fldChar w:fldCharType="end"/>
        </w:r>
      </w:hyperlink>
    </w:p>
    <w:p w:rsidR="00A42E33" w:rsidRPr="007E4006" w:rsidRDefault="004E2E35">
      <w:pPr>
        <w:pStyle w:val="1"/>
        <w:spacing w:before="0" w:after="0"/>
        <w:jc w:val="left"/>
        <w:rPr>
          <w:rFonts w:ascii="Times New Roman"/>
          <w:b w:val="0"/>
          <w:bCs/>
          <w:color w:val="auto"/>
          <w:kern w:val="2"/>
        </w:rPr>
        <w:sectPr w:rsidR="00A42E33" w:rsidRPr="007E4006">
          <w:headerReference w:type="default" r:id="rId13"/>
          <w:pgSz w:w="11906" w:h="16838"/>
          <w:pgMar w:top="1440" w:right="1800" w:bottom="1440" w:left="1800" w:header="851" w:footer="992" w:gutter="0"/>
          <w:pgNumType w:start="1"/>
          <w:cols w:space="720"/>
          <w:docGrid w:type="lines" w:linePitch="312"/>
        </w:sectPr>
      </w:pPr>
      <w:r w:rsidRPr="007E4006">
        <w:rPr>
          <w:rFonts w:ascii="Times New Roman"/>
          <w:b w:val="0"/>
          <w:bCs/>
          <w:color w:val="auto"/>
          <w:kern w:val="2"/>
        </w:rPr>
        <w:fldChar w:fldCharType="end"/>
      </w:r>
      <w:bookmarkStart w:id="30" w:name="_Toc23386"/>
      <w:bookmarkStart w:id="31" w:name="_Toc141703880"/>
      <w:bookmarkStart w:id="32" w:name="_Toc139991730"/>
      <w:bookmarkStart w:id="33" w:name="_Toc4867"/>
      <w:bookmarkStart w:id="34" w:name="_Toc6306"/>
      <w:bookmarkStart w:id="35" w:name="_Toc8727"/>
      <w:bookmarkStart w:id="36" w:name="_Toc30935"/>
      <w:bookmarkStart w:id="37" w:name="_Toc32639"/>
      <w:bookmarkStart w:id="38" w:name="_Toc15517"/>
      <w:bookmarkStart w:id="39" w:name="_Toc29629"/>
      <w:bookmarkStart w:id="40" w:name="_Toc26897"/>
      <w:bookmarkStart w:id="41" w:name="_Toc4966"/>
      <w:bookmarkStart w:id="42" w:name="_Toc123701389"/>
      <w:bookmarkStart w:id="43" w:name="_Toc123112268"/>
      <w:bookmarkStart w:id="44" w:name="_Toc123112229"/>
      <w:bookmarkStart w:id="45" w:name="_Toc233456271"/>
    </w:p>
    <w:p w:rsidR="00A42E33" w:rsidRPr="007E4006" w:rsidRDefault="0097426A">
      <w:pPr>
        <w:pStyle w:val="1"/>
        <w:spacing w:before="0" w:after="0"/>
        <w:jc w:val="center"/>
        <w:rPr>
          <w:rFonts w:ascii="Times New Roman"/>
          <w:color w:val="auto"/>
          <w:sz w:val="30"/>
        </w:rPr>
      </w:pPr>
      <w:bookmarkStart w:id="46" w:name="_Toc433905996"/>
      <w:r w:rsidRPr="007E4006">
        <w:rPr>
          <w:rFonts w:ascii="Times New Roman" w:hint="eastAsia"/>
          <w:color w:val="auto"/>
          <w:sz w:val="30"/>
        </w:rPr>
        <w:lastRenderedPageBreak/>
        <w:t>第一部分</w:t>
      </w:r>
      <w:r w:rsidRPr="007E4006">
        <w:rPr>
          <w:rFonts w:ascii="Times New Roman"/>
          <w:color w:val="auto"/>
          <w:sz w:val="30"/>
        </w:rPr>
        <w:t xml:space="preserve">  </w:t>
      </w:r>
      <w:r w:rsidRPr="007E4006">
        <w:rPr>
          <w:rFonts w:ascii="Times New Roman" w:hint="eastAsia"/>
          <w:color w:val="auto"/>
          <w:sz w:val="30"/>
        </w:rPr>
        <w:t>前言</w:t>
      </w:r>
      <w:bookmarkEnd w:id="30"/>
      <w:bookmarkEnd w:id="31"/>
      <w:bookmarkEnd w:id="32"/>
      <w:bookmarkEnd w:id="33"/>
      <w:bookmarkEnd w:id="34"/>
      <w:bookmarkEnd w:id="35"/>
      <w:bookmarkEnd w:id="36"/>
      <w:bookmarkEnd w:id="37"/>
      <w:bookmarkEnd w:id="38"/>
      <w:bookmarkEnd w:id="39"/>
      <w:bookmarkEnd w:id="40"/>
      <w:bookmarkEnd w:id="41"/>
      <w:bookmarkEnd w:id="46"/>
    </w:p>
    <w:p w:rsidR="00A42E33" w:rsidRPr="007E4006" w:rsidRDefault="00A42E33">
      <w:pPr>
        <w:rPr>
          <w:bCs/>
        </w:rPr>
      </w:pPr>
      <w:bookmarkStart w:id="47" w:name="_Toc139991731"/>
    </w:p>
    <w:p w:rsidR="00A42E33" w:rsidRPr="007E4006" w:rsidRDefault="0097426A">
      <w:pPr>
        <w:spacing w:line="360" w:lineRule="auto"/>
        <w:ind w:firstLineChars="200" w:firstLine="480"/>
        <w:rPr>
          <w:bCs/>
          <w:sz w:val="24"/>
        </w:rPr>
      </w:pPr>
      <w:bookmarkStart w:id="48" w:name="_Toc258829399"/>
      <w:bookmarkEnd w:id="42"/>
      <w:bookmarkEnd w:id="43"/>
      <w:bookmarkEnd w:id="44"/>
      <w:bookmarkEnd w:id="47"/>
      <w:r w:rsidRPr="007E4006">
        <w:rPr>
          <w:rFonts w:hint="eastAsia"/>
          <w:bCs/>
          <w:sz w:val="24"/>
        </w:rPr>
        <w:t>一、订立本基金合同的目的、依据和原则</w:t>
      </w:r>
    </w:p>
    <w:p w:rsidR="00A42E33" w:rsidRPr="007E4006" w:rsidRDefault="0097426A">
      <w:pPr>
        <w:spacing w:line="360" w:lineRule="auto"/>
        <w:ind w:firstLineChars="200" w:firstLine="480"/>
        <w:rPr>
          <w:bCs/>
          <w:sz w:val="24"/>
        </w:rPr>
      </w:pPr>
      <w:r w:rsidRPr="007E4006">
        <w:rPr>
          <w:bCs/>
          <w:sz w:val="24"/>
        </w:rPr>
        <w:t>1</w:t>
      </w:r>
      <w:r w:rsidRPr="007E4006">
        <w:rPr>
          <w:rFonts w:hint="eastAsia"/>
          <w:bCs/>
          <w:sz w:val="24"/>
        </w:rPr>
        <w:t>、订立本基金合同的目的是保护投资人合法权益，明确基金合同当事人的权利义务，规范基金运作。</w:t>
      </w:r>
    </w:p>
    <w:p w:rsidR="00A42E33" w:rsidRPr="007E4006" w:rsidRDefault="0097426A">
      <w:pPr>
        <w:spacing w:line="360" w:lineRule="auto"/>
        <w:ind w:firstLineChars="200" w:firstLine="480"/>
        <w:rPr>
          <w:bCs/>
          <w:sz w:val="24"/>
        </w:rPr>
      </w:pPr>
      <w:r w:rsidRPr="007E4006">
        <w:rPr>
          <w:bCs/>
          <w:sz w:val="24"/>
        </w:rPr>
        <w:t>2</w:t>
      </w:r>
      <w:r w:rsidRPr="007E4006">
        <w:rPr>
          <w:rFonts w:hint="eastAsia"/>
          <w:bCs/>
          <w:sz w:val="24"/>
        </w:rPr>
        <w:t>、订立本基金合同的依据是《中华人民共和国合同法》</w:t>
      </w:r>
      <w:r w:rsidRPr="007E4006">
        <w:rPr>
          <w:bCs/>
          <w:sz w:val="24"/>
        </w:rPr>
        <w:t>(</w:t>
      </w:r>
      <w:r w:rsidRPr="007E4006">
        <w:rPr>
          <w:rFonts w:hint="eastAsia"/>
          <w:bCs/>
          <w:sz w:val="24"/>
        </w:rPr>
        <w:t>以下简称</w:t>
      </w:r>
      <w:r w:rsidRPr="007E4006">
        <w:rPr>
          <w:bCs/>
          <w:sz w:val="24"/>
        </w:rPr>
        <w:t>“</w:t>
      </w:r>
      <w:r w:rsidRPr="007E4006">
        <w:rPr>
          <w:rFonts w:hint="eastAsia"/>
          <w:bCs/>
          <w:sz w:val="24"/>
        </w:rPr>
        <w:t>《合同法》</w:t>
      </w:r>
      <w:r w:rsidRPr="007E4006">
        <w:rPr>
          <w:bCs/>
          <w:sz w:val="24"/>
        </w:rPr>
        <w:t>”)</w:t>
      </w:r>
      <w:r w:rsidRPr="007E4006">
        <w:rPr>
          <w:rFonts w:hint="eastAsia"/>
          <w:bCs/>
          <w:sz w:val="24"/>
        </w:rPr>
        <w:t>、《中华人民共和国证券投资基金法》</w:t>
      </w:r>
      <w:r w:rsidRPr="007E4006">
        <w:rPr>
          <w:bCs/>
          <w:sz w:val="24"/>
        </w:rPr>
        <w:t>(</w:t>
      </w:r>
      <w:r w:rsidRPr="007E4006">
        <w:rPr>
          <w:rFonts w:hint="eastAsia"/>
          <w:bCs/>
          <w:sz w:val="24"/>
        </w:rPr>
        <w:t>以下简称</w:t>
      </w:r>
      <w:r w:rsidRPr="007E4006">
        <w:rPr>
          <w:bCs/>
          <w:sz w:val="24"/>
        </w:rPr>
        <w:t>“</w:t>
      </w:r>
      <w:r w:rsidRPr="007E4006">
        <w:rPr>
          <w:rFonts w:hint="eastAsia"/>
          <w:bCs/>
          <w:sz w:val="24"/>
        </w:rPr>
        <w:t>《基金法》</w:t>
      </w:r>
      <w:r w:rsidRPr="007E4006">
        <w:rPr>
          <w:bCs/>
          <w:sz w:val="24"/>
        </w:rPr>
        <w:t>”)</w:t>
      </w:r>
      <w:r w:rsidRPr="007E4006">
        <w:rPr>
          <w:rFonts w:hint="eastAsia"/>
          <w:bCs/>
          <w:sz w:val="24"/>
        </w:rPr>
        <w:t>、《公开募集证券投资基金运作管理办法》</w:t>
      </w:r>
      <w:r w:rsidRPr="007E4006">
        <w:rPr>
          <w:bCs/>
          <w:sz w:val="24"/>
        </w:rPr>
        <w:t>(</w:t>
      </w:r>
      <w:r w:rsidRPr="007E4006">
        <w:rPr>
          <w:rFonts w:hint="eastAsia"/>
          <w:bCs/>
          <w:sz w:val="24"/>
        </w:rPr>
        <w:t>以下简称</w:t>
      </w:r>
      <w:r w:rsidRPr="007E4006">
        <w:rPr>
          <w:bCs/>
          <w:sz w:val="24"/>
        </w:rPr>
        <w:t>“</w:t>
      </w:r>
      <w:r w:rsidRPr="007E4006">
        <w:rPr>
          <w:rFonts w:hint="eastAsia"/>
          <w:bCs/>
          <w:sz w:val="24"/>
        </w:rPr>
        <w:t>《运作办法》</w:t>
      </w:r>
      <w:r w:rsidRPr="007E4006">
        <w:rPr>
          <w:bCs/>
          <w:sz w:val="24"/>
        </w:rPr>
        <w:t>”)</w:t>
      </w:r>
      <w:r w:rsidRPr="007E4006">
        <w:rPr>
          <w:rFonts w:hint="eastAsia"/>
          <w:bCs/>
          <w:sz w:val="24"/>
        </w:rPr>
        <w:t>、《证券投资基金销售管理办法》</w:t>
      </w:r>
      <w:r w:rsidRPr="007E4006">
        <w:rPr>
          <w:bCs/>
          <w:sz w:val="24"/>
        </w:rPr>
        <w:t>(</w:t>
      </w:r>
      <w:r w:rsidRPr="007E4006">
        <w:rPr>
          <w:rFonts w:hint="eastAsia"/>
          <w:bCs/>
          <w:sz w:val="24"/>
        </w:rPr>
        <w:t>以下简称</w:t>
      </w:r>
      <w:r w:rsidRPr="007E4006">
        <w:rPr>
          <w:bCs/>
          <w:sz w:val="24"/>
        </w:rPr>
        <w:t>“</w:t>
      </w:r>
      <w:r w:rsidRPr="007E4006">
        <w:rPr>
          <w:rFonts w:hint="eastAsia"/>
          <w:bCs/>
          <w:sz w:val="24"/>
        </w:rPr>
        <w:t>《销售办法》</w:t>
      </w:r>
      <w:r w:rsidRPr="007E4006">
        <w:rPr>
          <w:bCs/>
          <w:sz w:val="24"/>
        </w:rPr>
        <w:t>”)</w:t>
      </w:r>
      <w:r w:rsidRPr="007E4006">
        <w:rPr>
          <w:rFonts w:hint="eastAsia"/>
          <w:bCs/>
          <w:sz w:val="24"/>
        </w:rPr>
        <w:t>、《证券投资基金信息披露管理办法》</w:t>
      </w:r>
      <w:r w:rsidRPr="007E4006">
        <w:rPr>
          <w:bCs/>
          <w:sz w:val="24"/>
        </w:rPr>
        <w:t>(</w:t>
      </w:r>
      <w:r w:rsidRPr="007E4006">
        <w:rPr>
          <w:rFonts w:hint="eastAsia"/>
          <w:bCs/>
          <w:sz w:val="24"/>
        </w:rPr>
        <w:t>以下简称</w:t>
      </w:r>
      <w:r w:rsidRPr="007E4006">
        <w:rPr>
          <w:bCs/>
          <w:sz w:val="24"/>
        </w:rPr>
        <w:t>“</w:t>
      </w:r>
      <w:r w:rsidRPr="007E4006">
        <w:rPr>
          <w:rFonts w:hint="eastAsia"/>
          <w:bCs/>
          <w:sz w:val="24"/>
        </w:rPr>
        <w:t>《信息披露办法》</w:t>
      </w:r>
      <w:r w:rsidRPr="007E4006">
        <w:rPr>
          <w:bCs/>
          <w:sz w:val="24"/>
        </w:rPr>
        <w:t>”)</w:t>
      </w:r>
      <w:r w:rsidR="00A00F7A" w:rsidRPr="00A00F7A">
        <w:rPr>
          <w:bCs/>
          <w:sz w:val="24"/>
        </w:rPr>
        <w:t xml:space="preserve"> </w:t>
      </w:r>
      <w:r w:rsidR="00A00F7A" w:rsidRPr="00A00F7A">
        <w:rPr>
          <w:rFonts w:hint="eastAsia"/>
          <w:bCs/>
          <w:sz w:val="24"/>
        </w:rPr>
        <w:t>、《公开募集开放式证券投资基金流动性风险管理规定》</w:t>
      </w:r>
      <w:ins w:id="49" w:author="TY" w:date="2017-11-03T10:25:00Z">
        <w:r w:rsidR="001060E8" w:rsidRPr="007E4006">
          <w:rPr>
            <w:bCs/>
            <w:sz w:val="24"/>
          </w:rPr>
          <w:t>(</w:t>
        </w:r>
        <w:r w:rsidR="004E2E35" w:rsidRPr="004E2E35">
          <w:rPr>
            <w:rFonts w:hint="eastAsia"/>
            <w:bCs/>
            <w:sz w:val="24"/>
            <w:highlight w:val="cyan"/>
            <w:rPrChange w:id="50" w:author="TY" w:date="2017-11-03T10:25:00Z">
              <w:rPr>
                <w:rFonts w:hint="eastAsia"/>
                <w:bCs/>
                <w:sz w:val="24"/>
              </w:rPr>
            </w:rPrChange>
          </w:rPr>
          <w:t>以下简称</w:t>
        </w:r>
        <w:r w:rsidR="004E2E35" w:rsidRPr="004E2E35">
          <w:rPr>
            <w:bCs/>
            <w:sz w:val="24"/>
            <w:highlight w:val="cyan"/>
            <w:rPrChange w:id="51" w:author="TY" w:date="2017-11-03T10:25:00Z">
              <w:rPr>
                <w:bCs/>
                <w:sz w:val="24"/>
              </w:rPr>
            </w:rPrChange>
          </w:rPr>
          <w:t>“</w:t>
        </w:r>
        <w:r w:rsidR="004E2E35" w:rsidRPr="004E2E35">
          <w:rPr>
            <w:rFonts w:hint="eastAsia"/>
            <w:bCs/>
            <w:sz w:val="24"/>
            <w:highlight w:val="cyan"/>
            <w:rPrChange w:id="52" w:author="TY" w:date="2017-11-03T10:25:00Z">
              <w:rPr>
                <w:rFonts w:hint="eastAsia"/>
                <w:bCs/>
                <w:sz w:val="24"/>
              </w:rPr>
            </w:rPrChange>
          </w:rPr>
          <w:t>《流动性风险管理规定》</w:t>
        </w:r>
        <w:r w:rsidR="004E2E35" w:rsidRPr="004E2E35">
          <w:rPr>
            <w:bCs/>
            <w:sz w:val="24"/>
            <w:highlight w:val="cyan"/>
            <w:rPrChange w:id="53" w:author="TY" w:date="2017-11-03T10:25:00Z">
              <w:rPr>
                <w:bCs/>
                <w:sz w:val="24"/>
              </w:rPr>
            </w:rPrChange>
          </w:rPr>
          <w:t>”</w:t>
        </w:r>
        <w:r w:rsidR="001060E8" w:rsidRPr="007E4006">
          <w:rPr>
            <w:bCs/>
            <w:sz w:val="24"/>
          </w:rPr>
          <w:t>)</w:t>
        </w:r>
      </w:ins>
      <w:r w:rsidRPr="007E4006">
        <w:rPr>
          <w:rFonts w:hint="eastAsia"/>
          <w:bCs/>
          <w:sz w:val="24"/>
        </w:rPr>
        <w:t>和其他有关法律法规。</w:t>
      </w:r>
    </w:p>
    <w:p w:rsidR="00A42E33" w:rsidRPr="007E4006" w:rsidRDefault="0097426A">
      <w:pPr>
        <w:spacing w:line="360" w:lineRule="auto"/>
        <w:ind w:firstLineChars="200" w:firstLine="480"/>
        <w:rPr>
          <w:bCs/>
          <w:sz w:val="24"/>
        </w:rPr>
      </w:pPr>
      <w:r w:rsidRPr="007E4006">
        <w:rPr>
          <w:bCs/>
          <w:sz w:val="24"/>
        </w:rPr>
        <w:t>3</w:t>
      </w:r>
      <w:r w:rsidRPr="007E4006">
        <w:rPr>
          <w:rFonts w:hint="eastAsia"/>
          <w:bCs/>
          <w:sz w:val="24"/>
        </w:rPr>
        <w:t>、订立本基金合同的原则是平等自愿、诚实信用、充分保护投资人合法权益。</w:t>
      </w:r>
    </w:p>
    <w:p w:rsidR="00A42E33" w:rsidRPr="007E4006" w:rsidRDefault="0097426A">
      <w:pPr>
        <w:spacing w:line="360" w:lineRule="auto"/>
        <w:ind w:firstLineChars="200" w:firstLine="480"/>
        <w:rPr>
          <w:bCs/>
          <w:sz w:val="24"/>
        </w:rPr>
      </w:pPr>
      <w:r w:rsidRPr="007E4006">
        <w:rPr>
          <w:rFonts w:hint="eastAsia"/>
          <w:bCs/>
          <w:sz w:val="24"/>
        </w:rPr>
        <w:t>二、基金合同是规定基金合同当事人之间权利义务关系的基本法律文件，其他与基金相关的涉及基金合同当事人之间权利义务关系的任何文件或表述，如与基金合同有冲突，均以基金合同为准。基金合同当事人按照《基金法》、基金合同及其他有关规定享有权利、承担义务。</w:t>
      </w:r>
    </w:p>
    <w:p w:rsidR="00A42E33" w:rsidRPr="007E4006" w:rsidRDefault="0097426A">
      <w:pPr>
        <w:spacing w:line="360" w:lineRule="auto"/>
        <w:ind w:firstLineChars="200" w:firstLine="480"/>
        <w:rPr>
          <w:bCs/>
        </w:rPr>
      </w:pPr>
      <w:r w:rsidRPr="007E4006">
        <w:rPr>
          <w:rFonts w:hint="eastAsia"/>
          <w:bCs/>
          <w:sz w:val="24"/>
        </w:rPr>
        <w:t>基金合同的当事人包括基金管理人、基金托管人和基金份额持有人。基金投资人自依本基金合同取得基金份额，即成为基金份额持有人和本基金合同的当事人，其持有基金份额的行为本身即表明其对基金合同的承认和接受。</w:t>
      </w:r>
    </w:p>
    <w:p w:rsidR="00A42E33" w:rsidRPr="007E4006" w:rsidRDefault="0097426A">
      <w:pPr>
        <w:spacing w:line="360" w:lineRule="auto"/>
        <w:ind w:firstLineChars="200" w:firstLine="480"/>
        <w:rPr>
          <w:bCs/>
          <w:sz w:val="24"/>
        </w:rPr>
      </w:pPr>
      <w:r w:rsidRPr="007E4006">
        <w:rPr>
          <w:rFonts w:hint="eastAsia"/>
          <w:bCs/>
          <w:sz w:val="24"/>
        </w:rPr>
        <w:t>三、华夏</w:t>
      </w:r>
      <w:del w:id="54" w:author="yaoxt" w:date="2017-11-01T16:16:00Z">
        <w:r w:rsidR="00D06E79" w:rsidDel="00C770A1">
          <w:rPr>
            <w:rFonts w:hint="eastAsia"/>
            <w:bCs/>
            <w:sz w:val="24"/>
          </w:rPr>
          <w:delText>鼎泰六个月</w:delText>
        </w:r>
      </w:del>
      <w:proofErr w:type="gramStart"/>
      <w:ins w:id="55" w:author="yaoxt" w:date="2017-11-01T16:16:00Z">
        <w:r w:rsidR="00C770A1">
          <w:rPr>
            <w:rFonts w:hint="eastAsia"/>
            <w:bCs/>
            <w:sz w:val="24"/>
          </w:rPr>
          <w:t>鼎丰三个月</w:t>
        </w:r>
      </w:ins>
      <w:proofErr w:type="gramEnd"/>
      <w:r w:rsidRPr="007E4006">
        <w:rPr>
          <w:rFonts w:hint="eastAsia"/>
          <w:bCs/>
          <w:sz w:val="24"/>
        </w:rPr>
        <w:t>定期开放债券型发起式证券投资基金由基金管理人依照《基金法》、基金合同及其他有关规定募集，并经中国证券监督管理委员会</w:t>
      </w:r>
      <w:r w:rsidRPr="007E4006">
        <w:rPr>
          <w:bCs/>
          <w:sz w:val="24"/>
        </w:rPr>
        <w:t>(</w:t>
      </w:r>
      <w:r w:rsidRPr="007E4006">
        <w:rPr>
          <w:rFonts w:hint="eastAsia"/>
          <w:bCs/>
          <w:sz w:val="24"/>
        </w:rPr>
        <w:t>以下简称</w:t>
      </w:r>
      <w:r w:rsidRPr="007E4006">
        <w:rPr>
          <w:bCs/>
          <w:sz w:val="24"/>
        </w:rPr>
        <w:t>“</w:t>
      </w:r>
      <w:r w:rsidRPr="007E4006">
        <w:rPr>
          <w:rFonts w:hint="eastAsia"/>
          <w:bCs/>
          <w:sz w:val="24"/>
        </w:rPr>
        <w:t>中国证监会</w:t>
      </w:r>
      <w:r w:rsidRPr="007E4006">
        <w:rPr>
          <w:bCs/>
          <w:sz w:val="24"/>
        </w:rPr>
        <w:t>”)</w:t>
      </w:r>
      <w:r w:rsidRPr="007E4006">
        <w:rPr>
          <w:rFonts w:hint="eastAsia"/>
          <w:bCs/>
          <w:sz w:val="24"/>
        </w:rPr>
        <w:t>注册。</w:t>
      </w:r>
    </w:p>
    <w:p w:rsidR="00A42E33" w:rsidRPr="007E4006" w:rsidRDefault="0097426A" w:rsidP="00F8739B">
      <w:pPr>
        <w:spacing w:line="360" w:lineRule="auto"/>
        <w:ind w:firstLineChars="200" w:firstLine="480"/>
        <w:rPr>
          <w:bCs/>
          <w:sz w:val="24"/>
        </w:rPr>
      </w:pPr>
      <w:r w:rsidRPr="007E4006">
        <w:rPr>
          <w:rFonts w:hint="eastAsia"/>
          <w:bCs/>
          <w:sz w:val="24"/>
        </w:rPr>
        <w:t>中国证监会对本基金募集的注册，并不表明其对本基金的价值和收益做出实质性判断或保证，也不表明投资于本基金没有风险。中国证监会不对基金的投资价值及市场前景等</w:t>
      </w:r>
      <w:proofErr w:type="gramStart"/>
      <w:r w:rsidRPr="007E4006">
        <w:rPr>
          <w:rFonts w:hint="eastAsia"/>
          <w:bCs/>
          <w:sz w:val="24"/>
        </w:rPr>
        <w:t>作出</w:t>
      </w:r>
      <w:proofErr w:type="gramEnd"/>
      <w:r w:rsidRPr="007E4006">
        <w:rPr>
          <w:rFonts w:hint="eastAsia"/>
          <w:bCs/>
          <w:sz w:val="24"/>
        </w:rPr>
        <w:t>实质性判断或者保证。</w:t>
      </w:r>
    </w:p>
    <w:p w:rsidR="00F8739B" w:rsidRPr="007E4006" w:rsidRDefault="0097426A" w:rsidP="00F8739B">
      <w:pPr>
        <w:spacing w:line="360" w:lineRule="auto"/>
        <w:ind w:firstLineChars="200" w:firstLine="480"/>
        <w:rPr>
          <w:bCs/>
          <w:sz w:val="24"/>
        </w:rPr>
      </w:pPr>
      <w:r w:rsidRPr="007E4006">
        <w:rPr>
          <w:rFonts w:hint="eastAsia"/>
          <w:bCs/>
          <w:sz w:val="24"/>
        </w:rPr>
        <w:t>投资者应当认真阅读基金合同、基金招募说明书等信息披露文件，自主判断基金的投资价值，自主做出投资决策，自行承担投资风险。</w:t>
      </w:r>
    </w:p>
    <w:p w:rsidR="00A42E33" w:rsidRPr="007E4006" w:rsidRDefault="0097426A">
      <w:pPr>
        <w:spacing w:line="360" w:lineRule="auto"/>
        <w:ind w:firstLineChars="200" w:firstLine="480"/>
        <w:rPr>
          <w:bCs/>
          <w:sz w:val="24"/>
        </w:rPr>
      </w:pPr>
      <w:r w:rsidRPr="007E4006">
        <w:rPr>
          <w:rFonts w:hint="eastAsia"/>
          <w:bCs/>
          <w:sz w:val="24"/>
        </w:rPr>
        <w:t>基金管理人依照恪尽职守、诚实信用、谨慎勤勉的原则管理和运用基金财产，</w:t>
      </w:r>
      <w:r w:rsidRPr="007E4006">
        <w:rPr>
          <w:rFonts w:hint="eastAsia"/>
          <w:bCs/>
          <w:sz w:val="24"/>
        </w:rPr>
        <w:lastRenderedPageBreak/>
        <w:t>但不保证投资于本基金一定盈利，也不保证最低收益。</w:t>
      </w:r>
    </w:p>
    <w:p w:rsidR="003C27F9" w:rsidRPr="007E4006" w:rsidRDefault="0097426A" w:rsidP="00EA72F0">
      <w:pPr>
        <w:spacing w:line="360" w:lineRule="auto"/>
        <w:ind w:firstLineChars="177" w:firstLine="425"/>
        <w:rPr>
          <w:bCs/>
          <w:sz w:val="24"/>
        </w:rPr>
      </w:pPr>
      <w:r w:rsidRPr="007E4006">
        <w:rPr>
          <w:rFonts w:hint="eastAsia"/>
          <w:bCs/>
          <w:sz w:val="24"/>
        </w:rPr>
        <w:t>四、基金管理人、基金托管人在本基金合同之外披露涉及本基金的信息，其内容涉及界定基金合同当事人之间权利义务关系的，如与基金合同有冲突，以基金合同为准。</w:t>
      </w:r>
    </w:p>
    <w:p w:rsidR="00644892" w:rsidRPr="007E4006" w:rsidRDefault="0097426A">
      <w:pPr>
        <w:spacing w:line="360" w:lineRule="auto"/>
        <w:ind w:firstLineChars="177" w:firstLine="425"/>
        <w:rPr>
          <w:bCs/>
          <w:sz w:val="24"/>
        </w:rPr>
      </w:pPr>
      <w:r w:rsidRPr="007E4006">
        <w:rPr>
          <w:rFonts w:hint="eastAsia"/>
          <w:bCs/>
          <w:sz w:val="24"/>
        </w:rPr>
        <w:t>五、本基金按照中国法律法规成立并运作，</w:t>
      </w:r>
      <w:proofErr w:type="gramStart"/>
      <w:r w:rsidRPr="007E4006">
        <w:rPr>
          <w:rFonts w:hint="eastAsia"/>
          <w:bCs/>
          <w:sz w:val="24"/>
        </w:rPr>
        <w:t>若基金</w:t>
      </w:r>
      <w:proofErr w:type="gramEnd"/>
      <w:r w:rsidRPr="007E4006">
        <w:rPr>
          <w:rFonts w:hint="eastAsia"/>
          <w:bCs/>
          <w:sz w:val="24"/>
        </w:rPr>
        <w:t>合同的内容与届时有效的法律法规的强制性规定不一致，应当以届时有效的法律法规的规定为准。</w:t>
      </w:r>
    </w:p>
    <w:p w:rsidR="00631419" w:rsidRPr="007E4006" w:rsidRDefault="0097426A" w:rsidP="00EA72F0">
      <w:pPr>
        <w:spacing w:line="360" w:lineRule="auto"/>
        <w:ind w:firstLineChars="177" w:firstLine="425"/>
        <w:rPr>
          <w:bCs/>
          <w:sz w:val="24"/>
        </w:rPr>
      </w:pPr>
      <w:r w:rsidRPr="007E4006">
        <w:rPr>
          <w:rFonts w:hint="eastAsia"/>
          <w:bCs/>
          <w:sz w:val="24"/>
        </w:rPr>
        <w:t>六、本基金的客户中包含特定机构投资者，其持有基金份额的比例可能高于</w:t>
      </w:r>
      <w:r w:rsidRPr="007E4006">
        <w:rPr>
          <w:bCs/>
          <w:sz w:val="24"/>
        </w:rPr>
        <w:t>50%</w:t>
      </w:r>
      <w:r w:rsidRPr="007E4006">
        <w:rPr>
          <w:rFonts w:hint="eastAsia"/>
          <w:bCs/>
          <w:sz w:val="24"/>
        </w:rPr>
        <w:t>，存在因机构投资者大额赎回而导致的基金份额净值波动、引发合同终止等风险。</w:t>
      </w:r>
    </w:p>
    <w:p w:rsidR="00A42E33" w:rsidRPr="007E4006" w:rsidRDefault="0097426A">
      <w:pPr>
        <w:pStyle w:val="1"/>
        <w:spacing w:before="0" w:after="0"/>
        <w:jc w:val="center"/>
        <w:rPr>
          <w:rFonts w:ascii="Times New Roman"/>
          <w:color w:val="auto"/>
          <w:sz w:val="30"/>
        </w:rPr>
      </w:pPr>
      <w:r w:rsidRPr="007E4006">
        <w:rPr>
          <w:rFonts w:ascii="Times New Roman"/>
          <w:b w:val="0"/>
          <w:bCs/>
          <w:color w:val="auto"/>
          <w:kern w:val="44"/>
          <w:sz w:val="21"/>
        </w:rPr>
        <w:br w:type="page"/>
      </w:r>
      <w:bookmarkStart w:id="56" w:name="_Toc6617"/>
      <w:bookmarkStart w:id="57" w:name="_Toc15067"/>
      <w:bookmarkStart w:id="58" w:name="_Toc3224"/>
      <w:bookmarkStart w:id="59" w:name="_Toc2465"/>
      <w:bookmarkStart w:id="60" w:name="_Toc19592"/>
      <w:bookmarkStart w:id="61" w:name="_Toc819"/>
      <w:bookmarkStart w:id="62" w:name="_Toc13020"/>
      <w:bookmarkStart w:id="63" w:name="_Toc24860"/>
      <w:bookmarkStart w:id="64" w:name="_Toc22864"/>
      <w:bookmarkStart w:id="65" w:name="_Toc21301"/>
      <w:bookmarkStart w:id="66" w:name="_Toc433905997"/>
      <w:r w:rsidRPr="007E4006">
        <w:rPr>
          <w:rFonts w:ascii="Times New Roman" w:hint="eastAsia"/>
          <w:color w:val="auto"/>
          <w:sz w:val="30"/>
        </w:rPr>
        <w:lastRenderedPageBreak/>
        <w:t>第二部分</w:t>
      </w:r>
      <w:r w:rsidRPr="007E4006">
        <w:rPr>
          <w:rFonts w:ascii="Times New Roman"/>
          <w:color w:val="auto"/>
          <w:sz w:val="30"/>
        </w:rPr>
        <w:t xml:space="preserve"> </w:t>
      </w:r>
      <w:r w:rsidRPr="007E4006">
        <w:rPr>
          <w:rFonts w:ascii="Times New Roman" w:hint="eastAsia"/>
          <w:color w:val="auto"/>
          <w:sz w:val="30"/>
        </w:rPr>
        <w:t>释义</w:t>
      </w:r>
      <w:bookmarkEnd w:id="45"/>
      <w:bookmarkEnd w:id="48"/>
      <w:bookmarkEnd w:id="56"/>
      <w:bookmarkEnd w:id="57"/>
      <w:bookmarkEnd w:id="58"/>
      <w:bookmarkEnd w:id="59"/>
      <w:bookmarkEnd w:id="60"/>
      <w:bookmarkEnd w:id="61"/>
      <w:bookmarkEnd w:id="62"/>
      <w:bookmarkEnd w:id="63"/>
      <w:bookmarkEnd w:id="64"/>
      <w:bookmarkEnd w:id="65"/>
      <w:bookmarkEnd w:id="66"/>
    </w:p>
    <w:p w:rsidR="00A42E33" w:rsidRPr="007E4006" w:rsidRDefault="00A42E33">
      <w:pPr>
        <w:autoSpaceDE w:val="0"/>
        <w:autoSpaceDN w:val="0"/>
        <w:adjustRightInd w:val="0"/>
        <w:spacing w:line="360" w:lineRule="auto"/>
        <w:ind w:firstLineChars="200" w:firstLine="420"/>
        <w:rPr>
          <w:bCs/>
        </w:rPr>
      </w:pPr>
    </w:p>
    <w:p w:rsidR="00A42E33" w:rsidRPr="007E4006" w:rsidRDefault="0097426A">
      <w:pPr>
        <w:spacing w:line="360" w:lineRule="auto"/>
        <w:ind w:firstLineChars="200" w:firstLine="480"/>
        <w:rPr>
          <w:bCs/>
          <w:sz w:val="24"/>
        </w:rPr>
      </w:pPr>
      <w:r w:rsidRPr="007E4006">
        <w:rPr>
          <w:rFonts w:hint="eastAsia"/>
          <w:bCs/>
          <w:sz w:val="24"/>
        </w:rPr>
        <w:t>在本基金合同中，除非文意另有所指，下列词语或简称具有如下含义：</w:t>
      </w:r>
    </w:p>
    <w:p w:rsidR="00A42E33" w:rsidRPr="007E4006" w:rsidRDefault="0097426A">
      <w:pPr>
        <w:spacing w:line="360" w:lineRule="auto"/>
        <w:ind w:firstLineChars="200" w:firstLine="480"/>
        <w:rPr>
          <w:bCs/>
          <w:sz w:val="24"/>
        </w:rPr>
      </w:pPr>
      <w:r w:rsidRPr="007E4006">
        <w:rPr>
          <w:bCs/>
          <w:sz w:val="24"/>
        </w:rPr>
        <w:t>1</w:t>
      </w:r>
      <w:r w:rsidRPr="007E4006">
        <w:rPr>
          <w:rFonts w:hint="eastAsia"/>
          <w:bCs/>
          <w:sz w:val="24"/>
        </w:rPr>
        <w:t>、基金或本基金：指华夏</w:t>
      </w:r>
      <w:del w:id="67" w:author="yaoxt" w:date="2017-11-01T16:16:00Z">
        <w:r w:rsidR="00D06E79" w:rsidDel="00C770A1">
          <w:rPr>
            <w:rFonts w:hint="eastAsia"/>
            <w:bCs/>
            <w:sz w:val="24"/>
          </w:rPr>
          <w:delText>鼎泰六个月</w:delText>
        </w:r>
      </w:del>
      <w:proofErr w:type="gramStart"/>
      <w:ins w:id="68" w:author="yaoxt" w:date="2017-11-01T16:16:00Z">
        <w:r w:rsidR="00C770A1">
          <w:rPr>
            <w:rFonts w:hint="eastAsia"/>
            <w:bCs/>
            <w:sz w:val="24"/>
          </w:rPr>
          <w:t>鼎丰三个月</w:t>
        </w:r>
      </w:ins>
      <w:proofErr w:type="gramEnd"/>
      <w:r w:rsidRPr="007E4006">
        <w:rPr>
          <w:rFonts w:hint="eastAsia"/>
          <w:bCs/>
          <w:sz w:val="24"/>
        </w:rPr>
        <w:t>定期开放债券型发起式证券投资基金</w:t>
      </w:r>
    </w:p>
    <w:p w:rsidR="00A42E33" w:rsidRPr="007E4006" w:rsidRDefault="0097426A">
      <w:pPr>
        <w:spacing w:line="360" w:lineRule="auto"/>
        <w:ind w:firstLineChars="200" w:firstLine="480"/>
        <w:rPr>
          <w:bCs/>
          <w:sz w:val="24"/>
        </w:rPr>
      </w:pPr>
      <w:r w:rsidRPr="007E4006">
        <w:rPr>
          <w:bCs/>
          <w:sz w:val="24"/>
        </w:rPr>
        <w:t>2</w:t>
      </w:r>
      <w:r w:rsidRPr="007E4006">
        <w:rPr>
          <w:rFonts w:hint="eastAsia"/>
          <w:bCs/>
          <w:sz w:val="24"/>
        </w:rPr>
        <w:t>、基金管理人：指华夏基金管理有限公司</w:t>
      </w:r>
    </w:p>
    <w:p w:rsidR="00A42E33" w:rsidRPr="007E4006" w:rsidRDefault="0097426A">
      <w:pPr>
        <w:spacing w:line="360" w:lineRule="auto"/>
        <w:ind w:firstLineChars="200" w:firstLine="480"/>
        <w:rPr>
          <w:bCs/>
          <w:sz w:val="24"/>
        </w:rPr>
      </w:pPr>
      <w:r w:rsidRPr="007E4006">
        <w:rPr>
          <w:bCs/>
          <w:sz w:val="24"/>
        </w:rPr>
        <w:t>3</w:t>
      </w:r>
      <w:r w:rsidRPr="007E4006">
        <w:rPr>
          <w:rFonts w:hint="eastAsia"/>
          <w:bCs/>
          <w:sz w:val="24"/>
        </w:rPr>
        <w:t>、基金托管人：指</w:t>
      </w:r>
      <w:r w:rsidR="00D06E79">
        <w:rPr>
          <w:rFonts w:hint="eastAsia"/>
          <w:bCs/>
          <w:sz w:val="24"/>
        </w:rPr>
        <w:t>兴业</w:t>
      </w:r>
      <w:r w:rsidRPr="007E4006">
        <w:rPr>
          <w:rFonts w:hint="eastAsia"/>
          <w:bCs/>
          <w:sz w:val="24"/>
        </w:rPr>
        <w:t>银行股份有限公司</w:t>
      </w:r>
    </w:p>
    <w:p w:rsidR="00A42E33" w:rsidRPr="007E4006" w:rsidRDefault="0097426A">
      <w:pPr>
        <w:spacing w:line="360" w:lineRule="auto"/>
        <w:ind w:firstLineChars="200" w:firstLine="480"/>
        <w:rPr>
          <w:bCs/>
          <w:sz w:val="24"/>
        </w:rPr>
      </w:pPr>
      <w:r w:rsidRPr="007E4006">
        <w:rPr>
          <w:bCs/>
          <w:sz w:val="24"/>
        </w:rPr>
        <w:t>4</w:t>
      </w:r>
      <w:r w:rsidRPr="007E4006">
        <w:rPr>
          <w:rFonts w:hint="eastAsia"/>
          <w:bCs/>
          <w:sz w:val="24"/>
        </w:rPr>
        <w:t>、基金合同、《基金合同》或本基金合同：指《华夏</w:t>
      </w:r>
      <w:del w:id="69" w:author="yaoxt" w:date="2017-11-01T16:16:00Z">
        <w:r w:rsidR="00D06E79" w:rsidDel="00C770A1">
          <w:rPr>
            <w:rFonts w:hint="eastAsia"/>
            <w:bCs/>
            <w:sz w:val="24"/>
          </w:rPr>
          <w:delText>鼎泰六个月</w:delText>
        </w:r>
      </w:del>
      <w:ins w:id="70" w:author="yaoxt" w:date="2017-11-01T16:16:00Z">
        <w:r w:rsidR="00C770A1">
          <w:rPr>
            <w:rFonts w:hint="eastAsia"/>
            <w:bCs/>
            <w:sz w:val="24"/>
          </w:rPr>
          <w:t>鼎丰三个月</w:t>
        </w:r>
      </w:ins>
      <w:r w:rsidRPr="007E4006">
        <w:rPr>
          <w:rFonts w:hint="eastAsia"/>
          <w:bCs/>
          <w:sz w:val="24"/>
        </w:rPr>
        <w:t>定期开放债券型发起式证券投资基金基金合同》及对本基金合同的任何有效修订和补充</w:t>
      </w:r>
    </w:p>
    <w:p w:rsidR="00A42E33" w:rsidRPr="007E4006" w:rsidRDefault="0097426A">
      <w:pPr>
        <w:spacing w:line="360" w:lineRule="auto"/>
        <w:ind w:firstLineChars="200" w:firstLine="480"/>
        <w:rPr>
          <w:bCs/>
          <w:sz w:val="24"/>
        </w:rPr>
      </w:pPr>
      <w:r w:rsidRPr="007E4006">
        <w:rPr>
          <w:bCs/>
          <w:sz w:val="24"/>
        </w:rPr>
        <w:t>5</w:t>
      </w:r>
      <w:r w:rsidRPr="007E4006">
        <w:rPr>
          <w:rFonts w:hint="eastAsia"/>
          <w:bCs/>
          <w:sz w:val="24"/>
        </w:rPr>
        <w:t>、托管协议：指基金管理人与基金托管人就本基金签订之《华夏</w:t>
      </w:r>
      <w:del w:id="71" w:author="yaoxt" w:date="2017-11-01T16:16:00Z">
        <w:r w:rsidR="00D06E79" w:rsidDel="00C770A1">
          <w:rPr>
            <w:rFonts w:hint="eastAsia"/>
            <w:bCs/>
            <w:sz w:val="24"/>
          </w:rPr>
          <w:delText>鼎泰六个月</w:delText>
        </w:r>
      </w:del>
      <w:ins w:id="72" w:author="yaoxt" w:date="2017-11-01T16:16:00Z">
        <w:r w:rsidR="00C770A1">
          <w:rPr>
            <w:rFonts w:hint="eastAsia"/>
            <w:bCs/>
            <w:sz w:val="24"/>
          </w:rPr>
          <w:t>鼎丰三个月</w:t>
        </w:r>
      </w:ins>
      <w:r w:rsidRPr="007E4006">
        <w:rPr>
          <w:rFonts w:hint="eastAsia"/>
          <w:bCs/>
          <w:sz w:val="24"/>
        </w:rPr>
        <w:t>定期开放债券型发起式证券投资基金托管协议》及对该托管协议的任何有效修订和补充</w:t>
      </w:r>
    </w:p>
    <w:p w:rsidR="00A42E33" w:rsidRPr="007E4006" w:rsidRDefault="0097426A">
      <w:pPr>
        <w:spacing w:line="360" w:lineRule="auto"/>
        <w:ind w:firstLineChars="200" w:firstLine="480"/>
        <w:rPr>
          <w:bCs/>
          <w:sz w:val="24"/>
        </w:rPr>
      </w:pPr>
      <w:r w:rsidRPr="007E4006">
        <w:rPr>
          <w:bCs/>
          <w:sz w:val="24"/>
        </w:rPr>
        <w:t>6</w:t>
      </w:r>
      <w:r w:rsidRPr="007E4006">
        <w:rPr>
          <w:rFonts w:hint="eastAsia"/>
          <w:bCs/>
          <w:sz w:val="24"/>
        </w:rPr>
        <w:t>、招募说明书：指《华夏</w:t>
      </w:r>
      <w:del w:id="73" w:author="yaoxt" w:date="2017-11-01T16:16:00Z">
        <w:r w:rsidR="00D06E79" w:rsidDel="00C770A1">
          <w:rPr>
            <w:rFonts w:hint="eastAsia"/>
            <w:bCs/>
            <w:sz w:val="24"/>
          </w:rPr>
          <w:delText>鼎泰六个月</w:delText>
        </w:r>
      </w:del>
      <w:ins w:id="74" w:author="yaoxt" w:date="2017-11-01T16:16:00Z">
        <w:r w:rsidR="00C770A1">
          <w:rPr>
            <w:rFonts w:hint="eastAsia"/>
            <w:bCs/>
            <w:sz w:val="24"/>
          </w:rPr>
          <w:t>鼎丰三个月</w:t>
        </w:r>
      </w:ins>
      <w:r w:rsidRPr="007E4006">
        <w:rPr>
          <w:rFonts w:hint="eastAsia"/>
          <w:bCs/>
          <w:sz w:val="24"/>
        </w:rPr>
        <w:t>定期开放债券型发起式证券投资基金招募说明书》及其定期的更新</w:t>
      </w:r>
    </w:p>
    <w:p w:rsidR="00A42E33" w:rsidRPr="007E4006" w:rsidRDefault="0097426A">
      <w:pPr>
        <w:spacing w:line="360" w:lineRule="auto"/>
        <w:ind w:firstLineChars="200" w:firstLine="480"/>
        <w:rPr>
          <w:bCs/>
          <w:sz w:val="24"/>
        </w:rPr>
      </w:pPr>
      <w:r w:rsidRPr="007E4006">
        <w:rPr>
          <w:bCs/>
          <w:sz w:val="24"/>
        </w:rPr>
        <w:t>7</w:t>
      </w:r>
      <w:r w:rsidRPr="007E4006">
        <w:rPr>
          <w:rFonts w:hint="eastAsia"/>
          <w:bCs/>
          <w:sz w:val="24"/>
        </w:rPr>
        <w:t>、基金份额发售公告：指《华夏</w:t>
      </w:r>
      <w:del w:id="75" w:author="yaoxt" w:date="2017-11-01T16:16:00Z">
        <w:r w:rsidR="00D06E79" w:rsidDel="00C770A1">
          <w:rPr>
            <w:rFonts w:hint="eastAsia"/>
            <w:bCs/>
            <w:sz w:val="24"/>
          </w:rPr>
          <w:delText>鼎泰六个月</w:delText>
        </w:r>
      </w:del>
      <w:ins w:id="76" w:author="yaoxt" w:date="2017-11-01T16:16:00Z">
        <w:r w:rsidR="00C770A1">
          <w:rPr>
            <w:rFonts w:hint="eastAsia"/>
            <w:bCs/>
            <w:sz w:val="24"/>
          </w:rPr>
          <w:t>鼎丰三个月</w:t>
        </w:r>
      </w:ins>
      <w:r w:rsidRPr="007E4006">
        <w:rPr>
          <w:rFonts w:hint="eastAsia"/>
          <w:bCs/>
          <w:sz w:val="24"/>
        </w:rPr>
        <w:t>定期开放债券型发起式证券投资基金基金份额发售公告》</w:t>
      </w:r>
    </w:p>
    <w:p w:rsidR="00A42E33" w:rsidRPr="007E4006" w:rsidRDefault="0097426A">
      <w:pPr>
        <w:spacing w:line="360" w:lineRule="auto"/>
        <w:ind w:firstLineChars="200" w:firstLine="480"/>
        <w:rPr>
          <w:bCs/>
          <w:sz w:val="24"/>
        </w:rPr>
      </w:pPr>
      <w:r w:rsidRPr="007E4006">
        <w:rPr>
          <w:bCs/>
          <w:sz w:val="24"/>
        </w:rPr>
        <w:t>8</w:t>
      </w:r>
      <w:r w:rsidRPr="007E4006">
        <w:rPr>
          <w:rFonts w:hint="eastAsia"/>
          <w:bCs/>
          <w:sz w:val="24"/>
        </w:rPr>
        <w:t>、法律法规：指中国现行有效并公布实施的法律、行政法规、规范性文件、司法解释、行政规章以及其他对基金合同当事人有约束力的决定、决议、通知等</w:t>
      </w:r>
    </w:p>
    <w:p w:rsidR="00A42E33" w:rsidRPr="007E4006" w:rsidRDefault="0097426A">
      <w:pPr>
        <w:spacing w:line="360" w:lineRule="auto"/>
        <w:ind w:firstLineChars="200" w:firstLine="480"/>
        <w:rPr>
          <w:bCs/>
          <w:sz w:val="24"/>
        </w:rPr>
      </w:pPr>
      <w:r w:rsidRPr="007E4006">
        <w:rPr>
          <w:bCs/>
          <w:sz w:val="24"/>
        </w:rPr>
        <w:t>9</w:t>
      </w:r>
      <w:r w:rsidRPr="007E4006">
        <w:rPr>
          <w:rFonts w:hint="eastAsia"/>
          <w:bCs/>
          <w:sz w:val="24"/>
        </w:rPr>
        <w:t>、《基金法》：指《中华人民共和国证券投资基金法》及颁布机关对其不时做出的修订</w:t>
      </w:r>
    </w:p>
    <w:p w:rsidR="00A42E33" w:rsidRPr="007E4006" w:rsidRDefault="0097426A">
      <w:pPr>
        <w:spacing w:line="360" w:lineRule="auto"/>
        <w:ind w:firstLineChars="200" w:firstLine="480"/>
        <w:rPr>
          <w:bCs/>
          <w:sz w:val="24"/>
        </w:rPr>
      </w:pPr>
      <w:r w:rsidRPr="007E4006">
        <w:rPr>
          <w:bCs/>
          <w:sz w:val="24"/>
        </w:rPr>
        <w:t>10</w:t>
      </w:r>
      <w:r w:rsidRPr="007E4006">
        <w:rPr>
          <w:rFonts w:hint="eastAsia"/>
          <w:bCs/>
          <w:sz w:val="24"/>
        </w:rPr>
        <w:t>、《销售办法》：指《证券投资基金销售管理办法》及颁布机关对其不时做出的修订</w:t>
      </w:r>
    </w:p>
    <w:p w:rsidR="00A42E33" w:rsidRPr="007E4006" w:rsidRDefault="0097426A">
      <w:pPr>
        <w:spacing w:line="360" w:lineRule="auto"/>
        <w:ind w:firstLineChars="200" w:firstLine="480"/>
        <w:rPr>
          <w:bCs/>
          <w:sz w:val="24"/>
        </w:rPr>
      </w:pPr>
      <w:r w:rsidRPr="007E4006">
        <w:rPr>
          <w:bCs/>
          <w:sz w:val="24"/>
        </w:rPr>
        <w:t>11</w:t>
      </w:r>
      <w:r w:rsidRPr="007E4006">
        <w:rPr>
          <w:rFonts w:hint="eastAsia"/>
          <w:bCs/>
          <w:sz w:val="24"/>
        </w:rPr>
        <w:t>、《信息披露办法》：指《证券投资基金信息披露管理办法》及颁布机关对其不时做出的修订</w:t>
      </w:r>
    </w:p>
    <w:p w:rsidR="00A42E33" w:rsidRPr="007E4006" w:rsidRDefault="0097426A">
      <w:pPr>
        <w:spacing w:line="360" w:lineRule="auto"/>
        <w:ind w:firstLineChars="200" w:firstLine="480"/>
        <w:rPr>
          <w:bCs/>
          <w:sz w:val="24"/>
        </w:rPr>
      </w:pPr>
      <w:r w:rsidRPr="007E4006">
        <w:rPr>
          <w:bCs/>
          <w:sz w:val="24"/>
        </w:rPr>
        <w:t>12</w:t>
      </w:r>
      <w:r w:rsidRPr="007E4006">
        <w:rPr>
          <w:rFonts w:hint="eastAsia"/>
          <w:bCs/>
          <w:sz w:val="24"/>
        </w:rPr>
        <w:t>、《运作办法》：指《公开募集证券投资基金运作管理办法》及颁布机关对其不时做出的修订</w:t>
      </w:r>
    </w:p>
    <w:p w:rsidR="00A42E33" w:rsidRPr="007E4006" w:rsidRDefault="0097426A">
      <w:pPr>
        <w:spacing w:line="360" w:lineRule="auto"/>
        <w:ind w:firstLineChars="200" w:firstLine="480"/>
        <w:rPr>
          <w:bCs/>
          <w:sz w:val="24"/>
        </w:rPr>
      </w:pPr>
      <w:r w:rsidRPr="007E4006">
        <w:rPr>
          <w:bCs/>
          <w:sz w:val="24"/>
        </w:rPr>
        <w:t>13</w:t>
      </w:r>
      <w:r w:rsidRPr="007E4006">
        <w:rPr>
          <w:rFonts w:hint="eastAsia"/>
          <w:bCs/>
          <w:sz w:val="24"/>
        </w:rPr>
        <w:t>、中国证监会：指中国证券监督管理委员会</w:t>
      </w:r>
    </w:p>
    <w:p w:rsidR="00A42E33" w:rsidRPr="007E4006" w:rsidRDefault="0097426A">
      <w:pPr>
        <w:spacing w:line="360" w:lineRule="auto"/>
        <w:ind w:firstLineChars="200" w:firstLine="480"/>
        <w:rPr>
          <w:bCs/>
          <w:sz w:val="24"/>
        </w:rPr>
      </w:pPr>
      <w:r w:rsidRPr="007E4006">
        <w:rPr>
          <w:bCs/>
          <w:sz w:val="24"/>
        </w:rPr>
        <w:t>14</w:t>
      </w:r>
      <w:r w:rsidRPr="007E4006">
        <w:rPr>
          <w:rFonts w:hint="eastAsia"/>
          <w:bCs/>
          <w:sz w:val="24"/>
        </w:rPr>
        <w:t>、银行业监督管理机构：指中国人民银行和</w:t>
      </w:r>
      <w:r w:rsidRPr="007E4006">
        <w:rPr>
          <w:bCs/>
          <w:sz w:val="24"/>
        </w:rPr>
        <w:t>/</w:t>
      </w:r>
      <w:r w:rsidRPr="007E4006">
        <w:rPr>
          <w:rFonts w:hint="eastAsia"/>
          <w:bCs/>
          <w:sz w:val="24"/>
        </w:rPr>
        <w:t>或中国银行业监督管理委员会</w:t>
      </w:r>
    </w:p>
    <w:p w:rsidR="00A42E33" w:rsidRPr="007E4006" w:rsidRDefault="0097426A">
      <w:pPr>
        <w:spacing w:line="360" w:lineRule="auto"/>
        <w:ind w:firstLineChars="200" w:firstLine="480"/>
        <w:rPr>
          <w:bCs/>
          <w:sz w:val="24"/>
        </w:rPr>
      </w:pPr>
      <w:r w:rsidRPr="007E4006">
        <w:rPr>
          <w:bCs/>
          <w:sz w:val="24"/>
        </w:rPr>
        <w:t>15</w:t>
      </w:r>
      <w:r w:rsidRPr="007E4006">
        <w:rPr>
          <w:rFonts w:hint="eastAsia"/>
          <w:bCs/>
          <w:sz w:val="24"/>
        </w:rPr>
        <w:t>、基金合同当事人：指受基金合同约束，根据基金合同享有权利并承担义</w:t>
      </w:r>
      <w:r w:rsidRPr="007E4006">
        <w:rPr>
          <w:rFonts w:hint="eastAsia"/>
          <w:bCs/>
          <w:sz w:val="24"/>
        </w:rPr>
        <w:lastRenderedPageBreak/>
        <w:t>务的法律主体，包括基金管理人、基金托管人和基金份额持有人</w:t>
      </w:r>
    </w:p>
    <w:p w:rsidR="00A42E33" w:rsidRPr="007E4006" w:rsidRDefault="0097426A">
      <w:pPr>
        <w:spacing w:line="360" w:lineRule="auto"/>
        <w:ind w:firstLineChars="200" w:firstLine="480"/>
        <w:rPr>
          <w:bCs/>
          <w:sz w:val="24"/>
        </w:rPr>
      </w:pPr>
      <w:r w:rsidRPr="007E4006">
        <w:rPr>
          <w:bCs/>
          <w:sz w:val="24"/>
        </w:rPr>
        <w:t>16</w:t>
      </w:r>
      <w:r w:rsidRPr="007E4006">
        <w:rPr>
          <w:rFonts w:hint="eastAsia"/>
          <w:bCs/>
          <w:sz w:val="24"/>
        </w:rPr>
        <w:t>、个人投资者：指依据有关法律法规规定可投资于证券投资基金的自然人</w:t>
      </w:r>
    </w:p>
    <w:p w:rsidR="00A42E33" w:rsidRPr="007E4006" w:rsidRDefault="0097426A">
      <w:pPr>
        <w:spacing w:line="360" w:lineRule="auto"/>
        <w:ind w:firstLineChars="200" w:firstLine="480"/>
        <w:rPr>
          <w:bCs/>
          <w:sz w:val="24"/>
        </w:rPr>
      </w:pPr>
      <w:r w:rsidRPr="007E4006">
        <w:rPr>
          <w:bCs/>
          <w:sz w:val="24"/>
        </w:rPr>
        <w:t>17</w:t>
      </w:r>
      <w:r w:rsidRPr="007E4006">
        <w:rPr>
          <w:rFonts w:hint="eastAsia"/>
          <w:bCs/>
          <w:sz w:val="24"/>
        </w:rPr>
        <w:t>、机构投资者：指依法可以投资证券投资基金的、在中华人民共和国境内合法登记并存续或经有关政府部门批准设立并存续的企业法人、事业法人、社会团体或其他组织</w:t>
      </w:r>
    </w:p>
    <w:p w:rsidR="007E77A7" w:rsidRPr="007E4006" w:rsidRDefault="0097426A" w:rsidP="009E735A">
      <w:pPr>
        <w:spacing w:line="360" w:lineRule="auto"/>
        <w:ind w:firstLineChars="200" w:firstLine="480"/>
        <w:rPr>
          <w:bCs/>
          <w:sz w:val="24"/>
        </w:rPr>
      </w:pPr>
      <w:r w:rsidRPr="007E4006">
        <w:rPr>
          <w:bCs/>
          <w:sz w:val="24"/>
        </w:rPr>
        <w:t>18</w:t>
      </w:r>
      <w:r w:rsidRPr="007E4006">
        <w:rPr>
          <w:rFonts w:hint="eastAsia"/>
          <w:bCs/>
          <w:sz w:val="24"/>
        </w:rPr>
        <w:t>、合格境外机构投资者：指符合《合格境外机构投资者境内证券投资管理办法》（包括其不时修订）</w:t>
      </w:r>
      <w:r w:rsidR="009071C9" w:rsidRPr="007E4006">
        <w:rPr>
          <w:rFonts w:hint="eastAsia"/>
          <w:bCs/>
          <w:sz w:val="24"/>
        </w:rPr>
        <w:t>及相关法律法规规定可以投资于在中国境内依法募集的证券投资基金的中国境外的机构投资者</w:t>
      </w:r>
    </w:p>
    <w:p w:rsidR="00AA51AB" w:rsidRPr="007E4006" w:rsidRDefault="0097426A" w:rsidP="009E735A">
      <w:pPr>
        <w:spacing w:line="360" w:lineRule="auto"/>
        <w:ind w:firstLineChars="200" w:firstLine="480"/>
        <w:rPr>
          <w:bCs/>
          <w:sz w:val="24"/>
        </w:rPr>
      </w:pPr>
      <w:r w:rsidRPr="007E4006">
        <w:rPr>
          <w:bCs/>
          <w:sz w:val="24"/>
        </w:rPr>
        <w:t>19</w:t>
      </w:r>
      <w:r w:rsidRPr="007E4006">
        <w:rPr>
          <w:rFonts w:hint="eastAsia"/>
          <w:bCs/>
          <w:sz w:val="24"/>
        </w:rPr>
        <w:t>、人民币合格境外机构投资者：指符合《人民币合格境外机构投资者境内证券投资试点办法》（包括其不时修订）及相关法律法规规定运用来自境外的人民币资金进行境内证券投资的境外法人</w:t>
      </w:r>
    </w:p>
    <w:p w:rsidR="00A42E33" w:rsidRPr="007E4006" w:rsidRDefault="008A78F7">
      <w:pPr>
        <w:spacing w:line="360" w:lineRule="auto"/>
        <w:ind w:firstLineChars="200" w:firstLine="480"/>
        <w:rPr>
          <w:bCs/>
          <w:sz w:val="24"/>
        </w:rPr>
      </w:pPr>
      <w:r w:rsidRPr="007E4006">
        <w:rPr>
          <w:rFonts w:hint="eastAsia"/>
          <w:bCs/>
          <w:sz w:val="24"/>
        </w:rPr>
        <w:t>20</w:t>
      </w:r>
      <w:r w:rsidR="009071C9" w:rsidRPr="007E4006">
        <w:rPr>
          <w:rFonts w:hint="eastAsia"/>
          <w:bCs/>
          <w:sz w:val="24"/>
        </w:rPr>
        <w:t>、投资人、投资者：指</w:t>
      </w:r>
      <w:r w:rsidR="0097426A" w:rsidRPr="007E4006">
        <w:rPr>
          <w:rFonts w:hint="eastAsia"/>
          <w:bCs/>
          <w:sz w:val="24"/>
        </w:rPr>
        <w:t>机构投资者和合格境外机构投资者、人民币合格境外机构投资者</w:t>
      </w:r>
      <w:r w:rsidR="009071C9" w:rsidRPr="007E4006">
        <w:rPr>
          <w:rFonts w:hint="eastAsia"/>
          <w:bCs/>
          <w:sz w:val="24"/>
        </w:rPr>
        <w:t>以及法律法规或中国证监会允许购买证券投资基金的其他投资人的合称</w:t>
      </w:r>
    </w:p>
    <w:p w:rsidR="00A42E33" w:rsidRPr="007E4006" w:rsidRDefault="0097426A">
      <w:pPr>
        <w:spacing w:line="360" w:lineRule="auto"/>
        <w:ind w:firstLineChars="200" w:firstLine="480"/>
        <w:rPr>
          <w:bCs/>
          <w:sz w:val="24"/>
        </w:rPr>
      </w:pPr>
      <w:r w:rsidRPr="007E4006">
        <w:rPr>
          <w:bCs/>
          <w:sz w:val="24"/>
        </w:rPr>
        <w:t>2</w:t>
      </w:r>
      <w:r w:rsidR="008A78F7" w:rsidRPr="007E4006">
        <w:rPr>
          <w:rFonts w:hint="eastAsia"/>
          <w:bCs/>
          <w:sz w:val="24"/>
        </w:rPr>
        <w:t>1</w:t>
      </w:r>
      <w:r w:rsidRPr="007E4006">
        <w:rPr>
          <w:rFonts w:hint="eastAsia"/>
          <w:bCs/>
          <w:sz w:val="24"/>
        </w:rPr>
        <w:t>、基金份额持有人：指依基金合同和招募说明书合法取得基金份额的投资人</w:t>
      </w:r>
    </w:p>
    <w:p w:rsidR="00A42E33" w:rsidRPr="007E4006" w:rsidRDefault="0097426A">
      <w:pPr>
        <w:spacing w:line="360" w:lineRule="auto"/>
        <w:ind w:firstLineChars="200" w:firstLine="480"/>
        <w:rPr>
          <w:bCs/>
          <w:sz w:val="24"/>
        </w:rPr>
      </w:pPr>
      <w:r w:rsidRPr="007E4006">
        <w:rPr>
          <w:bCs/>
          <w:sz w:val="24"/>
        </w:rPr>
        <w:t>2</w:t>
      </w:r>
      <w:r w:rsidR="008A78F7" w:rsidRPr="007E4006">
        <w:rPr>
          <w:rFonts w:hint="eastAsia"/>
          <w:bCs/>
          <w:sz w:val="24"/>
        </w:rPr>
        <w:t>2</w:t>
      </w:r>
      <w:r w:rsidRPr="007E4006">
        <w:rPr>
          <w:rFonts w:hint="eastAsia"/>
          <w:bCs/>
          <w:sz w:val="24"/>
        </w:rPr>
        <w:t>、基金销售业务：指基金管理人或销售机构宣传推介基金，发售基金份额，办理基金份额的认购、</w:t>
      </w:r>
      <w:r w:rsidR="009071C9" w:rsidRPr="007E4006">
        <w:rPr>
          <w:rFonts w:hint="eastAsia"/>
          <w:bCs/>
          <w:sz w:val="24"/>
        </w:rPr>
        <w:t>申购、赎回、转换、</w:t>
      </w:r>
      <w:proofErr w:type="gramStart"/>
      <w:r w:rsidR="009071C9" w:rsidRPr="007E4006">
        <w:rPr>
          <w:rFonts w:hint="eastAsia"/>
          <w:bCs/>
          <w:sz w:val="24"/>
        </w:rPr>
        <w:t>非交易</w:t>
      </w:r>
      <w:proofErr w:type="gramEnd"/>
      <w:r w:rsidR="009071C9" w:rsidRPr="007E4006">
        <w:rPr>
          <w:rFonts w:hint="eastAsia"/>
          <w:bCs/>
          <w:sz w:val="24"/>
        </w:rPr>
        <w:t>过户、转托管及定期定额投资等业务。</w:t>
      </w:r>
    </w:p>
    <w:p w:rsidR="00A42E33" w:rsidRPr="007E4006" w:rsidRDefault="0097426A">
      <w:pPr>
        <w:spacing w:line="360" w:lineRule="auto"/>
        <w:ind w:firstLineChars="200" w:firstLine="480"/>
        <w:rPr>
          <w:bCs/>
          <w:sz w:val="24"/>
        </w:rPr>
      </w:pPr>
      <w:r w:rsidRPr="007E4006">
        <w:rPr>
          <w:bCs/>
          <w:sz w:val="24"/>
        </w:rPr>
        <w:t>2</w:t>
      </w:r>
      <w:r w:rsidR="008A78F7" w:rsidRPr="007E4006">
        <w:rPr>
          <w:rFonts w:hint="eastAsia"/>
          <w:bCs/>
          <w:sz w:val="24"/>
        </w:rPr>
        <w:t>3</w:t>
      </w:r>
      <w:r w:rsidRPr="007E4006">
        <w:rPr>
          <w:rFonts w:hint="eastAsia"/>
          <w:bCs/>
          <w:sz w:val="24"/>
        </w:rPr>
        <w:t>、销售机构：指华夏基金管理有限公司以及符合《销售办法》和中国证监会规定的其他条件，取得基金销售业务资格并与基金管理人签订了基金销售服务代理协议，代为办理基金销售业务的机构</w:t>
      </w:r>
    </w:p>
    <w:p w:rsidR="00A42E33" w:rsidRPr="007E4006" w:rsidRDefault="0097426A">
      <w:pPr>
        <w:spacing w:line="360" w:lineRule="auto"/>
        <w:ind w:firstLineChars="200" w:firstLine="480"/>
        <w:rPr>
          <w:bCs/>
          <w:sz w:val="24"/>
        </w:rPr>
      </w:pPr>
      <w:r w:rsidRPr="007E4006">
        <w:rPr>
          <w:bCs/>
          <w:sz w:val="24"/>
        </w:rPr>
        <w:t>2</w:t>
      </w:r>
      <w:r w:rsidR="008A78F7" w:rsidRPr="007E4006">
        <w:rPr>
          <w:rFonts w:hint="eastAsia"/>
          <w:bCs/>
          <w:sz w:val="24"/>
        </w:rPr>
        <w:t>4</w:t>
      </w:r>
      <w:r w:rsidRPr="007E4006">
        <w:rPr>
          <w:rFonts w:hint="eastAsia"/>
          <w:bCs/>
          <w:sz w:val="24"/>
        </w:rPr>
        <w:t>、登记业务：指基金登记、存管、过户、清算和结算业务，具体内容包括投资人基金账户的建立和管理、基金份额登记、基金销售业务的确认、清算和结算、代理发放红利、建立并保管基金份额持有人名册和办理</w:t>
      </w:r>
      <w:proofErr w:type="gramStart"/>
      <w:r w:rsidRPr="007E4006">
        <w:rPr>
          <w:rFonts w:hint="eastAsia"/>
          <w:bCs/>
          <w:sz w:val="24"/>
        </w:rPr>
        <w:t>非交易</w:t>
      </w:r>
      <w:proofErr w:type="gramEnd"/>
      <w:r w:rsidRPr="007E4006">
        <w:rPr>
          <w:rFonts w:hint="eastAsia"/>
          <w:bCs/>
          <w:sz w:val="24"/>
        </w:rPr>
        <w:t>过户等</w:t>
      </w:r>
    </w:p>
    <w:p w:rsidR="003C27F9" w:rsidRPr="007E4006" w:rsidRDefault="0097426A" w:rsidP="00EA72F0">
      <w:pPr>
        <w:spacing w:line="360" w:lineRule="auto"/>
        <w:ind w:firstLineChars="200" w:firstLine="480"/>
        <w:rPr>
          <w:bCs/>
          <w:sz w:val="24"/>
        </w:rPr>
      </w:pPr>
      <w:r w:rsidRPr="007E4006">
        <w:rPr>
          <w:bCs/>
          <w:sz w:val="24"/>
        </w:rPr>
        <w:t>2</w:t>
      </w:r>
      <w:r w:rsidR="008A78F7" w:rsidRPr="007E4006">
        <w:rPr>
          <w:rFonts w:hint="eastAsia"/>
          <w:bCs/>
          <w:sz w:val="24"/>
        </w:rPr>
        <w:t>5</w:t>
      </w:r>
      <w:r w:rsidRPr="007E4006">
        <w:rPr>
          <w:rFonts w:hint="eastAsia"/>
          <w:bCs/>
          <w:sz w:val="24"/>
        </w:rPr>
        <w:t>、登记机构：</w:t>
      </w:r>
      <w:proofErr w:type="gramStart"/>
      <w:r w:rsidRPr="007E4006">
        <w:rPr>
          <w:rFonts w:hint="eastAsia"/>
          <w:bCs/>
          <w:sz w:val="24"/>
        </w:rPr>
        <w:t>指办理</w:t>
      </w:r>
      <w:proofErr w:type="gramEnd"/>
      <w:r w:rsidRPr="007E4006">
        <w:rPr>
          <w:rFonts w:hint="eastAsia"/>
          <w:bCs/>
          <w:sz w:val="24"/>
        </w:rPr>
        <w:t>登记业务的机构。基金的登记机构为华夏基金管理有限公司或接受华夏基金管理有限公司委托代为办理登记业务的机构</w:t>
      </w:r>
    </w:p>
    <w:p w:rsidR="00A42E33" w:rsidRPr="007E4006" w:rsidRDefault="0097426A">
      <w:pPr>
        <w:spacing w:line="360" w:lineRule="auto"/>
        <w:ind w:firstLineChars="200" w:firstLine="480"/>
        <w:rPr>
          <w:bCs/>
          <w:sz w:val="24"/>
        </w:rPr>
      </w:pPr>
      <w:r w:rsidRPr="007E4006">
        <w:rPr>
          <w:bCs/>
          <w:sz w:val="24"/>
        </w:rPr>
        <w:t>2</w:t>
      </w:r>
      <w:r w:rsidR="008A78F7" w:rsidRPr="007E4006">
        <w:rPr>
          <w:rFonts w:hint="eastAsia"/>
          <w:bCs/>
          <w:sz w:val="24"/>
        </w:rPr>
        <w:t>6</w:t>
      </w:r>
      <w:r w:rsidRPr="007E4006">
        <w:rPr>
          <w:rFonts w:hint="eastAsia"/>
          <w:bCs/>
          <w:sz w:val="24"/>
        </w:rPr>
        <w:t>、基金账户：指登记机构为投资人开立的、记录其持有的、由该登记机构登记的基金份额余额及其变动情况的账户</w:t>
      </w:r>
    </w:p>
    <w:p w:rsidR="00A42E33" w:rsidRPr="007E4006" w:rsidRDefault="0097426A">
      <w:pPr>
        <w:spacing w:line="360" w:lineRule="auto"/>
        <w:ind w:firstLineChars="200" w:firstLine="480"/>
        <w:rPr>
          <w:bCs/>
          <w:sz w:val="24"/>
        </w:rPr>
      </w:pPr>
      <w:r w:rsidRPr="007E4006">
        <w:rPr>
          <w:bCs/>
          <w:sz w:val="24"/>
        </w:rPr>
        <w:lastRenderedPageBreak/>
        <w:t>2</w:t>
      </w:r>
      <w:r w:rsidR="008A78F7" w:rsidRPr="007E4006">
        <w:rPr>
          <w:rFonts w:hint="eastAsia"/>
          <w:bCs/>
          <w:sz w:val="24"/>
        </w:rPr>
        <w:t>7</w:t>
      </w:r>
      <w:r w:rsidRPr="007E4006">
        <w:rPr>
          <w:rFonts w:hint="eastAsia"/>
          <w:bCs/>
          <w:sz w:val="24"/>
        </w:rPr>
        <w:t>、基金交易账户：指销售机构为投资人开立的、记录投资人通过该销售机构办理认购、申购、赎回、交易、转换及转托管等业务而引起</w:t>
      </w:r>
      <w:r w:rsidR="009071C9" w:rsidRPr="007E4006">
        <w:rPr>
          <w:rFonts w:hint="eastAsia"/>
          <w:bCs/>
          <w:sz w:val="24"/>
        </w:rPr>
        <w:t>的基金份额变动及结余情况的账户</w:t>
      </w:r>
    </w:p>
    <w:p w:rsidR="00A42E33" w:rsidRPr="007E4006" w:rsidRDefault="0097426A">
      <w:pPr>
        <w:spacing w:line="360" w:lineRule="auto"/>
        <w:ind w:firstLineChars="200" w:firstLine="480"/>
        <w:rPr>
          <w:bCs/>
          <w:sz w:val="24"/>
        </w:rPr>
      </w:pPr>
      <w:r w:rsidRPr="007E4006">
        <w:rPr>
          <w:bCs/>
          <w:sz w:val="24"/>
        </w:rPr>
        <w:t>2</w:t>
      </w:r>
      <w:r w:rsidR="008A78F7" w:rsidRPr="007E4006">
        <w:rPr>
          <w:rFonts w:hint="eastAsia"/>
          <w:bCs/>
          <w:sz w:val="24"/>
        </w:rPr>
        <w:t>8</w:t>
      </w:r>
      <w:r w:rsidRPr="007E4006">
        <w:rPr>
          <w:rFonts w:hint="eastAsia"/>
          <w:bCs/>
          <w:sz w:val="24"/>
        </w:rPr>
        <w:t>、基金合同生效日：指基金募集达到法律法规规定及基金合同规定的条件，基金管理人向中国证监会办理基金备案手续完毕，并获得中国证监会书面确认的日期</w:t>
      </w:r>
    </w:p>
    <w:p w:rsidR="00A42E33" w:rsidRPr="007E4006" w:rsidRDefault="0097426A">
      <w:pPr>
        <w:spacing w:line="360" w:lineRule="auto"/>
        <w:ind w:firstLineChars="200" w:firstLine="480"/>
        <w:rPr>
          <w:bCs/>
          <w:sz w:val="24"/>
        </w:rPr>
      </w:pPr>
      <w:r w:rsidRPr="007E4006">
        <w:rPr>
          <w:bCs/>
          <w:sz w:val="24"/>
        </w:rPr>
        <w:t>2</w:t>
      </w:r>
      <w:r w:rsidR="008A78F7" w:rsidRPr="007E4006">
        <w:rPr>
          <w:rFonts w:hint="eastAsia"/>
          <w:bCs/>
          <w:sz w:val="24"/>
        </w:rPr>
        <w:t>9</w:t>
      </w:r>
      <w:r w:rsidRPr="007E4006">
        <w:rPr>
          <w:rFonts w:hint="eastAsia"/>
          <w:bCs/>
          <w:sz w:val="24"/>
        </w:rPr>
        <w:t>、基金合同终止日：指基金合同规定的基金合同终止事由出现后，基金财产清算完毕，清算结果报中国证监会备案并予以公告的日期</w:t>
      </w:r>
    </w:p>
    <w:p w:rsidR="00A42E33" w:rsidRPr="007E4006" w:rsidRDefault="008A78F7">
      <w:pPr>
        <w:spacing w:line="360" w:lineRule="auto"/>
        <w:ind w:firstLineChars="200" w:firstLine="480"/>
        <w:rPr>
          <w:bCs/>
          <w:sz w:val="24"/>
        </w:rPr>
      </w:pPr>
      <w:r w:rsidRPr="007E4006">
        <w:rPr>
          <w:rFonts w:hint="eastAsia"/>
          <w:bCs/>
          <w:sz w:val="24"/>
        </w:rPr>
        <w:t>30</w:t>
      </w:r>
      <w:r w:rsidR="0097426A" w:rsidRPr="007E4006">
        <w:rPr>
          <w:rFonts w:hint="eastAsia"/>
          <w:bCs/>
          <w:sz w:val="24"/>
        </w:rPr>
        <w:t>、基金募集期：指自基金份额发售之日起至发售结束之日止的期间，最长不得超过三个月</w:t>
      </w:r>
    </w:p>
    <w:p w:rsidR="00A42E33" w:rsidRPr="007E4006" w:rsidRDefault="0097426A">
      <w:pPr>
        <w:spacing w:line="360" w:lineRule="auto"/>
        <w:ind w:firstLineChars="200" w:firstLine="480"/>
        <w:rPr>
          <w:bCs/>
          <w:sz w:val="24"/>
        </w:rPr>
      </w:pPr>
      <w:r w:rsidRPr="007E4006">
        <w:rPr>
          <w:bCs/>
          <w:sz w:val="24"/>
        </w:rPr>
        <w:t>3</w:t>
      </w:r>
      <w:r w:rsidR="008A78F7" w:rsidRPr="007E4006">
        <w:rPr>
          <w:rFonts w:hint="eastAsia"/>
          <w:bCs/>
          <w:sz w:val="24"/>
        </w:rPr>
        <w:t>1</w:t>
      </w:r>
      <w:r w:rsidRPr="007E4006">
        <w:rPr>
          <w:rFonts w:hint="eastAsia"/>
          <w:bCs/>
          <w:sz w:val="24"/>
        </w:rPr>
        <w:t>、存续期：指基金合同生效至终止之间的不定期期限</w:t>
      </w:r>
    </w:p>
    <w:p w:rsidR="00A42E33" w:rsidRPr="007E4006" w:rsidRDefault="0097426A">
      <w:pPr>
        <w:spacing w:line="360" w:lineRule="auto"/>
        <w:ind w:firstLineChars="200" w:firstLine="480"/>
        <w:rPr>
          <w:bCs/>
          <w:sz w:val="24"/>
        </w:rPr>
      </w:pPr>
      <w:r w:rsidRPr="007E4006">
        <w:rPr>
          <w:bCs/>
          <w:sz w:val="24"/>
        </w:rPr>
        <w:t>3</w:t>
      </w:r>
      <w:r w:rsidR="008A78F7" w:rsidRPr="007E4006">
        <w:rPr>
          <w:rFonts w:hint="eastAsia"/>
          <w:bCs/>
          <w:sz w:val="24"/>
        </w:rPr>
        <w:t>2</w:t>
      </w:r>
      <w:r w:rsidRPr="007E4006">
        <w:rPr>
          <w:rFonts w:hint="eastAsia"/>
          <w:bCs/>
          <w:sz w:val="24"/>
        </w:rPr>
        <w:t>、工作日：指上海证券交易所、深圳证券交易所的正常交易日</w:t>
      </w:r>
    </w:p>
    <w:p w:rsidR="00A42E33" w:rsidRPr="007E4006" w:rsidRDefault="0097426A">
      <w:pPr>
        <w:spacing w:line="360" w:lineRule="auto"/>
        <w:ind w:firstLineChars="200" w:firstLine="480"/>
        <w:rPr>
          <w:bCs/>
          <w:sz w:val="24"/>
        </w:rPr>
      </w:pPr>
      <w:r w:rsidRPr="007E4006">
        <w:rPr>
          <w:bCs/>
          <w:sz w:val="24"/>
        </w:rPr>
        <w:t>3</w:t>
      </w:r>
      <w:r w:rsidR="008A78F7" w:rsidRPr="007E4006">
        <w:rPr>
          <w:rFonts w:hint="eastAsia"/>
          <w:bCs/>
          <w:sz w:val="24"/>
        </w:rPr>
        <w:t>3</w:t>
      </w:r>
      <w:r w:rsidRPr="007E4006">
        <w:rPr>
          <w:rFonts w:hint="eastAsia"/>
          <w:bCs/>
          <w:sz w:val="24"/>
        </w:rPr>
        <w:t>、</w:t>
      </w:r>
      <w:r w:rsidRPr="007E4006">
        <w:rPr>
          <w:bCs/>
          <w:sz w:val="24"/>
        </w:rPr>
        <w:t>T</w:t>
      </w:r>
      <w:r w:rsidRPr="007E4006">
        <w:rPr>
          <w:rFonts w:hint="eastAsia"/>
          <w:bCs/>
          <w:sz w:val="24"/>
        </w:rPr>
        <w:t>日：指销售机构在规定时间受理投资人申购、赎回或其他业务申请的开放日</w:t>
      </w:r>
    </w:p>
    <w:p w:rsidR="00A42E33" w:rsidRPr="007E4006" w:rsidRDefault="0097426A">
      <w:pPr>
        <w:spacing w:line="360" w:lineRule="auto"/>
        <w:ind w:firstLineChars="200" w:firstLine="480"/>
        <w:rPr>
          <w:bCs/>
          <w:sz w:val="24"/>
        </w:rPr>
      </w:pPr>
      <w:r w:rsidRPr="007E4006">
        <w:rPr>
          <w:bCs/>
          <w:sz w:val="24"/>
        </w:rPr>
        <w:t>3</w:t>
      </w:r>
      <w:r w:rsidR="008A78F7" w:rsidRPr="007E4006">
        <w:rPr>
          <w:rFonts w:hint="eastAsia"/>
          <w:bCs/>
          <w:sz w:val="24"/>
        </w:rPr>
        <w:t>4</w:t>
      </w:r>
      <w:r w:rsidRPr="007E4006">
        <w:rPr>
          <w:rFonts w:hint="eastAsia"/>
          <w:bCs/>
          <w:sz w:val="24"/>
        </w:rPr>
        <w:t>、</w:t>
      </w:r>
      <w:proofErr w:type="spellStart"/>
      <w:r w:rsidRPr="007E4006">
        <w:rPr>
          <w:bCs/>
          <w:sz w:val="24"/>
        </w:rPr>
        <w:t>T+n</w:t>
      </w:r>
      <w:proofErr w:type="spellEnd"/>
      <w:r w:rsidRPr="007E4006">
        <w:rPr>
          <w:rFonts w:hint="eastAsia"/>
          <w:bCs/>
          <w:sz w:val="24"/>
        </w:rPr>
        <w:t>日：指自</w:t>
      </w:r>
      <w:r w:rsidRPr="007E4006">
        <w:rPr>
          <w:bCs/>
          <w:sz w:val="24"/>
        </w:rPr>
        <w:t>T</w:t>
      </w:r>
      <w:r w:rsidRPr="007E4006">
        <w:rPr>
          <w:rFonts w:hint="eastAsia"/>
          <w:bCs/>
          <w:sz w:val="24"/>
        </w:rPr>
        <w:t>日起第</w:t>
      </w:r>
      <w:r w:rsidRPr="007E4006">
        <w:rPr>
          <w:bCs/>
          <w:sz w:val="24"/>
        </w:rPr>
        <w:t>n</w:t>
      </w:r>
      <w:proofErr w:type="gramStart"/>
      <w:r w:rsidRPr="007E4006">
        <w:rPr>
          <w:rFonts w:hint="eastAsia"/>
          <w:bCs/>
          <w:sz w:val="24"/>
        </w:rPr>
        <w:t>个</w:t>
      </w:r>
      <w:proofErr w:type="gramEnd"/>
      <w:r w:rsidRPr="007E4006">
        <w:rPr>
          <w:rFonts w:hint="eastAsia"/>
          <w:bCs/>
          <w:sz w:val="24"/>
        </w:rPr>
        <w:t>工作日</w:t>
      </w:r>
      <w:r w:rsidRPr="007E4006">
        <w:rPr>
          <w:bCs/>
          <w:sz w:val="24"/>
        </w:rPr>
        <w:t>(</w:t>
      </w:r>
      <w:r w:rsidRPr="007E4006">
        <w:rPr>
          <w:rFonts w:hint="eastAsia"/>
          <w:bCs/>
          <w:sz w:val="24"/>
        </w:rPr>
        <w:t>不包含</w:t>
      </w:r>
      <w:r w:rsidRPr="007E4006">
        <w:rPr>
          <w:bCs/>
          <w:sz w:val="24"/>
        </w:rPr>
        <w:t>T</w:t>
      </w:r>
      <w:r w:rsidRPr="007E4006">
        <w:rPr>
          <w:rFonts w:hint="eastAsia"/>
          <w:bCs/>
          <w:sz w:val="24"/>
        </w:rPr>
        <w:t>日</w:t>
      </w:r>
      <w:r w:rsidRPr="007E4006">
        <w:rPr>
          <w:bCs/>
          <w:sz w:val="24"/>
        </w:rPr>
        <w:t>)</w:t>
      </w:r>
    </w:p>
    <w:p w:rsidR="00A42E33" w:rsidRPr="007E4006" w:rsidRDefault="0097426A">
      <w:pPr>
        <w:spacing w:line="360" w:lineRule="auto"/>
        <w:ind w:firstLineChars="200" w:firstLine="480"/>
        <w:rPr>
          <w:bCs/>
          <w:sz w:val="24"/>
        </w:rPr>
      </w:pPr>
      <w:r w:rsidRPr="007E4006">
        <w:rPr>
          <w:bCs/>
          <w:sz w:val="24"/>
        </w:rPr>
        <w:t>3</w:t>
      </w:r>
      <w:r w:rsidR="008A78F7" w:rsidRPr="007E4006">
        <w:rPr>
          <w:rFonts w:hint="eastAsia"/>
          <w:bCs/>
          <w:sz w:val="24"/>
        </w:rPr>
        <w:t>5</w:t>
      </w:r>
      <w:r w:rsidRPr="007E4006">
        <w:rPr>
          <w:rFonts w:hint="eastAsia"/>
          <w:bCs/>
          <w:sz w:val="24"/>
        </w:rPr>
        <w:t>、开放日：指为投资人办理基金份额申购、赎回或其他业务的工作日</w:t>
      </w:r>
    </w:p>
    <w:p w:rsidR="00A42E33" w:rsidRPr="007E4006" w:rsidRDefault="0097426A">
      <w:pPr>
        <w:spacing w:line="360" w:lineRule="auto"/>
        <w:ind w:firstLineChars="200" w:firstLine="480"/>
        <w:rPr>
          <w:bCs/>
          <w:sz w:val="24"/>
        </w:rPr>
      </w:pPr>
      <w:r w:rsidRPr="007E4006">
        <w:rPr>
          <w:bCs/>
          <w:sz w:val="24"/>
        </w:rPr>
        <w:t>3</w:t>
      </w:r>
      <w:r w:rsidR="008A78F7" w:rsidRPr="007E4006">
        <w:rPr>
          <w:rFonts w:hint="eastAsia"/>
          <w:bCs/>
          <w:sz w:val="24"/>
        </w:rPr>
        <w:t>6</w:t>
      </w:r>
      <w:r w:rsidRPr="007E4006">
        <w:rPr>
          <w:rFonts w:hint="eastAsia"/>
          <w:bCs/>
          <w:sz w:val="24"/>
        </w:rPr>
        <w:t>、开放时间：指开放日基金接受申购、赎回或其他交易的时间段</w:t>
      </w:r>
    </w:p>
    <w:p w:rsidR="00A42E33" w:rsidRPr="007E4006" w:rsidRDefault="0097426A">
      <w:pPr>
        <w:spacing w:line="360" w:lineRule="auto"/>
        <w:ind w:firstLineChars="200" w:firstLine="480"/>
        <w:rPr>
          <w:bCs/>
          <w:sz w:val="24"/>
        </w:rPr>
      </w:pPr>
      <w:r w:rsidRPr="007E4006">
        <w:rPr>
          <w:bCs/>
          <w:sz w:val="24"/>
        </w:rPr>
        <w:t>3</w:t>
      </w:r>
      <w:r w:rsidR="008A78F7" w:rsidRPr="007E4006">
        <w:rPr>
          <w:rFonts w:hint="eastAsia"/>
          <w:bCs/>
          <w:sz w:val="24"/>
        </w:rPr>
        <w:t>7</w:t>
      </w:r>
      <w:r w:rsidRPr="007E4006">
        <w:rPr>
          <w:rFonts w:hint="eastAsia"/>
          <w:bCs/>
          <w:sz w:val="24"/>
        </w:rPr>
        <w:t>、《业务规则》：指《华夏基金管理有限公司开放式基金业务规则》，是规范基金管理人所管理的开放式证券投资基金登记方面的业务规则，由基金管理人、销售机构和投资人共同遵守</w:t>
      </w:r>
    </w:p>
    <w:p w:rsidR="00A42E33" w:rsidRPr="007E4006" w:rsidRDefault="0097426A">
      <w:pPr>
        <w:spacing w:line="360" w:lineRule="auto"/>
        <w:ind w:firstLineChars="200" w:firstLine="480"/>
        <w:rPr>
          <w:bCs/>
          <w:sz w:val="24"/>
        </w:rPr>
      </w:pPr>
      <w:r w:rsidRPr="007E4006">
        <w:rPr>
          <w:bCs/>
          <w:sz w:val="24"/>
        </w:rPr>
        <w:t>3</w:t>
      </w:r>
      <w:r w:rsidR="008A78F7" w:rsidRPr="007E4006">
        <w:rPr>
          <w:rFonts w:hint="eastAsia"/>
          <w:bCs/>
          <w:sz w:val="24"/>
        </w:rPr>
        <w:t>8</w:t>
      </w:r>
      <w:r w:rsidRPr="007E4006">
        <w:rPr>
          <w:rFonts w:hint="eastAsia"/>
          <w:bCs/>
          <w:sz w:val="24"/>
        </w:rPr>
        <w:t>、认购：指在基金募集期内，投资人申请购买基金份额的行为</w:t>
      </w:r>
    </w:p>
    <w:p w:rsidR="00A42E33" w:rsidRPr="007E4006" w:rsidRDefault="0097426A">
      <w:pPr>
        <w:spacing w:line="360" w:lineRule="auto"/>
        <w:ind w:firstLineChars="200" w:firstLine="480"/>
        <w:rPr>
          <w:bCs/>
          <w:sz w:val="24"/>
        </w:rPr>
      </w:pPr>
      <w:r w:rsidRPr="007E4006">
        <w:rPr>
          <w:bCs/>
          <w:sz w:val="24"/>
        </w:rPr>
        <w:t>3</w:t>
      </w:r>
      <w:r w:rsidR="008A78F7" w:rsidRPr="007E4006">
        <w:rPr>
          <w:rFonts w:hint="eastAsia"/>
          <w:bCs/>
          <w:sz w:val="24"/>
        </w:rPr>
        <w:t>9</w:t>
      </w:r>
      <w:r w:rsidRPr="007E4006">
        <w:rPr>
          <w:rFonts w:hint="eastAsia"/>
          <w:bCs/>
          <w:sz w:val="24"/>
        </w:rPr>
        <w:t>、申购：指基金合同生效后，投资人根据基金合同和招募说明书的规定申请购买基金份额的行为</w:t>
      </w:r>
    </w:p>
    <w:p w:rsidR="007E77A7" w:rsidRPr="007E4006" w:rsidRDefault="008A78F7" w:rsidP="007E77A7">
      <w:pPr>
        <w:spacing w:line="360" w:lineRule="auto"/>
        <w:ind w:firstLineChars="200" w:firstLine="480"/>
        <w:rPr>
          <w:bCs/>
          <w:sz w:val="24"/>
        </w:rPr>
      </w:pPr>
      <w:r w:rsidRPr="007E4006">
        <w:rPr>
          <w:rFonts w:hint="eastAsia"/>
          <w:bCs/>
          <w:sz w:val="24"/>
        </w:rPr>
        <w:t>40</w:t>
      </w:r>
      <w:r w:rsidR="0097426A" w:rsidRPr="007E4006">
        <w:rPr>
          <w:rFonts w:hint="eastAsia"/>
          <w:bCs/>
          <w:sz w:val="24"/>
        </w:rPr>
        <w:t>、赎回：指基金合同生效后，基金份额持有人按基金合同和招募说明书</w:t>
      </w:r>
      <w:r w:rsidR="009071C9" w:rsidRPr="007E4006">
        <w:rPr>
          <w:rFonts w:hint="eastAsia"/>
          <w:bCs/>
          <w:sz w:val="24"/>
        </w:rPr>
        <w:t>规定的条件要求将基金份额兑换为现金的行为</w:t>
      </w:r>
    </w:p>
    <w:p w:rsidR="00A42E33" w:rsidRPr="007E4006" w:rsidRDefault="0097426A">
      <w:pPr>
        <w:spacing w:line="360" w:lineRule="auto"/>
        <w:ind w:firstLineChars="200" w:firstLine="480"/>
        <w:rPr>
          <w:bCs/>
          <w:sz w:val="24"/>
        </w:rPr>
      </w:pPr>
      <w:r w:rsidRPr="007E4006">
        <w:rPr>
          <w:bCs/>
          <w:sz w:val="24"/>
        </w:rPr>
        <w:t>4</w:t>
      </w:r>
      <w:r w:rsidR="008A78F7" w:rsidRPr="007E4006">
        <w:rPr>
          <w:rFonts w:hint="eastAsia"/>
          <w:bCs/>
          <w:sz w:val="24"/>
        </w:rPr>
        <w:t>1</w:t>
      </w:r>
      <w:r w:rsidRPr="007E4006">
        <w:rPr>
          <w:rFonts w:hint="eastAsia"/>
          <w:bCs/>
          <w:sz w:val="24"/>
        </w:rPr>
        <w:t>、基金转换：指基金份额持有人按照本基金合同和基金管理人届时有效公告规定的条件，申请将其持有基金管理人管理的、某一基金的基金份额转换为基金管理人管理的其他</w:t>
      </w:r>
      <w:proofErr w:type="gramStart"/>
      <w:r w:rsidRPr="007E4006">
        <w:rPr>
          <w:rFonts w:hint="eastAsia"/>
          <w:bCs/>
          <w:sz w:val="24"/>
        </w:rPr>
        <w:t>基金基金</w:t>
      </w:r>
      <w:proofErr w:type="gramEnd"/>
      <w:r w:rsidRPr="007E4006">
        <w:rPr>
          <w:rFonts w:hint="eastAsia"/>
          <w:bCs/>
          <w:sz w:val="24"/>
        </w:rPr>
        <w:t>份额的行为</w:t>
      </w:r>
    </w:p>
    <w:p w:rsidR="00A42E33" w:rsidRPr="007E4006" w:rsidRDefault="0097426A">
      <w:pPr>
        <w:spacing w:line="360" w:lineRule="auto"/>
        <w:ind w:firstLineChars="200" w:firstLine="480"/>
        <w:rPr>
          <w:bCs/>
          <w:sz w:val="24"/>
        </w:rPr>
      </w:pPr>
      <w:r w:rsidRPr="007E4006">
        <w:rPr>
          <w:bCs/>
          <w:sz w:val="24"/>
        </w:rPr>
        <w:t>4</w:t>
      </w:r>
      <w:r w:rsidR="008A78F7" w:rsidRPr="007E4006">
        <w:rPr>
          <w:rFonts w:hint="eastAsia"/>
          <w:bCs/>
          <w:sz w:val="24"/>
        </w:rPr>
        <w:t>2</w:t>
      </w:r>
      <w:r w:rsidRPr="007E4006">
        <w:rPr>
          <w:rFonts w:hint="eastAsia"/>
          <w:bCs/>
          <w:sz w:val="24"/>
        </w:rPr>
        <w:t>、转托管：指基金份额持有人在本基金的不同销售机构之间实施的变更所</w:t>
      </w:r>
      <w:r w:rsidRPr="007E4006">
        <w:rPr>
          <w:rFonts w:hint="eastAsia"/>
          <w:bCs/>
          <w:sz w:val="24"/>
        </w:rPr>
        <w:lastRenderedPageBreak/>
        <w:t>持基金份额销售机构的操作</w:t>
      </w:r>
    </w:p>
    <w:p w:rsidR="00A42E33" w:rsidRPr="007E4006" w:rsidRDefault="0097426A">
      <w:pPr>
        <w:spacing w:line="360" w:lineRule="auto"/>
        <w:ind w:firstLineChars="200" w:firstLine="480"/>
        <w:rPr>
          <w:bCs/>
          <w:sz w:val="24"/>
        </w:rPr>
      </w:pPr>
      <w:r w:rsidRPr="007E4006">
        <w:rPr>
          <w:bCs/>
          <w:sz w:val="24"/>
        </w:rPr>
        <w:t>4</w:t>
      </w:r>
      <w:r w:rsidR="008A78F7" w:rsidRPr="007E4006">
        <w:rPr>
          <w:rFonts w:hint="eastAsia"/>
          <w:bCs/>
          <w:sz w:val="24"/>
        </w:rPr>
        <w:t>3</w:t>
      </w:r>
      <w:r w:rsidRPr="007E4006">
        <w:rPr>
          <w:rFonts w:hint="eastAsia"/>
          <w:bCs/>
          <w:sz w:val="24"/>
        </w:rPr>
        <w:t>、定期定额投资计划：指投资人通过有关销售机构提出申请，约定每期申购日、扣款金额及扣款方式，由销售机构于每期约定扣款日在投资人指定银行账户内自动完成扣款及基金申购申请的一种投资方式</w:t>
      </w:r>
    </w:p>
    <w:p w:rsidR="00A42E33" w:rsidRPr="007E4006" w:rsidRDefault="0097426A">
      <w:pPr>
        <w:spacing w:line="360" w:lineRule="auto"/>
        <w:ind w:firstLineChars="200" w:firstLine="480"/>
        <w:rPr>
          <w:bCs/>
          <w:sz w:val="24"/>
        </w:rPr>
      </w:pPr>
      <w:r w:rsidRPr="007E4006">
        <w:rPr>
          <w:bCs/>
          <w:sz w:val="24"/>
        </w:rPr>
        <w:t>4</w:t>
      </w:r>
      <w:r w:rsidR="008A78F7" w:rsidRPr="007E4006">
        <w:rPr>
          <w:rFonts w:hint="eastAsia"/>
          <w:bCs/>
          <w:sz w:val="24"/>
        </w:rPr>
        <w:t>4</w:t>
      </w:r>
      <w:r w:rsidRPr="007E4006">
        <w:rPr>
          <w:rFonts w:hint="eastAsia"/>
          <w:bCs/>
          <w:sz w:val="24"/>
        </w:rPr>
        <w:t>、巨额赎回：指本基金单个开放日，基金净赎回申请（赎回申请份额总数加上基金转换中转出申请份额总数后扣除申购申请份额总数及基金转换中转入申请份额总数后的余额）超过上一开放日基金总份额的</w:t>
      </w:r>
      <w:r w:rsidRPr="007E4006">
        <w:rPr>
          <w:bCs/>
          <w:sz w:val="24"/>
        </w:rPr>
        <w:t>20%</w:t>
      </w:r>
    </w:p>
    <w:p w:rsidR="00592852" w:rsidRPr="007E4006" w:rsidRDefault="008A78F7" w:rsidP="00592852">
      <w:pPr>
        <w:spacing w:line="360" w:lineRule="auto"/>
        <w:ind w:firstLineChars="200" w:firstLine="480"/>
        <w:rPr>
          <w:bCs/>
          <w:sz w:val="24"/>
        </w:rPr>
      </w:pPr>
      <w:r w:rsidRPr="007E4006">
        <w:rPr>
          <w:bCs/>
          <w:sz w:val="24"/>
        </w:rPr>
        <w:t>4</w:t>
      </w:r>
      <w:r w:rsidRPr="007E4006">
        <w:rPr>
          <w:rFonts w:hint="eastAsia"/>
          <w:bCs/>
          <w:sz w:val="24"/>
        </w:rPr>
        <w:t>5</w:t>
      </w:r>
      <w:r w:rsidR="0097426A" w:rsidRPr="007E4006">
        <w:rPr>
          <w:rFonts w:hint="eastAsia"/>
          <w:bCs/>
          <w:sz w:val="24"/>
        </w:rPr>
        <w:t>、定期开放：指本基金采取的在封闭期内封闭运作、封闭期与封闭期之间定期开放的模式</w:t>
      </w:r>
    </w:p>
    <w:p w:rsidR="00592852" w:rsidRPr="007E4006" w:rsidRDefault="0097426A" w:rsidP="00AA5B5D">
      <w:pPr>
        <w:spacing w:line="360" w:lineRule="auto"/>
        <w:ind w:firstLineChars="200" w:firstLine="480"/>
        <w:rPr>
          <w:bCs/>
          <w:sz w:val="24"/>
        </w:rPr>
      </w:pPr>
      <w:r w:rsidRPr="007E4006">
        <w:rPr>
          <w:bCs/>
          <w:sz w:val="24"/>
        </w:rPr>
        <w:t>4</w:t>
      </w:r>
      <w:r w:rsidR="008A78F7" w:rsidRPr="007E4006">
        <w:rPr>
          <w:rFonts w:hint="eastAsia"/>
          <w:bCs/>
          <w:sz w:val="24"/>
        </w:rPr>
        <w:t>6</w:t>
      </w:r>
      <w:r w:rsidRPr="007E4006">
        <w:rPr>
          <w:rFonts w:hint="eastAsia"/>
          <w:bCs/>
          <w:sz w:val="24"/>
        </w:rPr>
        <w:t>、开放期：本基金自封闭期结束之后第一个工作日起进入开放期，期间可以办理申购与赎回业务。本基金每个开放期不少于五个工作日并且最长不超过</w:t>
      </w:r>
      <w:r w:rsidR="008A78F7" w:rsidRPr="007E4006">
        <w:rPr>
          <w:rFonts w:hint="eastAsia"/>
          <w:bCs/>
          <w:sz w:val="24"/>
        </w:rPr>
        <w:t>二十</w:t>
      </w:r>
      <w:r w:rsidRPr="007E4006">
        <w:rPr>
          <w:rFonts w:hint="eastAsia"/>
          <w:bCs/>
          <w:sz w:val="24"/>
        </w:rPr>
        <w:t>个工作日，开放期的具体时间以基金管理人届时公告为准。如封闭期结束之后第一个工作日因不可抗力或本合同约定的其他情形致使基金无法按时开放申购与赎回业务的，开放期自不可抗力或本合同约定的其他情形的影响因素消除之日起的下一个工作日开始。如在开放期内发生不可抗力或本合同约定的其他情形致使基金无法按时开放申购与赎回业务的，开放</w:t>
      </w:r>
      <w:proofErr w:type="gramStart"/>
      <w:r w:rsidRPr="007E4006">
        <w:rPr>
          <w:rFonts w:hint="eastAsia"/>
          <w:bCs/>
          <w:sz w:val="24"/>
        </w:rPr>
        <w:t>期时间</w:t>
      </w:r>
      <w:proofErr w:type="gramEnd"/>
      <w:r w:rsidRPr="007E4006">
        <w:rPr>
          <w:rFonts w:hint="eastAsia"/>
          <w:bCs/>
          <w:sz w:val="24"/>
        </w:rPr>
        <w:t>中止计算，在不可抗力或本合同约定的其他情形影响因素消除之日</w:t>
      </w:r>
      <w:r w:rsidR="004E2E35" w:rsidRPr="004E2E35">
        <w:rPr>
          <w:rFonts w:hint="eastAsia"/>
          <w:bCs/>
          <w:sz w:val="24"/>
          <w:highlight w:val="cyan"/>
          <w:rPrChange w:id="77" w:author="TY" w:date="2017-11-03T08:19:00Z">
            <w:rPr>
              <w:rFonts w:hint="eastAsia"/>
              <w:bCs/>
              <w:sz w:val="24"/>
            </w:rPr>
          </w:rPrChange>
        </w:rPr>
        <w:t>次</w:t>
      </w:r>
      <w:proofErr w:type="gramStart"/>
      <w:ins w:id="78" w:author="yaoxt" w:date="2017-11-03T15:11:00Z">
        <w:r w:rsidR="00346EF9">
          <w:rPr>
            <w:rFonts w:hint="eastAsia"/>
            <w:bCs/>
            <w:sz w:val="24"/>
            <w:highlight w:val="cyan"/>
          </w:rPr>
          <w:t>个</w:t>
        </w:r>
        <w:proofErr w:type="gramEnd"/>
        <w:r w:rsidR="00346EF9">
          <w:rPr>
            <w:rFonts w:hint="eastAsia"/>
            <w:bCs/>
            <w:sz w:val="24"/>
            <w:highlight w:val="cyan"/>
          </w:rPr>
          <w:t>工作</w:t>
        </w:r>
      </w:ins>
      <w:r w:rsidR="004E2E35" w:rsidRPr="004E2E35">
        <w:rPr>
          <w:rFonts w:hint="eastAsia"/>
          <w:bCs/>
          <w:sz w:val="24"/>
          <w:highlight w:val="cyan"/>
          <w:rPrChange w:id="79" w:author="TY" w:date="2017-11-03T08:19:00Z">
            <w:rPr>
              <w:rFonts w:hint="eastAsia"/>
              <w:bCs/>
              <w:sz w:val="24"/>
            </w:rPr>
          </w:rPrChange>
        </w:rPr>
        <w:t>日</w:t>
      </w:r>
      <w:commentRangeStart w:id="80"/>
      <w:r w:rsidR="004E2E35" w:rsidRPr="004E2E35">
        <w:rPr>
          <w:rFonts w:hint="eastAsia"/>
          <w:bCs/>
          <w:sz w:val="24"/>
          <w:highlight w:val="cyan"/>
          <w:rPrChange w:id="81" w:author="TY" w:date="2017-11-03T08:19:00Z">
            <w:rPr>
              <w:rFonts w:hint="eastAsia"/>
              <w:bCs/>
              <w:sz w:val="24"/>
            </w:rPr>
          </w:rPrChange>
        </w:rPr>
        <w:t>起</w:t>
      </w:r>
      <w:commentRangeEnd w:id="80"/>
      <w:r w:rsidR="007D7D93">
        <w:rPr>
          <w:rStyle w:val="a8"/>
        </w:rPr>
        <w:commentReference w:id="80"/>
      </w:r>
      <w:r w:rsidRPr="007E4006">
        <w:rPr>
          <w:rFonts w:hint="eastAsia"/>
          <w:bCs/>
          <w:sz w:val="24"/>
        </w:rPr>
        <w:t>，继续计算该开放期时间，直至满足开放期的时间要求</w:t>
      </w:r>
      <w:r w:rsidRPr="007E4006">
        <w:rPr>
          <w:bCs/>
          <w:sz w:val="24"/>
        </w:rPr>
        <w:t xml:space="preserve"> </w:t>
      </w:r>
    </w:p>
    <w:p w:rsidR="00592852" w:rsidRPr="007E4006" w:rsidRDefault="008A78F7" w:rsidP="00592852">
      <w:pPr>
        <w:spacing w:line="360" w:lineRule="auto"/>
        <w:ind w:firstLineChars="200" w:firstLine="480"/>
        <w:rPr>
          <w:bCs/>
          <w:sz w:val="24"/>
        </w:rPr>
      </w:pPr>
      <w:r w:rsidRPr="007E4006">
        <w:rPr>
          <w:bCs/>
          <w:sz w:val="24"/>
        </w:rPr>
        <w:t>4</w:t>
      </w:r>
      <w:r w:rsidRPr="007E4006">
        <w:rPr>
          <w:rFonts w:hint="eastAsia"/>
          <w:bCs/>
          <w:sz w:val="24"/>
        </w:rPr>
        <w:t>7</w:t>
      </w:r>
      <w:r w:rsidR="0097426A" w:rsidRPr="007E4006">
        <w:rPr>
          <w:rFonts w:hint="eastAsia"/>
          <w:bCs/>
          <w:sz w:val="24"/>
        </w:rPr>
        <w:t>、封闭期：本基金的封闭期为自基金合同生效之日（含当日）起或自每一开放期结束之日次日（含当日）起，至该日</w:t>
      </w:r>
      <w:ins w:id="82" w:author="yaoxt" w:date="2017-11-01T16:23:00Z">
        <w:r w:rsidR="00C770A1">
          <w:rPr>
            <w:rFonts w:hint="eastAsia"/>
            <w:bCs/>
            <w:sz w:val="24"/>
          </w:rPr>
          <w:t>三</w:t>
        </w:r>
      </w:ins>
      <w:del w:id="83" w:author="yaoxt" w:date="2017-11-01T16:23:00Z">
        <w:r w:rsidR="00D06E79" w:rsidDel="00C770A1">
          <w:rPr>
            <w:rFonts w:hint="eastAsia"/>
            <w:bCs/>
            <w:sz w:val="24"/>
          </w:rPr>
          <w:delText>六</w:delText>
        </w:r>
      </w:del>
      <w:proofErr w:type="gramStart"/>
      <w:r w:rsidR="0097426A" w:rsidRPr="007E4006">
        <w:rPr>
          <w:rFonts w:hint="eastAsia"/>
          <w:bCs/>
          <w:sz w:val="24"/>
        </w:rPr>
        <w:t>个</w:t>
      </w:r>
      <w:proofErr w:type="gramEnd"/>
      <w:r w:rsidR="0097426A" w:rsidRPr="007E4006">
        <w:rPr>
          <w:rFonts w:hint="eastAsia"/>
          <w:bCs/>
          <w:sz w:val="24"/>
        </w:rPr>
        <w:t>月后的月度对应日的前一日止。月度对应日指某一个特定日期在后续月度中的对应日期，如该月无此对应日期，则取当月最后一日。若该对应日期为非工作日，则顺延至下一个工作日。本基金在封闭期内不办理申购与赎回业务（红利再投资除外）</w:t>
      </w:r>
      <w:r w:rsidR="0097426A" w:rsidRPr="007E4006">
        <w:rPr>
          <w:bCs/>
          <w:sz w:val="24"/>
        </w:rPr>
        <w:t xml:space="preserve"> </w:t>
      </w:r>
    </w:p>
    <w:p w:rsidR="00A42E33" w:rsidRPr="007E4006" w:rsidRDefault="0097426A">
      <w:pPr>
        <w:spacing w:line="360" w:lineRule="auto"/>
        <w:ind w:firstLineChars="200" w:firstLine="480"/>
        <w:rPr>
          <w:bCs/>
          <w:sz w:val="24"/>
        </w:rPr>
      </w:pPr>
      <w:r w:rsidRPr="007E4006">
        <w:rPr>
          <w:bCs/>
          <w:sz w:val="24"/>
        </w:rPr>
        <w:t>4</w:t>
      </w:r>
      <w:r w:rsidR="008A78F7" w:rsidRPr="007E4006">
        <w:rPr>
          <w:rFonts w:hint="eastAsia"/>
          <w:bCs/>
          <w:sz w:val="24"/>
        </w:rPr>
        <w:t>8</w:t>
      </w:r>
      <w:r w:rsidRPr="007E4006">
        <w:rPr>
          <w:rFonts w:hint="eastAsia"/>
          <w:bCs/>
          <w:sz w:val="24"/>
        </w:rPr>
        <w:t>、元：指人民币元</w:t>
      </w:r>
    </w:p>
    <w:p w:rsidR="00A42E33" w:rsidRPr="007E4006" w:rsidRDefault="0097426A">
      <w:pPr>
        <w:spacing w:line="360" w:lineRule="auto"/>
        <w:ind w:firstLineChars="200" w:firstLine="480"/>
        <w:rPr>
          <w:bCs/>
          <w:sz w:val="24"/>
        </w:rPr>
      </w:pPr>
      <w:r w:rsidRPr="007E4006">
        <w:rPr>
          <w:bCs/>
          <w:sz w:val="24"/>
        </w:rPr>
        <w:t>4</w:t>
      </w:r>
      <w:r w:rsidR="008A78F7" w:rsidRPr="007E4006">
        <w:rPr>
          <w:rFonts w:hint="eastAsia"/>
          <w:bCs/>
          <w:sz w:val="24"/>
        </w:rPr>
        <w:t>9</w:t>
      </w:r>
      <w:r w:rsidRPr="007E4006">
        <w:rPr>
          <w:rFonts w:hint="eastAsia"/>
          <w:bCs/>
          <w:sz w:val="24"/>
        </w:rPr>
        <w:t>、基金收益：指基金投资所得红利、股息、债券利息、买卖证券价差、银行存款利息、已实现的其他合法收入及因运用基金财产带来的成本和费用的节约</w:t>
      </w:r>
    </w:p>
    <w:p w:rsidR="00A42E33" w:rsidRPr="007E4006" w:rsidRDefault="008A78F7">
      <w:pPr>
        <w:spacing w:line="360" w:lineRule="auto"/>
        <w:ind w:firstLineChars="200" w:firstLine="480"/>
        <w:rPr>
          <w:bCs/>
          <w:sz w:val="24"/>
        </w:rPr>
      </w:pPr>
      <w:r w:rsidRPr="007E4006">
        <w:rPr>
          <w:rFonts w:hint="eastAsia"/>
          <w:bCs/>
          <w:sz w:val="24"/>
        </w:rPr>
        <w:t>50</w:t>
      </w:r>
      <w:r w:rsidR="0097426A" w:rsidRPr="007E4006">
        <w:rPr>
          <w:rFonts w:hint="eastAsia"/>
          <w:bCs/>
          <w:sz w:val="24"/>
        </w:rPr>
        <w:t>、基金资产总值：指基金拥有的各类有价证券、银行存款本息、基金应收申购款及其他资产的价值总和</w:t>
      </w:r>
    </w:p>
    <w:p w:rsidR="00A42E33" w:rsidRPr="007E4006" w:rsidRDefault="0097426A">
      <w:pPr>
        <w:spacing w:line="360" w:lineRule="auto"/>
        <w:ind w:firstLineChars="200" w:firstLine="480"/>
        <w:rPr>
          <w:bCs/>
          <w:sz w:val="24"/>
        </w:rPr>
      </w:pPr>
      <w:r w:rsidRPr="007E4006">
        <w:rPr>
          <w:bCs/>
          <w:sz w:val="24"/>
        </w:rPr>
        <w:t>5</w:t>
      </w:r>
      <w:r w:rsidR="008A78F7" w:rsidRPr="007E4006">
        <w:rPr>
          <w:rFonts w:hint="eastAsia"/>
          <w:bCs/>
          <w:sz w:val="24"/>
        </w:rPr>
        <w:t>1</w:t>
      </w:r>
      <w:r w:rsidRPr="007E4006">
        <w:rPr>
          <w:rFonts w:hint="eastAsia"/>
          <w:bCs/>
          <w:sz w:val="24"/>
        </w:rPr>
        <w:t>、基金资产净值：指基金资产总值减去基金负债后的价值</w:t>
      </w:r>
    </w:p>
    <w:p w:rsidR="00A42E33" w:rsidRPr="007E4006" w:rsidRDefault="0097426A">
      <w:pPr>
        <w:spacing w:line="360" w:lineRule="auto"/>
        <w:ind w:firstLineChars="200" w:firstLine="480"/>
        <w:rPr>
          <w:bCs/>
          <w:sz w:val="24"/>
        </w:rPr>
      </w:pPr>
      <w:r w:rsidRPr="007E4006">
        <w:rPr>
          <w:bCs/>
          <w:sz w:val="24"/>
        </w:rPr>
        <w:lastRenderedPageBreak/>
        <w:t>5</w:t>
      </w:r>
      <w:r w:rsidR="008A78F7" w:rsidRPr="007E4006">
        <w:rPr>
          <w:rFonts w:hint="eastAsia"/>
          <w:bCs/>
          <w:sz w:val="24"/>
        </w:rPr>
        <w:t>2</w:t>
      </w:r>
      <w:r w:rsidRPr="007E4006">
        <w:rPr>
          <w:rFonts w:hint="eastAsia"/>
          <w:bCs/>
          <w:sz w:val="24"/>
        </w:rPr>
        <w:t>、基金份额净值：指计算日基金资产净值除以计算日基金份额总数</w:t>
      </w:r>
    </w:p>
    <w:p w:rsidR="00A42E33" w:rsidRDefault="0097426A">
      <w:pPr>
        <w:spacing w:line="360" w:lineRule="auto"/>
        <w:ind w:firstLineChars="200" w:firstLine="480"/>
        <w:rPr>
          <w:bCs/>
          <w:sz w:val="24"/>
        </w:rPr>
      </w:pPr>
      <w:r w:rsidRPr="007E4006">
        <w:rPr>
          <w:bCs/>
          <w:sz w:val="24"/>
        </w:rPr>
        <w:t>5</w:t>
      </w:r>
      <w:r w:rsidR="008A78F7" w:rsidRPr="007E4006">
        <w:rPr>
          <w:rFonts w:hint="eastAsia"/>
          <w:bCs/>
          <w:sz w:val="24"/>
        </w:rPr>
        <w:t>3</w:t>
      </w:r>
      <w:r w:rsidRPr="007E4006">
        <w:rPr>
          <w:rFonts w:hint="eastAsia"/>
          <w:bCs/>
          <w:sz w:val="24"/>
        </w:rPr>
        <w:t>、基金资产估值：指计算评估基金资产和负债的价值，以确定基金资产净值和基金份额净值的过程</w:t>
      </w:r>
    </w:p>
    <w:p w:rsidR="00110F71" w:rsidRDefault="00A00F7A" w:rsidP="00EB1B1F">
      <w:pPr>
        <w:spacing w:line="360" w:lineRule="auto"/>
        <w:ind w:firstLineChars="200" w:firstLine="480"/>
        <w:rPr>
          <w:bCs/>
          <w:sz w:val="24"/>
        </w:rPr>
      </w:pPr>
      <w:r w:rsidRPr="00A00F7A">
        <w:rPr>
          <w:bCs/>
          <w:sz w:val="24"/>
        </w:rPr>
        <w:t>54</w:t>
      </w:r>
      <w:r w:rsidRPr="00A00F7A">
        <w:rPr>
          <w:rFonts w:hint="eastAsia"/>
          <w:bCs/>
          <w:sz w:val="24"/>
        </w:rPr>
        <w:t>、《流动性</w:t>
      </w:r>
      <w:ins w:id="84" w:author="TY" w:date="2017-11-03T10:25:00Z">
        <w:r w:rsidR="004E2E35" w:rsidRPr="004E2E35">
          <w:rPr>
            <w:rFonts w:hint="eastAsia"/>
            <w:bCs/>
            <w:sz w:val="24"/>
            <w:highlight w:val="cyan"/>
            <w:rPrChange w:id="85" w:author="TY" w:date="2017-11-03T10:25:00Z">
              <w:rPr>
                <w:rFonts w:hint="eastAsia"/>
                <w:bCs/>
                <w:sz w:val="24"/>
              </w:rPr>
            </w:rPrChange>
          </w:rPr>
          <w:t>风险管</w:t>
        </w:r>
        <w:commentRangeStart w:id="86"/>
        <w:r w:rsidR="004E2E35" w:rsidRPr="004E2E35">
          <w:rPr>
            <w:rFonts w:hint="eastAsia"/>
            <w:bCs/>
            <w:sz w:val="24"/>
            <w:highlight w:val="cyan"/>
            <w:rPrChange w:id="87" w:author="TY" w:date="2017-11-03T10:25:00Z">
              <w:rPr>
                <w:rFonts w:hint="eastAsia"/>
                <w:bCs/>
                <w:sz w:val="24"/>
              </w:rPr>
            </w:rPrChange>
          </w:rPr>
          <w:t>理</w:t>
        </w:r>
        <w:commentRangeEnd w:id="86"/>
        <w:r w:rsidR="009F551C">
          <w:rPr>
            <w:rStyle w:val="a8"/>
          </w:rPr>
          <w:commentReference w:id="86"/>
        </w:r>
      </w:ins>
      <w:r w:rsidRPr="00A00F7A">
        <w:rPr>
          <w:rFonts w:hint="eastAsia"/>
          <w:bCs/>
          <w:sz w:val="24"/>
        </w:rPr>
        <w:t>规定》：指中国证监会</w:t>
      </w:r>
      <w:r w:rsidRPr="00A00F7A">
        <w:rPr>
          <w:bCs/>
          <w:sz w:val="24"/>
        </w:rPr>
        <w:t>2017</w:t>
      </w:r>
      <w:r w:rsidRPr="00A00F7A">
        <w:rPr>
          <w:rFonts w:hint="eastAsia"/>
          <w:bCs/>
          <w:sz w:val="24"/>
        </w:rPr>
        <w:t>年</w:t>
      </w:r>
      <w:r w:rsidRPr="00A00F7A">
        <w:rPr>
          <w:bCs/>
          <w:sz w:val="24"/>
        </w:rPr>
        <w:t>8</w:t>
      </w:r>
      <w:r w:rsidRPr="00A00F7A">
        <w:rPr>
          <w:rFonts w:hint="eastAsia"/>
          <w:bCs/>
          <w:sz w:val="24"/>
        </w:rPr>
        <w:t>月</w:t>
      </w:r>
      <w:r w:rsidRPr="00A00F7A">
        <w:rPr>
          <w:bCs/>
          <w:sz w:val="24"/>
        </w:rPr>
        <w:t>31</w:t>
      </w:r>
      <w:r w:rsidRPr="00A00F7A">
        <w:rPr>
          <w:rFonts w:hint="eastAsia"/>
          <w:bCs/>
          <w:sz w:val="24"/>
        </w:rPr>
        <w:t>日颁布同年</w:t>
      </w:r>
      <w:r w:rsidRPr="00A00F7A">
        <w:rPr>
          <w:bCs/>
          <w:sz w:val="24"/>
        </w:rPr>
        <w:t>10</w:t>
      </w:r>
      <w:r w:rsidRPr="00A00F7A">
        <w:rPr>
          <w:rFonts w:hint="eastAsia"/>
          <w:bCs/>
          <w:sz w:val="24"/>
        </w:rPr>
        <w:t>月</w:t>
      </w:r>
      <w:r w:rsidRPr="00A00F7A">
        <w:rPr>
          <w:bCs/>
          <w:sz w:val="24"/>
        </w:rPr>
        <w:t>1</w:t>
      </w:r>
      <w:r w:rsidRPr="00A00F7A">
        <w:rPr>
          <w:rFonts w:hint="eastAsia"/>
          <w:bCs/>
          <w:sz w:val="24"/>
        </w:rPr>
        <w:t>日实施的《公开募集开放式证券投资基金流动性风险管理规定》及颁布机关对其不时做出的修订。</w:t>
      </w:r>
    </w:p>
    <w:p w:rsidR="00110F71" w:rsidRDefault="00A00F7A" w:rsidP="00EB1B1F">
      <w:pPr>
        <w:spacing w:line="360" w:lineRule="auto"/>
        <w:ind w:firstLineChars="200" w:firstLine="480"/>
        <w:rPr>
          <w:bCs/>
          <w:sz w:val="24"/>
        </w:rPr>
      </w:pPr>
      <w:r w:rsidRPr="00A00F7A">
        <w:rPr>
          <w:bCs/>
          <w:sz w:val="24"/>
        </w:rPr>
        <w:t>55</w:t>
      </w:r>
      <w:r w:rsidRPr="00A00F7A">
        <w:rPr>
          <w:rFonts w:hint="eastAsia"/>
          <w:bCs/>
          <w:sz w:val="24"/>
        </w:rPr>
        <w:t>、流动性受限资产：由于法律法规、监管、合同或操作障碍等原因无法以合理价格予以变现的资产，包括但不限于到期日在</w:t>
      </w:r>
      <w:r w:rsidRPr="00A00F7A">
        <w:rPr>
          <w:bCs/>
          <w:sz w:val="24"/>
        </w:rPr>
        <w:t xml:space="preserve">10 </w:t>
      </w:r>
      <w:proofErr w:type="gramStart"/>
      <w:r w:rsidRPr="00A00F7A">
        <w:rPr>
          <w:rFonts w:hint="eastAsia"/>
          <w:bCs/>
          <w:sz w:val="24"/>
        </w:rPr>
        <w:t>个</w:t>
      </w:r>
      <w:proofErr w:type="gramEnd"/>
      <w:r w:rsidRPr="00A00F7A">
        <w:rPr>
          <w:rFonts w:hint="eastAsia"/>
          <w:bCs/>
          <w:sz w:val="24"/>
        </w:rPr>
        <w:t>交易日以上的逆回购与银行定期存款（</w:t>
      </w:r>
      <w:proofErr w:type="gramStart"/>
      <w:r w:rsidRPr="00A00F7A">
        <w:rPr>
          <w:rFonts w:hint="eastAsia"/>
          <w:bCs/>
          <w:sz w:val="24"/>
        </w:rPr>
        <w:t>含协议</w:t>
      </w:r>
      <w:proofErr w:type="gramEnd"/>
      <w:r w:rsidRPr="00A00F7A">
        <w:rPr>
          <w:rFonts w:hint="eastAsia"/>
          <w:bCs/>
          <w:sz w:val="24"/>
        </w:rPr>
        <w:t>约定有条件提前支取的银行存款）、资产支持证券、因发行人债务违约无法进行转让或交易的债券等。</w:t>
      </w:r>
    </w:p>
    <w:p w:rsidR="00110F71" w:rsidRDefault="00A00F7A" w:rsidP="00EB1B1F">
      <w:pPr>
        <w:spacing w:line="360" w:lineRule="auto"/>
        <w:ind w:firstLineChars="200" w:firstLine="480"/>
        <w:rPr>
          <w:bCs/>
          <w:sz w:val="24"/>
        </w:rPr>
      </w:pPr>
      <w:r w:rsidRPr="00A00F7A">
        <w:rPr>
          <w:bCs/>
          <w:sz w:val="24"/>
        </w:rPr>
        <w:t>56</w:t>
      </w:r>
      <w:r w:rsidRPr="00A00F7A">
        <w:rPr>
          <w:rFonts w:hint="eastAsia"/>
          <w:bCs/>
          <w:sz w:val="24"/>
        </w:rPr>
        <w:t>、摆动定价机制：指</w:t>
      </w:r>
      <w:ins w:id="88" w:author="TY" w:date="2017-11-03T10:28:00Z">
        <w:r w:rsidR="004E2E35" w:rsidRPr="004E2E35">
          <w:rPr>
            <w:rFonts w:hint="eastAsia"/>
            <w:bCs/>
            <w:sz w:val="24"/>
            <w:highlight w:val="cyan"/>
            <w:rPrChange w:id="89" w:author="TY" w:date="2017-11-03T10:28:00Z">
              <w:rPr>
                <w:rFonts w:hint="eastAsia"/>
                <w:bCs/>
                <w:sz w:val="24"/>
              </w:rPr>
            </w:rPrChange>
          </w:rPr>
          <w:t>本基金</w:t>
        </w:r>
      </w:ins>
      <w:ins w:id="90" w:author="TY" w:date="2017-11-03T10:29:00Z">
        <w:r w:rsidR="002D5632">
          <w:rPr>
            <w:rFonts w:hint="eastAsia"/>
            <w:bCs/>
            <w:sz w:val="24"/>
            <w:highlight w:val="cyan"/>
          </w:rPr>
          <w:t>在</w:t>
        </w:r>
      </w:ins>
      <w:ins w:id="91" w:author="TY" w:date="2017-11-03T10:28:00Z">
        <w:r w:rsidR="004E2E35" w:rsidRPr="004E2E35">
          <w:rPr>
            <w:rFonts w:hint="eastAsia"/>
            <w:bCs/>
            <w:sz w:val="24"/>
            <w:highlight w:val="cyan"/>
            <w:rPrChange w:id="92" w:author="TY" w:date="2017-11-03T10:28:00Z">
              <w:rPr>
                <w:rFonts w:hint="eastAsia"/>
                <w:bCs/>
                <w:sz w:val="24"/>
              </w:rPr>
            </w:rPrChange>
          </w:rPr>
          <w:t>开放</w:t>
        </w:r>
        <w:commentRangeStart w:id="93"/>
        <w:r w:rsidR="004E2E35" w:rsidRPr="004E2E35">
          <w:rPr>
            <w:rFonts w:hint="eastAsia"/>
            <w:bCs/>
            <w:sz w:val="24"/>
            <w:highlight w:val="cyan"/>
            <w:rPrChange w:id="94" w:author="TY" w:date="2017-11-03T10:28:00Z">
              <w:rPr>
                <w:rFonts w:hint="eastAsia"/>
                <w:bCs/>
                <w:sz w:val="24"/>
              </w:rPr>
            </w:rPrChange>
          </w:rPr>
          <w:t>期内</w:t>
        </w:r>
      </w:ins>
      <w:commentRangeEnd w:id="93"/>
      <w:ins w:id="95" w:author="TY" w:date="2017-11-03T10:29:00Z">
        <w:r w:rsidR="002D5632">
          <w:rPr>
            <w:rStyle w:val="a8"/>
          </w:rPr>
          <w:commentReference w:id="93"/>
        </w:r>
      </w:ins>
      <w:del w:id="96" w:author="TY" w:date="2017-11-03T10:28:00Z">
        <w:r w:rsidRPr="00A00F7A" w:rsidDel="002D5632">
          <w:rPr>
            <w:rFonts w:hint="eastAsia"/>
            <w:bCs/>
            <w:sz w:val="24"/>
          </w:rPr>
          <w:delText>当开放式基金</w:delText>
        </w:r>
      </w:del>
      <w:r w:rsidRPr="00A00F7A">
        <w:rPr>
          <w:rFonts w:hint="eastAsia"/>
          <w:bCs/>
          <w:sz w:val="24"/>
        </w:rPr>
        <w:t>遭遇大额申购赎回时，通过调整基金份额净值的方式，将基金调整投资组合的市场冲击成本分配给实际申购、赎回的投资者，从而减少对存量基金份额持有人利益的不利影响，确保投资者的合法权益不受损害并得到公平对待。</w:t>
      </w:r>
    </w:p>
    <w:p w:rsidR="00A42E33" w:rsidRPr="007E4006" w:rsidRDefault="0097426A">
      <w:pPr>
        <w:spacing w:line="360" w:lineRule="auto"/>
        <w:ind w:firstLineChars="200" w:firstLine="480"/>
        <w:rPr>
          <w:bCs/>
          <w:sz w:val="24"/>
        </w:rPr>
      </w:pPr>
      <w:r w:rsidRPr="007E4006">
        <w:rPr>
          <w:bCs/>
          <w:sz w:val="24"/>
        </w:rPr>
        <w:t>5</w:t>
      </w:r>
      <w:r w:rsidR="00C6362C">
        <w:rPr>
          <w:rFonts w:hint="eastAsia"/>
          <w:bCs/>
          <w:sz w:val="24"/>
        </w:rPr>
        <w:t>7</w:t>
      </w:r>
      <w:r w:rsidRPr="007E4006">
        <w:rPr>
          <w:rFonts w:hint="eastAsia"/>
          <w:bCs/>
          <w:sz w:val="24"/>
        </w:rPr>
        <w:t>、指定媒介：指中国证监会指定的用以进行信息披露的报刊、互联网网站及其他媒介</w:t>
      </w:r>
    </w:p>
    <w:p w:rsidR="002A40EA" w:rsidRPr="007E4006" w:rsidRDefault="0097426A" w:rsidP="002A40EA">
      <w:pPr>
        <w:spacing w:line="360" w:lineRule="auto"/>
        <w:ind w:firstLineChars="200" w:firstLine="480"/>
        <w:rPr>
          <w:bCs/>
          <w:sz w:val="24"/>
        </w:rPr>
      </w:pPr>
      <w:r w:rsidRPr="007E4006">
        <w:rPr>
          <w:bCs/>
          <w:sz w:val="24"/>
        </w:rPr>
        <w:t>5</w:t>
      </w:r>
      <w:r w:rsidR="00C6362C">
        <w:rPr>
          <w:rFonts w:hint="eastAsia"/>
          <w:bCs/>
          <w:sz w:val="24"/>
        </w:rPr>
        <w:t>8</w:t>
      </w:r>
      <w:r w:rsidRPr="007E4006">
        <w:rPr>
          <w:rFonts w:hint="eastAsia"/>
          <w:bCs/>
          <w:sz w:val="24"/>
        </w:rPr>
        <w:t>、第三方估值机构：指中央国债登记结算有限责任公司和中证指数有限公司或者在法律法规允许的情况下，基金管理人和基金托管人经协商一致后确定的其他估值机构</w:t>
      </w:r>
    </w:p>
    <w:p w:rsidR="002A40EA" w:rsidRPr="007E4006" w:rsidRDefault="0097426A" w:rsidP="002A40EA">
      <w:pPr>
        <w:spacing w:line="360" w:lineRule="auto"/>
        <w:ind w:firstLineChars="200" w:firstLine="480"/>
        <w:rPr>
          <w:bCs/>
          <w:sz w:val="24"/>
        </w:rPr>
      </w:pPr>
      <w:r w:rsidRPr="007E4006">
        <w:rPr>
          <w:bCs/>
          <w:sz w:val="24"/>
        </w:rPr>
        <w:t>5</w:t>
      </w:r>
      <w:r w:rsidR="00C6362C">
        <w:rPr>
          <w:rFonts w:hint="eastAsia"/>
          <w:bCs/>
          <w:sz w:val="24"/>
        </w:rPr>
        <w:t>9</w:t>
      </w:r>
      <w:r w:rsidRPr="007E4006">
        <w:rPr>
          <w:rFonts w:hint="eastAsia"/>
          <w:bCs/>
          <w:sz w:val="24"/>
        </w:rPr>
        <w:t>、发起式基金：指符合《运作办法》和中国证监会规定的相关条件募集、运作，由基金管理人、基金管理人股东、基金管理人高级管理人员或基金经理（指基金管理人员工中具有基金经理资格者，包括但不限于本基金的基金经理，下同）等人员承诺认购一定金额并持有一定期限的证券投资基金</w:t>
      </w:r>
    </w:p>
    <w:p w:rsidR="002A40EA" w:rsidRPr="007E4006" w:rsidRDefault="00C6362C" w:rsidP="002A40EA">
      <w:pPr>
        <w:spacing w:line="360" w:lineRule="auto"/>
        <w:ind w:firstLineChars="200" w:firstLine="480"/>
        <w:rPr>
          <w:bCs/>
          <w:sz w:val="24"/>
        </w:rPr>
      </w:pPr>
      <w:r>
        <w:rPr>
          <w:rFonts w:hint="eastAsia"/>
          <w:bCs/>
          <w:sz w:val="24"/>
        </w:rPr>
        <w:t>60</w:t>
      </w:r>
      <w:r w:rsidR="0097426A" w:rsidRPr="007E4006">
        <w:rPr>
          <w:rFonts w:hint="eastAsia"/>
          <w:bCs/>
          <w:sz w:val="24"/>
        </w:rPr>
        <w:t>、发起资金：指用于认购发起</w:t>
      </w:r>
      <w:proofErr w:type="gramStart"/>
      <w:r w:rsidR="0097426A" w:rsidRPr="007E4006">
        <w:rPr>
          <w:rFonts w:hint="eastAsia"/>
          <w:bCs/>
          <w:sz w:val="24"/>
        </w:rPr>
        <w:t>式基金</w:t>
      </w:r>
      <w:proofErr w:type="gramEnd"/>
      <w:r w:rsidR="0097426A" w:rsidRPr="007E4006">
        <w:rPr>
          <w:rFonts w:hint="eastAsia"/>
          <w:bCs/>
          <w:sz w:val="24"/>
        </w:rPr>
        <w:t>且来源于基金管理人的股东资金、基金管理人固有资金、基金管理人高级管理人员或基金经理等人员的资金。发起资金认购本基金的金额不低于</w:t>
      </w:r>
      <w:r w:rsidR="0097426A" w:rsidRPr="007E4006">
        <w:rPr>
          <w:bCs/>
          <w:sz w:val="24"/>
        </w:rPr>
        <w:t>1,000</w:t>
      </w:r>
      <w:r w:rsidR="0097426A" w:rsidRPr="007E4006">
        <w:rPr>
          <w:rFonts w:hint="eastAsia"/>
          <w:bCs/>
          <w:sz w:val="24"/>
        </w:rPr>
        <w:t>万元，且发起资金认购的基金份额持有期限不低于</w:t>
      </w:r>
      <w:r w:rsidR="0097426A" w:rsidRPr="007E4006">
        <w:rPr>
          <w:bCs/>
          <w:sz w:val="24"/>
        </w:rPr>
        <w:t>3</w:t>
      </w:r>
      <w:r w:rsidR="0097426A" w:rsidRPr="007E4006">
        <w:rPr>
          <w:rFonts w:hint="eastAsia"/>
          <w:bCs/>
          <w:sz w:val="24"/>
        </w:rPr>
        <w:t>年</w:t>
      </w:r>
    </w:p>
    <w:p w:rsidR="002A40EA" w:rsidRPr="007E4006" w:rsidRDefault="00C6362C" w:rsidP="002A40EA">
      <w:pPr>
        <w:spacing w:line="360" w:lineRule="auto"/>
        <w:ind w:firstLineChars="200" w:firstLine="480"/>
        <w:rPr>
          <w:bCs/>
          <w:sz w:val="24"/>
        </w:rPr>
      </w:pPr>
      <w:r>
        <w:rPr>
          <w:rFonts w:hint="eastAsia"/>
          <w:bCs/>
          <w:sz w:val="24"/>
        </w:rPr>
        <w:t>61</w:t>
      </w:r>
      <w:r w:rsidR="0097426A" w:rsidRPr="007E4006">
        <w:rPr>
          <w:rFonts w:hint="eastAsia"/>
          <w:bCs/>
          <w:sz w:val="24"/>
        </w:rPr>
        <w:t>、发起资金提供方：指以发起资金认购本基金且承诺以发起资金认购的基金份额持有期限不少于</w:t>
      </w:r>
      <w:r w:rsidR="0097426A" w:rsidRPr="007E4006">
        <w:rPr>
          <w:bCs/>
          <w:sz w:val="24"/>
        </w:rPr>
        <w:t>3</w:t>
      </w:r>
      <w:r w:rsidR="0097426A" w:rsidRPr="007E4006">
        <w:rPr>
          <w:rFonts w:hint="eastAsia"/>
          <w:bCs/>
          <w:sz w:val="24"/>
        </w:rPr>
        <w:t>年的基金管理人股东、基金管理人、基金管理人高级管</w:t>
      </w:r>
      <w:r w:rsidR="0097426A" w:rsidRPr="007E4006">
        <w:rPr>
          <w:rFonts w:hint="eastAsia"/>
          <w:bCs/>
          <w:sz w:val="24"/>
        </w:rPr>
        <w:lastRenderedPageBreak/>
        <w:t>理人员或基金经理等人员</w:t>
      </w:r>
    </w:p>
    <w:p w:rsidR="00A42E33" w:rsidRPr="007E4006" w:rsidRDefault="00C6362C">
      <w:pPr>
        <w:spacing w:line="360" w:lineRule="auto"/>
        <w:ind w:firstLineChars="200" w:firstLine="480"/>
        <w:rPr>
          <w:bCs/>
          <w:sz w:val="24"/>
        </w:rPr>
      </w:pPr>
      <w:r>
        <w:rPr>
          <w:rFonts w:hint="eastAsia"/>
          <w:bCs/>
          <w:sz w:val="24"/>
        </w:rPr>
        <w:t>62</w:t>
      </w:r>
      <w:r w:rsidR="0097426A" w:rsidRPr="007E4006">
        <w:rPr>
          <w:rFonts w:hint="eastAsia"/>
          <w:bCs/>
          <w:sz w:val="24"/>
        </w:rPr>
        <w:t>、不可抗力：指本</w:t>
      </w:r>
      <w:ins w:id="97" w:author="TY" w:date="2017-11-03T08:20:00Z">
        <w:r w:rsidR="004E2E35" w:rsidRPr="004E2E35">
          <w:rPr>
            <w:rFonts w:hint="eastAsia"/>
            <w:bCs/>
            <w:sz w:val="24"/>
            <w:highlight w:val="cyan"/>
            <w:rPrChange w:id="98" w:author="TY" w:date="2017-11-03T08:20:00Z">
              <w:rPr>
                <w:rFonts w:hint="eastAsia"/>
                <w:bCs/>
                <w:sz w:val="24"/>
              </w:rPr>
            </w:rPrChange>
          </w:rPr>
          <w:t>基</w:t>
        </w:r>
        <w:commentRangeStart w:id="99"/>
        <w:r w:rsidR="004E2E35" w:rsidRPr="004E2E35">
          <w:rPr>
            <w:rFonts w:hint="eastAsia"/>
            <w:bCs/>
            <w:sz w:val="24"/>
            <w:highlight w:val="cyan"/>
            <w:rPrChange w:id="100" w:author="TY" w:date="2017-11-03T08:20:00Z">
              <w:rPr>
                <w:rFonts w:hint="eastAsia"/>
                <w:bCs/>
                <w:sz w:val="24"/>
              </w:rPr>
            </w:rPrChange>
          </w:rPr>
          <w:t>金</w:t>
        </w:r>
        <w:commentRangeEnd w:id="99"/>
        <w:r w:rsidR="007A3AA8">
          <w:rPr>
            <w:rStyle w:val="a8"/>
          </w:rPr>
          <w:commentReference w:id="99"/>
        </w:r>
      </w:ins>
      <w:r w:rsidR="0097426A" w:rsidRPr="007E4006">
        <w:rPr>
          <w:rFonts w:hint="eastAsia"/>
          <w:bCs/>
          <w:sz w:val="24"/>
        </w:rPr>
        <w:t>合同当事人不能预见、不能避免且不能克服的客观事件。</w:t>
      </w:r>
    </w:p>
    <w:p w:rsidR="00A42E33" w:rsidRPr="007E4006" w:rsidRDefault="0097426A">
      <w:pPr>
        <w:pStyle w:val="1"/>
        <w:spacing w:before="0" w:after="0"/>
        <w:jc w:val="center"/>
        <w:rPr>
          <w:rFonts w:ascii="Times New Roman"/>
          <w:color w:val="auto"/>
          <w:sz w:val="30"/>
        </w:rPr>
      </w:pPr>
      <w:r w:rsidRPr="007E4006">
        <w:rPr>
          <w:rFonts w:ascii="Times New Roman"/>
          <w:b w:val="0"/>
          <w:bCs/>
          <w:color w:val="auto"/>
        </w:rPr>
        <w:br w:type="page"/>
      </w:r>
      <w:bookmarkStart w:id="101" w:name="_Toc733"/>
      <w:bookmarkStart w:id="102" w:name="_Toc18631"/>
      <w:bookmarkStart w:id="103" w:name="_Toc22708"/>
      <w:bookmarkStart w:id="104" w:name="_Toc20318"/>
      <w:bookmarkStart w:id="105" w:name="_Toc6683"/>
      <w:bookmarkStart w:id="106" w:name="_Toc20627"/>
      <w:bookmarkStart w:id="107" w:name="_Toc24571"/>
      <w:bookmarkStart w:id="108" w:name="_Toc6149"/>
      <w:bookmarkStart w:id="109" w:name="_Toc545"/>
      <w:bookmarkStart w:id="110" w:name="_Toc13288"/>
      <w:bookmarkStart w:id="111" w:name="_Toc433905998"/>
      <w:bookmarkStart w:id="112" w:name="_Toc258829400"/>
      <w:bookmarkStart w:id="113" w:name="_Toc233456272"/>
      <w:r w:rsidRPr="007E4006">
        <w:rPr>
          <w:rFonts w:ascii="Times New Roman" w:hint="eastAsia"/>
          <w:color w:val="auto"/>
          <w:sz w:val="30"/>
        </w:rPr>
        <w:lastRenderedPageBreak/>
        <w:t>第三部分</w:t>
      </w:r>
      <w:r w:rsidRPr="007E4006">
        <w:rPr>
          <w:rFonts w:ascii="Times New Roman"/>
          <w:color w:val="auto"/>
          <w:sz w:val="30"/>
        </w:rPr>
        <w:t xml:space="preserve">  </w:t>
      </w:r>
      <w:r w:rsidRPr="007E4006">
        <w:rPr>
          <w:rFonts w:ascii="Times New Roman" w:hint="eastAsia"/>
          <w:color w:val="auto"/>
          <w:sz w:val="30"/>
        </w:rPr>
        <w:t>基金的基本情况</w:t>
      </w:r>
      <w:bookmarkStart w:id="114" w:name="_Toc79392573"/>
      <w:bookmarkEnd w:id="101"/>
      <w:bookmarkEnd w:id="102"/>
      <w:bookmarkEnd w:id="103"/>
      <w:bookmarkEnd w:id="104"/>
      <w:bookmarkEnd w:id="105"/>
      <w:bookmarkEnd w:id="106"/>
      <w:bookmarkEnd w:id="107"/>
      <w:bookmarkEnd w:id="108"/>
      <w:bookmarkEnd w:id="109"/>
      <w:bookmarkEnd w:id="110"/>
      <w:bookmarkEnd w:id="111"/>
    </w:p>
    <w:p w:rsidR="00A42E33" w:rsidRPr="007E4006" w:rsidRDefault="00A42E33">
      <w:pPr>
        <w:spacing w:line="360" w:lineRule="auto"/>
        <w:ind w:firstLine="540"/>
        <w:rPr>
          <w:bCs/>
          <w:sz w:val="24"/>
        </w:rPr>
      </w:pPr>
      <w:bookmarkStart w:id="115" w:name="_Hlt88031774"/>
      <w:bookmarkStart w:id="116" w:name="_Hlt88031741"/>
      <w:bookmarkEnd w:id="115"/>
    </w:p>
    <w:bookmarkEnd w:id="116"/>
    <w:p w:rsidR="00A42E33" w:rsidRPr="007E4006" w:rsidRDefault="0097426A" w:rsidP="0099758D">
      <w:pPr>
        <w:spacing w:line="360" w:lineRule="auto"/>
        <w:ind w:firstLineChars="200" w:firstLine="480"/>
        <w:rPr>
          <w:bCs/>
          <w:sz w:val="24"/>
        </w:rPr>
      </w:pPr>
      <w:r w:rsidRPr="007E4006">
        <w:rPr>
          <w:rFonts w:hint="eastAsia"/>
          <w:bCs/>
          <w:sz w:val="24"/>
        </w:rPr>
        <w:t>一、基金名称</w:t>
      </w:r>
      <w:bookmarkEnd w:id="114"/>
    </w:p>
    <w:p w:rsidR="00A42E33" w:rsidRPr="007E4006" w:rsidRDefault="0097426A" w:rsidP="005F3CB6">
      <w:pPr>
        <w:spacing w:line="360" w:lineRule="auto"/>
        <w:ind w:firstLineChars="200" w:firstLine="480"/>
        <w:rPr>
          <w:bCs/>
          <w:sz w:val="24"/>
        </w:rPr>
      </w:pPr>
      <w:r w:rsidRPr="007E4006">
        <w:rPr>
          <w:rFonts w:hint="eastAsia"/>
          <w:bCs/>
          <w:sz w:val="24"/>
        </w:rPr>
        <w:t>华夏</w:t>
      </w:r>
      <w:del w:id="117" w:author="yaoxt" w:date="2017-11-01T16:16:00Z">
        <w:r w:rsidR="00D06E79" w:rsidDel="00C770A1">
          <w:rPr>
            <w:rFonts w:hint="eastAsia"/>
            <w:bCs/>
            <w:sz w:val="24"/>
          </w:rPr>
          <w:delText>鼎泰六个月</w:delText>
        </w:r>
      </w:del>
      <w:proofErr w:type="gramStart"/>
      <w:ins w:id="118" w:author="yaoxt" w:date="2017-11-01T16:16:00Z">
        <w:r w:rsidR="00C770A1">
          <w:rPr>
            <w:rFonts w:hint="eastAsia"/>
            <w:bCs/>
            <w:sz w:val="24"/>
          </w:rPr>
          <w:t>鼎丰三个月</w:t>
        </w:r>
      </w:ins>
      <w:proofErr w:type="gramEnd"/>
      <w:r w:rsidRPr="007E4006">
        <w:rPr>
          <w:rFonts w:hint="eastAsia"/>
          <w:bCs/>
          <w:sz w:val="24"/>
        </w:rPr>
        <w:t>定期开放债券型发起式证券投资基金</w:t>
      </w:r>
    </w:p>
    <w:p w:rsidR="00A42E33" w:rsidRPr="007E4006" w:rsidRDefault="0097426A" w:rsidP="0099758D">
      <w:pPr>
        <w:spacing w:line="360" w:lineRule="auto"/>
        <w:ind w:firstLineChars="200" w:firstLine="480"/>
        <w:rPr>
          <w:bCs/>
          <w:sz w:val="24"/>
        </w:rPr>
      </w:pPr>
      <w:bookmarkStart w:id="119" w:name="_Toc79392574"/>
      <w:r w:rsidRPr="007E4006">
        <w:rPr>
          <w:rFonts w:hint="eastAsia"/>
          <w:bCs/>
          <w:sz w:val="24"/>
        </w:rPr>
        <w:t>二、基金的类别</w:t>
      </w:r>
      <w:bookmarkEnd w:id="119"/>
    </w:p>
    <w:p w:rsidR="00A42E33" w:rsidRPr="007E4006" w:rsidRDefault="0097426A" w:rsidP="005F3CB6">
      <w:pPr>
        <w:spacing w:line="360" w:lineRule="auto"/>
        <w:ind w:leftChars="257" w:left="796" w:hanging="256"/>
        <w:rPr>
          <w:bCs/>
          <w:sz w:val="24"/>
        </w:rPr>
      </w:pPr>
      <w:r w:rsidRPr="007E4006">
        <w:rPr>
          <w:rFonts w:hint="eastAsia"/>
          <w:bCs/>
          <w:sz w:val="24"/>
        </w:rPr>
        <w:t>债券型证券投资基金</w:t>
      </w:r>
    </w:p>
    <w:p w:rsidR="00A42E33" w:rsidRPr="007E4006" w:rsidRDefault="0097426A" w:rsidP="0099758D">
      <w:pPr>
        <w:spacing w:line="360" w:lineRule="auto"/>
        <w:ind w:firstLineChars="200" w:firstLine="480"/>
        <w:rPr>
          <w:bCs/>
          <w:sz w:val="24"/>
        </w:rPr>
      </w:pPr>
      <w:bookmarkStart w:id="120" w:name="_Toc79392575"/>
      <w:r w:rsidRPr="007E4006">
        <w:rPr>
          <w:rFonts w:hint="eastAsia"/>
          <w:bCs/>
          <w:sz w:val="24"/>
        </w:rPr>
        <w:t>三、基金的运作方式</w:t>
      </w:r>
    </w:p>
    <w:p w:rsidR="005F3CB6" w:rsidRPr="007E4006" w:rsidRDefault="0097426A" w:rsidP="005F3CB6">
      <w:pPr>
        <w:spacing w:line="360" w:lineRule="auto"/>
        <w:ind w:leftChars="257" w:left="796" w:hanging="256"/>
        <w:rPr>
          <w:bCs/>
          <w:sz w:val="24"/>
        </w:rPr>
      </w:pPr>
      <w:r w:rsidRPr="007E4006">
        <w:rPr>
          <w:rFonts w:hint="eastAsia"/>
          <w:bCs/>
          <w:sz w:val="24"/>
        </w:rPr>
        <w:t>契约型，定期开放式</w:t>
      </w:r>
    </w:p>
    <w:p w:rsidR="005F3CB6" w:rsidRPr="007E4006" w:rsidRDefault="0097426A" w:rsidP="005F3CB6">
      <w:pPr>
        <w:pStyle w:val="20"/>
        <w:rPr>
          <w:rFonts w:ascii="Times New Roman" w:eastAsia="宋体"/>
          <w:bCs/>
          <w:sz w:val="24"/>
        </w:rPr>
      </w:pPr>
      <w:r w:rsidRPr="007E4006">
        <w:rPr>
          <w:rFonts w:ascii="Times New Roman" w:eastAsia="宋体" w:hint="eastAsia"/>
          <w:bCs/>
          <w:sz w:val="24"/>
        </w:rPr>
        <w:t>四、运作周期与开放期</w:t>
      </w:r>
    </w:p>
    <w:p w:rsidR="00E35376" w:rsidRPr="007E4006" w:rsidRDefault="0097426A" w:rsidP="00A54A09">
      <w:pPr>
        <w:spacing w:line="360" w:lineRule="auto"/>
        <w:ind w:firstLineChars="200" w:firstLine="480"/>
        <w:rPr>
          <w:bCs/>
          <w:sz w:val="24"/>
        </w:rPr>
      </w:pPr>
      <w:r w:rsidRPr="007E4006">
        <w:rPr>
          <w:rFonts w:hint="eastAsia"/>
          <w:bCs/>
          <w:sz w:val="24"/>
        </w:rPr>
        <w:t>本基金采取在封闭期内封闭运作、封闭期与封闭期之间定期开放的运作方式。</w:t>
      </w:r>
    </w:p>
    <w:p w:rsidR="00AA5B5D" w:rsidRPr="007E4006" w:rsidRDefault="0097426A" w:rsidP="00AA5B5D">
      <w:pPr>
        <w:spacing w:line="360" w:lineRule="auto"/>
        <w:ind w:firstLineChars="200" w:firstLine="480"/>
        <w:rPr>
          <w:bCs/>
          <w:sz w:val="24"/>
        </w:rPr>
      </w:pPr>
      <w:r w:rsidRPr="007E4006">
        <w:rPr>
          <w:rFonts w:hint="eastAsia"/>
          <w:bCs/>
          <w:sz w:val="24"/>
        </w:rPr>
        <w:t>本基金自《基金合同》生效后，每</w:t>
      </w:r>
      <w:ins w:id="121" w:author="yaoxt" w:date="2017-11-01T16:23:00Z">
        <w:r w:rsidR="00C770A1">
          <w:rPr>
            <w:rFonts w:hint="eastAsia"/>
            <w:bCs/>
            <w:sz w:val="24"/>
          </w:rPr>
          <w:t>三</w:t>
        </w:r>
      </w:ins>
      <w:del w:id="122" w:author="yaoxt" w:date="2017-11-01T16:23:00Z">
        <w:r w:rsidR="00D06E79" w:rsidDel="00C770A1">
          <w:rPr>
            <w:rFonts w:hint="eastAsia"/>
            <w:bCs/>
            <w:sz w:val="24"/>
          </w:rPr>
          <w:delText>六</w:delText>
        </w:r>
      </w:del>
      <w:proofErr w:type="gramStart"/>
      <w:r w:rsidRPr="007E4006">
        <w:rPr>
          <w:rFonts w:hint="eastAsia"/>
          <w:bCs/>
          <w:sz w:val="24"/>
        </w:rPr>
        <w:t>个月开放</w:t>
      </w:r>
      <w:proofErr w:type="gramEnd"/>
      <w:r w:rsidRPr="007E4006">
        <w:rPr>
          <w:rFonts w:hint="eastAsia"/>
          <w:bCs/>
          <w:sz w:val="24"/>
        </w:rPr>
        <w:t>一次申购和赎回，申购和赎回的开放起始日为封闭期结束之</w:t>
      </w:r>
      <w:r w:rsidR="008A78F7" w:rsidRPr="007E4006">
        <w:rPr>
          <w:rFonts w:hint="eastAsia"/>
          <w:bCs/>
          <w:sz w:val="24"/>
        </w:rPr>
        <w:t>后第一个工作日，</w:t>
      </w:r>
      <w:r w:rsidR="004E2E35" w:rsidRPr="004E2E35">
        <w:rPr>
          <w:rFonts w:hint="eastAsia"/>
          <w:bCs/>
          <w:sz w:val="24"/>
          <w:highlight w:val="cyan"/>
          <w:rPrChange w:id="123" w:author="TY" w:date="2017-11-03T08:27:00Z">
            <w:rPr>
              <w:rFonts w:hint="eastAsia"/>
              <w:bCs/>
              <w:sz w:val="24"/>
            </w:rPr>
          </w:rPrChange>
        </w:rPr>
        <w:t>开放时间</w:t>
      </w:r>
      <w:del w:id="124" w:author="TY" w:date="2017-11-03T08:27:00Z">
        <w:r w:rsidR="008A78F7" w:rsidRPr="007E4006" w:rsidDel="00F916AE">
          <w:rPr>
            <w:rFonts w:hint="eastAsia"/>
            <w:bCs/>
            <w:sz w:val="24"/>
          </w:rPr>
          <w:delText>原</w:delText>
        </w:r>
        <w:r w:rsidR="004E2E35" w:rsidRPr="004E2E35">
          <w:rPr>
            <w:rFonts w:hint="eastAsia"/>
            <w:bCs/>
            <w:sz w:val="24"/>
            <w:highlight w:val="cyan"/>
            <w:rPrChange w:id="125" w:author="TY" w:date="2017-11-03T08:27:00Z">
              <w:rPr>
                <w:rFonts w:hint="eastAsia"/>
                <w:bCs/>
                <w:sz w:val="24"/>
              </w:rPr>
            </w:rPrChange>
          </w:rPr>
          <w:delText>则</w:delText>
        </w:r>
        <w:commentRangeStart w:id="126"/>
        <w:r w:rsidR="004E2E35" w:rsidRPr="004E2E35">
          <w:rPr>
            <w:rFonts w:hint="eastAsia"/>
            <w:bCs/>
            <w:sz w:val="24"/>
            <w:highlight w:val="cyan"/>
            <w:rPrChange w:id="127" w:author="TY" w:date="2017-11-03T08:27:00Z">
              <w:rPr>
                <w:rFonts w:hint="eastAsia"/>
                <w:bCs/>
                <w:sz w:val="24"/>
              </w:rPr>
            </w:rPrChange>
          </w:rPr>
          <w:delText>上</w:delText>
        </w:r>
      </w:del>
      <w:commentRangeEnd w:id="126"/>
      <w:r w:rsidR="00F916AE">
        <w:rPr>
          <w:rStyle w:val="a8"/>
        </w:rPr>
        <w:commentReference w:id="126"/>
      </w:r>
      <w:r w:rsidR="008A78F7" w:rsidRPr="007E4006">
        <w:rPr>
          <w:rFonts w:hint="eastAsia"/>
          <w:bCs/>
          <w:sz w:val="24"/>
        </w:rPr>
        <w:t>不少于五个工作日并且最长不超过二十</w:t>
      </w:r>
      <w:r w:rsidRPr="007E4006">
        <w:rPr>
          <w:rFonts w:hint="eastAsia"/>
          <w:bCs/>
          <w:sz w:val="24"/>
        </w:rPr>
        <w:t>个工作日，具体时间由基金管理人在开始办理申购和赎回的具体日期前依照《信息披露办法》的有关规定在指定媒介上予以公告。若由于不可抗力的原因或本合同约定的其他情形导致原定开放起始日不能办理基金的申购与赎回，则开放起始日相应顺延</w:t>
      </w:r>
      <w:ins w:id="128" w:author="TY" w:date="2017-11-03T08:29:00Z">
        <w:r w:rsidR="004E2E35" w:rsidRPr="004E2E35">
          <w:rPr>
            <w:rFonts w:hint="eastAsia"/>
            <w:bCs/>
            <w:sz w:val="24"/>
            <w:highlight w:val="cyan"/>
            <w:rPrChange w:id="129" w:author="TY" w:date="2017-11-03T08:29:00Z">
              <w:rPr>
                <w:rFonts w:hint="eastAsia"/>
                <w:bCs/>
                <w:sz w:val="24"/>
              </w:rPr>
            </w:rPrChange>
          </w:rPr>
          <w:t>，开放期自不可抗力或其他情形的影响因素消除之日起的下一个工作</w:t>
        </w:r>
        <w:commentRangeStart w:id="130"/>
        <w:r w:rsidR="004E2E35" w:rsidRPr="004E2E35">
          <w:rPr>
            <w:rFonts w:hint="eastAsia"/>
            <w:bCs/>
            <w:sz w:val="24"/>
            <w:highlight w:val="cyan"/>
            <w:rPrChange w:id="131" w:author="TY" w:date="2017-11-03T08:29:00Z">
              <w:rPr>
                <w:rFonts w:hint="eastAsia"/>
                <w:bCs/>
                <w:sz w:val="24"/>
              </w:rPr>
            </w:rPrChange>
          </w:rPr>
          <w:t>日开始</w:t>
        </w:r>
      </w:ins>
      <w:commentRangeEnd w:id="130"/>
      <w:ins w:id="132" w:author="TY" w:date="2017-11-03T08:32:00Z">
        <w:r w:rsidR="00BF6C6B">
          <w:rPr>
            <w:rStyle w:val="a8"/>
          </w:rPr>
          <w:commentReference w:id="130"/>
        </w:r>
      </w:ins>
      <w:r w:rsidRPr="007E4006">
        <w:rPr>
          <w:rFonts w:hint="eastAsia"/>
          <w:bCs/>
          <w:sz w:val="24"/>
        </w:rPr>
        <w:t>。如在开放期内发生不可抗力或本合同约定的其他情形致使基金无法按时开放申购与赎回业务的，开放</w:t>
      </w:r>
      <w:proofErr w:type="gramStart"/>
      <w:r w:rsidRPr="007E4006">
        <w:rPr>
          <w:rFonts w:hint="eastAsia"/>
          <w:bCs/>
          <w:sz w:val="24"/>
        </w:rPr>
        <w:t>期时间</w:t>
      </w:r>
      <w:proofErr w:type="gramEnd"/>
      <w:r w:rsidRPr="007E4006">
        <w:rPr>
          <w:rFonts w:hint="eastAsia"/>
          <w:bCs/>
          <w:sz w:val="24"/>
        </w:rPr>
        <w:t>中止计算，在不可抗力或本合同约定的其他情形影响因素消除之日</w:t>
      </w:r>
      <w:r w:rsidR="004E2E35" w:rsidRPr="004E2E35">
        <w:rPr>
          <w:rFonts w:hint="eastAsia"/>
          <w:bCs/>
          <w:sz w:val="24"/>
          <w:highlight w:val="cyan"/>
          <w:rPrChange w:id="133" w:author="TY" w:date="2017-11-03T08:23:00Z">
            <w:rPr>
              <w:rFonts w:hint="eastAsia"/>
              <w:bCs/>
              <w:sz w:val="24"/>
            </w:rPr>
          </w:rPrChange>
        </w:rPr>
        <w:t>次</w:t>
      </w:r>
      <w:proofErr w:type="gramStart"/>
      <w:ins w:id="134" w:author="yaoxt" w:date="2017-11-03T15:11:00Z">
        <w:r w:rsidR="00346EF9">
          <w:rPr>
            <w:rFonts w:hint="eastAsia"/>
            <w:bCs/>
            <w:sz w:val="24"/>
            <w:highlight w:val="cyan"/>
          </w:rPr>
          <w:t>个</w:t>
        </w:r>
        <w:proofErr w:type="gramEnd"/>
        <w:r w:rsidR="00346EF9">
          <w:rPr>
            <w:rFonts w:hint="eastAsia"/>
            <w:bCs/>
            <w:sz w:val="24"/>
            <w:highlight w:val="cyan"/>
          </w:rPr>
          <w:t>工作</w:t>
        </w:r>
      </w:ins>
      <w:r w:rsidR="004E2E35" w:rsidRPr="004E2E35">
        <w:rPr>
          <w:rFonts w:hint="eastAsia"/>
          <w:bCs/>
          <w:sz w:val="24"/>
          <w:highlight w:val="cyan"/>
          <w:rPrChange w:id="135" w:author="TY" w:date="2017-11-03T08:23:00Z">
            <w:rPr>
              <w:rFonts w:hint="eastAsia"/>
              <w:bCs/>
              <w:sz w:val="24"/>
            </w:rPr>
          </w:rPrChange>
        </w:rPr>
        <w:t>日</w:t>
      </w:r>
      <w:commentRangeStart w:id="136"/>
      <w:r w:rsidR="004E2E35" w:rsidRPr="004E2E35">
        <w:rPr>
          <w:rFonts w:hint="eastAsia"/>
          <w:bCs/>
          <w:sz w:val="24"/>
          <w:highlight w:val="cyan"/>
          <w:rPrChange w:id="137" w:author="TY" w:date="2017-11-03T08:23:00Z">
            <w:rPr>
              <w:rFonts w:hint="eastAsia"/>
              <w:bCs/>
              <w:sz w:val="24"/>
            </w:rPr>
          </w:rPrChange>
        </w:rPr>
        <w:t>起</w:t>
      </w:r>
      <w:commentRangeEnd w:id="136"/>
      <w:r w:rsidR="001C7165">
        <w:rPr>
          <w:rStyle w:val="a8"/>
        </w:rPr>
        <w:commentReference w:id="136"/>
      </w:r>
      <w:r w:rsidRPr="007E4006">
        <w:rPr>
          <w:rFonts w:hint="eastAsia"/>
          <w:bCs/>
          <w:sz w:val="24"/>
        </w:rPr>
        <w:t>，继续计算该开放期时间，直至满足开放期的时间要求。</w:t>
      </w:r>
      <w:ins w:id="138" w:author="TY" w:date="2017-11-03T08:30:00Z">
        <w:r w:rsidR="004E2E35" w:rsidRPr="004E2E35">
          <w:rPr>
            <w:rFonts w:hint="eastAsia"/>
            <w:bCs/>
            <w:sz w:val="24"/>
            <w:highlight w:val="cyan"/>
            <w:rPrChange w:id="139" w:author="TY" w:date="2017-11-03T08:30:00Z">
              <w:rPr>
                <w:rFonts w:hint="eastAsia"/>
                <w:bCs/>
                <w:sz w:val="24"/>
              </w:rPr>
            </w:rPrChange>
          </w:rPr>
          <w:t>在不违反法律法规的前提下，基金管理人可以对封闭期和开放期的设置及规则进行调整，并提</w:t>
        </w:r>
        <w:commentRangeStart w:id="140"/>
        <w:r w:rsidR="004E2E35" w:rsidRPr="004E2E35">
          <w:rPr>
            <w:rFonts w:hint="eastAsia"/>
            <w:bCs/>
            <w:sz w:val="24"/>
            <w:highlight w:val="cyan"/>
            <w:rPrChange w:id="141" w:author="TY" w:date="2017-11-03T08:30:00Z">
              <w:rPr>
                <w:rFonts w:hint="eastAsia"/>
                <w:bCs/>
                <w:sz w:val="24"/>
              </w:rPr>
            </w:rPrChange>
          </w:rPr>
          <w:t>前公告。</w:t>
        </w:r>
        <w:commentRangeEnd w:id="140"/>
        <w:r w:rsidR="00F966CA">
          <w:rPr>
            <w:rStyle w:val="a8"/>
          </w:rPr>
          <w:commentReference w:id="140"/>
        </w:r>
      </w:ins>
    </w:p>
    <w:p w:rsidR="00A42E33" w:rsidRPr="007E4006" w:rsidRDefault="0097426A" w:rsidP="0099758D">
      <w:pPr>
        <w:spacing w:line="360" w:lineRule="auto"/>
        <w:ind w:firstLineChars="200" w:firstLine="480"/>
        <w:rPr>
          <w:bCs/>
          <w:sz w:val="24"/>
        </w:rPr>
      </w:pPr>
      <w:r w:rsidRPr="007E4006">
        <w:rPr>
          <w:rFonts w:hint="eastAsia"/>
          <w:bCs/>
          <w:sz w:val="24"/>
        </w:rPr>
        <w:t>五、基金的投资目标</w:t>
      </w:r>
      <w:bookmarkEnd w:id="120"/>
    </w:p>
    <w:p w:rsidR="001B2323" w:rsidRPr="007E4006" w:rsidRDefault="0097426A" w:rsidP="001B2323">
      <w:pPr>
        <w:spacing w:line="360" w:lineRule="auto"/>
        <w:ind w:firstLineChars="200" w:firstLine="480"/>
        <w:rPr>
          <w:bCs/>
          <w:sz w:val="24"/>
        </w:rPr>
      </w:pPr>
      <w:r w:rsidRPr="007E4006">
        <w:rPr>
          <w:rFonts w:hint="eastAsia"/>
          <w:bCs/>
          <w:sz w:val="24"/>
        </w:rPr>
        <w:t>在</w:t>
      </w:r>
      <w:del w:id="142" w:author="yaoxt" w:date="2017-11-01T17:19:00Z">
        <w:r w:rsidRPr="007E4006" w:rsidDel="00457EA5">
          <w:rPr>
            <w:rFonts w:hint="eastAsia"/>
            <w:bCs/>
            <w:sz w:val="24"/>
          </w:rPr>
          <w:delText>有效控制</w:delText>
        </w:r>
      </w:del>
      <w:ins w:id="143" w:author="yaoxt" w:date="2017-11-01T17:19:00Z">
        <w:r w:rsidR="00457EA5">
          <w:rPr>
            <w:rFonts w:hint="eastAsia"/>
            <w:bCs/>
            <w:sz w:val="24"/>
          </w:rPr>
          <w:t>严格控制</w:t>
        </w:r>
      </w:ins>
      <w:r w:rsidRPr="007E4006">
        <w:rPr>
          <w:rFonts w:hint="eastAsia"/>
          <w:bCs/>
          <w:sz w:val="24"/>
        </w:rPr>
        <w:t>风险的前提下，追求持续、稳定的收益。</w:t>
      </w:r>
    </w:p>
    <w:p w:rsidR="00A42E33" w:rsidRPr="007E4006" w:rsidRDefault="0097426A" w:rsidP="0099758D">
      <w:pPr>
        <w:spacing w:line="360" w:lineRule="auto"/>
        <w:ind w:firstLineChars="200" w:firstLine="480"/>
        <w:rPr>
          <w:bCs/>
          <w:sz w:val="24"/>
        </w:rPr>
      </w:pPr>
      <w:bookmarkStart w:id="144" w:name="_Toc79392576"/>
      <w:r w:rsidRPr="007E4006">
        <w:rPr>
          <w:rFonts w:hint="eastAsia"/>
          <w:bCs/>
          <w:sz w:val="24"/>
        </w:rPr>
        <w:t>六、基金的最低募集份额总额</w:t>
      </w:r>
      <w:bookmarkEnd w:id="144"/>
    </w:p>
    <w:p w:rsidR="00A42E33" w:rsidRPr="007E4006" w:rsidRDefault="0097426A" w:rsidP="005F3CB6">
      <w:pPr>
        <w:spacing w:line="360" w:lineRule="auto"/>
        <w:ind w:firstLineChars="200" w:firstLine="480"/>
        <w:rPr>
          <w:bCs/>
          <w:sz w:val="24"/>
        </w:rPr>
      </w:pPr>
      <w:r w:rsidRPr="007E4006">
        <w:rPr>
          <w:rFonts w:hint="eastAsia"/>
          <w:bCs/>
          <w:sz w:val="24"/>
        </w:rPr>
        <w:t>本基金为发起式基金，发起资金提供方认购本基金的总金额不少于</w:t>
      </w:r>
      <w:r w:rsidRPr="007E4006">
        <w:rPr>
          <w:bCs/>
          <w:sz w:val="24"/>
        </w:rPr>
        <w:t xml:space="preserve">1000 </w:t>
      </w:r>
      <w:r w:rsidRPr="007E4006">
        <w:rPr>
          <w:rFonts w:hint="eastAsia"/>
          <w:bCs/>
          <w:sz w:val="24"/>
        </w:rPr>
        <w:t>万元人民币，且持有期限不少于</w:t>
      </w:r>
      <w:r w:rsidRPr="007E4006">
        <w:rPr>
          <w:bCs/>
          <w:sz w:val="24"/>
        </w:rPr>
        <w:t xml:space="preserve">3 </w:t>
      </w:r>
      <w:r w:rsidRPr="007E4006">
        <w:rPr>
          <w:rFonts w:hint="eastAsia"/>
          <w:bCs/>
          <w:sz w:val="24"/>
        </w:rPr>
        <w:t>年，法律法规和监管机构另有规定的除外。</w:t>
      </w:r>
    </w:p>
    <w:p w:rsidR="00A42E33" w:rsidRPr="007E4006" w:rsidRDefault="0097426A" w:rsidP="0099758D">
      <w:pPr>
        <w:spacing w:line="360" w:lineRule="auto"/>
        <w:ind w:firstLineChars="200" w:firstLine="480"/>
        <w:rPr>
          <w:bCs/>
          <w:sz w:val="24"/>
        </w:rPr>
      </w:pPr>
      <w:bookmarkStart w:id="145" w:name="_Toc79392577"/>
      <w:r w:rsidRPr="007E4006">
        <w:rPr>
          <w:rFonts w:hint="eastAsia"/>
          <w:bCs/>
          <w:sz w:val="24"/>
        </w:rPr>
        <w:t>七、基金份额面值</w:t>
      </w:r>
      <w:bookmarkEnd w:id="145"/>
      <w:r w:rsidRPr="007E4006">
        <w:rPr>
          <w:rFonts w:hint="eastAsia"/>
          <w:bCs/>
          <w:sz w:val="24"/>
        </w:rPr>
        <w:t>和认购费用</w:t>
      </w:r>
    </w:p>
    <w:p w:rsidR="00A42E33" w:rsidRPr="007E4006" w:rsidRDefault="0097426A">
      <w:pPr>
        <w:spacing w:line="360" w:lineRule="auto"/>
        <w:ind w:firstLine="480"/>
        <w:rPr>
          <w:bCs/>
          <w:sz w:val="24"/>
        </w:rPr>
      </w:pPr>
      <w:r w:rsidRPr="007E4006">
        <w:rPr>
          <w:rFonts w:hint="eastAsia"/>
          <w:bCs/>
          <w:sz w:val="24"/>
        </w:rPr>
        <w:t>本</w:t>
      </w:r>
      <w:proofErr w:type="gramStart"/>
      <w:r w:rsidRPr="007E4006">
        <w:rPr>
          <w:rFonts w:hint="eastAsia"/>
          <w:bCs/>
          <w:sz w:val="24"/>
        </w:rPr>
        <w:t>基金基金</w:t>
      </w:r>
      <w:proofErr w:type="gramEnd"/>
      <w:r w:rsidRPr="007E4006">
        <w:rPr>
          <w:rFonts w:hint="eastAsia"/>
          <w:bCs/>
          <w:sz w:val="24"/>
        </w:rPr>
        <w:t>份额发售面值为人民币</w:t>
      </w:r>
      <w:r w:rsidRPr="007E4006">
        <w:rPr>
          <w:bCs/>
          <w:sz w:val="24"/>
        </w:rPr>
        <w:t>1.00</w:t>
      </w:r>
      <w:r w:rsidRPr="007E4006">
        <w:rPr>
          <w:rFonts w:hint="eastAsia"/>
          <w:bCs/>
          <w:sz w:val="24"/>
        </w:rPr>
        <w:t>元。</w:t>
      </w:r>
    </w:p>
    <w:p w:rsidR="00A42E33" w:rsidRPr="007E4006" w:rsidRDefault="0097426A" w:rsidP="005F3CB6">
      <w:pPr>
        <w:autoSpaceDE w:val="0"/>
        <w:autoSpaceDN w:val="0"/>
        <w:adjustRightInd w:val="0"/>
        <w:spacing w:line="360" w:lineRule="auto"/>
        <w:ind w:firstLineChars="200" w:firstLine="480"/>
        <w:jc w:val="left"/>
        <w:rPr>
          <w:bCs/>
          <w:sz w:val="24"/>
        </w:rPr>
      </w:pPr>
      <w:r w:rsidRPr="007E4006">
        <w:rPr>
          <w:rFonts w:hint="eastAsia"/>
          <w:bCs/>
          <w:sz w:val="24"/>
        </w:rPr>
        <w:t>本基金认购费率按招募说明书的规定执行。</w:t>
      </w:r>
    </w:p>
    <w:p w:rsidR="00A42E33" w:rsidRPr="007E4006" w:rsidRDefault="0097426A" w:rsidP="0099758D">
      <w:pPr>
        <w:spacing w:line="360" w:lineRule="auto"/>
        <w:ind w:firstLineChars="200" w:firstLine="480"/>
        <w:rPr>
          <w:bCs/>
          <w:sz w:val="24"/>
        </w:rPr>
      </w:pPr>
      <w:bookmarkStart w:id="146" w:name="_Toc79392578"/>
      <w:r w:rsidRPr="007E4006">
        <w:rPr>
          <w:rFonts w:hint="eastAsia"/>
          <w:bCs/>
          <w:sz w:val="24"/>
        </w:rPr>
        <w:lastRenderedPageBreak/>
        <w:t>八、基金存续期限</w:t>
      </w:r>
      <w:bookmarkEnd w:id="146"/>
    </w:p>
    <w:p w:rsidR="00A42E33" w:rsidRPr="007E4006" w:rsidRDefault="0097426A" w:rsidP="005F3CB6">
      <w:pPr>
        <w:spacing w:line="360" w:lineRule="auto"/>
        <w:ind w:firstLineChars="200" w:firstLine="480"/>
        <w:rPr>
          <w:bCs/>
          <w:sz w:val="24"/>
        </w:rPr>
      </w:pPr>
      <w:r w:rsidRPr="007E4006">
        <w:rPr>
          <w:rFonts w:hint="eastAsia"/>
          <w:bCs/>
          <w:sz w:val="24"/>
        </w:rPr>
        <w:t>不定期</w:t>
      </w:r>
    </w:p>
    <w:p w:rsidR="00A42E33" w:rsidRPr="007E4006" w:rsidRDefault="0097426A">
      <w:pPr>
        <w:spacing w:line="360" w:lineRule="auto"/>
        <w:ind w:firstLine="480"/>
        <w:rPr>
          <w:bCs/>
          <w:sz w:val="24"/>
        </w:rPr>
      </w:pPr>
      <w:r w:rsidRPr="007E4006">
        <w:rPr>
          <w:rFonts w:hint="eastAsia"/>
          <w:bCs/>
          <w:sz w:val="24"/>
        </w:rPr>
        <w:t>九、基金份额类别</w:t>
      </w:r>
    </w:p>
    <w:p w:rsidR="00E35376" w:rsidRPr="007E4006" w:rsidRDefault="0097426A" w:rsidP="00A54A09">
      <w:pPr>
        <w:spacing w:line="360" w:lineRule="auto"/>
        <w:ind w:firstLineChars="200" w:firstLine="480"/>
        <w:rPr>
          <w:bCs/>
          <w:sz w:val="24"/>
        </w:rPr>
      </w:pPr>
      <w:r w:rsidRPr="007E4006">
        <w:rPr>
          <w:rFonts w:hint="eastAsia"/>
          <w:bCs/>
          <w:sz w:val="24"/>
        </w:rPr>
        <w:t>本基金根据认购费、申购费、销售服务费收取方式的不同，将基金份额分为不同的类别。在投资者认购</w:t>
      </w:r>
      <w:r w:rsidRPr="007E4006">
        <w:rPr>
          <w:bCs/>
          <w:sz w:val="24"/>
        </w:rPr>
        <w:t>/</w:t>
      </w:r>
      <w:r w:rsidRPr="007E4006">
        <w:rPr>
          <w:rFonts w:hint="eastAsia"/>
          <w:bCs/>
          <w:sz w:val="24"/>
        </w:rPr>
        <w:t>申购时收取前端认购</w:t>
      </w:r>
      <w:r w:rsidRPr="007E4006">
        <w:rPr>
          <w:bCs/>
          <w:sz w:val="24"/>
        </w:rPr>
        <w:t>/</w:t>
      </w:r>
      <w:r w:rsidRPr="007E4006">
        <w:rPr>
          <w:rFonts w:hint="eastAsia"/>
          <w:bCs/>
          <w:sz w:val="24"/>
        </w:rPr>
        <w:t>申购费的，称为</w:t>
      </w:r>
      <w:r w:rsidRPr="007E4006">
        <w:rPr>
          <w:bCs/>
          <w:sz w:val="24"/>
        </w:rPr>
        <w:t>A</w:t>
      </w:r>
      <w:r w:rsidRPr="007E4006">
        <w:rPr>
          <w:rFonts w:hint="eastAsia"/>
          <w:bCs/>
          <w:sz w:val="24"/>
        </w:rPr>
        <w:t>类；不收取前后端认购</w:t>
      </w:r>
      <w:r w:rsidRPr="007E4006">
        <w:rPr>
          <w:bCs/>
          <w:sz w:val="24"/>
        </w:rPr>
        <w:t>/</w:t>
      </w:r>
      <w:r w:rsidRPr="007E4006">
        <w:rPr>
          <w:rFonts w:hint="eastAsia"/>
          <w:bCs/>
          <w:sz w:val="24"/>
        </w:rPr>
        <w:t>申购费，而从本类别基金资产中计</w:t>
      </w:r>
      <w:proofErr w:type="gramStart"/>
      <w:r w:rsidRPr="007E4006">
        <w:rPr>
          <w:rFonts w:hint="eastAsia"/>
          <w:bCs/>
          <w:sz w:val="24"/>
        </w:rPr>
        <w:t>提销售</w:t>
      </w:r>
      <w:proofErr w:type="gramEnd"/>
      <w:r w:rsidRPr="007E4006">
        <w:rPr>
          <w:rFonts w:hint="eastAsia"/>
          <w:bCs/>
          <w:sz w:val="24"/>
        </w:rPr>
        <w:t>服务费的，称为</w:t>
      </w:r>
      <w:r w:rsidRPr="007E4006">
        <w:rPr>
          <w:bCs/>
          <w:sz w:val="24"/>
        </w:rPr>
        <w:t>C</w:t>
      </w:r>
      <w:r w:rsidRPr="007E4006">
        <w:rPr>
          <w:rFonts w:hint="eastAsia"/>
          <w:bCs/>
          <w:sz w:val="24"/>
        </w:rPr>
        <w:t>类。</w:t>
      </w:r>
      <w:r w:rsidRPr="007E4006">
        <w:rPr>
          <w:bCs/>
          <w:sz w:val="24"/>
        </w:rPr>
        <w:t>A</w:t>
      </w:r>
      <w:r w:rsidRPr="007E4006">
        <w:rPr>
          <w:rFonts w:hint="eastAsia"/>
          <w:bCs/>
          <w:sz w:val="24"/>
        </w:rPr>
        <w:t>类、</w:t>
      </w:r>
      <w:r w:rsidRPr="007E4006">
        <w:rPr>
          <w:bCs/>
          <w:sz w:val="24"/>
        </w:rPr>
        <w:t>C</w:t>
      </w:r>
      <w:r w:rsidRPr="007E4006">
        <w:rPr>
          <w:rFonts w:hint="eastAsia"/>
          <w:bCs/>
          <w:sz w:val="24"/>
        </w:rPr>
        <w:t>类基金份额分别设置代码，分别计算和公告基金份额净值和基金份额累计净值。</w:t>
      </w:r>
    </w:p>
    <w:p w:rsidR="00BA43A1" w:rsidRPr="007E4006" w:rsidRDefault="0097426A" w:rsidP="00506766">
      <w:pPr>
        <w:spacing w:line="360" w:lineRule="auto"/>
        <w:ind w:firstLine="480"/>
        <w:rPr>
          <w:bCs/>
          <w:sz w:val="24"/>
        </w:rPr>
      </w:pPr>
      <w:r w:rsidRPr="007E4006">
        <w:rPr>
          <w:rFonts w:hint="eastAsia"/>
          <w:bCs/>
          <w:sz w:val="24"/>
        </w:rPr>
        <w:t>投资人在认购</w:t>
      </w:r>
      <w:r w:rsidRPr="007E4006">
        <w:rPr>
          <w:bCs/>
          <w:sz w:val="24"/>
        </w:rPr>
        <w:t>/</w:t>
      </w:r>
      <w:r w:rsidRPr="007E4006">
        <w:rPr>
          <w:rFonts w:hint="eastAsia"/>
          <w:bCs/>
          <w:sz w:val="24"/>
        </w:rPr>
        <w:t>申购基金份额时可自行选择基金份额类别。有关基金份额转换的具体规定详见招募说明书相关章节。</w:t>
      </w:r>
    </w:p>
    <w:p w:rsidR="00DB4558" w:rsidRPr="007E4006" w:rsidRDefault="0097426A" w:rsidP="00DB4558">
      <w:pPr>
        <w:spacing w:line="360" w:lineRule="auto"/>
        <w:ind w:firstLine="480"/>
        <w:rPr>
          <w:bCs/>
          <w:sz w:val="24"/>
        </w:rPr>
      </w:pPr>
      <w:r w:rsidRPr="007E4006">
        <w:rPr>
          <w:rFonts w:hint="eastAsia"/>
          <w:bCs/>
          <w:sz w:val="24"/>
        </w:rPr>
        <w:t>在不对份额持有人权益产生实质性不利影响的情况下，根据基金实际运作情况，在履行适当程序后，基金管理人可根据实际情况，经与基金托管人协商，增加新的基金份额类别、或者停止现有基金份额类别的销售等，此项调整无需召开基金份额持有人大会，但须报证监会备案并提前公告。</w:t>
      </w:r>
    </w:p>
    <w:p w:rsidR="00FA723C" w:rsidRPr="007E4006" w:rsidRDefault="0097426A" w:rsidP="00FA723C">
      <w:pPr>
        <w:spacing w:line="360" w:lineRule="auto"/>
        <w:ind w:firstLine="480"/>
        <w:rPr>
          <w:bCs/>
          <w:sz w:val="24"/>
        </w:rPr>
      </w:pPr>
      <w:r w:rsidRPr="007E4006">
        <w:rPr>
          <w:rFonts w:hint="eastAsia"/>
          <w:bCs/>
          <w:sz w:val="24"/>
        </w:rPr>
        <w:t>十、其他事项</w:t>
      </w:r>
    </w:p>
    <w:p w:rsidR="00FA723C" w:rsidRPr="007E4006" w:rsidRDefault="0097426A" w:rsidP="00DB4558">
      <w:pPr>
        <w:spacing w:line="360" w:lineRule="auto"/>
        <w:ind w:firstLine="480"/>
        <w:rPr>
          <w:bCs/>
          <w:sz w:val="24"/>
        </w:rPr>
      </w:pPr>
      <w:r w:rsidRPr="007E4006">
        <w:rPr>
          <w:rFonts w:hint="eastAsia"/>
          <w:bCs/>
          <w:sz w:val="24"/>
        </w:rPr>
        <w:t>本基金单一投资者持有的基金份额或者构成一致行动人的多个投资者持有的基金份额可达到或者超过</w:t>
      </w:r>
      <w:r w:rsidRPr="007E4006">
        <w:rPr>
          <w:bCs/>
          <w:sz w:val="24"/>
        </w:rPr>
        <w:t>50%</w:t>
      </w:r>
      <w:r w:rsidRPr="007E4006">
        <w:rPr>
          <w:rFonts w:hint="eastAsia"/>
          <w:bCs/>
          <w:sz w:val="24"/>
        </w:rPr>
        <w:t>，基金不向个人投资者销售。</w:t>
      </w:r>
    </w:p>
    <w:p w:rsidR="003E45B2" w:rsidRPr="007E4006" w:rsidRDefault="003E45B2">
      <w:pPr>
        <w:spacing w:line="360" w:lineRule="auto"/>
        <w:ind w:firstLine="480"/>
        <w:rPr>
          <w:bCs/>
          <w:sz w:val="24"/>
        </w:rPr>
      </w:pPr>
    </w:p>
    <w:p w:rsidR="00A42E33" w:rsidRPr="007E4006" w:rsidRDefault="00A42E33">
      <w:pPr>
        <w:spacing w:line="360" w:lineRule="auto"/>
        <w:ind w:left="199" w:firstLine="425"/>
        <w:rPr>
          <w:bCs/>
          <w:sz w:val="24"/>
        </w:rPr>
      </w:pPr>
    </w:p>
    <w:p w:rsidR="00A42E33" w:rsidRPr="007E4006" w:rsidRDefault="0097426A">
      <w:pPr>
        <w:pStyle w:val="1"/>
        <w:spacing w:before="0" w:after="0"/>
        <w:jc w:val="center"/>
        <w:rPr>
          <w:rFonts w:ascii="Times New Roman"/>
          <w:color w:val="auto"/>
          <w:sz w:val="30"/>
        </w:rPr>
      </w:pPr>
      <w:r w:rsidRPr="007E4006">
        <w:rPr>
          <w:rFonts w:ascii="Times New Roman"/>
          <w:b w:val="0"/>
          <w:bCs/>
          <w:color w:val="auto"/>
          <w:kern w:val="44"/>
          <w:sz w:val="21"/>
        </w:rPr>
        <w:br w:type="page"/>
      </w:r>
      <w:bookmarkStart w:id="147" w:name="_Toc90742390"/>
      <w:bookmarkStart w:id="148" w:name="_Toc27226"/>
      <w:bookmarkStart w:id="149" w:name="_Toc29784"/>
      <w:bookmarkStart w:id="150" w:name="_Toc16265"/>
      <w:bookmarkStart w:id="151" w:name="_Toc7151"/>
      <w:bookmarkStart w:id="152" w:name="_Toc3266"/>
      <w:bookmarkStart w:id="153" w:name="_Toc6714"/>
      <w:bookmarkStart w:id="154" w:name="_Toc27189"/>
      <w:bookmarkStart w:id="155" w:name="_Toc22074"/>
      <w:bookmarkStart w:id="156" w:name="_Toc90742321"/>
      <w:bookmarkStart w:id="157" w:name="_Toc15203"/>
      <w:bookmarkStart w:id="158" w:name="_Toc90742688"/>
      <w:bookmarkStart w:id="159" w:name="_Toc29948"/>
      <w:bookmarkStart w:id="160" w:name="_Toc433905999"/>
      <w:r w:rsidRPr="007E4006">
        <w:rPr>
          <w:rFonts w:ascii="Times New Roman" w:hint="eastAsia"/>
          <w:color w:val="auto"/>
          <w:sz w:val="30"/>
        </w:rPr>
        <w:lastRenderedPageBreak/>
        <w:t>第四部分</w:t>
      </w:r>
      <w:r w:rsidRPr="007E4006">
        <w:rPr>
          <w:rFonts w:ascii="Times New Roman"/>
          <w:color w:val="auto"/>
          <w:sz w:val="30"/>
        </w:rPr>
        <w:t xml:space="preserve">  </w:t>
      </w:r>
      <w:r w:rsidRPr="007E4006">
        <w:rPr>
          <w:rFonts w:ascii="Times New Roman" w:hint="eastAsia"/>
          <w:color w:val="auto"/>
          <w:sz w:val="30"/>
        </w:rPr>
        <w:t>基金份额的发售</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A42E33" w:rsidRPr="007E4006" w:rsidRDefault="00A42E33" w:rsidP="0099758D">
      <w:pPr>
        <w:spacing w:line="360" w:lineRule="auto"/>
        <w:ind w:firstLineChars="200" w:firstLine="420"/>
        <w:rPr>
          <w:bCs/>
          <w:kern w:val="44"/>
        </w:rPr>
      </w:pPr>
    </w:p>
    <w:p w:rsidR="00A42E33" w:rsidRPr="007E4006" w:rsidRDefault="0097426A" w:rsidP="0099758D">
      <w:pPr>
        <w:spacing w:line="360" w:lineRule="auto"/>
        <w:ind w:firstLineChars="200" w:firstLine="480"/>
        <w:rPr>
          <w:bCs/>
          <w:sz w:val="24"/>
        </w:rPr>
      </w:pPr>
      <w:r w:rsidRPr="007E4006">
        <w:rPr>
          <w:rFonts w:hint="eastAsia"/>
          <w:bCs/>
          <w:sz w:val="24"/>
        </w:rPr>
        <w:t>一、基金份额的发售时间、发售方式、发售对象</w:t>
      </w:r>
    </w:p>
    <w:p w:rsidR="00A42E33" w:rsidRPr="007E4006" w:rsidRDefault="0097426A">
      <w:pPr>
        <w:spacing w:line="360" w:lineRule="auto"/>
        <w:ind w:firstLineChars="200" w:firstLine="480"/>
        <w:rPr>
          <w:bCs/>
          <w:sz w:val="24"/>
        </w:rPr>
      </w:pPr>
      <w:r w:rsidRPr="007E4006">
        <w:rPr>
          <w:bCs/>
          <w:sz w:val="24"/>
        </w:rPr>
        <w:t>1</w:t>
      </w:r>
      <w:r w:rsidRPr="007E4006">
        <w:rPr>
          <w:rFonts w:hint="eastAsia"/>
          <w:bCs/>
          <w:sz w:val="24"/>
        </w:rPr>
        <w:t>、发售时间</w:t>
      </w:r>
    </w:p>
    <w:p w:rsidR="00A42E33" w:rsidRPr="007E4006" w:rsidRDefault="0097426A">
      <w:pPr>
        <w:spacing w:line="360" w:lineRule="auto"/>
        <w:ind w:firstLineChars="200" w:firstLine="480"/>
        <w:rPr>
          <w:bCs/>
        </w:rPr>
      </w:pPr>
      <w:r w:rsidRPr="007E4006">
        <w:rPr>
          <w:rFonts w:hint="eastAsia"/>
          <w:bCs/>
          <w:sz w:val="24"/>
        </w:rPr>
        <w:t>自基金份额发售之日起最长不得超过三个月，具体发售时间</w:t>
      </w:r>
      <w:proofErr w:type="gramStart"/>
      <w:r w:rsidRPr="007E4006">
        <w:rPr>
          <w:rFonts w:hint="eastAsia"/>
          <w:bCs/>
          <w:sz w:val="24"/>
        </w:rPr>
        <w:t>见基金</w:t>
      </w:r>
      <w:proofErr w:type="gramEnd"/>
      <w:r w:rsidRPr="007E4006">
        <w:rPr>
          <w:rFonts w:hint="eastAsia"/>
          <w:bCs/>
          <w:sz w:val="24"/>
        </w:rPr>
        <w:t>份额发售公告。</w:t>
      </w:r>
    </w:p>
    <w:p w:rsidR="00A42E33" w:rsidRPr="007E4006" w:rsidRDefault="0097426A">
      <w:pPr>
        <w:spacing w:line="360" w:lineRule="auto"/>
        <w:ind w:firstLineChars="200" w:firstLine="480"/>
        <w:rPr>
          <w:bCs/>
          <w:sz w:val="24"/>
        </w:rPr>
      </w:pPr>
      <w:r w:rsidRPr="007E4006">
        <w:rPr>
          <w:bCs/>
          <w:sz w:val="24"/>
        </w:rPr>
        <w:t>2</w:t>
      </w:r>
      <w:r w:rsidRPr="007E4006">
        <w:rPr>
          <w:rFonts w:hint="eastAsia"/>
          <w:bCs/>
          <w:sz w:val="24"/>
        </w:rPr>
        <w:t>、发售方式</w:t>
      </w:r>
    </w:p>
    <w:p w:rsidR="00A42E33" w:rsidRPr="007E4006" w:rsidRDefault="0097426A">
      <w:pPr>
        <w:spacing w:line="360" w:lineRule="auto"/>
        <w:ind w:firstLineChars="200" w:firstLine="480"/>
        <w:rPr>
          <w:bCs/>
          <w:sz w:val="24"/>
        </w:rPr>
      </w:pPr>
      <w:r w:rsidRPr="007E4006">
        <w:rPr>
          <w:rFonts w:hint="eastAsia"/>
          <w:bCs/>
          <w:sz w:val="24"/>
        </w:rPr>
        <w:t>通过各销售机构的基金销售网</w:t>
      </w:r>
      <w:proofErr w:type="gramStart"/>
      <w:r w:rsidRPr="007E4006">
        <w:rPr>
          <w:rFonts w:hint="eastAsia"/>
          <w:bCs/>
          <w:sz w:val="24"/>
        </w:rPr>
        <w:t>点公开</w:t>
      </w:r>
      <w:proofErr w:type="gramEnd"/>
      <w:r w:rsidRPr="007E4006">
        <w:rPr>
          <w:rFonts w:hint="eastAsia"/>
          <w:bCs/>
          <w:sz w:val="24"/>
        </w:rPr>
        <w:t>发售，各销售机构的具体名单</w:t>
      </w:r>
      <w:proofErr w:type="gramStart"/>
      <w:r w:rsidRPr="007E4006">
        <w:rPr>
          <w:rFonts w:hint="eastAsia"/>
          <w:bCs/>
          <w:sz w:val="24"/>
        </w:rPr>
        <w:t>见基金</w:t>
      </w:r>
      <w:proofErr w:type="gramEnd"/>
      <w:r w:rsidRPr="007E4006">
        <w:rPr>
          <w:rFonts w:hint="eastAsia"/>
          <w:bCs/>
          <w:sz w:val="24"/>
        </w:rPr>
        <w:t>份额发售公告以及基金管理人届时发布的增加销售机构的相关公告。</w:t>
      </w:r>
    </w:p>
    <w:p w:rsidR="00A42E33" w:rsidRPr="007E4006" w:rsidRDefault="0097426A">
      <w:pPr>
        <w:spacing w:line="360" w:lineRule="auto"/>
        <w:ind w:firstLineChars="200" w:firstLine="480"/>
        <w:rPr>
          <w:bCs/>
          <w:sz w:val="24"/>
        </w:rPr>
      </w:pPr>
      <w:r w:rsidRPr="007E4006">
        <w:rPr>
          <w:bCs/>
          <w:sz w:val="24"/>
        </w:rPr>
        <w:t>3</w:t>
      </w:r>
      <w:r w:rsidRPr="007E4006">
        <w:rPr>
          <w:rFonts w:hint="eastAsia"/>
          <w:bCs/>
          <w:sz w:val="24"/>
        </w:rPr>
        <w:t>、发售对象</w:t>
      </w:r>
    </w:p>
    <w:p w:rsidR="00A42E33" w:rsidRPr="007E4006" w:rsidRDefault="0097426A">
      <w:pPr>
        <w:spacing w:line="360" w:lineRule="auto"/>
        <w:ind w:firstLineChars="200" w:firstLine="480"/>
        <w:rPr>
          <w:bCs/>
          <w:sz w:val="24"/>
        </w:rPr>
      </w:pPr>
      <w:r w:rsidRPr="007E4006">
        <w:rPr>
          <w:rFonts w:hint="eastAsia"/>
          <w:bCs/>
          <w:sz w:val="24"/>
        </w:rPr>
        <w:t>符合法律法规规定的可投资于证券投资基金的机构投资者和合格境外机构投资者</w:t>
      </w:r>
      <w:ins w:id="161" w:author="TY" w:date="2017-11-03T08:37:00Z">
        <w:r w:rsidR="004E2E35" w:rsidRPr="004E2E35">
          <w:rPr>
            <w:rFonts w:hint="eastAsia"/>
            <w:bCs/>
            <w:sz w:val="24"/>
            <w:highlight w:val="cyan"/>
            <w:rPrChange w:id="162" w:author="TY" w:date="2017-11-03T08:38:00Z">
              <w:rPr>
                <w:rFonts w:hint="eastAsia"/>
                <w:bCs/>
                <w:sz w:val="24"/>
              </w:rPr>
            </w:rPrChange>
          </w:rPr>
          <w:t>、人民币合格境外机构</w:t>
        </w:r>
        <w:commentRangeStart w:id="163"/>
        <w:r w:rsidR="004E2E35" w:rsidRPr="004E2E35">
          <w:rPr>
            <w:rFonts w:hint="eastAsia"/>
            <w:bCs/>
            <w:sz w:val="24"/>
            <w:highlight w:val="cyan"/>
            <w:rPrChange w:id="164" w:author="TY" w:date="2017-11-03T08:38:00Z">
              <w:rPr>
                <w:rFonts w:hint="eastAsia"/>
                <w:bCs/>
                <w:sz w:val="24"/>
              </w:rPr>
            </w:rPrChange>
          </w:rPr>
          <w:t>投资者</w:t>
        </w:r>
      </w:ins>
      <w:commentRangeEnd w:id="163"/>
      <w:ins w:id="165" w:author="TY" w:date="2017-11-03T08:38:00Z">
        <w:r w:rsidR="00064F89">
          <w:rPr>
            <w:rStyle w:val="a8"/>
          </w:rPr>
          <w:commentReference w:id="163"/>
        </w:r>
      </w:ins>
      <w:r w:rsidRPr="007E4006">
        <w:rPr>
          <w:rFonts w:hint="eastAsia"/>
          <w:bCs/>
          <w:sz w:val="24"/>
        </w:rPr>
        <w:t>以及法律法规或中国证监会允许购买证券投资基金的其他投资人。</w:t>
      </w:r>
    </w:p>
    <w:p w:rsidR="00AA5B5D" w:rsidRPr="007E4006" w:rsidRDefault="0097426A">
      <w:pPr>
        <w:spacing w:line="360" w:lineRule="auto"/>
        <w:ind w:firstLineChars="200" w:firstLine="480"/>
        <w:rPr>
          <w:bCs/>
          <w:sz w:val="24"/>
        </w:rPr>
      </w:pPr>
      <w:r w:rsidRPr="007E4006">
        <w:rPr>
          <w:rFonts w:hint="eastAsia"/>
          <w:bCs/>
          <w:sz w:val="24"/>
        </w:rPr>
        <w:t>销售机构对认购申请的受理并不代表该申请一定成功，而仅代表销售机构确实接收到认购申请。认购的确认以登记机构的确认结果为准。对于认购申请及认购份额的确认情况，投资人应及时查询。</w:t>
      </w:r>
    </w:p>
    <w:p w:rsidR="00A42E33" w:rsidRPr="007E4006" w:rsidRDefault="0097426A" w:rsidP="0099758D">
      <w:pPr>
        <w:spacing w:line="360" w:lineRule="auto"/>
        <w:ind w:firstLineChars="200" w:firstLine="480"/>
        <w:rPr>
          <w:bCs/>
          <w:sz w:val="24"/>
        </w:rPr>
      </w:pPr>
      <w:r w:rsidRPr="007E4006">
        <w:rPr>
          <w:rFonts w:hint="eastAsia"/>
          <w:bCs/>
          <w:sz w:val="24"/>
        </w:rPr>
        <w:t>二、基金份额的认购</w:t>
      </w:r>
    </w:p>
    <w:p w:rsidR="00A42E33" w:rsidRPr="007E4006" w:rsidRDefault="0097426A">
      <w:pPr>
        <w:spacing w:line="360" w:lineRule="auto"/>
        <w:ind w:firstLineChars="200" w:firstLine="480"/>
        <w:rPr>
          <w:bCs/>
          <w:sz w:val="24"/>
        </w:rPr>
      </w:pPr>
      <w:r w:rsidRPr="007E4006">
        <w:rPr>
          <w:bCs/>
          <w:sz w:val="24"/>
        </w:rPr>
        <w:t>1</w:t>
      </w:r>
      <w:r w:rsidRPr="007E4006">
        <w:rPr>
          <w:rFonts w:hint="eastAsia"/>
          <w:bCs/>
          <w:sz w:val="24"/>
        </w:rPr>
        <w:t>、认购费用</w:t>
      </w:r>
    </w:p>
    <w:p w:rsidR="00A42E33" w:rsidRPr="007E4006" w:rsidRDefault="0097426A">
      <w:pPr>
        <w:spacing w:line="360" w:lineRule="auto"/>
        <w:ind w:firstLineChars="200" w:firstLine="480"/>
        <w:rPr>
          <w:bCs/>
          <w:sz w:val="24"/>
        </w:rPr>
      </w:pPr>
      <w:r w:rsidRPr="007E4006">
        <w:rPr>
          <w:rFonts w:hint="eastAsia"/>
          <w:bCs/>
          <w:sz w:val="24"/>
        </w:rPr>
        <w:t>本基金的认购费率由基金管理人决定，并在招募说明书中列示。基金认购费用不列入基金财产。</w:t>
      </w:r>
    </w:p>
    <w:p w:rsidR="00A42E33" w:rsidRPr="007E4006" w:rsidRDefault="0097426A">
      <w:pPr>
        <w:spacing w:line="360" w:lineRule="auto"/>
        <w:ind w:firstLineChars="200" w:firstLine="480"/>
        <w:rPr>
          <w:bCs/>
          <w:sz w:val="24"/>
        </w:rPr>
      </w:pPr>
      <w:r w:rsidRPr="007E4006">
        <w:rPr>
          <w:bCs/>
          <w:sz w:val="24"/>
        </w:rPr>
        <w:t>2</w:t>
      </w:r>
      <w:r w:rsidRPr="007E4006">
        <w:rPr>
          <w:rFonts w:hint="eastAsia"/>
          <w:bCs/>
          <w:sz w:val="24"/>
        </w:rPr>
        <w:t>、募集期利息的处理方式</w:t>
      </w:r>
    </w:p>
    <w:p w:rsidR="00A42E33" w:rsidRPr="007E4006" w:rsidRDefault="0097426A">
      <w:pPr>
        <w:spacing w:line="360" w:lineRule="auto"/>
        <w:ind w:firstLineChars="200" w:firstLine="480"/>
        <w:rPr>
          <w:bCs/>
          <w:sz w:val="24"/>
        </w:rPr>
      </w:pPr>
      <w:r w:rsidRPr="007E4006">
        <w:rPr>
          <w:rFonts w:hint="eastAsia"/>
          <w:bCs/>
          <w:sz w:val="24"/>
        </w:rPr>
        <w:t>有效认购款项在募集期间产生的利息将折算为基金份额</w:t>
      </w:r>
      <w:proofErr w:type="gramStart"/>
      <w:r w:rsidRPr="007E4006">
        <w:rPr>
          <w:rFonts w:hint="eastAsia"/>
          <w:bCs/>
          <w:sz w:val="24"/>
        </w:rPr>
        <w:t>归基金</w:t>
      </w:r>
      <w:proofErr w:type="gramEnd"/>
      <w:r w:rsidRPr="007E4006">
        <w:rPr>
          <w:rFonts w:hint="eastAsia"/>
          <w:bCs/>
          <w:sz w:val="24"/>
        </w:rPr>
        <w:t>份额持有人所有，其中利息转份额以登记机构的记录为准。</w:t>
      </w:r>
    </w:p>
    <w:p w:rsidR="00A42E33" w:rsidRPr="007E4006" w:rsidRDefault="0097426A">
      <w:pPr>
        <w:spacing w:line="360" w:lineRule="auto"/>
        <w:ind w:firstLineChars="200" w:firstLine="480"/>
        <w:rPr>
          <w:bCs/>
          <w:sz w:val="24"/>
        </w:rPr>
      </w:pPr>
      <w:r w:rsidRPr="007E4006">
        <w:rPr>
          <w:bCs/>
          <w:sz w:val="24"/>
        </w:rPr>
        <w:t>3</w:t>
      </w:r>
      <w:r w:rsidRPr="007E4006">
        <w:rPr>
          <w:rFonts w:hint="eastAsia"/>
          <w:bCs/>
          <w:sz w:val="24"/>
        </w:rPr>
        <w:t>、基金认购份额的计算</w:t>
      </w:r>
    </w:p>
    <w:p w:rsidR="00A42E33" w:rsidRPr="007E4006" w:rsidRDefault="0097426A">
      <w:pPr>
        <w:spacing w:line="360" w:lineRule="auto"/>
        <w:ind w:firstLineChars="200" w:firstLine="480"/>
        <w:rPr>
          <w:bCs/>
          <w:sz w:val="24"/>
        </w:rPr>
      </w:pPr>
      <w:r w:rsidRPr="007E4006">
        <w:rPr>
          <w:rFonts w:hint="eastAsia"/>
          <w:bCs/>
          <w:sz w:val="24"/>
        </w:rPr>
        <w:t>基金认购份额具体的计算方法在招募说明书中列示。</w:t>
      </w:r>
    </w:p>
    <w:p w:rsidR="00A42E33" w:rsidRPr="007E4006" w:rsidRDefault="0097426A">
      <w:pPr>
        <w:spacing w:line="360" w:lineRule="auto"/>
        <w:ind w:firstLineChars="200" w:firstLine="480"/>
        <w:rPr>
          <w:bCs/>
          <w:sz w:val="24"/>
        </w:rPr>
      </w:pPr>
      <w:r w:rsidRPr="007E4006">
        <w:rPr>
          <w:bCs/>
          <w:sz w:val="24"/>
        </w:rPr>
        <w:t>4</w:t>
      </w:r>
      <w:r w:rsidRPr="007E4006">
        <w:rPr>
          <w:rFonts w:hint="eastAsia"/>
          <w:bCs/>
          <w:sz w:val="24"/>
        </w:rPr>
        <w:t>、认购份额余额的处理方式</w:t>
      </w:r>
    </w:p>
    <w:p w:rsidR="00A42E33" w:rsidRPr="007E4006" w:rsidRDefault="0097426A">
      <w:pPr>
        <w:spacing w:line="360" w:lineRule="auto"/>
        <w:ind w:firstLineChars="200" w:firstLine="480"/>
        <w:rPr>
          <w:bCs/>
          <w:sz w:val="24"/>
        </w:rPr>
      </w:pPr>
      <w:r w:rsidRPr="007E4006">
        <w:rPr>
          <w:rFonts w:hint="eastAsia"/>
          <w:bCs/>
          <w:sz w:val="24"/>
        </w:rPr>
        <w:t>认购份额</w:t>
      </w:r>
      <w:bookmarkStart w:id="166" w:name="OLE_LINK1"/>
      <w:r w:rsidRPr="007E4006">
        <w:rPr>
          <w:rFonts w:hint="eastAsia"/>
          <w:bCs/>
          <w:sz w:val="24"/>
        </w:rPr>
        <w:t>的计算</w:t>
      </w:r>
      <w:bookmarkEnd w:id="166"/>
      <w:r w:rsidRPr="007E4006">
        <w:rPr>
          <w:rFonts w:hint="eastAsia"/>
          <w:bCs/>
          <w:sz w:val="24"/>
        </w:rPr>
        <w:t>保留到小数点后</w:t>
      </w:r>
      <w:r w:rsidRPr="007E4006">
        <w:rPr>
          <w:bCs/>
          <w:sz w:val="24"/>
        </w:rPr>
        <w:t>2</w:t>
      </w:r>
      <w:r w:rsidRPr="007E4006">
        <w:rPr>
          <w:rFonts w:hint="eastAsia"/>
          <w:bCs/>
          <w:sz w:val="24"/>
        </w:rPr>
        <w:t>位，小数点</w:t>
      </w:r>
      <w:r w:rsidRPr="007E4006">
        <w:rPr>
          <w:bCs/>
          <w:sz w:val="24"/>
        </w:rPr>
        <w:t>2</w:t>
      </w:r>
      <w:r w:rsidRPr="007E4006">
        <w:rPr>
          <w:rFonts w:hint="eastAsia"/>
          <w:bCs/>
          <w:sz w:val="24"/>
        </w:rPr>
        <w:t>位以后的部分四舍五入，由此误差产生的收益或损失由基金财产承担。</w:t>
      </w:r>
    </w:p>
    <w:p w:rsidR="00A42E33" w:rsidRPr="007E4006" w:rsidRDefault="0097426A" w:rsidP="0099758D">
      <w:pPr>
        <w:spacing w:line="360" w:lineRule="auto"/>
        <w:ind w:firstLineChars="200" w:firstLine="480"/>
        <w:rPr>
          <w:bCs/>
          <w:sz w:val="24"/>
        </w:rPr>
      </w:pPr>
      <w:r w:rsidRPr="007E4006">
        <w:rPr>
          <w:rFonts w:hint="eastAsia"/>
          <w:bCs/>
          <w:sz w:val="24"/>
        </w:rPr>
        <w:t>三、基金份额认购金额的限制</w:t>
      </w:r>
    </w:p>
    <w:p w:rsidR="00A42E33" w:rsidRPr="007E4006" w:rsidRDefault="0097426A">
      <w:pPr>
        <w:spacing w:line="360" w:lineRule="auto"/>
        <w:ind w:firstLineChars="200" w:firstLine="480"/>
        <w:rPr>
          <w:bCs/>
          <w:sz w:val="24"/>
        </w:rPr>
      </w:pPr>
      <w:r w:rsidRPr="007E4006">
        <w:rPr>
          <w:bCs/>
          <w:sz w:val="24"/>
        </w:rPr>
        <w:lastRenderedPageBreak/>
        <w:t>1</w:t>
      </w:r>
      <w:r w:rsidRPr="007E4006">
        <w:rPr>
          <w:rFonts w:hint="eastAsia"/>
          <w:bCs/>
          <w:sz w:val="24"/>
        </w:rPr>
        <w:t>、投资人认购时，需按销售机构规定的方式全额缴款。</w:t>
      </w:r>
    </w:p>
    <w:p w:rsidR="00A42E33" w:rsidRPr="007E4006" w:rsidRDefault="0097426A">
      <w:pPr>
        <w:spacing w:line="360" w:lineRule="auto"/>
        <w:ind w:firstLineChars="200" w:firstLine="480"/>
        <w:rPr>
          <w:bCs/>
          <w:sz w:val="24"/>
        </w:rPr>
      </w:pPr>
      <w:r w:rsidRPr="007E4006">
        <w:rPr>
          <w:bCs/>
          <w:sz w:val="24"/>
        </w:rPr>
        <w:t>2</w:t>
      </w:r>
      <w:r w:rsidRPr="007E4006">
        <w:rPr>
          <w:rFonts w:hint="eastAsia"/>
          <w:bCs/>
          <w:sz w:val="24"/>
        </w:rPr>
        <w:t>、基金管理人可以对每个基金交易账户的单笔最低认购金额进行限制，具体限制请参看招募说明书。</w:t>
      </w:r>
    </w:p>
    <w:p w:rsidR="00A42E33" w:rsidRPr="007E4006" w:rsidRDefault="0097426A">
      <w:pPr>
        <w:spacing w:line="360" w:lineRule="auto"/>
        <w:ind w:firstLineChars="200" w:firstLine="480"/>
        <w:rPr>
          <w:bCs/>
          <w:sz w:val="24"/>
        </w:rPr>
      </w:pPr>
      <w:r w:rsidRPr="007E4006">
        <w:rPr>
          <w:bCs/>
          <w:sz w:val="24"/>
        </w:rPr>
        <w:t>3</w:t>
      </w:r>
      <w:r w:rsidRPr="007E4006">
        <w:rPr>
          <w:rFonts w:hint="eastAsia"/>
          <w:bCs/>
          <w:sz w:val="24"/>
        </w:rPr>
        <w:t>、基金管理人可以对募集期间的单个投资人的累计认购金额进行限制，具体限制和处理方法请参看招募说明书。</w:t>
      </w:r>
    </w:p>
    <w:p w:rsidR="005F039A" w:rsidRPr="007E4006" w:rsidRDefault="005F039A" w:rsidP="003A3CCC">
      <w:pPr>
        <w:spacing w:line="360" w:lineRule="auto"/>
        <w:ind w:firstLineChars="200" w:firstLine="480"/>
        <w:rPr>
          <w:bCs/>
          <w:sz w:val="24"/>
        </w:rPr>
      </w:pPr>
    </w:p>
    <w:p w:rsidR="00A42E33" w:rsidRPr="007E4006" w:rsidRDefault="009071C9">
      <w:pPr>
        <w:pStyle w:val="1"/>
        <w:spacing w:before="0" w:after="0"/>
        <w:jc w:val="center"/>
        <w:rPr>
          <w:rFonts w:ascii="Times New Roman"/>
          <w:color w:val="auto"/>
          <w:sz w:val="30"/>
        </w:rPr>
      </w:pPr>
      <w:r w:rsidRPr="007E4006">
        <w:rPr>
          <w:rFonts w:ascii="Times New Roman"/>
          <w:b w:val="0"/>
          <w:bCs/>
          <w:color w:val="auto"/>
          <w:kern w:val="44"/>
          <w:sz w:val="21"/>
        </w:rPr>
        <w:br w:type="page"/>
      </w:r>
      <w:bookmarkStart w:id="167" w:name="_Toc26986"/>
      <w:bookmarkStart w:id="168" w:name="_Toc7848"/>
      <w:bookmarkStart w:id="169" w:name="_Toc139991735"/>
      <w:bookmarkStart w:id="170" w:name="_Toc1823"/>
      <w:bookmarkStart w:id="171" w:name="_Toc141703885"/>
      <w:bookmarkStart w:id="172" w:name="_Toc18329"/>
      <w:bookmarkStart w:id="173" w:name="_Toc21988"/>
      <w:bookmarkStart w:id="174" w:name="_Toc18526"/>
      <w:bookmarkStart w:id="175" w:name="_Toc4741"/>
      <w:bookmarkStart w:id="176" w:name="_Toc18797"/>
      <w:bookmarkStart w:id="177" w:name="_Toc14893"/>
      <w:bookmarkStart w:id="178" w:name="_Toc17912"/>
      <w:bookmarkStart w:id="179" w:name="_Toc433906000"/>
      <w:r w:rsidRPr="007E4006">
        <w:rPr>
          <w:rFonts w:ascii="Times New Roman" w:hint="eastAsia"/>
          <w:color w:val="auto"/>
          <w:sz w:val="30"/>
        </w:rPr>
        <w:lastRenderedPageBreak/>
        <w:t>第五部分</w:t>
      </w:r>
      <w:r w:rsidR="0097426A" w:rsidRPr="007E4006">
        <w:rPr>
          <w:rFonts w:ascii="Times New Roman"/>
          <w:color w:val="auto"/>
          <w:sz w:val="30"/>
        </w:rPr>
        <w:t xml:space="preserve">  </w:t>
      </w:r>
      <w:r w:rsidR="0097426A" w:rsidRPr="007E4006">
        <w:rPr>
          <w:rFonts w:ascii="Times New Roman" w:hint="eastAsia"/>
          <w:color w:val="auto"/>
          <w:sz w:val="30"/>
        </w:rPr>
        <w:t>基金备案</w:t>
      </w:r>
      <w:bookmarkEnd w:id="167"/>
      <w:bookmarkEnd w:id="168"/>
      <w:bookmarkEnd w:id="169"/>
      <w:bookmarkEnd w:id="170"/>
      <w:bookmarkEnd w:id="171"/>
      <w:bookmarkEnd w:id="172"/>
      <w:bookmarkEnd w:id="173"/>
      <w:bookmarkEnd w:id="174"/>
      <w:bookmarkEnd w:id="175"/>
      <w:bookmarkEnd w:id="176"/>
      <w:bookmarkEnd w:id="177"/>
      <w:bookmarkEnd w:id="178"/>
      <w:bookmarkEnd w:id="179"/>
    </w:p>
    <w:p w:rsidR="00A42E33" w:rsidRPr="007E4006" w:rsidRDefault="00A42E33">
      <w:pPr>
        <w:spacing w:line="360" w:lineRule="auto"/>
        <w:ind w:firstLine="540"/>
        <w:rPr>
          <w:bCs/>
          <w:sz w:val="24"/>
        </w:rPr>
      </w:pPr>
    </w:p>
    <w:p w:rsidR="00A42E33" w:rsidRPr="007E4006" w:rsidRDefault="0097426A" w:rsidP="0099758D">
      <w:pPr>
        <w:spacing w:line="360" w:lineRule="auto"/>
        <w:ind w:firstLineChars="200" w:firstLine="480"/>
        <w:rPr>
          <w:bCs/>
          <w:sz w:val="24"/>
        </w:rPr>
      </w:pPr>
      <w:r w:rsidRPr="007E4006">
        <w:rPr>
          <w:rFonts w:hint="eastAsia"/>
          <w:bCs/>
          <w:sz w:val="24"/>
        </w:rPr>
        <w:t>一、基金备案的条件</w:t>
      </w:r>
    </w:p>
    <w:p w:rsidR="00A42E33" w:rsidRPr="007E4006" w:rsidRDefault="0097426A">
      <w:pPr>
        <w:spacing w:line="360" w:lineRule="auto"/>
        <w:ind w:firstLineChars="200" w:firstLine="480"/>
        <w:rPr>
          <w:bCs/>
          <w:sz w:val="24"/>
        </w:rPr>
      </w:pPr>
      <w:r w:rsidRPr="007E4006">
        <w:rPr>
          <w:rFonts w:hint="eastAsia"/>
          <w:bCs/>
          <w:sz w:val="24"/>
        </w:rPr>
        <w:t>本基金自基金份额发售之日起</w:t>
      </w:r>
      <w:r w:rsidRPr="007E4006">
        <w:rPr>
          <w:bCs/>
          <w:sz w:val="24"/>
        </w:rPr>
        <w:t>3</w:t>
      </w:r>
      <w:r w:rsidRPr="007E4006">
        <w:rPr>
          <w:rFonts w:hint="eastAsia"/>
          <w:bCs/>
          <w:sz w:val="24"/>
        </w:rPr>
        <w:t>个月内，使用发起资金认购本基金的金额不少于</w:t>
      </w:r>
      <w:r w:rsidRPr="007E4006">
        <w:rPr>
          <w:bCs/>
          <w:sz w:val="24"/>
        </w:rPr>
        <w:t xml:space="preserve">1000 </w:t>
      </w:r>
      <w:r w:rsidRPr="007E4006">
        <w:rPr>
          <w:rFonts w:hint="eastAsia"/>
          <w:bCs/>
          <w:sz w:val="24"/>
        </w:rPr>
        <w:t>万元，且发起资金认购方承诺认购的基金份额持有期限不少于</w:t>
      </w:r>
      <w:r w:rsidRPr="007E4006">
        <w:rPr>
          <w:bCs/>
          <w:sz w:val="24"/>
        </w:rPr>
        <w:t xml:space="preserve">3 </w:t>
      </w:r>
      <w:r w:rsidRPr="007E4006">
        <w:rPr>
          <w:rFonts w:hint="eastAsia"/>
          <w:bCs/>
          <w:sz w:val="24"/>
        </w:rPr>
        <w:t>年</w:t>
      </w:r>
      <w:r w:rsidR="009071C9" w:rsidRPr="007E4006">
        <w:rPr>
          <w:rFonts w:hint="eastAsia"/>
          <w:bCs/>
          <w:sz w:val="24"/>
        </w:rPr>
        <w:t>的条件下，基金管理人依据法律法规及招募说明书可以决定停止基金发售，并在</w:t>
      </w:r>
      <w:r w:rsidR="009071C9" w:rsidRPr="007E4006">
        <w:rPr>
          <w:bCs/>
          <w:sz w:val="24"/>
        </w:rPr>
        <w:t>10</w:t>
      </w:r>
      <w:r w:rsidRPr="007E4006">
        <w:rPr>
          <w:rFonts w:hint="eastAsia"/>
          <w:bCs/>
          <w:sz w:val="24"/>
        </w:rPr>
        <w:t>日内聘请法定验资机构验资，</w:t>
      </w:r>
      <w:r w:rsidR="007C46F5" w:rsidRPr="007C46F5">
        <w:rPr>
          <w:rFonts w:hint="eastAsia"/>
          <w:bCs/>
          <w:sz w:val="24"/>
        </w:rPr>
        <w:t>会计师事务所提交的验资报告需对发起资金提供方及其持有份额进行专门说明</w:t>
      </w:r>
      <w:r w:rsidR="007C46F5">
        <w:rPr>
          <w:rFonts w:hint="eastAsia"/>
          <w:bCs/>
          <w:sz w:val="24"/>
        </w:rPr>
        <w:t>，</w:t>
      </w:r>
      <w:r w:rsidRPr="007E4006">
        <w:rPr>
          <w:rFonts w:hint="eastAsia"/>
          <w:bCs/>
          <w:sz w:val="24"/>
        </w:rPr>
        <w:t>自收到验资报告之日起</w:t>
      </w:r>
      <w:r w:rsidRPr="007E4006">
        <w:rPr>
          <w:bCs/>
          <w:sz w:val="24"/>
        </w:rPr>
        <w:t>10</w:t>
      </w:r>
      <w:r w:rsidRPr="007E4006">
        <w:rPr>
          <w:rFonts w:hint="eastAsia"/>
          <w:bCs/>
          <w:sz w:val="24"/>
        </w:rPr>
        <w:t>日内，向中国证监会办理基金备案手续。</w:t>
      </w:r>
    </w:p>
    <w:p w:rsidR="00A42E33" w:rsidRPr="007E4006" w:rsidRDefault="0097426A">
      <w:pPr>
        <w:spacing w:line="360" w:lineRule="auto"/>
        <w:ind w:firstLineChars="200" w:firstLine="480"/>
        <w:jc w:val="left"/>
        <w:rPr>
          <w:bCs/>
          <w:sz w:val="24"/>
        </w:rPr>
      </w:pPr>
      <w:r w:rsidRPr="007E4006">
        <w:rPr>
          <w:rFonts w:hint="eastAsia"/>
          <w:bCs/>
          <w:sz w:val="24"/>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p w:rsidR="00A42E33" w:rsidRPr="007E4006" w:rsidRDefault="0097426A" w:rsidP="0099758D">
      <w:pPr>
        <w:spacing w:line="360" w:lineRule="auto"/>
        <w:ind w:firstLineChars="200" w:firstLine="480"/>
        <w:rPr>
          <w:bCs/>
          <w:sz w:val="24"/>
        </w:rPr>
      </w:pPr>
      <w:r w:rsidRPr="007E4006">
        <w:rPr>
          <w:rFonts w:hint="eastAsia"/>
          <w:bCs/>
          <w:sz w:val="24"/>
        </w:rPr>
        <w:t>二、基金合同不能生效时募集资金的处理方式</w:t>
      </w:r>
    </w:p>
    <w:p w:rsidR="00A42E33" w:rsidRPr="007E4006" w:rsidRDefault="0097426A">
      <w:pPr>
        <w:spacing w:line="360" w:lineRule="auto"/>
        <w:ind w:firstLine="480"/>
        <w:rPr>
          <w:bCs/>
          <w:sz w:val="24"/>
        </w:rPr>
      </w:pPr>
      <w:r w:rsidRPr="007E4006">
        <w:rPr>
          <w:rFonts w:hint="eastAsia"/>
          <w:bCs/>
          <w:sz w:val="24"/>
        </w:rPr>
        <w:t>如果募集期限届满，未满足募集生效条件，基金管理人应当承担下列责任：</w:t>
      </w:r>
    </w:p>
    <w:p w:rsidR="00A42E33" w:rsidRPr="007E4006" w:rsidRDefault="0097426A">
      <w:pPr>
        <w:spacing w:line="360" w:lineRule="auto"/>
        <w:ind w:firstLine="480"/>
        <w:rPr>
          <w:bCs/>
          <w:sz w:val="24"/>
        </w:rPr>
      </w:pPr>
      <w:r w:rsidRPr="007E4006">
        <w:rPr>
          <w:bCs/>
          <w:sz w:val="24"/>
        </w:rPr>
        <w:t>1</w:t>
      </w:r>
      <w:r w:rsidRPr="007E4006">
        <w:rPr>
          <w:rFonts w:hint="eastAsia"/>
          <w:bCs/>
          <w:sz w:val="24"/>
        </w:rPr>
        <w:t>、以其固有财产承担因募集行为而产生的债务和费用；</w:t>
      </w:r>
    </w:p>
    <w:p w:rsidR="00A42E33" w:rsidRPr="007E4006" w:rsidRDefault="0097426A">
      <w:pPr>
        <w:spacing w:line="360" w:lineRule="auto"/>
        <w:ind w:firstLineChars="200" w:firstLine="480"/>
        <w:rPr>
          <w:bCs/>
          <w:sz w:val="24"/>
        </w:rPr>
      </w:pPr>
      <w:r w:rsidRPr="007E4006">
        <w:rPr>
          <w:bCs/>
          <w:sz w:val="24"/>
        </w:rPr>
        <w:t>2</w:t>
      </w:r>
      <w:r w:rsidRPr="007E4006">
        <w:rPr>
          <w:rFonts w:hint="eastAsia"/>
          <w:bCs/>
          <w:sz w:val="24"/>
        </w:rPr>
        <w:t>、在基金募集期限届满后</w:t>
      </w:r>
      <w:r w:rsidRPr="007E4006">
        <w:rPr>
          <w:bCs/>
          <w:sz w:val="24"/>
        </w:rPr>
        <w:t>30</w:t>
      </w:r>
      <w:r w:rsidRPr="007E4006">
        <w:rPr>
          <w:rFonts w:hint="eastAsia"/>
          <w:bCs/>
          <w:sz w:val="24"/>
        </w:rPr>
        <w:t>日内返还投资者已缴纳的款项，并加计银行同期存款利息。</w:t>
      </w:r>
    </w:p>
    <w:p w:rsidR="00A42E33" w:rsidRPr="007E4006" w:rsidRDefault="0097426A">
      <w:pPr>
        <w:spacing w:line="360" w:lineRule="auto"/>
        <w:ind w:firstLineChars="200" w:firstLine="480"/>
        <w:rPr>
          <w:bCs/>
          <w:sz w:val="24"/>
        </w:rPr>
      </w:pPr>
      <w:r w:rsidRPr="007E4006">
        <w:rPr>
          <w:bCs/>
          <w:sz w:val="24"/>
        </w:rPr>
        <w:t>3</w:t>
      </w:r>
      <w:r w:rsidRPr="007E4006">
        <w:rPr>
          <w:rFonts w:hint="eastAsia"/>
          <w:bCs/>
          <w:sz w:val="24"/>
        </w:rPr>
        <w:t>、如基金募集失败，基金管理人、基金托管人及销售机构不得请求报酬。基金管理人、基金托管人和销售机构为基金募集支付之一切费用应由各方各自承担。</w:t>
      </w:r>
    </w:p>
    <w:p w:rsidR="00A42E33" w:rsidRPr="007E4006" w:rsidRDefault="0097426A" w:rsidP="0099758D">
      <w:pPr>
        <w:spacing w:line="360" w:lineRule="auto"/>
        <w:ind w:firstLineChars="200" w:firstLine="480"/>
        <w:rPr>
          <w:bCs/>
          <w:sz w:val="24"/>
        </w:rPr>
      </w:pPr>
      <w:r w:rsidRPr="007E4006">
        <w:rPr>
          <w:rFonts w:hint="eastAsia"/>
          <w:bCs/>
          <w:sz w:val="24"/>
        </w:rPr>
        <w:t>三、基金存续期内的基金份额持有人数量和资产规模</w:t>
      </w:r>
    </w:p>
    <w:p w:rsidR="00110F71" w:rsidRPr="000C00AC" w:rsidRDefault="00A00F7A" w:rsidP="000C00AC">
      <w:pPr>
        <w:spacing w:line="360" w:lineRule="auto"/>
        <w:ind w:firstLineChars="200" w:firstLine="480"/>
        <w:rPr>
          <w:rFonts w:eastAsiaTheme="minorEastAsia" w:hAnsiTheme="minorEastAsia"/>
          <w:bCs/>
          <w:szCs w:val="21"/>
          <w:rPrChange w:id="180" w:author="yaoxt" w:date="2017-11-01T16:39:00Z">
            <w:rPr>
              <w:bCs/>
              <w:sz w:val="24"/>
            </w:rPr>
          </w:rPrChange>
        </w:rPr>
      </w:pPr>
      <w:r w:rsidRPr="00A00F7A">
        <w:rPr>
          <w:rFonts w:hint="eastAsia"/>
          <w:bCs/>
          <w:sz w:val="24"/>
        </w:rPr>
        <w:t>《基金合同》生效之日起三年后的对应日，</w:t>
      </w:r>
      <w:proofErr w:type="gramStart"/>
      <w:r w:rsidRPr="00A00F7A">
        <w:rPr>
          <w:rFonts w:hint="eastAsia"/>
          <w:bCs/>
          <w:sz w:val="24"/>
        </w:rPr>
        <w:t>若基金</w:t>
      </w:r>
      <w:proofErr w:type="gramEnd"/>
      <w:r w:rsidRPr="00A00F7A">
        <w:rPr>
          <w:rFonts w:hint="eastAsia"/>
          <w:bCs/>
          <w:sz w:val="24"/>
        </w:rPr>
        <w:t>资产净值低于</w:t>
      </w:r>
      <w:r w:rsidRPr="00A00F7A">
        <w:rPr>
          <w:bCs/>
          <w:sz w:val="24"/>
        </w:rPr>
        <w:t>2</w:t>
      </w:r>
      <w:r w:rsidRPr="00A00F7A">
        <w:rPr>
          <w:rFonts w:hint="eastAsia"/>
          <w:bCs/>
          <w:sz w:val="24"/>
        </w:rPr>
        <w:t>亿元，基金合同自动终止，且不得通过召开基金份额持有人大会延续基金合同期限。</w:t>
      </w:r>
      <w:ins w:id="181" w:author="yaoxt" w:date="2017-11-01T16:39:00Z">
        <w:r w:rsidR="004E2E35" w:rsidRPr="004E2E35">
          <w:rPr>
            <w:rFonts w:hint="eastAsia"/>
            <w:bCs/>
            <w:sz w:val="24"/>
            <w:rPrChange w:id="182" w:author="yaoxt" w:date="2017-11-01T16:39:00Z">
              <w:rPr>
                <w:rFonts w:eastAsiaTheme="minorEastAsia" w:hAnsiTheme="minorEastAsia" w:hint="eastAsia"/>
                <w:bCs/>
                <w:szCs w:val="21"/>
              </w:rPr>
            </w:rPrChange>
          </w:rPr>
          <w:t>中国证监会规定的特殊情形，从其规定。</w:t>
        </w:r>
      </w:ins>
    </w:p>
    <w:p w:rsidR="00110F71" w:rsidRDefault="00A00F7A">
      <w:pPr>
        <w:spacing w:line="360" w:lineRule="auto"/>
        <w:ind w:firstLineChars="200" w:firstLine="480"/>
        <w:rPr>
          <w:bCs/>
        </w:rPr>
      </w:pPr>
      <w:r w:rsidRPr="00A00F7A">
        <w:rPr>
          <w:rFonts w:hint="eastAsia"/>
          <w:bCs/>
          <w:sz w:val="24"/>
        </w:rPr>
        <w:t>《基金合同》生效满三年后，连续</w:t>
      </w:r>
      <w:r w:rsidRPr="00A00F7A">
        <w:rPr>
          <w:bCs/>
          <w:sz w:val="24"/>
        </w:rPr>
        <w:t>20</w:t>
      </w:r>
      <w:r w:rsidRPr="00A00F7A">
        <w:rPr>
          <w:rFonts w:hint="eastAsia"/>
          <w:bCs/>
          <w:sz w:val="24"/>
        </w:rPr>
        <w:t>个工作日出现基金份额持有人数量不满</w:t>
      </w:r>
      <w:r w:rsidRPr="00A00F7A">
        <w:rPr>
          <w:bCs/>
          <w:sz w:val="24"/>
        </w:rPr>
        <w:t>200</w:t>
      </w:r>
      <w:r w:rsidRPr="00A00F7A">
        <w:rPr>
          <w:rFonts w:hint="eastAsia"/>
          <w:bCs/>
          <w:sz w:val="24"/>
        </w:rPr>
        <w:t>人或者基金资产净值低于</w:t>
      </w:r>
      <w:r w:rsidRPr="00A00F7A">
        <w:rPr>
          <w:bCs/>
          <w:sz w:val="24"/>
        </w:rPr>
        <w:t>5000</w:t>
      </w:r>
      <w:r w:rsidRPr="00A00F7A">
        <w:rPr>
          <w:rFonts w:hint="eastAsia"/>
          <w:bCs/>
          <w:sz w:val="24"/>
        </w:rPr>
        <w:t>万元情形的，基金管理人应当在定期报告中予以披露；连续</w:t>
      </w:r>
      <w:r w:rsidRPr="00A00F7A">
        <w:rPr>
          <w:bCs/>
          <w:sz w:val="24"/>
        </w:rPr>
        <w:t>60</w:t>
      </w:r>
      <w:r w:rsidRPr="00A00F7A">
        <w:rPr>
          <w:rFonts w:hint="eastAsia"/>
          <w:bCs/>
          <w:sz w:val="24"/>
        </w:rPr>
        <w:t>个工作日出现基金份额持有人数量不满</w:t>
      </w:r>
      <w:r w:rsidRPr="00A00F7A">
        <w:rPr>
          <w:bCs/>
          <w:sz w:val="24"/>
        </w:rPr>
        <w:t>200</w:t>
      </w:r>
      <w:r w:rsidRPr="00A00F7A">
        <w:rPr>
          <w:rFonts w:hint="eastAsia"/>
          <w:bCs/>
          <w:sz w:val="24"/>
        </w:rPr>
        <w:t>人但基金资产</w:t>
      </w:r>
      <w:r w:rsidRPr="00A00F7A">
        <w:rPr>
          <w:rFonts w:hint="eastAsia"/>
          <w:bCs/>
          <w:sz w:val="24"/>
        </w:rPr>
        <w:lastRenderedPageBreak/>
        <w:t>净值高于</w:t>
      </w:r>
      <w:r w:rsidRPr="00A00F7A">
        <w:rPr>
          <w:bCs/>
          <w:sz w:val="24"/>
        </w:rPr>
        <w:t>5000</w:t>
      </w:r>
      <w:r w:rsidRPr="00A00F7A">
        <w:rPr>
          <w:rFonts w:hint="eastAsia"/>
          <w:bCs/>
          <w:sz w:val="24"/>
        </w:rPr>
        <w:t>万（含），基金管理人应当向中国证监会报告并提出解决方案，如转换运作方式、与其他基金合并或者终止基金合同等，并召开基金份额持有人大会进行表决</w:t>
      </w:r>
      <w:r w:rsidRPr="00A00F7A">
        <w:rPr>
          <w:bCs/>
          <w:sz w:val="24"/>
        </w:rPr>
        <w:t xml:space="preserve">; </w:t>
      </w:r>
      <w:r w:rsidRPr="00A00F7A">
        <w:rPr>
          <w:rFonts w:hint="eastAsia"/>
          <w:bCs/>
          <w:sz w:val="24"/>
        </w:rPr>
        <w:t>连续</w:t>
      </w:r>
      <w:r w:rsidRPr="00A00F7A">
        <w:rPr>
          <w:bCs/>
          <w:sz w:val="24"/>
        </w:rPr>
        <w:t>60</w:t>
      </w:r>
      <w:r w:rsidRPr="00A00F7A">
        <w:rPr>
          <w:rFonts w:hint="eastAsia"/>
          <w:bCs/>
          <w:sz w:val="24"/>
        </w:rPr>
        <w:t>个工作日出现基金份额持有人数量不满</w:t>
      </w:r>
      <w:r w:rsidRPr="00A00F7A">
        <w:rPr>
          <w:bCs/>
          <w:sz w:val="24"/>
        </w:rPr>
        <w:t>200</w:t>
      </w:r>
      <w:r w:rsidRPr="00A00F7A">
        <w:rPr>
          <w:rFonts w:hint="eastAsia"/>
          <w:bCs/>
          <w:sz w:val="24"/>
        </w:rPr>
        <w:t>人</w:t>
      </w:r>
      <w:proofErr w:type="gramStart"/>
      <w:r w:rsidRPr="00A00F7A">
        <w:rPr>
          <w:rFonts w:hint="eastAsia"/>
          <w:bCs/>
          <w:sz w:val="24"/>
        </w:rPr>
        <w:t>且基金</w:t>
      </w:r>
      <w:proofErr w:type="gramEnd"/>
      <w:r w:rsidRPr="00A00F7A">
        <w:rPr>
          <w:rFonts w:hint="eastAsia"/>
          <w:bCs/>
          <w:sz w:val="24"/>
        </w:rPr>
        <w:t>资产净值低于</w:t>
      </w:r>
      <w:r w:rsidRPr="00A00F7A">
        <w:rPr>
          <w:bCs/>
          <w:sz w:val="24"/>
        </w:rPr>
        <w:t>5000</w:t>
      </w:r>
      <w:r w:rsidRPr="00A00F7A">
        <w:rPr>
          <w:rFonts w:hint="eastAsia"/>
          <w:bCs/>
          <w:sz w:val="24"/>
        </w:rPr>
        <w:t>万元的，或者连续</w:t>
      </w:r>
      <w:r w:rsidRPr="00A00F7A">
        <w:rPr>
          <w:bCs/>
          <w:sz w:val="24"/>
        </w:rPr>
        <w:t>60</w:t>
      </w:r>
      <w:r w:rsidRPr="00A00F7A">
        <w:rPr>
          <w:rFonts w:hint="eastAsia"/>
          <w:bCs/>
          <w:sz w:val="24"/>
        </w:rPr>
        <w:t>个工作日出现基金份额持有人数量满</w:t>
      </w:r>
      <w:r w:rsidRPr="00A00F7A">
        <w:rPr>
          <w:bCs/>
          <w:sz w:val="24"/>
        </w:rPr>
        <w:t>200</w:t>
      </w:r>
      <w:r w:rsidRPr="00A00F7A">
        <w:rPr>
          <w:rFonts w:hint="eastAsia"/>
          <w:bCs/>
          <w:sz w:val="24"/>
        </w:rPr>
        <w:t>人但基金资产净值低于</w:t>
      </w:r>
      <w:r w:rsidRPr="00A00F7A">
        <w:rPr>
          <w:bCs/>
          <w:sz w:val="24"/>
        </w:rPr>
        <w:t>5000</w:t>
      </w:r>
      <w:r w:rsidRPr="00A00F7A">
        <w:rPr>
          <w:rFonts w:hint="eastAsia"/>
          <w:bCs/>
          <w:sz w:val="24"/>
        </w:rPr>
        <w:t>万元的，</w:t>
      </w:r>
      <w:proofErr w:type="gramStart"/>
      <w:r w:rsidRPr="00A00F7A">
        <w:rPr>
          <w:rFonts w:hint="eastAsia"/>
          <w:bCs/>
          <w:sz w:val="24"/>
        </w:rPr>
        <w:t>则基金</w:t>
      </w:r>
      <w:proofErr w:type="gramEnd"/>
      <w:r w:rsidRPr="00A00F7A">
        <w:rPr>
          <w:rFonts w:hint="eastAsia"/>
          <w:bCs/>
          <w:sz w:val="24"/>
        </w:rPr>
        <w:t>合同自动终止，不需召开基金份额持有人大会表决。</w:t>
      </w:r>
    </w:p>
    <w:p w:rsidR="00B76094" w:rsidRDefault="00A00F7A" w:rsidP="00B76094">
      <w:pPr>
        <w:spacing w:line="360" w:lineRule="auto"/>
        <w:ind w:firstLineChars="200" w:firstLine="480"/>
        <w:jc w:val="left"/>
        <w:rPr>
          <w:ins w:id="183" w:author="yaoxt" w:date="2017-11-01T16:39:00Z"/>
          <w:bCs/>
          <w:kern w:val="44"/>
        </w:rPr>
        <w:pPrChange w:id="184" w:author="yaoxt" w:date="2017-11-01T16:39:00Z">
          <w:pPr>
            <w:spacing w:line="360" w:lineRule="auto"/>
            <w:ind w:firstLineChars="200" w:firstLine="480"/>
            <w:jc w:val="center"/>
          </w:pPr>
        </w:pPrChange>
      </w:pPr>
      <w:r w:rsidRPr="00A00F7A">
        <w:rPr>
          <w:rFonts w:hint="eastAsia"/>
          <w:bCs/>
          <w:sz w:val="24"/>
        </w:rPr>
        <w:t>法律法规另有规定时，从其规定。</w:t>
      </w:r>
      <w:r w:rsidR="0097426A" w:rsidRPr="007E4006">
        <w:rPr>
          <w:bCs/>
          <w:kern w:val="44"/>
        </w:rPr>
        <w:br w:type="page"/>
      </w:r>
      <w:bookmarkStart w:id="185" w:name="_Toc23261"/>
      <w:bookmarkStart w:id="186" w:name="_Toc1427"/>
      <w:bookmarkStart w:id="187" w:name="_Toc1270"/>
      <w:bookmarkStart w:id="188" w:name="_Toc123102453"/>
      <w:bookmarkStart w:id="189" w:name="_Toc4003"/>
      <w:bookmarkStart w:id="190" w:name="_Toc98560352"/>
      <w:bookmarkStart w:id="191" w:name="_Toc123112234"/>
      <w:bookmarkStart w:id="192" w:name="_Toc141703886"/>
      <w:bookmarkStart w:id="193" w:name="_Toc20733"/>
      <w:bookmarkStart w:id="194" w:name="_Toc7920"/>
      <w:bookmarkStart w:id="195" w:name="_Toc610"/>
      <w:bookmarkStart w:id="196" w:name="_Toc123051452"/>
      <w:bookmarkStart w:id="197" w:name="_Toc48649707"/>
      <w:bookmarkStart w:id="198" w:name="_Toc23822"/>
      <w:bookmarkStart w:id="199" w:name="_Toc139991736"/>
      <w:bookmarkStart w:id="200" w:name="_Toc79392606"/>
      <w:bookmarkStart w:id="201" w:name="_Toc10463"/>
      <w:bookmarkStart w:id="202" w:name="_Toc17244"/>
      <w:bookmarkStart w:id="203" w:name="_Toc433906001"/>
    </w:p>
    <w:p w:rsidR="00110F71" w:rsidRDefault="006F7861" w:rsidP="000C00AC">
      <w:pPr>
        <w:spacing w:line="360" w:lineRule="auto"/>
        <w:ind w:firstLineChars="200" w:firstLine="602"/>
        <w:jc w:val="center"/>
        <w:rPr>
          <w:sz w:val="30"/>
        </w:rPr>
      </w:pPr>
      <w:r>
        <w:rPr>
          <w:rFonts w:hint="eastAsia"/>
          <w:b/>
          <w:kern w:val="0"/>
          <w:sz w:val="30"/>
        </w:rPr>
        <w:lastRenderedPageBreak/>
        <w:t>第六部分</w:t>
      </w:r>
      <w:r>
        <w:rPr>
          <w:b/>
          <w:kern w:val="0"/>
          <w:sz w:val="30"/>
        </w:rPr>
        <w:t xml:space="preserve">  </w:t>
      </w:r>
      <w:r>
        <w:rPr>
          <w:rFonts w:hint="eastAsia"/>
          <w:b/>
          <w:kern w:val="0"/>
          <w:sz w:val="30"/>
        </w:rPr>
        <w:t>基金份额的申购与赎回</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rsidR="00A42E33" w:rsidRPr="007E4006" w:rsidRDefault="00A42E33">
      <w:pPr>
        <w:spacing w:line="360" w:lineRule="auto"/>
        <w:ind w:firstLine="540"/>
        <w:rPr>
          <w:bCs/>
          <w:sz w:val="24"/>
        </w:rPr>
      </w:pPr>
    </w:p>
    <w:p w:rsidR="00A42E33" w:rsidRPr="007E4006" w:rsidRDefault="0097426A">
      <w:pPr>
        <w:spacing w:line="360" w:lineRule="auto"/>
        <w:ind w:firstLineChars="200" w:firstLine="480"/>
        <w:rPr>
          <w:bCs/>
          <w:sz w:val="24"/>
        </w:rPr>
      </w:pPr>
      <w:r w:rsidRPr="007E4006">
        <w:rPr>
          <w:rFonts w:hint="eastAsia"/>
          <w:bCs/>
          <w:sz w:val="24"/>
        </w:rPr>
        <w:t>一、申购和赎回场所</w:t>
      </w:r>
    </w:p>
    <w:p w:rsidR="00A42E33" w:rsidRPr="007E4006" w:rsidRDefault="0097426A">
      <w:pPr>
        <w:spacing w:line="360" w:lineRule="auto"/>
        <w:ind w:firstLineChars="200" w:firstLine="480"/>
        <w:rPr>
          <w:bCs/>
        </w:rPr>
      </w:pPr>
      <w:r w:rsidRPr="007E4006">
        <w:rPr>
          <w:rFonts w:hint="eastAsia"/>
          <w:bCs/>
          <w:sz w:val="24"/>
        </w:rPr>
        <w:t>本基金的申购与赎回将通过销售机构进行。具体的销售网点将由基金管理人在招募说明书或其他相关公告中列明。基金管理人可根据情况变更或增减销售机构，并予以公告。基金投资者应当在销售机构办理基金销售业务的营业场所或按销售机构提供的其他方式办理基金份额的申购与赎回。</w:t>
      </w:r>
    </w:p>
    <w:p w:rsidR="00A42E33" w:rsidRPr="007E4006" w:rsidRDefault="0097426A">
      <w:pPr>
        <w:spacing w:line="360" w:lineRule="auto"/>
        <w:ind w:firstLineChars="200" w:firstLine="480"/>
        <w:rPr>
          <w:bCs/>
          <w:sz w:val="24"/>
        </w:rPr>
      </w:pPr>
      <w:r w:rsidRPr="007E4006">
        <w:rPr>
          <w:rFonts w:hint="eastAsia"/>
          <w:bCs/>
          <w:sz w:val="24"/>
        </w:rPr>
        <w:t>二、申购和赎回的开放日及时间</w:t>
      </w:r>
    </w:p>
    <w:p w:rsidR="00E35376" w:rsidRPr="007E4006" w:rsidRDefault="0097426A" w:rsidP="00A54A09">
      <w:pPr>
        <w:spacing w:line="360" w:lineRule="auto"/>
        <w:ind w:firstLineChars="200" w:firstLine="480"/>
        <w:rPr>
          <w:bCs/>
          <w:sz w:val="24"/>
        </w:rPr>
      </w:pPr>
      <w:r w:rsidRPr="007E4006">
        <w:rPr>
          <w:bCs/>
          <w:sz w:val="24"/>
        </w:rPr>
        <w:t>1</w:t>
      </w:r>
      <w:r w:rsidRPr="007E4006">
        <w:rPr>
          <w:rFonts w:hint="eastAsia"/>
          <w:bCs/>
          <w:sz w:val="24"/>
        </w:rPr>
        <w:t>、封闭期和开放期</w:t>
      </w:r>
    </w:p>
    <w:p w:rsidR="00E35376" w:rsidRPr="007E4006" w:rsidRDefault="0097426A" w:rsidP="00A54A09">
      <w:pPr>
        <w:spacing w:line="360" w:lineRule="auto"/>
        <w:ind w:firstLineChars="200" w:firstLine="480"/>
        <w:rPr>
          <w:bCs/>
          <w:sz w:val="24"/>
        </w:rPr>
      </w:pPr>
      <w:r w:rsidRPr="007E4006">
        <w:rPr>
          <w:rFonts w:hint="eastAsia"/>
          <w:bCs/>
          <w:sz w:val="24"/>
        </w:rPr>
        <w:t>本基金采取在封闭期内封闭运作、封闭期与封闭期之间定期开放的运作方式。</w:t>
      </w:r>
    </w:p>
    <w:p w:rsidR="00E35376" w:rsidRPr="007E4006" w:rsidRDefault="0097426A" w:rsidP="00A54A09">
      <w:pPr>
        <w:spacing w:line="360" w:lineRule="auto"/>
        <w:ind w:firstLineChars="200" w:firstLine="480"/>
        <w:rPr>
          <w:bCs/>
          <w:sz w:val="24"/>
        </w:rPr>
      </w:pPr>
      <w:r w:rsidRPr="007E4006">
        <w:rPr>
          <w:rFonts w:hint="eastAsia"/>
          <w:bCs/>
          <w:sz w:val="24"/>
        </w:rPr>
        <w:t>本基金的封闭期为自基金合同生效之日（含当日）起或自每一开放期结束之日次日（含当日）起，至该日</w:t>
      </w:r>
      <w:ins w:id="204" w:author="yaoxt" w:date="2017-11-01T16:23:00Z">
        <w:r w:rsidR="00C770A1">
          <w:rPr>
            <w:rFonts w:hint="eastAsia"/>
            <w:bCs/>
            <w:sz w:val="24"/>
          </w:rPr>
          <w:t>三</w:t>
        </w:r>
      </w:ins>
      <w:del w:id="205" w:author="yaoxt" w:date="2017-11-01T16:23:00Z">
        <w:r w:rsidR="00D06E79" w:rsidDel="00C770A1">
          <w:rPr>
            <w:rFonts w:hint="eastAsia"/>
            <w:bCs/>
            <w:sz w:val="24"/>
          </w:rPr>
          <w:delText>六</w:delText>
        </w:r>
      </w:del>
      <w:proofErr w:type="gramStart"/>
      <w:r w:rsidRPr="007E4006">
        <w:rPr>
          <w:rFonts w:hint="eastAsia"/>
          <w:bCs/>
          <w:sz w:val="24"/>
        </w:rPr>
        <w:t>个</w:t>
      </w:r>
      <w:proofErr w:type="gramEnd"/>
      <w:r w:rsidRPr="007E4006">
        <w:rPr>
          <w:rFonts w:hint="eastAsia"/>
          <w:bCs/>
          <w:sz w:val="24"/>
        </w:rPr>
        <w:t>月后的月度对应日的前一日止。月度对应日指某一个特定日期在后续月度中的对应日期，如该月无此对应日期，则取当月最后一日。若该对应日期为非工作日，则顺延至下一个工作日。如果基金份额持有人在当期封闭期到期后的开放期未申请赎回，则自该开放期结束日的次日起该基金份额进入下一个封闭期，以此类推。本基金在封闭期内不办理申购与赎回业务（红利再投资除外）。</w:t>
      </w:r>
    </w:p>
    <w:p w:rsidR="00E35376" w:rsidRPr="007E4006" w:rsidRDefault="0097426A" w:rsidP="00A54A09">
      <w:pPr>
        <w:spacing w:line="360" w:lineRule="auto"/>
        <w:ind w:firstLineChars="200" w:firstLine="480"/>
        <w:rPr>
          <w:bCs/>
          <w:sz w:val="24"/>
        </w:rPr>
      </w:pPr>
      <w:r w:rsidRPr="007E4006">
        <w:rPr>
          <w:rFonts w:hint="eastAsia"/>
          <w:bCs/>
          <w:sz w:val="24"/>
        </w:rPr>
        <w:t>除法律法规规定或基金合同另有约定外，本基金自每个封闭期结束之后第一个工作日起进入开放期，期间可以办理申购与赎回业务。本基金每个开放期不少于</w:t>
      </w:r>
      <w:r w:rsidRPr="007E4006">
        <w:rPr>
          <w:bCs/>
          <w:sz w:val="24"/>
        </w:rPr>
        <w:t>5</w:t>
      </w:r>
      <w:r w:rsidRPr="007E4006">
        <w:rPr>
          <w:rFonts w:hint="eastAsia"/>
          <w:bCs/>
          <w:sz w:val="24"/>
        </w:rPr>
        <w:t>个工作日，并且最长不超过</w:t>
      </w:r>
      <w:r w:rsidR="008A78F7" w:rsidRPr="007E4006">
        <w:rPr>
          <w:rFonts w:hint="eastAsia"/>
          <w:bCs/>
          <w:sz w:val="24"/>
        </w:rPr>
        <w:t>20</w:t>
      </w:r>
      <w:r w:rsidRPr="007E4006">
        <w:rPr>
          <w:rFonts w:hint="eastAsia"/>
          <w:bCs/>
          <w:sz w:val="24"/>
        </w:rPr>
        <w:t>个工作日，开放期的具体时间以基金管理人届时公告为准。如封闭期结束之后的第一个工作日因不可抗力或其他情形致使基金无法按时开放申购与赎回业务的，开放期自不可抗力或其他情形的影响因素消除之日起的下一个工作日开始。如在开放期内发生不可抗力或其他情形致使基金无法按时开放申购与赎回业务的，开放</w:t>
      </w:r>
      <w:proofErr w:type="gramStart"/>
      <w:r w:rsidRPr="007E4006">
        <w:rPr>
          <w:rFonts w:hint="eastAsia"/>
          <w:bCs/>
          <w:sz w:val="24"/>
        </w:rPr>
        <w:t>期时间</w:t>
      </w:r>
      <w:proofErr w:type="gramEnd"/>
      <w:r w:rsidRPr="007E4006">
        <w:rPr>
          <w:rFonts w:hint="eastAsia"/>
          <w:bCs/>
          <w:sz w:val="24"/>
        </w:rPr>
        <w:t>中止计算，在不可抗力或其他情形影响因素消除之日次工作日起，继续计算该开放期时间，直至满足开放期的时间要求</w:t>
      </w:r>
      <w:r w:rsidR="00E35376" w:rsidRPr="007E4006">
        <w:rPr>
          <w:rFonts w:hint="eastAsia"/>
          <w:bCs/>
          <w:sz w:val="24"/>
        </w:rPr>
        <w:t>。在不违反法律法规的前提下，基金管理人可以对封闭期和开放期的设置及规则进行调整，并提前公告。</w:t>
      </w:r>
    </w:p>
    <w:p w:rsidR="00E35376" w:rsidRPr="007E4006" w:rsidRDefault="0097426A" w:rsidP="00A54A09">
      <w:pPr>
        <w:spacing w:line="360" w:lineRule="auto"/>
        <w:ind w:firstLineChars="200" w:firstLine="480"/>
        <w:rPr>
          <w:bCs/>
          <w:sz w:val="24"/>
        </w:rPr>
      </w:pPr>
      <w:r w:rsidRPr="007E4006">
        <w:rPr>
          <w:rFonts w:hint="eastAsia"/>
          <w:bCs/>
          <w:sz w:val="24"/>
        </w:rPr>
        <w:t>开放期的具体时间以基金管理人届时公告为准。</w:t>
      </w:r>
    </w:p>
    <w:p w:rsidR="00E35376" w:rsidRPr="007E4006" w:rsidRDefault="0097426A" w:rsidP="00A54A09">
      <w:pPr>
        <w:spacing w:line="360" w:lineRule="auto"/>
        <w:ind w:firstLineChars="200" w:firstLine="480"/>
        <w:rPr>
          <w:bCs/>
          <w:sz w:val="24"/>
        </w:rPr>
      </w:pPr>
      <w:r w:rsidRPr="007E4006">
        <w:rPr>
          <w:rFonts w:hint="eastAsia"/>
          <w:bCs/>
          <w:sz w:val="24"/>
        </w:rPr>
        <w:t>在不违反法律法规的前提下，基金管理人可以对封闭期和开放期的设置及规</w:t>
      </w:r>
      <w:r w:rsidRPr="007E4006">
        <w:rPr>
          <w:rFonts w:hint="eastAsia"/>
          <w:bCs/>
          <w:sz w:val="24"/>
        </w:rPr>
        <w:lastRenderedPageBreak/>
        <w:t>则进行调整，并提前公告。</w:t>
      </w:r>
    </w:p>
    <w:p w:rsidR="00A42E33" w:rsidRPr="007E4006" w:rsidRDefault="0097426A">
      <w:pPr>
        <w:spacing w:line="360" w:lineRule="auto"/>
        <w:ind w:firstLineChars="200" w:firstLine="480"/>
        <w:rPr>
          <w:bCs/>
          <w:sz w:val="24"/>
        </w:rPr>
      </w:pPr>
      <w:r w:rsidRPr="007E4006">
        <w:rPr>
          <w:bCs/>
          <w:sz w:val="24"/>
        </w:rPr>
        <w:t>2</w:t>
      </w:r>
      <w:r w:rsidRPr="007E4006">
        <w:rPr>
          <w:rFonts w:hint="eastAsia"/>
          <w:bCs/>
          <w:sz w:val="24"/>
        </w:rPr>
        <w:t>、开放日及开放时间</w:t>
      </w:r>
    </w:p>
    <w:p w:rsidR="00E35376" w:rsidRPr="007E4006" w:rsidRDefault="0097426A" w:rsidP="00A54A09">
      <w:pPr>
        <w:spacing w:line="360" w:lineRule="auto"/>
        <w:ind w:firstLineChars="200" w:firstLine="480"/>
        <w:rPr>
          <w:bCs/>
          <w:sz w:val="24"/>
        </w:rPr>
      </w:pPr>
      <w:r w:rsidRPr="007E4006">
        <w:rPr>
          <w:rFonts w:hint="eastAsia"/>
          <w:bCs/>
          <w:sz w:val="24"/>
        </w:rPr>
        <w:t>投资人办理基金份额的申购或赎回等业务的开放日为相应开放期的每个工作日，具体办理时间为上海证券交易所、深圳证券交易所的正常交易日的交易时间，但基金管理人根据法律法规、中国证监会的要求或本基金合同的规定公告暂停申购、赎回时除外。</w:t>
      </w:r>
    </w:p>
    <w:p w:rsidR="00A42E33" w:rsidRPr="007E4006" w:rsidRDefault="0097426A">
      <w:pPr>
        <w:spacing w:line="360" w:lineRule="auto"/>
        <w:ind w:firstLineChars="200" w:firstLine="480"/>
        <w:rPr>
          <w:bCs/>
          <w:sz w:val="24"/>
        </w:rPr>
      </w:pPr>
      <w:r w:rsidRPr="007E4006">
        <w:rPr>
          <w:rFonts w:hint="eastAsia"/>
          <w:bCs/>
          <w:sz w:val="24"/>
        </w:rPr>
        <w:t>基金合同生效后，若出现新的证券</w:t>
      </w:r>
      <w:r w:rsidR="009071C9" w:rsidRPr="007E4006">
        <w:rPr>
          <w:rFonts w:hint="eastAsia"/>
          <w:bCs/>
          <w:sz w:val="24"/>
        </w:rPr>
        <w:t>交易市场、证券交易所交易时间变更或其他特殊情况，基金管理人将视情况对前述开放日及开放时间进行相应的调整，但应在实施日前依照《信息披露办法》的有关规定在指定媒介上公告。</w:t>
      </w:r>
    </w:p>
    <w:p w:rsidR="00A42E33" w:rsidRPr="007E4006" w:rsidRDefault="0097426A">
      <w:pPr>
        <w:spacing w:line="360" w:lineRule="auto"/>
        <w:ind w:firstLineChars="200" w:firstLine="480"/>
        <w:rPr>
          <w:bCs/>
          <w:sz w:val="24"/>
        </w:rPr>
      </w:pPr>
      <w:r w:rsidRPr="007E4006">
        <w:rPr>
          <w:bCs/>
          <w:sz w:val="24"/>
        </w:rPr>
        <w:t>3</w:t>
      </w:r>
      <w:r w:rsidRPr="007E4006">
        <w:rPr>
          <w:rFonts w:hint="eastAsia"/>
          <w:bCs/>
          <w:sz w:val="24"/>
        </w:rPr>
        <w:t>、申购、赎回开始日及业务办理时间</w:t>
      </w:r>
    </w:p>
    <w:p w:rsidR="0064027D" w:rsidRPr="007E4006" w:rsidRDefault="0097426A" w:rsidP="0064027D">
      <w:pPr>
        <w:spacing w:line="360" w:lineRule="auto"/>
        <w:ind w:firstLineChars="200" w:firstLine="480"/>
        <w:rPr>
          <w:bCs/>
          <w:szCs w:val="21"/>
        </w:rPr>
      </w:pPr>
      <w:r w:rsidRPr="007E4006">
        <w:rPr>
          <w:rFonts w:hint="eastAsia"/>
          <w:bCs/>
          <w:sz w:val="24"/>
        </w:rPr>
        <w:t>基金管理人不得在基金合同约定之外的日期或者时间办理基金份额的申购或者赎回或者转换。开放期以及开放</w:t>
      </w:r>
      <w:proofErr w:type="gramStart"/>
      <w:r w:rsidRPr="007E4006">
        <w:rPr>
          <w:rFonts w:hint="eastAsia"/>
          <w:bCs/>
          <w:sz w:val="24"/>
        </w:rPr>
        <w:t>期办理</w:t>
      </w:r>
      <w:proofErr w:type="gramEnd"/>
      <w:r w:rsidRPr="007E4006">
        <w:rPr>
          <w:rFonts w:hint="eastAsia"/>
          <w:bCs/>
          <w:sz w:val="24"/>
        </w:rPr>
        <w:t>申购与赎回业务的具体事宜见招募说明书或基金管理人届时发布的相关公告。</w:t>
      </w:r>
    </w:p>
    <w:p w:rsidR="00A42E33" w:rsidRPr="007E4006" w:rsidRDefault="0097426A">
      <w:pPr>
        <w:spacing w:line="360" w:lineRule="auto"/>
        <w:ind w:firstLineChars="200" w:firstLine="480"/>
        <w:rPr>
          <w:bCs/>
          <w:sz w:val="24"/>
        </w:rPr>
      </w:pPr>
      <w:r w:rsidRPr="007E4006">
        <w:rPr>
          <w:rFonts w:hint="eastAsia"/>
          <w:bCs/>
          <w:sz w:val="24"/>
        </w:rPr>
        <w:t>三、申购与赎回的原则</w:t>
      </w:r>
    </w:p>
    <w:p w:rsidR="00A42E33" w:rsidRPr="007E4006" w:rsidRDefault="0097426A">
      <w:pPr>
        <w:spacing w:line="360" w:lineRule="auto"/>
        <w:ind w:firstLineChars="200" w:firstLine="480"/>
        <w:rPr>
          <w:bCs/>
          <w:sz w:val="24"/>
        </w:rPr>
      </w:pPr>
      <w:r w:rsidRPr="007E4006">
        <w:rPr>
          <w:bCs/>
          <w:sz w:val="24"/>
        </w:rPr>
        <w:t>1</w:t>
      </w:r>
      <w:r w:rsidRPr="007E4006">
        <w:rPr>
          <w:rFonts w:hint="eastAsia"/>
          <w:bCs/>
          <w:sz w:val="24"/>
        </w:rPr>
        <w:t>、</w:t>
      </w:r>
      <w:r w:rsidR="005A30A0">
        <w:rPr>
          <w:rFonts w:hint="eastAsia"/>
          <w:bCs/>
          <w:sz w:val="24"/>
        </w:rPr>
        <w:t>“未知价”</w:t>
      </w:r>
      <w:r w:rsidR="005A30A0" w:rsidRPr="005A30A0">
        <w:rPr>
          <w:rFonts w:hint="eastAsia"/>
          <w:bCs/>
          <w:sz w:val="24"/>
        </w:rPr>
        <w:t>原则，即申购、赎回价格以申请当日收市后计算的该类基金份额净值为基准进行计算</w:t>
      </w:r>
      <w:r w:rsidRPr="007E4006">
        <w:rPr>
          <w:rFonts w:hint="eastAsia"/>
          <w:bCs/>
          <w:sz w:val="24"/>
        </w:rPr>
        <w:t>；</w:t>
      </w:r>
    </w:p>
    <w:p w:rsidR="00A42E33" w:rsidRPr="007E4006" w:rsidRDefault="0097426A">
      <w:pPr>
        <w:spacing w:line="360" w:lineRule="auto"/>
        <w:ind w:firstLineChars="200" w:firstLine="480"/>
        <w:rPr>
          <w:bCs/>
          <w:sz w:val="24"/>
        </w:rPr>
      </w:pPr>
      <w:r w:rsidRPr="007E4006">
        <w:rPr>
          <w:bCs/>
          <w:sz w:val="24"/>
        </w:rPr>
        <w:t>2</w:t>
      </w:r>
      <w:r w:rsidRPr="007E4006">
        <w:rPr>
          <w:rFonts w:hint="eastAsia"/>
          <w:bCs/>
          <w:sz w:val="24"/>
        </w:rPr>
        <w:t>、</w:t>
      </w:r>
      <w:r w:rsidRPr="007E4006">
        <w:rPr>
          <w:bCs/>
          <w:sz w:val="24"/>
        </w:rPr>
        <w:t>“</w:t>
      </w:r>
      <w:r w:rsidRPr="007E4006">
        <w:rPr>
          <w:rFonts w:hint="eastAsia"/>
          <w:bCs/>
          <w:sz w:val="24"/>
        </w:rPr>
        <w:t>金额申购、份额赎回</w:t>
      </w:r>
      <w:r w:rsidRPr="007E4006">
        <w:rPr>
          <w:bCs/>
          <w:sz w:val="24"/>
        </w:rPr>
        <w:t>”</w:t>
      </w:r>
      <w:r w:rsidRPr="007E4006">
        <w:rPr>
          <w:rFonts w:hint="eastAsia"/>
          <w:bCs/>
          <w:sz w:val="24"/>
        </w:rPr>
        <w:t>原则，即申购以金额申请，赎回以份额申请；</w:t>
      </w:r>
    </w:p>
    <w:p w:rsidR="00A42E33" w:rsidRPr="007E4006" w:rsidRDefault="0097426A">
      <w:pPr>
        <w:spacing w:line="360" w:lineRule="auto"/>
        <w:ind w:firstLineChars="200" w:firstLine="480"/>
        <w:rPr>
          <w:bCs/>
          <w:sz w:val="24"/>
        </w:rPr>
      </w:pPr>
      <w:r w:rsidRPr="007E4006">
        <w:rPr>
          <w:bCs/>
          <w:sz w:val="24"/>
        </w:rPr>
        <w:t>3</w:t>
      </w:r>
      <w:r w:rsidRPr="007E4006">
        <w:rPr>
          <w:rFonts w:hint="eastAsia"/>
          <w:bCs/>
          <w:sz w:val="24"/>
        </w:rPr>
        <w:t>、当日的申购与赎回申请可以在基金管理人规定的时间以内撤销；</w:t>
      </w:r>
    </w:p>
    <w:p w:rsidR="00A42E33" w:rsidRPr="007E4006" w:rsidRDefault="0097426A">
      <w:pPr>
        <w:spacing w:line="360" w:lineRule="auto"/>
        <w:ind w:firstLineChars="200" w:firstLine="480"/>
        <w:rPr>
          <w:bCs/>
          <w:sz w:val="24"/>
        </w:rPr>
      </w:pPr>
      <w:r w:rsidRPr="007E4006">
        <w:rPr>
          <w:bCs/>
          <w:sz w:val="24"/>
        </w:rPr>
        <w:t>4</w:t>
      </w:r>
      <w:r w:rsidRPr="007E4006">
        <w:rPr>
          <w:rFonts w:hint="eastAsia"/>
          <w:bCs/>
          <w:sz w:val="24"/>
        </w:rPr>
        <w:t>、赎回遵循</w:t>
      </w:r>
      <w:r w:rsidRPr="007E4006">
        <w:rPr>
          <w:bCs/>
          <w:sz w:val="24"/>
        </w:rPr>
        <w:t>“</w:t>
      </w:r>
      <w:r w:rsidRPr="007E4006">
        <w:rPr>
          <w:rFonts w:hint="eastAsia"/>
          <w:bCs/>
          <w:sz w:val="24"/>
        </w:rPr>
        <w:t>先进先出</w:t>
      </w:r>
      <w:r w:rsidRPr="007E4006">
        <w:rPr>
          <w:bCs/>
          <w:sz w:val="24"/>
        </w:rPr>
        <w:t>”</w:t>
      </w:r>
      <w:r w:rsidRPr="007E4006">
        <w:rPr>
          <w:rFonts w:hint="eastAsia"/>
          <w:bCs/>
          <w:sz w:val="24"/>
        </w:rPr>
        <w:t>原则，即按照投资人认购、申购的先后次序进行顺序赎回；</w:t>
      </w:r>
      <w:r w:rsidRPr="007E4006">
        <w:rPr>
          <w:bCs/>
          <w:sz w:val="24"/>
        </w:rPr>
        <w:t xml:space="preserve"> </w:t>
      </w:r>
    </w:p>
    <w:p w:rsidR="00A42E33" w:rsidRPr="007E4006" w:rsidRDefault="0097426A">
      <w:pPr>
        <w:spacing w:line="360" w:lineRule="auto"/>
        <w:ind w:firstLineChars="200" w:firstLine="480"/>
        <w:rPr>
          <w:bCs/>
          <w:sz w:val="24"/>
        </w:rPr>
      </w:pPr>
      <w:r w:rsidRPr="007E4006">
        <w:rPr>
          <w:bCs/>
          <w:sz w:val="24"/>
        </w:rPr>
        <w:t>5</w:t>
      </w:r>
      <w:r w:rsidRPr="007E4006">
        <w:rPr>
          <w:rFonts w:hint="eastAsia"/>
          <w:bCs/>
          <w:sz w:val="24"/>
        </w:rPr>
        <w:t>、投资者办理申购、赎回等业务时应提交的文件和办理手续、办理时间、处理规则等在遵守基金合同和招募说明书规定的前提下，以各销售机构的具体规定为准。</w:t>
      </w:r>
    </w:p>
    <w:p w:rsidR="00A42E33" w:rsidRPr="007E4006" w:rsidRDefault="0097426A">
      <w:pPr>
        <w:spacing w:line="360" w:lineRule="auto"/>
        <w:ind w:firstLineChars="200" w:firstLine="480"/>
        <w:rPr>
          <w:bCs/>
        </w:rPr>
      </w:pPr>
      <w:r w:rsidRPr="007E4006">
        <w:rPr>
          <w:rFonts w:hint="eastAsia"/>
          <w:bCs/>
          <w:sz w:val="24"/>
        </w:rPr>
        <w:t>基金管理人可在法律法规允许的情况下，对上述原则进行调整。基金管理人必须在新规则开始实施前依照《信息披露办法》的有关规定在指定媒介上公告。</w:t>
      </w:r>
    </w:p>
    <w:p w:rsidR="00A42E33" w:rsidRPr="007E4006" w:rsidRDefault="0097426A">
      <w:pPr>
        <w:spacing w:line="360" w:lineRule="auto"/>
        <w:ind w:firstLineChars="200" w:firstLine="480"/>
        <w:rPr>
          <w:bCs/>
          <w:sz w:val="24"/>
        </w:rPr>
      </w:pPr>
      <w:r w:rsidRPr="007E4006">
        <w:rPr>
          <w:rFonts w:hint="eastAsia"/>
          <w:bCs/>
          <w:sz w:val="24"/>
        </w:rPr>
        <w:t>四、申购与赎回的程序</w:t>
      </w:r>
    </w:p>
    <w:p w:rsidR="00A42E33" w:rsidRPr="007E4006" w:rsidRDefault="0097426A">
      <w:pPr>
        <w:spacing w:line="360" w:lineRule="auto"/>
        <w:ind w:firstLineChars="200" w:firstLine="480"/>
        <w:rPr>
          <w:bCs/>
          <w:sz w:val="24"/>
        </w:rPr>
      </w:pPr>
      <w:r w:rsidRPr="007E4006">
        <w:rPr>
          <w:bCs/>
          <w:sz w:val="24"/>
        </w:rPr>
        <w:t>1</w:t>
      </w:r>
      <w:r w:rsidRPr="007E4006">
        <w:rPr>
          <w:rFonts w:hint="eastAsia"/>
          <w:bCs/>
          <w:sz w:val="24"/>
        </w:rPr>
        <w:t>、申购和赎回的申请方式</w:t>
      </w:r>
    </w:p>
    <w:p w:rsidR="00A42E33" w:rsidRPr="007E4006" w:rsidRDefault="0097426A">
      <w:pPr>
        <w:spacing w:line="360" w:lineRule="auto"/>
        <w:ind w:firstLineChars="200" w:firstLine="480"/>
        <w:rPr>
          <w:bCs/>
          <w:sz w:val="24"/>
        </w:rPr>
      </w:pPr>
      <w:r w:rsidRPr="007E4006">
        <w:rPr>
          <w:rFonts w:hint="eastAsia"/>
          <w:bCs/>
          <w:sz w:val="24"/>
        </w:rPr>
        <w:t>投资人必须根据销售机构规定的程序，在开放日的具体业务办理时间内提出申购或赎回的申请。</w:t>
      </w:r>
    </w:p>
    <w:p w:rsidR="00A42E33" w:rsidRPr="007E4006" w:rsidRDefault="0097426A">
      <w:pPr>
        <w:spacing w:line="360" w:lineRule="auto"/>
        <w:ind w:firstLineChars="200" w:firstLine="480"/>
        <w:rPr>
          <w:bCs/>
          <w:sz w:val="24"/>
        </w:rPr>
      </w:pPr>
      <w:r w:rsidRPr="007E4006">
        <w:rPr>
          <w:bCs/>
          <w:sz w:val="24"/>
        </w:rPr>
        <w:lastRenderedPageBreak/>
        <w:t>2</w:t>
      </w:r>
      <w:r w:rsidRPr="007E4006">
        <w:rPr>
          <w:rFonts w:hint="eastAsia"/>
          <w:bCs/>
          <w:sz w:val="24"/>
        </w:rPr>
        <w:t>、申购和赎回的款项支付</w:t>
      </w:r>
    </w:p>
    <w:p w:rsidR="00A42E33" w:rsidRPr="007E4006" w:rsidRDefault="0097426A">
      <w:pPr>
        <w:spacing w:line="360" w:lineRule="auto"/>
        <w:ind w:firstLineChars="200" w:firstLine="480"/>
        <w:rPr>
          <w:bCs/>
          <w:sz w:val="24"/>
        </w:rPr>
      </w:pPr>
      <w:r w:rsidRPr="007E4006">
        <w:rPr>
          <w:rFonts w:hint="eastAsia"/>
          <w:bCs/>
          <w:sz w:val="24"/>
          <w:lang w:val="zh-CN"/>
        </w:rPr>
        <w:t>投资人申购基金份额时，必须全额交付申购款项，投资人交付款项，申购成立，申购是否生效以基金登记机构确认为准。</w:t>
      </w:r>
    </w:p>
    <w:p w:rsidR="00A42E33" w:rsidRPr="007E4006" w:rsidRDefault="0097426A">
      <w:pPr>
        <w:spacing w:line="360" w:lineRule="auto"/>
        <w:ind w:firstLineChars="200" w:firstLine="480"/>
        <w:rPr>
          <w:bCs/>
          <w:sz w:val="24"/>
        </w:rPr>
      </w:pPr>
      <w:r w:rsidRPr="007E4006">
        <w:rPr>
          <w:rFonts w:hint="eastAsia"/>
          <w:bCs/>
          <w:sz w:val="24"/>
        </w:rPr>
        <w:t>基金份额持有人递交赎回申请，赎回成立，赎回是否生效以基金登记机构确认为准。基金份额持有人赎回申请成功后，基金管理人将在</w:t>
      </w:r>
      <w:r w:rsidRPr="007E4006">
        <w:rPr>
          <w:bCs/>
          <w:sz w:val="24"/>
        </w:rPr>
        <w:t>T</w:t>
      </w:r>
      <w:r w:rsidRPr="007E4006">
        <w:rPr>
          <w:rFonts w:hint="eastAsia"/>
          <w:bCs/>
          <w:sz w:val="24"/>
        </w:rPr>
        <w:t>＋</w:t>
      </w:r>
      <w:r w:rsidRPr="007E4006">
        <w:rPr>
          <w:bCs/>
          <w:sz w:val="24"/>
        </w:rPr>
        <w:t>7</w:t>
      </w:r>
      <w:r w:rsidRPr="007E4006">
        <w:rPr>
          <w:rFonts w:hint="eastAsia"/>
          <w:bCs/>
          <w:sz w:val="24"/>
        </w:rPr>
        <w:t>日</w:t>
      </w:r>
      <w:r w:rsidRPr="007E4006">
        <w:rPr>
          <w:bCs/>
          <w:sz w:val="24"/>
        </w:rPr>
        <w:t>(</w:t>
      </w:r>
      <w:r w:rsidRPr="007E4006">
        <w:rPr>
          <w:rFonts w:hint="eastAsia"/>
          <w:bCs/>
          <w:sz w:val="24"/>
        </w:rPr>
        <w:t>包括该日</w:t>
      </w:r>
      <w:r w:rsidRPr="007E4006">
        <w:rPr>
          <w:bCs/>
          <w:sz w:val="24"/>
        </w:rPr>
        <w:t>)</w:t>
      </w:r>
      <w:r w:rsidRPr="007E4006">
        <w:rPr>
          <w:rFonts w:hint="eastAsia"/>
          <w:bCs/>
          <w:sz w:val="24"/>
        </w:rPr>
        <w:t>内支付赎回款项。在发生巨额赎回时，款项的支付办法参照本基金合同有关条款处理。</w:t>
      </w:r>
    </w:p>
    <w:p w:rsidR="00A42E33" w:rsidRPr="007E4006" w:rsidRDefault="0097426A">
      <w:pPr>
        <w:spacing w:line="360" w:lineRule="auto"/>
        <w:ind w:firstLineChars="200" w:firstLine="480"/>
        <w:rPr>
          <w:bCs/>
          <w:sz w:val="24"/>
        </w:rPr>
      </w:pPr>
      <w:r w:rsidRPr="007E4006">
        <w:rPr>
          <w:bCs/>
          <w:sz w:val="24"/>
        </w:rPr>
        <w:t>3</w:t>
      </w:r>
      <w:r w:rsidRPr="007E4006">
        <w:rPr>
          <w:rFonts w:hint="eastAsia"/>
          <w:bCs/>
          <w:sz w:val="24"/>
        </w:rPr>
        <w:t>、申购和赎回申请的确认</w:t>
      </w:r>
    </w:p>
    <w:p w:rsidR="00A42E33" w:rsidRPr="007E4006" w:rsidRDefault="0097426A">
      <w:pPr>
        <w:spacing w:line="360" w:lineRule="auto"/>
        <w:ind w:firstLineChars="200" w:firstLine="480"/>
        <w:rPr>
          <w:bCs/>
          <w:sz w:val="24"/>
        </w:rPr>
      </w:pPr>
      <w:r w:rsidRPr="007E4006">
        <w:rPr>
          <w:rFonts w:hint="eastAsia"/>
          <w:bCs/>
          <w:sz w:val="24"/>
        </w:rPr>
        <w:t>基金管理人应以交易时间结束前受理有效申购和赎回申请的当天作为申购或赎回申请日</w:t>
      </w:r>
      <w:r w:rsidRPr="007E4006">
        <w:rPr>
          <w:bCs/>
          <w:sz w:val="24"/>
        </w:rPr>
        <w:t>(T</w:t>
      </w:r>
      <w:r w:rsidRPr="007E4006">
        <w:rPr>
          <w:rFonts w:hint="eastAsia"/>
          <w:bCs/>
          <w:sz w:val="24"/>
        </w:rPr>
        <w:t>日</w:t>
      </w:r>
      <w:r w:rsidRPr="007E4006">
        <w:rPr>
          <w:bCs/>
          <w:sz w:val="24"/>
        </w:rPr>
        <w:t>)</w:t>
      </w:r>
      <w:r w:rsidRPr="007E4006">
        <w:rPr>
          <w:rFonts w:hint="eastAsia"/>
          <w:bCs/>
          <w:sz w:val="24"/>
        </w:rPr>
        <w:t>，在正常情况下，本基金登记机构在</w:t>
      </w:r>
      <w:r w:rsidRPr="007E4006">
        <w:rPr>
          <w:bCs/>
          <w:sz w:val="24"/>
        </w:rPr>
        <w:t>T+1</w:t>
      </w:r>
      <w:r w:rsidRPr="007E4006">
        <w:rPr>
          <w:rFonts w:hint="eastAsia"/>
          <w:bCs/>
          <w:sz w:val="24"/>
        </w:rPr>
        <w:t>日内对该交易的有效性进行确认。</w:t>
      </w:r>
      <w:r w:rsidRPr="007E4006">
        <w:rPr>
          <w:bCs/>
          <w:sz w:val="24"/>
        </w:rPr>
        <w:t>T</w:t>
      </w:r>
      <w:r w:rsidRPr="007E4006">
        <w:rPr>
          <w:rFonts w:hint="eastAsia"/>
          <w:bCs/>
          <w:sz w:val="24"/>
        </w:rPr>
        <w:t>日提交的有效申请，投资人可在</w:t>
      </w:r>
      <w:r w:rsidRPr="007E4006">
        <w:rPr>
          <w:bCs/>
          <w:sz w:val="24"/>
        </w:rPr>
        <w:t>T+2</w:t>
      </w:r>
      <w:r w:rsidRPr="007E4006">
        <w:rPr>
          <w:rFonts w:hint="eastAsia"/>
          <w:bCs/>
          <w:sz w:val="24"/>
        </w:rPr>
        <w:t>日后</w:t>
      </w:r>
      <w:r w:rsidRPr="007E4006">
        <w:rPr>
          <w:bCs/>
          <w:sz w:val="24"/>
        </w:rPr>
        <w:t>(</w:t>
      </w:r>
      <w:r w:rsidRPr="007E4006">
        <w:rPr>
          <w:rFonts w:hint="eastAsia"/>
          <w:bCs/>
          <w:sz w:val="24"/>
        </w:rPr>
        <w:t>包括该日</w:t>
      </w:r>
      <w:r w:rsidRPr="007E4006">
        <w:rPr>
          <w:bCs/>
          <w:sz w:val="24"/>
        </w:rPr>
        <w:t>)</w:t>
      </w:r>
      <w:r w:rsidRPr="007E4006">
        <w:rPr>
          <w:rFonts w:hint="eastAsia"/>
          <w:bCs/>
          <w:sz w:val="24"/>
        </w:rPr>
        <w:t>到销售网点柜台或以销售机构规定的其他方式查询申请的确认情况。销售机构对申购、赎回申请的受理并不代表申请一定成功，而仅代表销售机构确实接收到申请。申购、赎回的确认以登记机构的确认结果为准。</w:t>
      </w:r>
      <w:r w:rsidRPr="007E4006">
        <w:rPr>
          <w:rFonts w:ascii="宋体" w:hAnsi="宋体" w:hint="eastAsia"/>
          <w:sz w:val="24"/>
        </w:rPr>
        <w:t>对于申请的确认情况，投资者应及时查询。</w:t>
      </w:r>
      <w:r w:rsidRPr="007E4006">
        <w:rPr>
          <w:rFonts w:hint="eastAsia"/>
          <w:bCs/>
          <w:sz w:val="24"/>
        </w:rPr>
        <w:t>若申购不成功或无效，则申购款项退还给投资人，由此产生的利息等损失由投资者自行承担</w:t>
      </w:r>
      <w:r w:rsidR="009071C9" w:rsidRPr="007E4006">
        <w:rPr>
          <w:rFonts w:hint="eastAsia"/>
          <w:bCs/>
          <w:sz w:val="24"/>
        </w:rPr>
        <w:t>。</w:t>
      </w:r>
    </w:p>
    <w:p w:rsidR="00A42E33" w:rsidRPr="007E4006" w:rsidRDefault="009071C9">
      <w:pPr>
        <w:spacing w:line="360" w:lineRule="auto"/>
        <w:ind w:firstLineChars="200" w:firstLine="480"/>
        <w:rPr>
          <w:bCs/>
          <w:sz w:val="24"/>
        </w:rPr>
      </w:pPr>
      <w:r w:rsidRPr="007E4006">
        <w:rPr>
          <w:rFonts w:hint="eastAsia"/>
          <w:bCs/>
          <w:sz w:val="24"/>
        </w:rPr>
        <w:t>五、申购和赎回的数量限制</w:t>
      </w:r>
    </w:p>
    <w:p w:rsidR="00A42E33" w:rsidRPr="007E4006" w:rsidRDefault="0097426A">
      <w:pPr>
        <w:spacing w:line="360" w:lineRule="auto"/>
        <w:ind w:firstLineChars="200" w:firstLine="480"/>
        <w:rPr>
          <w:bCs/>
          <w:sz w:val="24"/>
        </w:rPr>
      </w:pPr>
      <w:r w:rsidRPr="007E4006">
        <w:rPr>
          <w:bCs/>
          <w:sz w:val="24"/>
        </w:rPr>
        <w:t>1</w:t>
      </w:r>
      <w:r w:rsidRPr="007E4006">
        <w:rPr>
          <w:rFonts w:hint="eastAsia"/>
          <w:bCs/>
          <w:sz w:val="24"/>
        </w:rPr>
        <w:t>、基金管理人可以规定投资人首次申购和每次申购的最低金额以及每次赎回的最低份额，具体规定请参见招募说明书。</w:t>
      </w:r>
    </w:p>
    <w:p w:rsidR="00A42E33" w:rsidRPr="007E4006" w:rsidRDefault="0097426A">
      <w:pPr>
        <w:spacing w:line="360" w:lineRule="auto"/>
        <w:ind w:firstLineChars="200" w:firstLine="480"/>
        <w:rPr>
          <w:bCs/>
          <w:sz w:val="24"/>
        </w:rPr>
      </w:pPr>
      <w:r w:rsidRPr="007E4006">
        <w:rPr>
          <w:bCs/>
          <w:sz w:val="24"/>
        </w:rPr>
        <w:t>2</w:t>
      </w:r>
      <w:r w:rsidRPr="007E4006">
        <w:rPr>
          <w:rFonts w:hint="eastAsia"/>
          <w:bCs/>
          <w:sz w:val="24"/>
        </w:rPr>
        <w:t>、基金管理人可以规定投资人每个基金交易账户的最低基金份额余额，具体规定请参见招募说明书。</w:t>
      </w:r>
    </w:p>
    <w:p w:rsidR="00A42E33" w:rsidRDefault="0097426A">
      <w:pPr>
        <w:spacing w:line="360" w:lineRule="auto"/>
        <w:ind w:firstLineChars="200" w:firstLine="480"/>
        <w:rPr>
          <w:bCs/>
          <w:sz w:val="24"/>
        </w:rPr>
      </w:pPr>
      <w:r w:rsidRPr="007E4006">
        <w:rPr>
          <w:bCs/>
          <w:sz w:val="24"/>
        </w:rPr>
        <w:t>3</w:t>
      </w:r>
      <w:r w:rsidRPr="007E4006">
        <w:rPr>
          <w:rFonts w:hint="eastAsia"/>
          <w:bCs/>
          <w:sz w:val="24"/>
        </w:rPr>
        <w:t>、基金管理人可以规定单个投资人累计持有的基金份额上限，具体规定请参见招募说明书。</w:t>
      </w:r>
    </w:p>
    <w:p w:rsidR="00110F71" w:rsidRDefault="00A00F7A" w:rsidP="00EB1B1F">
      <w:pPr>
        <w:spacing w:line="360" w:lineRule="auto"/>
        <w:ind w:firstLineChars="200" w:firstLine="480"/>
        <w:rPr>
          <w:bCs/>
          <w:sz w:val="24"/>
        </w:rPr>
      </w:pPr>
      <w:r w:rsidRPr="00A00F7A">
        <w:rPr>
          <w:bCs/>
          <w:sz w:val="24"/>
        </w:rPr>
        <w:t>4</w:t>
      </w:r>
      <w:r w:rsidRPr="00A00F7A">
        <w:rPr>
          <w:rFonts w:hint="eastAsia"/>
          <w:bCs/>
          <w:sz w:val="24"/>
        </w:rPr>
        <w:t>、当接受申购申请对存量基金份额持有人利益构成潜在重大不利影响时，基金管理人应当采取设定单一投资者申购金额上限或基金单日净申购比例上限、拒绝大额申购、暂停基金申购等措施，切实保护存量基金份额持有人的合法权益，具体请参见相关公告。</w:t>
      </w:r>
    </w:p>
    <w:p w:rsidR="00A42E33" w:rsidRPr="007E4006" w:rsidRDefault="00C6362C">
      <w:pPr>
        <w:spacing w:line="360" w:lineRule="auto"/>
        <w:ind w:firstLineChars="200" w:firstLine="480"/>
        <w:rPr>
          <w:bCs/>
          <w:sz w:val="24"/>
        </w:rPr>
      </w:pPr>
      <w:r>
        <w:rPr>
          <w:rFonts w:hint="eastAsia"/>
          <w:bCs/>
          <w:sz w:val="24"/>
        </w:rPr>
        <w:t>5</w:t>
      </w:r>
      <w:r w:rsidR="0097426A" w:rsidRPr="007E4006">
        <w:rPr>
          <w:rFonts w:hint="eastAsia"/>
          <w:bCs/>
          <w:sz w:val="24"/>
        </w:rPr>
        <w:t>、基金管理人可在法律法规允许的情况下，调整上述规定申购金额和赎回份额的数量限制。基金管理人必须在调整前依照《信息披露办法》的有关规定在</w:t>
      </w:r>
      <w:r w:rsidR="0097426A" w:rsidRPr="007E4006">
        <w:rPr>
          <w:rFonts w:hint="eastAsia"/>
          <w:bCs/>
          <w:sz w:val="24"/>
        </w:rPr>
        <w:lastRenderedPageBreak/>
        <w:t>指定媒介上公告并报中国证监会备案。</w:t>
      </w:r>
    </w:p>
    <w:p w:rsidR="00A42E33" w:rsidRPr="007E4006" w:rsidRDefault="0097426A">
      <w:pPr>
        <w:spacing w:line="360" w:lineRule="auto"/>
        <w:ind w:firstLineChars="200" w:firstLine="480"/>
        <w:rPr>
          <w:bCs/>
          <w:sz w:val="24"/>
        </w:rPr>
      </w:pPr>
      <w:r w:rsidRPr="007E4006">
        <w:rPr>
          <w:rFonts w:hint="eastAsia"/>
          <w:bCs/>
          <w:sz w:val="24"/>
        </w:rPr>
        <w:t>六、申购和赎回的价格、费用及其用途</w:t>
      </w:r>
    </w:p>
    <w:p w:rsidR="00BA43A1" w:rsidRPr="007E4006" w:rsidRDefault="0097426A" w:rsidP="009E24DE">
      <w:pPr>
        <w:spacing w:line="360" w:lineRule="auto"/>
        <w:ind w:firstLineChars="200" w:firstLine="480"/>
        <w:rPr>
          <w:bCs/>
          <w:sz w:val="24"/>
        </w:rPr>
      </w:pPr>
      <w:r w:rsidRPr="007E4006">
        <w:rPr>
          <w:bCs/>
          <w:sz w:val="24"/>
        </w:rPr>
        <w:t>1</w:t>
      </w:r>
      <w:r w:rsidRPr="007E4006">
        <w:rPr>
          <w:rFonts w:hint="eastAsia"/>
          <w:bCs/>
          <w:sz w:val="24"/>
        </w:rPr>
        <w:t>、本基金分为</w:t>
      </w:r>
      <w:r w:rsidRPr="007E4006">
        <w:rPr>
          <w:bCs/>
          <w:sz w:val="24"/>
        </w:rPr>
        <w:t>A</w:t>
      </w:r>
      <w:r w:rsidRPr="007E4006">
        <w:rPr>
          <w:rFonts w:hint="eastAsia"/>
          <w:bCs/>
          <w:sz w:val="24"/>
        </w:rPr>
        <w:t>类和</w:t>
      </w:r>
      <w:r w:rsidRPr="007E4006">
        <w:rPr>
          <w:bCs/>
          <w:sz w:val="24"/>
        </w:rPr>
        <w:t>C</w:t>
      </w:r>
      <w:r w:rsidRPr="007E4006">
        <w:rPr>
          <w:rFonts w:hint="eastAsia"/>
          <w:bCs/>
          <w:sz w:val="24"/>
        </w:rPr>
        <w:t>类两类基金份额，两类基金份额单独设置基金代码，分别计算和公告基金份额净值。本基金两类基金份额净值的计算，均保留到小数点后</w:t>
      </w:r>
      <w:r w:rsidRPr="007E4006">
        <w:rPr>
          <w:bCs/>
          <w:sz w:val="24"/>
        </w:rPr>
        <w:t>4</w:t>
      </w:r>
      <w:r w:rsidRPr="007E4006">
        <w:rPr>
          <w:rFonts w:hint="eastAsia"/>
          <w:bCs/>
          <w:sz w:val="24"/>
        </w:rPr>
        <w:t>位，小数点后第</w:t>
      </w:r>
      <w:r w:rsidRPr="007E4006">
        <w:rPr>
          <w:bCs/>
          <w:sz w:val="24"/>
        </w:rPr>
        <w:t>5</w:t>
      </w:r>
      <w:r w:rsidRPr="007E4006">
        <w:rPr>
          <w:rFonts w:hint="eastAsia"/>
          <w:bCs/>
          <w:sz w:val="24"/>
        </w:rPr>
        <w:t>位四舍五入，由此产生的收益或损失由基金财产承担。开放期内，基金份额净值在</w:t>
      </w:r>
      <w:r w:rsidRPr="007E4006">
        <w:rPr>
          <w:bCs/>
          <w:sz w:val="24"/>
        </w:rPr>
        <w:t>T+1</w:t>
      </w:r>
      <w:r w:rsidRPr="007E4006">
        <w:rPr>
          <w:rFonts w:hint="eastAsia"/>
          <w:bCs/>
          <w:sz w:val="24"/>
        </w:rPr>
        <w:t>日内公告，封闭期内，基金份额净值至少每周公告一次。遇特殊情况，经中国证监会同意，可以适当延迟计算或公告。</w:t>
      </w:r>
    </w:p>
    <w:p w:rsidR="00BA43A1" w:rsidRPr="007E4006" w:rsidRDefault="0097426A" w:rsidP="00506766">
      <w:pPr>
        <w:spacing w:line="360" w:lineRule="auto"/>
        <w:ind w:firstLineChars="200" w:firstLine="480"/>
        <w:rPr>
          <w:bCs/>
          <w:sz w:val="24"/>
        </w:rPr>
      </w:pPr>
      <w:r w:rsidRPr="007E4006">
        <w:rPr>
          <w:bCs/>
          <w:sz w:val="24"/>
        </w:rPr>
        <w:t>2</w:t>
      </w:r>
      <w:r w:rsidRPr="007E4006">
        <w:rPr>
          <w:rFonts w:hint="eastAsia"/>
          <w:bCs/>
          <w:sz w:val="24"/>
        </w:rPr>
        <w:t>、申购份额的计算及余额的处理方式：本基金申购份额的计算详见招募说明书。本基金</w:t>
      </w:r>
      <w:r w:rsidRPr="007E4006">
        <w:rPr>
          <w:bCs/>
          <w:sz w:val="24"/>
        </w:rPr>
        <w:t>A</w:t>
      </w:r>
      <w:r w:rsidRPr="007E4006">
        <w:rPr>
          <w:rFonts w:hint="eastAsia"/>
          <w:bCs/>
          <w:sz w:val="24"/>
        </w:rPr>
        <w:t>类基金份额收取申购费、</w:t>
      </w:r>
      <w:r w:rsidRPr="007E4006">
        <w:rPr>
          <w:bCs/>
          <w:sz w:val="24"/>
        </w:rPr>
        <w:t>C</w:t>
      </w:r>
      <w:r w:rsidRPr="007E4006">
        <w:rPr>
          <w:rFonts w:hint="eastAsia"/>
          <w:bCs/>
          <w:sz w:val="24"/>
        </w:rPr>
        <w:t>类基金份额不收取申购费。申购的有效份额为净申购金额除以当日的该类基金份额净值，有效份额单位为份。上述计算结果均按四舍五入方法，保留到小数点后</w:t>
      </w:r>
      <w:r w:rsidRPr="007E4006">
        <w:rPr>
          <w:bCs/>
          <w:sz w:val="24"/>
        </w:rPr>
        <w:t>2</w:t>
      </w:r>
      <w:r w:rsidRPr="007E4006">
        <w:rPr>
          <w:rFonts w:hint="eastAsia"/>
          <w:bCs/>
          <w:sz w:val="24"/>
        </w:rPr>
        <w:t>位，由此产生的收益或损失由基金财产承担。</w:t>
      </w:r>
    </w:p>
    <w:p w:rsidR="00BA43A1" w:rsidRPr="007E4006" w:rsidRDefault="0097426A" w:rsidP="00506766">
      <w:pPr>
        <w:spacing w:line="360" w:lineRule="auto"/>
        <w:ind w:firstLineChars="200" w:firstLine="480"/>
        <w:rPr>
          <w:bCs/>
          <w:sz w:val="24"/>
        </w:rPr>
      </w:pPr>
      <w:r w:rsidRPr="007E4006">
        <w:rPr>
          <w:bCs/>
          <w:sz w:val="24"/>
        </w:rPr>
        <w:t>3</w:t>
      </w:r>
      <w:r w:rsidRPr="007E4006">
        <w:rPr>
          <w:rFonts w:hint="eastAsia"/>
          <w:bCs/>
          <w:sz w:val="24"/>
        </w:rPr>
        <w:t>、赎回金额的计算及处理方式：本基金赎回金额的计算详见招募说明书，赎回金额单位为元。本基金的赎回费率由基金管理人决定，并在招募说明书中列示。赎回金额为按实际确认的有效赎回份额乘以当日该类基金份额净值并扣除相应的费用，赎回金额单位为元。上述计算结果均按四舍五入方法，保留到小数点后</w:t>
      </w:r>
      <w:r w:rsidRPr="007E4006">
        <w:rPr>
          <w:bCs/>
          <w:sz w:val="24"/>
        </w:rPr>
        <w:t>2</w:t>
      </w:r>
      <w:r w:rsidRPr="007E4006">
        <w:rPr>
          <w:rFonts w:hint="eastAsia"/>
          <w:bCs/>
          <w:sz w:val="24"/>
        </w:rPr>
        <w:t>位，由此产生的收益或损失由基金财产承担。</w:t>
      </w:r>
    </w:p>
    <w:p w:rsidR="00820B41" w:rsidRPr="007E4006" w:rsidRDefault="0097426A" w:rsidP="000E17A7">
      <w:pPr>
        <w:spacing w:line="360" w:lineRule="auto"/>
        <w:ind w:firstLineChars="200" w:firstLine="480"/>
        <w:rPr>
          <w:bCs/>
          <w:sz w:val="24"/>
        </w:rPr>
      </w:pPr>
      <w:r w:rsidRPr="007E4006">
        <w:rPr>
          <w:bCs/>
          <w:sz w:val="24"/>
        </w:rPr>
        <w:t>4</w:t>
      </w:r>
      <w:r w:rsidRPr="007E4006">
        <w:rPr>
          <w:rFonts w:hint="eastAsia"/>
          <w:bCs/>
          <w:sz w:val="24"/>
        </w:rPr>
        <w:t>、本基金</w:t>
      </w:r>
      <w:r w:rsidRPr="007E4006">
        <w:rPr>
          <w:bCs/>
          <w:sz w:val="24"/>
        </w:rPr>
        <w:t>A</w:t>
      </w:r>
      <w:r w:rsidRPr="007E4006">
        <w:rPr>
          <w:rFonts w:hint="eastAsia"/>
          <w:bCs/>
          <w:sz w:val="24"/>
        </w:rPr>
        <w:t>类基金份额的申购费用由投资人承担，不列入基金财产。该等申购费可在投资者申购基金份额和</w:t>
      </w:r>
      <w:r w:rsidRPr="007E4006">
        <w:rPr>
          <w:bCs/>
          <w:sz w:val="24"/>
        </w:rPr>
        <w:t>/</w:t>
      </w:r>
      <w:r w:rsidRPr="007E4006">
        <w:rPr>
          <w:rFonts w:hint="eastAsia"/>
          <w:bCs/>
          <w:sz w:val="24"/>
        </w:rPr>
        <w:t>或在投资者赎回基金份额时收取。在申购时收取的申购费称为前端申购费。实际执行的收费方式在招募说明书中载明。</w:t>
      </w:r>
    </w:p>
    <w:p w:rsidR="00BA43A1" w:rsidRPr="007E4006" w:rsidRDefault="00820B41" w:rsidP="000E17A7">
      <w:pPr>
        <w:spacing w:line="360" w:lineRule="auto"/>
        <w:ind w:firstLineChars="200" w:firstLine="480"/>
        <w:rPr>
          <w:bCs/>
          <w:sz w:val="24"/>
        </w:rPr>
      </w:pPr>
      <w:r w:rsidRPr="007E4006">
        <w:rPr>
          <w:bCs/>
          <w:sz w:val="24"/>
        </w:rPr>
        <w:t>5</w:t>
      </w:r>
      <w:r w:rsidR="0097426A" w:rsidRPr="007E4006">
        <w:rPr>
          <w:rFonts w:hint="eastAsia"/>
          <w:bCs/>
          <w:sz w:val="24"/>
        </w:rPr>
        <w:t>、赎回费用由赎回基金份额的基金份额持有人承担，在基金份额持有人赎回基金份额时收取。赎回费用纳入基金财产的比例详见招募说明书，未归入基金财产的部分用于支付登记费和其他必要的手续费。</w:t>
      </w:r>
      <w:r w:rsidR="00A00F7A" w:rsidRPr="00A00F7A">
        <w:rPr>
          <w:rFonts w:hint="eastAsia"/>
          <w:bCs/>
          <w:sz w:val="24"/>
        </w:rPr>
        <w:t>本基金对持续持有期少于</w:t>
      </w:r>
      <w:r w:rsidR="00A00F7A" w:rsidRPr="00A00F7A">
        <w:rPr>
          <w:bCs/>
          <w:sz w:val="24"/>
        </w:rPr>
        <w:t>7</w:t>
      </w:r>
      <w:r w:rsidR="00A00F7A" w:rsidRPr="00A00F7A">
        <w:rPr>
          <w:rFonts w:hint="eastAsia"/>
          <w:bCs/>
          <w:sz w:val="24"/>
        </w:rPr>
        <w:t>日的投资者收取不低于</w:t>
      </w:r>
      <w:r w:rsidR="00A00F7A" w:rsidRPr="00A00F7A">
        <w:rPr>
          <w:bCs/>
          <w:sz w:val="24"/>
        </w:rPr>
        <w:t>1.5%</w:t>
      </w:r>
      <w:r w:rsidR="00A00F7A" w:rsidRPr="00A00F7A">
        <w:rPr>
          <w:rFonts w:hint="eastAsia"/>
          <w:bCs/>
          <w:sz w:val="24"/>
        </w:rPr>
        <w:t>的赎回费，并将上述赎回费全额计入基金财产。</w:t>
      </w:r>
      <w:r w:rsidR="0097426A" w:rsidRPr="007E4006">
        <w:rPr>
          <w:rFonts w:hint="eastAsia"/>
          <w:bCs/>
          <w:sz w:val="24"/>
        </w:rPr>
        <w:t>法律法规或监管机构另有规定的从其规定。</w:t>
      </w:r>
    </w:p>
    <w:p w:rsidR="00BA43A1" w:rsidRPr="007E4006" w:rsidRDefault="0097426A" w:rsidP="00506766">
      <w:pPr>
        <w:spacing w:line="360" w:lineRule="auto"/>
        <w:ind w:firstLineChars="200" w:firstLine="480"/>
        <w:rPr>
          <w:bCs/>
          <w:sz w:val="24"/>
        </w:rPr>
      </w:pPr>
      <w:r w:rsidRPr="007E4006">
        <w:rPr>
          <w:bCs/>
          <w:sz w:val="24"/>
        </w:rPr>
        <w:t>6</w:t>
      </w:r>
      <w:r w:rsidRPr="007E4006">
        <w:rPr>
          <w:rFonts w:hint="eastAsia"/>
          <w:bCs/>
          <w:sz w:val="24"/>
        </w:rPr>
        <w:t>、本基金的申购费率、</w:t>
      </w:r>
      <w:r w:rsidR="00BA43A1" w:rsidRPr="007E4006">
        <w:rPr>
          <w:rFonts w:hint="eastAsia"/>
          <w:bCs/>
          <w:sz w:val="24"/>
        </w:rPr>
        <w:t>申购份额具体的计算方法、赎回费率、赎回金额具体的计算方法和收费方式由基金管理人根据基金合同的规定确定，并在招募说明书中列示。基金管理人可以在基金合同约定的范围内</w:t>
      </w:r>
      <w:r w:rsidRPr="007E4006">
        <w:rPr>
          <w:rFonts w:hint="eastAsia"/>
          <w:bCs/>
          <w:sz w:val="24"/>
        </w:rPr>
        <w:t>，且对基金份额持有人利益无实质不利影响的情况下</w:t>
      </w:r>
      <w:r w:rsidR="00BA43A1" w:rsidRPr="007E4006">
        <w:rPr>
          <w:rFonts w:hint="eastAsia"/>
          <w:bCs/>
          <w:sz w:val="24"/>
        </w:rPr>
        <w:t>调整费率或收费方式，并最迟应于新的费率或收费方式</w:t>
      </w:r>
      <w:r w:rsidR="00BA43A1" w:rsidRPr="007E4006">
        <w:rPr>
          <w:rFonts w:hint="eastAsia"/>
          <w:bCs/>
          <w:sz w:val="24"/>
        </w:rPr>
        <w:lastRenderedPageBreak/>
        <w:t>实施日前依照《信息披露办法》的有关规定在指定媒介上公告。</w:t>
      </w:r>
    </w:p>
    <w:p w:rsidR="00BA43A1" w:rsidRDefault="0097426A" w:rsidP="00506766">
      <w:pPr>
        <w:spacing w:line="360" w:lineRule="auto"/>
        <w:ind w:firstLineChars="200" w:firstLine="480"/>
        <w:rPr>
          <w:bCs/>
          <w:sz w:val="24"/>
        </w:rPr>
      </w:pPr>
      <w:r w:rsidRPr="007E4006">
        <w:rPr>
          <w:bCs/>
          <w:sz w:val="24"/>
        </w:rPr>
        <w:t>7</w:t>
      </w:r>
      <w:r w:rsidRPr="007E4006">
        <w:rPr>
          <w:rFonts w:hint="eastAsia"/>
          <w:bCs/>
          <w:sz w:val="24"/>
        </w:rPr>
        <w:t>、基金管理人可以在不违反法律法规规定及基金合同约定的情形下根据市场情况制定基金促销计划，针对以特定交易方式（如网上交易、移动客户端交易）等进行基金交易的投资者定期或不定期地开展基金促销活动。在基金促销活动期间，按相关监管部门要求履行必要手续后，基金管理人可以适当调低基金申购费率、赎回费率。</w:t>
      </w:r>
    </w:p>
    <w:p w:rsidR="00110F71" w:rsidRDefault="00A00F7A" w:rsidP="00EB1B1F">
      <w:pPr>
        <w:spacing w:line="360" w:lineRule="auto"/>
        <w:ind w:firstLineChars="200" w:firstLine="480"/>
        <w:rPr>
          <w:bCs/>
          <w:sz w:val="24"/>
        </w:rPr>
      </w:pPr>
      <w:r w:rsidRPr="00A00F7A">
        <w:rPr>
          <w:bCs/>
          <w:sz w:val="24"/>
        </w:rPr>
        <w:t>8</w:t>
      </w:r>
      <w:r w:rsidRPr="00A00F7A">
        <w:rPr>
          <w:rFonts w:hint="eastAsia"/>
          <w:bCs/>
          <w:sz w:val="24"/>
        </w:rPr>
        <w:t>、当发生大额申购或赎回情形时，基金管理人可以采用摆动定价机制，以确保基金估值的公平性，具体处理原则与操作规范遵循相关法律法规以及监管部门、自律规则的规定。</w:t>
      </w:r>
    </w:p>
    <w:p w:rsidR="00A42E33" w:rsidRPr="007E4006" w:rsidRDefault="009071C9">
      <w:pPr>
        <w:spacing w:line="360" w:lineRule="auto"/>
        <w:ind w:firstLineChars="200" w:firstLine="480"/>
        <w:rPr>
          <w:bCs/>
          <w:sz w:val="24"/>
        </w:rPr>
      </w:pPr>
      <w:r w:rsidRPr="007E4006">
        <w:rPr>
          <w:rFonts w:hint="eastAsia"/>
          <w:bCs/>
          <w:sz w:val="24"/>
        </w:rPr>
        <w:t>七、拒绝或暂停申购的情形</w:t>
      </w:r>
    </w:p>
    <w:p w:rsidR="00A42E33" w:rsidRPr="007E4006" w:rsidRDefault="0097426A">
      <w:pPr>
        <w:spacing w:line="360" w:lineRule="auto"/>
        <w:ind w:firstLineChars="200" w:firstLine="480"/>
        <w:rPr>
          <w:bCs/>
          <w:sz w:val="24"/>
        </w:rPr>
      </w:pPr>
      <w:r w:rsidRPr="007E4006">
        <w:rPr>
          <w:rFonts w:hint="eastAsia"/>
          <w:bCs/>
          <w:sz w:val="24"/>
        </w:rPr>
        <w:t>在开放期内发生下列情况时，基金管理人可拒绝或暂停接受投资人的申购申请：</w:t>
      </w:r>
    </w:p>
    <w:p w:rsidR="00A42E33" w:rsidRPr="007E4006" w:rsidRDefault="0097426A">
      <w:pPr>
        <w:spacing w:line="360" w:lineRule="auto"/>
        <w:ind w:firstLineChars="200" w:firstLine="480"/>
        <w:rPr>
          <w:bCs/>
          <w:sz w:val="24"/>
        </w:rPr>
      </w:pPr>
      <w:r w:rsidRPr="007E4006">
        <w:rPr>
          <w:bCs/>
          <w:sz w:val="24"/>
        </w:rPr>
        <w:t>1</w:t>
      </w:r>
      <w:r w:rsidRPr="007E4006">
        <w:rPr>
          <w:rFonts w:hint="eastAsia"/>
          <w:bCs/>
          <w:sz w:val="24"/>
        </w:rPr>
        <w:t>、因不可抗力导致基金无法正常运作。</w:t>
      </w:r>
    </w:p>
    <w:p w:rsidR="00A42E33" w:rsidRPr="00C6362C" w:rsidRDefault="0097426A" w:rsidP="00C6362C">
      <w:pPr>
        <w:spacing w:line="360" w:lineRule="auto"/>
        <w:ind w:firstLineChars="200" w:firstLine="480"/>
        <w:rPr>
          <w:bCs/>
          <w:szCs w:val="21"/>
        </w:rPr>
      </w:pPr>
      <w:r w:rsidRPr="007E4006">
        <w:rPr>
          <w:bCs/>
          <w:sz w:val="24"/>
        </w:rPr>
        <w:t>2</w:t>
      </w:r>
      <w:r w:rsidRPr="007E4006">
        <w:rPr>
          <w:rFonts w:hint="eastAsia"/>
          <w:bCs/>
          <w:sz w:val="24"/>
        </w:rPr>
        <w:t>、发生基金合同规定的暂停基金资产估值情况时，基金管理人可暂停接收投资人的申购申请。</w:t>
      </w:r>
      <w:r w:rsidR="00A00F7A" w:rsidRPr="00A00F7A">
        <w:rPr>
          <w:rFonts w:hint="eastAsia"/>
          <w:bCs/>
          <w:sz w:val="24"/>
        </w:rPr>
        <w:t>当前一估值日基金资产净值</w:t>
      </w:r>
      <w:r w:rsidR="00A00F7A" w:rsidRPr="00A00F7A">
        <w:rPr>
          <w:bCs/>
          <w:sz w:val="24"/>
        </w:rPr>
        <w:t>50%</w:t>
      </w:r>
      <w:r w:rsidR="00A00F7A" w:rsidRPr="00A00F7A">
        <w:rPr>
          <w:rFonts w:hint="eastAsia"/>
          <w:bCs/>
          <w:sz w:val="24"/>
        </w:rPr>
        <w:t>以上的资产出现无可参考的活跃市场价格且采用估值技术</w:t>
      </w:r>
      <w:proofErr w:type="gramStart"/>
      <w:r w:rsidR="00A00F7A" w:rsidRPr="00A00F7A">
        <w:rPr>
          <w:rFonts w:hint="eastAsia"/>
          <w:bCs/>
          <w:sz w:val="24"/>
        </w:rPr>
        <w:t>仍导致</w:t>
      </w:r>
      <w:proofErr w:type="gramEnd"/>
      <w:r w:rsidR="00A00F7A" w:rsidRPr="00A00F7A">
        <w:rPr>
          <w:rFonts w:hint="eastAsia"/>
          <w:bCs/>
          <w:sz w:val="24"/>
        </w:rPr>
        <w:t>公允价值存在重大不确定性时，经与基金托管人协商确认后，基金管理人应当暂停接受基金申购申请。</w:t>
      </w:r>
    </w:p>
    <w:p w:rsidR="00A42E33" w:rsidRPr="007E4006" w:rsidRDefault="0097426A">
      <w:pPr>
        <w:spacing w:line="360" w:lineRule="auto"/>
        <w:ind w:firstLineChars="200" w:firstLine="480"/>
        <w:rPr>
          <w:bCs/>
          <w:sz w:val="24"/>
        </w:rPr>
      </w:pPr>
      <w:r w:rsidRPr="007E4006">
        <w:rPr>
          <w:bCs/>
          <w:sz w:val="24"/>
        </w:rPr>
        <w:t>3</w:t>
      </w:r>
      <w:r w:rsidRPr="007E4006">
        <w:rPr>
          <w:rFonts w:hint="eastAsia"/>
          <w:bCs/>
          <w:sz w:val="24"/>
        </w:rPr>
        <w:t>、证券交易所交易时间非正常停市，导致基金管理人无法计算当日基金资产净值。</w:t>
      </w:r>
    </w:p>
    <w:p w:rsidR="00A42E33" w:rsidRPr="007E4006" w:rsidRDefault="0097426A">
      <w:pPr>
        <w:spacing w:line="360" w:lineRule="auto"/>
        <w:ind w:firstLineChars="200" w:firstLine="480"/>
        <w:rPr>
          <w:bCs/>
          <w:sz w:val="24"/>
        </w:rPr>
      </w:pPr>
      <w:bookmarkStart w:id="206" w:name="_Hlt70481650"/>
      <w:bookmarkEnd w:id="206"/>
      <w:r w:rsidRPr="007E4006">
        <w:rPr>
          <w:bCs/>
          <w:sz w:val="24"/>
        </w:rPr>
        <w:t>4</w:t>
      </w:r>
      <w:r w:rsidRPr="007E4006">
        <w:rPr>
          <w:rFonts w:hint="eastAsia"/>
          <w:bCs/>
          <w:sz w:val="24"/>
        </w:rPr>
        <w:t>、接受某笔或某些申购申请可能会影响或损害现有基金份额持有人利益时。</w:t>
      </w:r>
    </w:p>
    <w:p w:rsidR="00A42E33" w:rsidRPr="007E4006" w:rsidRDefault="0097426A">
      <w:pPr>
        <w:spacing w:line="360" w:lineRule="auto"/>
        <w:ind w:firstLineChars="200" w:firstLine="480"/>
        <w:rPr>
          <w:bCs/>
          <w:sz w:val="24"/>
        </w:rPr>
      </w:pPr>
      <w:r w:rsidRPr="007E4006">
        <w:rPr>
          <w:bCs/>
          <w:sz w:val="24"/>
        </w:rPr>
        <w:t>5</w:t>
      </w:r>
      <w:r w:rsidRPr="007E4006">
        <w:rPr>
          <w:rFonts w:hint="eastAsia"/>
          <w:bCs/>
          <w:sz w:val="24"/>
        </w:rPr>
        <w:t>、基金资产规模过大，使基金管理人无法找到合适的投资品种，或其他可能对基金业绩产生负面影响，从而损害现有基金份额持有人利益的情形。</w:t>
      </w:r>
    </w:p>
    <w:p w:rsidR="00E35376" w:rsidRPr="007E4006" w:rsidRDefault="0097426A" w:rsidP="00A54A09">
      <w:pPr>
        <w:ind w:firstLineChars="200" w:firstLine="480"/>
        <w:rPr>
          <w:bCs/>
          <w:sz w:val="24"/>
        </w:rPr>
      </w:pPr>
      <w:r w:rsidRPr="007E4006">
        <w:rPr>
          <w:bCs/>
          <w:sz w:val="24"/>
        </w:rPr>
        <w:t>6</w:t>
      </w:r>
      <w:r w:rsidRPr="007E4006">
        <w:rPr>
          <w:rFonts w:hint="eastAsia"/>
          <w:bCs/>
          <w:sz w:val="24"/>
        </w:rPr>
        <w:t>、个人投资者申购。</w:t>
      </w:r>
    </w:p>
    <w:p w:rsidR="00A42E33" w:rsidRPr="007E4006" w:rsidRDefault="0097426A">
      <w:pPr>
        <w:spacing w:line="360" w:lineRule="auto"/>
        <w:ind w:firstLineChars="200" w:firstLine="480"/>
        <w:rPr>
          <w:bCs/>
          <w:sz w:val="24"/>
        </w:rPr>
      </w:pPr>
      <w:r w:rsidRPr="007E4006">
        <w:rPr>
          <w:bCs/>
          <w:sz w:val="24"/>
        </w:rPr>
        <w:t>7</w:t>
      </w:r>
      <w:r w:rsidRPr="007E4006">
        <w:rPr>
          <w:rFonts w:hint="eastAsia"/>
          <w:bCs/>
          <w:sz w:val="24"/>
        </w:rPr>
        <w:t>、法律法规规定或中国证监会认定的其他情形。</w:t>
      </w:r>
    </w:p>
    <w:p w:rsidR="00A42E33" w:rsidRDefault="0097426A">
      <w:pPr>
        <w:spacing w:line="360" w:lineRule="auto"/>
        <w:ind w:firstLineChars="200" w:firstLine="480"/>
        <w:rPr>
          <w:ins w:id="207" w:author="yaoxt" w:date="2017-11-01T16:40:00Z"/>
          <w:bCs/>
          <w:sz w:val="24"/>
        </w:rPr>
      </w:pPr>
      <w:r w:rsidRPr="007E4006">
        <w:rPr>
          <w:rFonts w:hint="eastAsia"/>
          <w:bCs/>
          <w:sz w:val="24"/>
        </w:rPr>
        <w:t>发生上述第</w:t>
      </w:r>
      <w:r w:rsidRPr="007E4006">
        <w:rPr>
          <w:bCs/>
          <w:sz w:val="24"/>
        </w:rPr>
        <w:t>1</w:t>
      </w:r>
      <w:r w:rsidRPr="007E4006">
        <w:rPr>
          <w:rFonts w:hint="eastAsia"/>
          <w:bCs/>
          <w:sz w:val="24"/>
        </w:rPr>
        <w:t>、</w:t>
      </w:r>
      <w:r w:rsidRPr="007E4006">
        <w:rPr>
          <w:bCs/>
          <w:sz w:val="24"/>
        </w:rPr>
        <w:t>2</w:t>
      </w:r>
      <w:r w:rsidRPr="007E4006">
        <w:rPr>
          <w:rFonts w:hint="eastAsia"/>
          <w:bCs/>
          <w:sz w:val="24"/>
        </w:rPr>
        <w:t>、</w:t>
      </w:r>
      <w:r w:rsidRPr="007E4006">
        <w:rPr>
          <w:bCs/>
          <w:sz w:val="24"/>
        </w:rPr>
        <w:t>3</w:t>
      </w:r>
      <w:r w:rsidRPr="007E4006">
        <w:rPr>
          <w:rFonts w:hint="eastAsia"/>
          <w:bCs/>
          <w:sz w:val="24"/>
        </w:rPr>
        <w:t>、</w:t>
      </w:r>
      <w:r w:rsidRPr="007E4006">
        <w:rPr>
          <w:bCs/>
          <w:sz w:val="24"/>
        </w:rPr>
        <w:t>5</w:t>
      </w:r>
      <w:r w:rsidRPr="007E4006">
        <w:rPr>
          <w:rFonts w:hint="eastAsia"/>
          <w:bCs/>
          <w:sz w:val="24"/>
        </w:rPr>
        <w:t>、</w:t>
      </w:r>
      <w:del w:id="208" w:author="yaoxt" w:date="2017-11-01T16:40:00Z">
        <w:r w:rsidRPr="007E4006" w:rsidDel="000C00AC">
          <w:rPr>
            <w:bCs/>
            <w:sz w:val="24"/>
          </w:rPr>
          <w:delText>6</w:delText>
        </w:r>
        <w:r w:rsidRPr="007E4006" w:rsidDel="000C00AC">
          <w:rPr>
            <w:rFonts w:hint="eastAsia"/>
            <w:bCs/>
            <w:sz w:val="24"/>
          </w:rPr>
          <w:delText>、</w:delText>
        </w:r>
      </w:del>
      <w:r w:rsidRPr="007E4006">
        <w:rPr>
          <w:bCs/>
          <w:sz w:val="24"/>
        </w:rPr>
        <w:t>7</w:t>
      </w:r>
      <w:r w:rsidRPr="007E4006">
        <w:rPr>
          <w:rFonts w:hint="eastAsia"/>
          <w:bCs/>
          <w:sz w:val="24"/>
        </w:rPr>
        <w:t>项暂停申购情形之一</w:t>
      </w:r>
      <w:proofErr w:type="gramStart"/>
      <w:r w:rsidRPr="007E4006">
        <w:rPr>
          <w:rFonts w:hint="eastAsia"/>
          <w:sz w:val="24"/>
        </w:rPr>
        <w:t>且基金</w:t>
      </w:r>
      <w:proofErr w:type="gramEnd"/>
      <w:r w:rsidRPr="007E4006">
        <w:rPr>
          <w:rFonts w:hint="eastAsia"/>
          <w:sz w:val="24"/>
        </w:rPr>
        <w:t>管理人决定暂停申购</w:t>
      </w:r>
      <w:r w:rsidRPr="007E4006">
        <w:rPr>
          <w:rFonts w:hint="eastAsia"/>
          <w:bCs/>
          <w:sz w:val="24"/>
        </w:rPr>
        <w:t>时，基金管理人应当根据有关规定在指定媒介上刊登暂停申购公告。如果投资人的申购申请被拒绝，被拒绝的申购款项将退还给投资人。在暂停申购的情况消除时，基金管理人应及时恢复申购业务的办理。</w:t>
      </w:r>
    </w:p>
    <w:p w:rsidR="00B76094" w:rsidRDefault="00B76094" w:rsidP="00B76094">
      <w:pPr>
        <w:spacing w:line="360" w:lineRule="auto"/>
        <w:ind w:firstLine="420"/>
        <w:rPr>
          <w:del w:id="209" w:author="yaoxt" w:date="2017-11-01T16:40:00Z"/>
          <w:bCs/>
        </w:rPr>
        <w:pPrChange w:id="210" w:author="yaoxt" w:date="2017-11-01T16:40:00Z">
          <w:pPr>
            <w:spacing w:line="360" w:lineRule="auto"/>
            <w:ind w:firstLineChars="200" w:firstLine="420"/>
          </w:pPr>
        </w:pPrChange>
      </w:pPr>
    </w:p>
    <w:p w:rsidR="00A42E33" w:rsidRPr="007E4006" w:rsidRDefault="0097426A">
      <w:pPr>
        <w:spacing w:line="360" w:lineRule="auto"/>
        <w:ind w:firstLineChars="200" w:firstLine="480"/>
        <w:rPr>
          <w:bCs/>
          <w:sz w:val="24"/>
        </w:rPr>
      </w:pPr>
      <w:r w:rsidRPr="007E4006">
        <w:rPr>
          <w:rFonts w:hint="eastAsia"/>
          <w:bCs/>
          <w:sz w:val="24"/>
        </w:rPr>
        <w:t>八、暂停赎回或延缓支付赎回款项的情形</w:t>
      </w:r>
    </w:p>
    <w:p w:rsidR="00A42E33" w:rsidRPr="007E4006" w:rsidRDefault="0097426A">
      <w:pPr>
        <w:spacing w:line="360" w:lineRule="auto"/>
        <w:ind w:firstLineChars="200" w:firstLine="480"/>
        <w:rPr>
          <w:bCs/>
          <w:sz w:val="24"/>
        </w:rPr>
      </w:pPr>
      <w:r w:rsidRPr="007E4006">
        <w:rPr>
          <w:rFonts w:hint="eastAsia"/>
          <w:bCs/>
          <w:sz w:val="24"/>
        </w:rPr>
        <w:t>在开放期内发生下列情形时，基金管理人可暂停接受投资人的赎回申请或延</w:t>
      </w:r>
      <w:r w:rsidRPr="007E4006">
        <w:rPr>
          <w:rFonts w:hint="eastAsia"/>
          <w:bCs/>
          <w:sz w:val="24"/>
        </w:rPr>
        <w:lastRenderedPageBreak/>
        <w:t>缓支付赎回款项：</w:t>
      </w:r>
    </w:p>
    <w:p w:rsidR="00A42E33" w:rsidRPr="007E4006" w:rsidRDefault="0097426A">
      <w:pPr>
        <w:spacing w:line="360" w:lineRule="auto"/>
        <w:ind w:firstLineChars="200" w:firstLine="480"/>
        <w:rPr>
          <w:bCs/>
          <w:sz w:val="24"/>
        </w:rPr>
      </w:pPr>
      <w:r w:rsidRPr="007E4006">
        <w:rPr>
          <w:bCs/>
          <w:sz w:val="24"/>
        </w:rPr>
        <w:t>1</w:t>
      </w:r>
      <w:r w:rsidRPr="007E4006">
        <w:rPr>
          <w:rFonts w:hint="eastAsia"/>
          <w:bCs/>
          <w:sz w:val="24"/>
        </w:rPr>
        <w:t>、因不可抗力导致基金管理人不能支付赎回款项。</w:t>
      </w:r>
    </w:p>
    <w:p w:rsidR="00A42E33" w:rsidRPr="00C6362C" w:rsidRDefault="0097426A" w:rsidP="00C6362C">
      <w:pPr>
        <w:spacing w:line="360" w:lineRule="auto"/>
        <w:ind w:firstLineChars="200" w:firstLine="480"/>
        <w:rPr>
          <w:bCs/>
          <w:sz w:val="24"/>
        </w:rPr>
      </w:pPr>
      <w:r w:rsidRPr="007E4006">
        <w:rPr>
          <w:bCs/>
          <w:sz w:val="24"/>
        </w:rPr>
        <w:t>2</w:t>
      </w:r>
      <w:r w:rsidRPr="007E4006">
        <w:rPr>
          <w:rFonts w:hint="eastAsia"/>
          <w:bCs/>
          <w:sz w:val="24"/>
        </w:rPr>
        <w:t>、发生基金合同规定的暂停基金资产估值情况时，基金管理人可暂停接收投资人的赎回申请或延缓支付赎回款项。</w:t>
      </w:r>
      <w:r w:rsidR="00A00F7A" w:rsidRPr="00A00F7A">
        <w:rPr>
          <w:rFonts w:hint="eastAsia"/>
          <w:bCs/>
          <w:sz w:val="24"/>
        </w:rPr>
        <w:t>当前一估值日基金资产净值</w:t>
      </w:r>
      <w:r w:rsidR="00A00F7A" w:rsidRPr="00A00F7A">
        <w:rPr>
          <w:bCs/>
          <w:sz w:val="24"/>
        </w:rPr>
        <w:t>50%</w:t>
      </w:r>
      <w:r w:rsidR="00A00F7A" w:rsidRPr="00A00F7A">
        <w:rPr>
          <w:rFonts w:hint="eastAsia"/>
          <w:bCs/>
          <w:sz w:val="24"/>
        </w:rPr>
        <w:t>以上的资产出现无可参考的活跃市场价格且采用估值技术</w:t>
      </w:r>
      <w:proofErr w:type="gramStart"/>
      <w:r w:rsidR="00A00F7A" w:rsidRPr="00A00F7A">
        <w:rPr>
          <w:rFonts w:hint="eastAsia"/>
          <w:bCs/>
          <w:sz w:val="24"/>
        </w:rPr>
        <w:t>仍导致</w:t>
      </w:r>
      <w:proofErr w:type="gramEnd"/>
      <w:r w:rsidR="00A00F7A" w:rsidRPr="00A00F7A">
        <w:rPr>
          <w:rFonts w:hint="eastAsia"/>
          <w:bCs/>
          <w:sz w:val="24"/>
        </w:rPr>
        <w:t>公允价值存在重大不确定性时，经与基金托管人协商确认后，基金管理人应当暂停接受基金赎回申请</w:t>
      </w:r>
      <w:r w:rsidR="00876C62" w:rsidRPr="007E4006">
        <w:rPr>
          <w:rFonts w:hint="eastAsia"/>
          <w:bCs/>
          <w:sz w:val="24"/>
        </w:rPr>
        <w:t>或延缓支付赎回款项</w:t>
      </w:r>
      <w:r w:rsidR="00A00F7A" w:rsidRPr="00A00F7A">
        <w:rPr>
          <w:rFonts w:hint="eastAsia"/>
          <w:bCs/>
          <w:sz w:val="24"/>
        </w:rPr>
        <w:t>。</w:t>
      </w:r>
    </w:p>
    <w:p w:rsidR="00A42E33" w:rsidRPr="007E4006" w:rsidRDefault="0097426A">
      <w:pPr>
        <w:spacing w:line="360" w:lineRule="auto"/>
        <w:ind w:firstLineChars="200" w:firstLine="480"/>
        <w:rPr>
          <w:bCs/>
          <w:sz w:val="24"/>
        </w:rPr>
      </w:pPr>
      <w:r w:rsidRPr="007E4006">
        <w:rPr>
          <w:bCs/>
          <w:sz w:val="24"/>
        </w:rPr>
        <w:t>3</w:t>
      </w:r>
      <w:r w:rsidRPr="007E4006">
        <w:rPr>
          <w:rFonts w:hint="eastAsia"/>
          <w:bCs/>
          <w:sz w:val="24"/>
        </w:rPr>
        <w:t>、证券交易所交易时间非正常停市，导致基金管理人无法计算当日基金资产</w:t>
      </w:r>
      <w:bookmarkStart w:id="211" w:name="_Hlt152500890"/>
      <w:r w:rsidRPr="007E4006">
        <w:rPr>
          <w:rFonts w:hint="eastAsia"/>
          <w:bCs/>
          <w:sz w:val="24"/>
        </w:rPr>
        <w:t>净值。</w:t>
      </w:r>
    </w:p>
    <w:bookmarkEnd w:id="211"/>
    <w:p w:rsidR="00326DC4" w:rsidRPr="007E4006" w:rsidRDefault="0036477B" w:rsidP="00326DC4">
      <w:pPr>
        <w:spacing w:line="360" w:lineRule="auto"/>
        <w:ind w:firstLineChars="200" w:firstLine="480"/>
        <w:rPr>
          <w:bCs/>
          <w:sz w:val="24"/>
        </w:rPr>
      </w:pPr>
      <w:r>
        <w:rPr>
          <w:rFonts w:hint="eastAsia"/>
          <w:bCs/>
          <w:sz w:val="24"/>
        </w:rPr>
        <w:t>4</w:t>
      </w:r>
      <w:r w:rsidR="009071C9" w:rsidRPr="007E4006">
        <w:rPr>
          <w:rFonts w:hint="eastAsia"/>
          <w:bCs/>
          <w:sz w:val="24"/>
        </w:rPr>
        <w:t>、继续接受赎回申请可能会影响或损害现有基金份额持有人利益时。</w:t>
      </w:r>
    </w:p>
    <w:p w:rsidR="0096601D" w:rsidRPr="007E4006" w:rsidRDefault="0036477B" w:rsidP="0096601D">
      <w:pPr>
        <w:spacing w:line="360" w:lineRule="auto"/>
        <w:ind w:firstLineChars="200" w:firstLine="480"/>
        <w:rPr>
          <w:bCs/>
          <w:sz w:val="24"/>
        </w:rPr>
      </w:pPr>
      <w:r>
        <w:rPr>
          <w:rFonts w:hint="eastAsia"/>
          <w:bCs/>
          <w:sz w:val="24"/>
        </w:rPr>
        <w:t>5</w:t>
      </w:r>
      <w:r w:rsidR="0097426A" w:rsidRPr="007E4006">
        <w:rPr>
          <w:rFonts w:hint="eastAsia"/>
          <w:bCs/>
          <w:sz w:val="24"/>
        </w:rPr>
        <w:t>、法律法规规定或中国证监会认定的其他情形。</w:t>
      </w:r>
    </w:p>
    <w:p w:rsidR="00A42E33" w:rsidRPr="007E4006" w:rsidRDefault="0097426A" w:rsidP="00756CC1">
      <w:pPr>
        <w:spacing w:line="360" w:lineRule="auto"/>
        <w:ind w:firstLineChars="200" w:firstLine="480"/>
        <w:rPr>
          <w:bCs/>
          <w:szCs w:val="21"/>
        </w:rPr>
      </w:pPr>
      <w:r w:rsidRPr="007E4006">
        <w:rPr>
          <w:rFonts w:hint="eastAsia"/>
          <w:bCs/>
          <w:sz w:val="24"/>
        </w:rPr>
        <w:t>发生上述情形</w:t>
      </w:r>
      <w:r w:rsidRPr="007E4006">
        <w:rPr>
          <w:rFonts w:hint="eastAsia"/>
          <w:sz w:val="24"/>
        </w:rPr>
        <w:t>之一</w:t>
      </w:r>
      <w:proofErr w:type="gramStart"/>
      <w:r w:rsidRPr="007E4006">
        <w:rPr>
          <w:rFonts w:hint="eastAsia"/>
          <w:sz w:val="24"/>
        </w:rPr>
        <w:t>且基金</w:t>
      </w:r>
      <w:proofErr w:type="gramEnd"/>
      <w:r w:rsidRPr="007E4006">
        <w:rPr>
          <w:rFonts w:hint="eastAsia"/>
          <w:sz w:val="24"/>
        </w:rPr>
        <w:t>管理人决定暂停赎回或延缓支付赎回款项</w:t>
      </w:r>
      <w:r w:rsidRPr="007E4006">
        <w:rPr>
          <w:rFonts w:hint="eastAsia"/>
          <w:bCs/>
          <w:sz w:val="24"/>
        </w:rPr>
        <w:t>时，基金管理人应在当日报中国证监会备案，已确认的赎回申请，基金管理人应足额支付；如暂时不能足额支付，应将可支付部分按单个账户申请量占申请总量的比例分配给赎回申请人，未支付部分可延期支付</w:t>
      </w:r>
      <w:ins w:id="212" w:author="TY" w:date="2017-11-03T09:21:00Z">
        <w:del w:id="213" w:author="yaoxt" w:date="2017-11-03T15:12:00Z">
          <w:r w:rsidR="004E2E35" w:rsidRPr="00346EF9" w:rsidDel="00346EF9">
            <w:rPr>
              <w:rFonts w:hint="eastAsia"/>
              <w:bCs/>
              <w:sz w:val="24"/>
            </w:rPr>
            <w:delText>，并以后续开放日的基金份额净值为依据计算赎回金额</w:delText>
          </w:r>
        </w:del>
      </w:ins>
      <w:r w:rsidR="004E2E35" w:rsidRPr="00346EF9">
        <w:rPr>
          <w:rFonts w:hint="eastAsia"/>
          <w:bCs/>
          <w:sz w:val="24"/>
        </w:rPr>
        <w:t>。</w:t>
      </w:r>
      <w:r w:rsidRPr="007E4006">
        <w:rPr>
          <w:rFonts w:hint="eastAsia"/>
          <w:bCs/>
          <w:sz w:val="24"/>
        </w:rPr>
        <w:t>若在当期开放期结束赎回款项仍无法足额支付，则继续顺延至开放期后的工作日</w:t>
      </w:r>
      <w:del w:id="214" w:author="yaoxt" w:date="2017-11-03T15:12:00Z">
        <w:r w:rsidR="004E2E35" w:rsidRPr="00346EF9" w:rsidDel="00346EF9">
          <w:rPr>
            <w:rFonts w:hint="eastAsia"/>
            <w:bCs/>
            <w:sz w:val="24"/>
          </w:rPr>
          <w:delText>，</w:delText>
        </w:r>
      </w:del>
      <w:ins w:id="215" w:author="TY" w:date="2017-11-03T09:22:00Z">
        <w:del w:id="216" w:author="yaoxt" w:date="2017-11-03T15:12:00Z">
          <w:r w:rsidR="004E2E35" w:rsidRPr="00346EF9" w:rsidDel="00346EF9">
            <w:rPr>
              <w:rFonts w:hint="eastAsia"/>
              <w:bCs/>
              <w:sz w:val="24"/>
            </w:rPr>
            <w:delText>并以后续工作日的基金份额净值为依据计算赎回金额</w:delText>
          </w:r>
        </w:del>
        <w:r w:rsidR="004E2E35" w:rsidRPr="00346EF9">
          <w:rPr>
            <w:rFonts w:hint="eastAsia"/>
            <w:bCs/>
            <w:sz w:val="24"/>
          </w:rPr>
          <w:t>，</w:t>
        </w:r>
      </w:ins>
      <w:r w:rsidR="00F009BC">
        <w:rPr>
          <w:rFonts w:hint="eastAsia"/>
          <w:bCs/>
          <w:sz w:val="24"/>
        </w:rPr>
        <w:t>但延缓期限不得超过二十个工作日，并应当在指定媒介上予以公告</w:t>
      </w:r>
      <w:r w:rsidRPr="007E4006">
        <w:rPr>
          <w:rFonts w:hint="eastAsia"/>
          <w:bCs/>
          <w:sz w:val="24"/>
        </w:rPr>
        <w:t>。基金份额持有人在申请赎回时可事先选择将当日可能未获受理部分予以撤销。在暂停赎回的情况消除时，基金管理人应及时恢复赎回业务的办理并公告。基金管理人也可以根据具体情况，调整开放期的具体时间，并及时公告。</w:t>
      </w:r>
    </w:p>
    <w:p w:rsidR="00A42E33" w:rsidRPr="007E4006" w:rsidRDefault="0097426A">
      <w:pPr>
        <w:spacing w:line="360" w:lineRule="auto"/>
        <w:ind w:firstLineChars="200" w:firstLine="480"/>
        <w:rPr>
          <w:bCs/>
          <w:sz w:val="24"/>
        </w:rPr>
      </w:pPr>
      <w:r w:rsidRPr="007E4006">
        <w:rPr>
          <w:rFonts w:hint="eastAsia"/>
          <w:bCs/>
          <w:sz w:val="24"/>
        </w:rPr>
        <w:t>九、巨额赎回的情形及处理方式</w:t>
      </w:r>
    </w:p>
    <w:p w:rsidR="00A42E33" w:rsidRPr="007E4006" w:rsidRDefault="0097426A">
      <w:pPr>
        <w:spacing w:line="360" w:lineRule="auto"/>
        <w:ind w:firstLineChars="200" w:firstLine="480"/>
        <w:rPr>
          <w:bCs/>
          <w:sz w:val="24"/>
        </w:rPr>
      </w:pPr>
      <w:r w:rsidRPr="007E4006">
        <w:rPr>
          <w:bCs/>
          <w:sz w:val="24"/>
        </w:rPr>
        <w:t>1</w:t>
      </w:r>
      <w:r w:rsidRPr="007E4006">
        <w:rPr>
          <w:rFonts w:hint="eastAsia"/>
          <w:bCs/>
          <w:sz w:val="24"/>
        </w:rPr>
        <w:t>、巨额赎回的认定</w:t>
      </w:r>
    </w:p>
    <w:p w:rsidR="00A42E33" w:rsidRPr="007E4006" w:rsidRDefault="0097426A">
      <w:pPr>
        <w:spacing w:line="360" w:lineRule="auto"/>
        <w:ind w:firstLineChars="200" w:firstLine="480"/>
        <w:rPr>
          <w:bCs/>
          <w:sz w:val="24"/>
        </w:rPr>
      </w:pPr>
      <w:r w:rsidRPr="007E4006">
        <w:rPr>
          <w:rFonts w:hint="eastAsia"/>
          <w:bCs/>
          <w:sz w:val="24"/>
        </w:rPr>
        <w:t>若本基金单个开放日内的基金份额净赎回申请</w:t>
      </w:r>
      <w:r w:rsidR="00D06E79">
        <w:rPr>
          <w:rFonts w:hint="eastAsia"/>
          <w:bCs/>
          <w:sz w:val="24"/>
        </w:rPr>
        <w:t>（</w:t>
      </w:r>
      <w:r w:rsidRPr="007E4006">
        <w:rPr>
          <w:rFonts w:hint="eastAsia"/>
          <w:bCs/>
          <w:sz w:val="24"/>
        </w:rPr>
        <w:t>赎回申请份额总数加上基金转换中转出申请份额总数后扣除申购申请份额总数及基金转换中转入申请份额总数后的余额</w:t>
      </w:r>
      <w:r w:rsidR="00D06E79">
        <w:rPr>
          <w:rFonts w:hint="eastAsia"/>
          <w:bCs/>
          <w:sz w:val="24"/>
        </w:rPr>
        <w:t>）</w:t>
      </w:r>
      <w:r w:rsidRPr="007E4006">
        <w:rPr>
          <w:rFonts w:hint="eastAsia"/>
          <w:bCs/>
          <w:sz w:val="24"/>
        </w:rPr>
        <w:t>超过前一开放日的基金总份额的</w:t>
      </w:r>
      <w:r w:rsidRPr="007E4006">
        <w:rPr>
          <w:bCs/>
          <w:sz w:val="24"/>
        </w:rPr>
        <w:t>20%</w:t>
      </w:r>
      <w:r w:rsidRPr="007E4006">
        <w:rPr>
          <w:rFonts w:hint="eastAsia"/>
          <w:bCs/>
          <w:sz w:val="24"/>
        </w:rPr>
        <w:t>，即认为是发生了巨额赎回。</w:t>
      </w:r>
    </w:p>
    <w:p w:rsidR="00A42E33" w:rsidRPr="007E4006" w:rsidRDefault="0097426A">
      <w:pPr>
        <w:spacing w:line="360" w:lineRule="auto"/>
        <w:ind w:firstLineChars="200" w:firstLine="480"/>
        <w:rPr>
          <w:bCs/>
          <w:sz w:val="24"/>
        </w:rPr>
      </w:pPr>
      <w:r w:rsidRPr="007E4006">
        <w:rPr>
          <w:bCs/>
          <w:sz w:val="24"/>
        </w:rPr>
        <w:t>2</w:t>
      </w:r>
      <w:r w:rsidRPr="007E4006">
        <w:rPr>
          <w:rFonts w:hint="eastAsia"/>
          <w:bCs/>
          <w:sz w:val="24"/>
        </w:rPr>
        <w:t>、巨额赎回的处理方式</w:t>
      </w:r>
    </w:p>
    <w:p w:rsidR="00110F71" w:rsidRDefault="00A00F7A" w:rsidP="00EB1B1F">
      <w:pPr>
        <w:spacing w:line="360" w:lineRule="auto"/>
        <w:ind w:firstLineChars="200" w:firstLine="480"/>
        <w:rPr>
          <w:bCs/>
          <w:sz w:val="24"/>
        </w:rPr>
      </w:pPr>
      <w:r w:rsidRPr="00A00F7A">
        <w:rPr>
          <w:rFonts w:hint="eastAsia"/>
          <w:bCs/>
          <w:sz w:val="24"/>
        </w:rPr>
        <w:t>当基金出现巨额赎回且现金类资产不足以支付赎回款项时，基金管理人应当在充分评估基金组合资产变现能力、投资比例变动与基金单位份额净值波动的基础上，审慎接受、确认赎回申请，切实保护存量基金份额持有人的合法权益时，</w:t>
      </w:r>
      <w:r w:rsidRPr="00A00F7A">
        <w:rPr>
          <w:rFonts w:hint="eastAsia"/>
          <w:bCs/>
          <w:sz w:val="24"/>
        </w:rPr>
        <w:lastRenderedPageBreak/>
        <w:t>基金管理人可以根据基金当时的资产组合状况决定全额赎回或延缓支付赎回款项。</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1</w:t>
      </w:r>
      <w:r w:rsidRPr="007E4006">
        <w:rPr>
          <w:rFonts w:hint="eastAsia"/>
          <w:bCs/>
          <w:sz w:val="24"/>
        </w:rPr>
        <w:t>）全额赎回：当基金管理人认为有能力支付投资人的全部赎回申请时，按正常赎回程序执行。</w:t>
      </w:r>
    </w:p>
    <w:p w:rsidR="00CF431F" w:rsidRDefault="0097426A">
      <w:pPr>
        <w:pStyle w:val="af1"/>
        <w:spacing w:line="360" w:lineRule="auto"/>
        <w:ind w:firstLineChars="200" w:firstLine="480"/>
        <w:rPr>
          <w:bCs/>
          <w:sz w:val="24"/>
        </w:rPr>
      </w:pPr>
      <w:r w:rsidRPr="007E4006">
        <w:rPr>
          <w:rFonts w:hint="eastAsia"/>
          <w:bCs/>
          <w:sz w:val="24"/>
        </w:rPr>
        <w:t>（</w:t>
      </w:r>
      <w:r w:rsidRPr="007E4006">
        <w:rPr>
          <w:bCs/>
          <w:sz w:val="24"/>
        </w:rPr>
        <w:t>2</w:t>
      </w:r>
      <w:r w:rsidRPr="007E4006">
        <w:rPr>
          <w:rFonts w:hint="eastAsia"/>
          <w:bCs/>
          <w:sz w:val="24"/>
        </w:rPr>
        <w:t>）</w:t>
      </w:r>
      <w:r w:rsidR="00A00F7A" w:rsidRPr="00A00F7A">
        <w:rPr>
          <w:rFonts w:hint="eastAsia"/>
          <w:bCs/>
          <w:sz w:val="24"/>
        </w:rPr>
        <w:t>延缓支付赎回款项</w:t>
      </w:r>
      <w:r w:rsidR="009071C9" w:rsidRPr="007E4006">
        <w:rPr>
          <w:rFonts w:hint="eastAsia"/>
          <w:bCs/>
          <w:sz w:val="24"/>
        </w:rPr>
        <w:t>：</w:t>
      </w:r>
      <w:r w:rsidRPr="007E4006">
        <w:rPr>
          <w:rFonts w:hint="eastAsia"/>
          <w:bCs/>
          <w:sz w:val="24"/>
        </w:rPr>
        <w:t>当基金管理人认为支付投资人的赎回申请有困难或认为因支付投资人的赎回申请而进行的财产变现可能会对基金资产净值造成较大波动时，基金管理人</w:t>
      </w:r>
      <w:r w:rsidR="00C6362C">
        <w:rPr>
          <w:rFonts w:hint="eastAsia"/>
          <w:bCs/>
          <w:sz w:val="24"/>
        </w:rPr>
        <w:t>可以</w:t>
      </w:r>
      <w:r w:rsidRPr="007E4006">
        <w:rPr>
          <w:rFonts w:hint="eastAsia"/>
          <w:bCs/>
          <w:sz w:val="24"/>
        </w:rPr>
        <w:t>接受并确认所有赎回申请，当日按比例办理的赎回份额不得低于基金总份额的</w:t>
      </w:r>
      <w:r w:rsidRPr="007E4006">
        <w:rPr>
          <w:bCs/>
          <w:sz w:val="24"/>
        </w:rPr>
        <w:t>20%</w:t>
      </w:r>
      <w:r w:rsidRPr="007E4006">
        <w:rPr>
          <w:rFonts w:hint="eastAsia"/>
          <w:bCs/>
          <w:sz w:val="24"/>
        </w:rPr>
        <w:t>，其余赎回申请可以延缓支付款项，但延缓支付的期限不得超过二十个工作日。</w:t>
      </w:r>
    </w:p>
    <w:p w:rsidR="00110F71" w:rsidRDefault="004E2E35" w:rsidP="00EB1B1F">
      <w:pPr>
        <w:spacing w:line="360" w:lineRule="auto"/>
        <w:ind w:firstLineChars="200" w:firstLine="480"/>
        <w:rPr>
          <w:bCs/>
          <w:sz w:val="24"/>
        </w:rPr>
      </w:pPr>
      <w:r w:rsidRPr="00346EF9">
        <w:rPr>
          <w:rFonts w:hint="eastAsia"/>
          <w:bCs/>
          <w:sz w:val="24"/>
        </w:rPr>
        <w:t>（</w:t>
      </w:r>
      <w:r w:rsidRPr="00346EF9">
        <w:rPr>
          <w:bCs/>
          <w:sz w:val="24"/>
        </w:rPr>
        <w:t>3</w:t>
      </w:r>
      <w:r w:rsidRPr="00346EF9">
        <w:rPr>
          <w:rFonts w:hint="eastAsia"/>
          <w:bCs/>
          <w:sz w:val="24"/>
        </w:rPr>
        <w:t>）如果基金发生巨额赎回，在单个基金份额持有人赎回申请超过基金总份额</w:t>
      </w:r>
      <w:r w:rsidRPr="00346EF9">
        <w:rPr>
          <w:bCs/>
          <w:sz w:val="24"/>
        </w:rPr>
        <w:t>10%</w:t>
      </w:r>
      <w:r w:rsidRPr="00346EF9">
        <w:rPr>
          <w:rFonts w:hint="eastAsia"/>
          <w:bCs/>
          <w:sz w:val="24"/>
        </w:rPr>
        <w:t>以上的赎回申请的情形下</w:t>
      </w:r>
      <w:r w:rsidR="00A00F7A" w:rsidRPr="00A00F7A">
        <w:rPr>
          <w:rFonts w:hint="eastAsia"/>
          <w:bCs/>
          <w:sz w:val="24"/>
        </w:rPr>
        <w:t>，基金管理人</w:t>
      </w:r>
      <w:r w:rsidRPr="00346EF9">
        <w:rPr>
          <w:rFonts w:hint="eastAsia"/>
          <w:bCs/>
          <w:sz w:val="24"/>
        </w:rPr>
        <w:t>可以延期办理赎回申请</w:t>
      </w:r>
      <w:r w:rsidR="00A00F7A" w:rsidRPr="00A00F7A">
        <w:rPr>
          <w:rFonts w:hint="eastAsia"/>
          <w:bCs/>
          <w:sz w:val="24"/>
        </w:rPr>
        <w:t>。对于当日的赎回申请，</w:t>
      </w:r>
      <w:r w:rsidRPr="004E2E35">
        <w:rPr>
          <w:rFonts w:hint="eastAsia"/>
          <w:bCs/>
          <w:sz w:val="24"/>
          <w:rPrChange w:id="217" w:author="yaoxt" w:date="2017-11-01T16:40:00Z">
            <w:rPr>
              <w:rFonts w:hint="eastAsia"/>
              <w:bCs/>
              <w:sz w:val="24"/>
              <w:highlight w:val="yellow"/>
            </w:rPr>
          </w:rPrChange>
        </w:rPr>
        <w:t>应当按单个账户赎回申请量占赎回申请总量的至少</w:t>
      </w:r>
      <w:r w:rsidRPr="004E2E35">
        <w:rPr>
          <w:bCs/>
          <w:sz w:val="24"/>
          <w:rPrChange w:id="218" w:author="yaoxt" w:date="2017-11-01T16:40:00Z">
            <w:rPr>
              <w:bCs/>
              <w:sz w:val="24"/>
              <w:highlight w:val="yellow"/>
            </w:rPr>
          </w:rPrChange>
        </w:rPr>
        <w:t>10%</w:t>
      </w:r>
      <w:r w:rsidRPr="004E2E35">
        <w:rPr>
          <w:rFonts w:hint="eastAsia"/>
          <w:bCs/>
          <w:sz w:val="24"/>
          <w:rPrChange w:id="219" w:author="yaoxt" w:date="2017-11-01T16:40:00Z">
            <w:rPr>
              <w:rFonts w:hint="eastAsia"/>
              <w:bCs/>
              <w:sz w:val="24"/>
              <w:highlight w:val="yellow"/>
            </w:rPr>
          </w:rPrChange>
        </w:rPr>
        <w:t>，</w:t>
      </w:r>
      <w:r w:rsidR="00A00F7A" w:rsidRPr="00A00F7A">
        <w:rPr>
          <w:rFonts w:hint="eastAsia"/>
          <w:bCs/>
          <w:sz w:val="24"/>
        </w:rPr>
        <w:t>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rsidR="00A00F7A" w:rsidRPr="00A00F7A">
        <w:rPr>
          <w:rFonts w:hint="eastAsia"/>
          <w:bCs/>
          <w:sz w:val="24"/>
        </w:rPr>
        <w:t>并以下</w:t>
      </w:r>
      <w:proofErr w:type="gramEnd"/>
      <w:r w:rsidR="00A00F7A" w:rsidRPr="00A00F7A">
        <w:rPr>
          <w:rFonts w:hint="eastAsia"/>
          <w:bCs/>
          <w:sz w:val="24"/>
        </w:rPr>
        <w:t>一开放日的基金份额净值为基础计算赎回金额，以此类推，直到全部赎回为止。</w:t>
      </w:r>
      <w:r w:rsidRPr="004E2E35">
        <w:rPr>
          <w:rFonts w:hint="eastAsia"/>
          <w:bCs/>
          <w:sz w:val="24"/>
          <w:rPrChange w:id="220" w:author="yaoxt" w:date="2017-11-01T16:40:00Z">
            <w:rPr>
              <w:rFonts w:hint="eastAsia"/>
              <w:bCs/>
              <w:sz w:val="24"/>
              <w:highlight w:val="yellow"/>
            </w:rPr>
          </w:rPrChange>
        </w:rPr>
        <w:t>如延期办理期限超过开放期的，开放期相应延长，延长的开放期内不办理申购，亦不接受新的赎回申请</w:t>
      </w:r>
      <w:r w:rsidR="00A00F7A" w:rsidRPr="00A00F7A">
        <w:rPr>
          <w:rFonts w:hint="eastAsia"/>
          <w:bCs/>
          <w:sz w:val="24"/>
        </w:rPr>
        <w:t>。</w:t>
      </w:r>
      <w:r w:rsidR="006B35AE">
        <w:rPr>
          <w:rFonts w:hint="eastAsia"/>
          <w:bCs/>
          <w:sz w:val="24"/>
        </w:rPr>
        <w:t>当</w:t>
      </w:r>
      <w:r w:rsidR="00A00F7A" w:rsidRPr="00A00F7A">
        <w:rPr>
          <w:rFonts w:hint="eastAsia"/>
          <w:bCs/>
          <w:sz w:val="24"/>
        </w:rPr>
        <w:t>如投资人在提交赎回申请时未作明确选择，投资人未能赎回部分作自动延期赎回处理。</w:t>
      </w:r>
    </w:p>
    <w:p w:rsidR="00A42E33" w:rsidRPr="007E4006" w:rsidRDefault="0097426A">
      <w:pPr>
        <w:spacing w:line="360" w:lineRule="auto"/>
        <w:ind w:firstLineChars="200" w:firstLine="480"/>
        <w:rPr>
          <w:bCs/>
          <w:sz w:val="24"/>
        </w:rPr>
      </w:pPr>
      <w:r w:rsidRPr="007E4006">
        <w:rPr>
          <w:bCs/>
          <w:sz w:val="24"/>
        </w:rPr>
        <w:t>3</w:t>
      </w:r>
      <w:r w:rsidRPr="007E4006">
        <w:rPr>
          <w:rFonts w:hint="eastAsia"/>
          <w:bCs/>
          <w:sz w:val="24"/>
        </w:rPr>
        <w:t>、巨额赎回的公告</w:t>
      </w:r>
    </w:p>
    <w:p w:rsidR="00A42E33" w:rsidRPr="007E4006" w:rsidRDefault="0097426A">
      <w:pPr>
        <w:spacing w:line="360" w:lineRule="auto"/>
        <w:ind w:firstLineChars="200" w:firstLine="480"/>
        <w:rPr>
          <w:bCs/>
        </w:rPr>
      </w:pPr>
      <w:r w:rsidRPr="007E4006">
        <w:rPr>
          <w:rFonts w:hint="eastAsia"/>
          <w:bCs/>
          <w:sz w:val="24"/>
        </w:rPr>
        <w:t>当发生上述巨额赎回并延缓支付时，基金管理人应当通过邮寄、传真或者招募说明书规定的其他方式在</w:t>
      </w:r>
      <w:r w:rsidRPr="007E4006">
        <w:rPr>
          <w:bCs/>
          <w:sz w:val="24"/>
        </w:rPr>
        <w:t>3</w:t>
      </w:r>
      <w:r w:rsidRPr="007E4006">
        <w:rPr>
          <w:rFonts w:hint="eastAsia"/>
          <w:bCs/>
          <w:sz w:val="24"/>
        </w:rPr>
        <w:t>个交易日内通知基金份额持有人，说明有关处理方法，同时在指定媒介上刊登公告。</w:t>
      </w:r>
    </w:p>
    <w:p w:rsidR="00A42E33" w:rsidRPr="007E4006" w:rsidRDefault="0097426A">
      <w:pPr>
        <w:spacing w:line="360" w:lineRule="auto"/>
        <w:ind w:firstLineChars="200" w:firstLine="480"/>
        <w:rPr>
          <w:bCs/>
          <w:sz w:val="24"/>
        </w:rPr>
      </w:pPr>
      <w:r w:rsidRPr="007E4006">
        <w:rPr>
          <w:rFonts w:hint="eastAsia"/>
          <w:bCs/>
          <w:sz w:val="24"/>
        </w:rPr>
        <w:t>十、暂停申购或赎回的公告和重新开放申购或赎回的公告</w:t>
      </w:r>
    </w:p>
    <w:p w:rsidR="00A42E33" w:rsidRPr="007E4006" w:rsidRDefault="0097426A">
      <w:pPr>
        <w:spacing w:line="360" w:lineRule="auto"/>
        <w:ind w:firstLineChars="200" w:firstLine="480"/>
        <w:rPr>
          <w:bCs/>
          <w:sz w:val="24"/>
        </w:rPr>
      </w:pPr>
      <w:r w:rsidRPr="007E4006">
        <w:rPr>
          <w:bCs/>
          <w:sz w:val="24"/>
        </w:rPr>
        <w:t>1</w:t>
      </w:r>
      <w:r w:rsidRPr="007E4006">
        <w:rPr>
          <w:rFonts w:hint="eastAsia"/>
          <w:bCs/>
          <w:sz w:val="24"/>
        </w:rPr>
        <w:t>、发生上述暂停申购或赎回情况的，基金管理人</w:t>
      </w:r>
      <w:proofErr w:type="gramStart"/>
      <w:r w:rsidRPr="007E4006">
        <w:rPr>
          <w:rFonts w:hint="eastAsia"/>
          <w:bCs/>
          <w:sz w:val="24"/>
        </w:rPr>
        <w:t>当日应</w:t>
      </w:r>
      <w:proofErr w:type="gramEnd"/>
      <w:r w:rsidRPr="007E4006">
        <w:rPr>
          <w:rFonts w:hint="eastAsia"/>
          <w:bCs/>
          <w:sz w:val="24"/>
        </w:rPr>
        <w:t>立即向中国证监会备案，并在规定期限内在指定媒介上刊登暂停公告。</w:t>
      </w:r>
    </w:p>
    <w:p w:rsidR="00A42E33" w:rsidRPr="007E4006" w:rsidRDefault="0097426A">
      <w:pPr>
        <w:spacing w:line="360" w:lineRule="auto"/>
        <w:ind w:firstLineChars="200" w:firstLine="480"/>
        <w:rPr>
          <w:bCs/>
          <w:sz w:val="24"/>
        </w:rPr>
      </w:pPr>
      <w:r w:rsidRPr="007E4006">
        <w:rPr>
          <w:bCs/>
          <w:sz w:val="24"/>
        </w:rPr>
        <w:t>2</w:t>
      </w:r>
      <w:r w:rsidRPr="007E4006">
        <w:rPr>
          <w:rFonts w:hint="eastAsia"/>
          <w:bCs/>
          <w:sz w:val="24"/>
        </w:rPr>
        <w:t>、上述暂停申购或赎回情况消除的，基金管理人应于重新开放日公布最近</w:t>
      </w:r>
      <w:r w:rsidRPr="007E4006">
        <w:rPr>
          <w:bCs/>
          <w:sz w:val="24"/>
        </w:rPr>
        <w:t>1</w:t>
      </w:r>
      <w:r w:rsidRPr="007E4006">
        <w:rPr>
          <w:rFonts w:hint="eastAsia"/>
          <w:bCs/>
          <w:sz w:val="24"/>
        </w:rPr>
        <w:t>个开放日的基金份额净值。</w:t>
      </w:r>
    </w:p>
    <w:p w:rsidR="00A42E33" w:rsidRPr="007E4006" w:rsidRDefault="0097426A">
      <w:pPr>
        <w:spacing w:line="360" w:lineRule="auto"/>
        <w:ind w:firstLineChars="200" w:firstLine="480"/>
        <w:rPr>
          <w:bCs/>
          <w:sz w:val="24"/>
        </w:rPr>
      </w:pPr>
      <w:r w:rsidRPr="007E4006">
        <w:rPr>
          <w:bCs/>
          <w:sz w:val="24"/>
        </w:rPr>
        <w:lastRenderedPageBreak/>
        <w:t>3</w:t>
      </w:r>
      <w:r w:rsidRPr="007E4006">
        <w:rPr>
          <w:rFonts w:hint="eastAsia"/>
          <w:bCs/>
          <w:sz w:val="24"/>
        </w:rPr>
        <w:t>、基金管理人可以根据暂停申购或赎回的时间，最迟于重新开放日在指定媒介上刊登重新开放申购或赎回的公告；也可以根据实际情况在暂停公告中明确重新开放申购或赎回的时间，届时不再另行发布重新开放的公告。</w:t>
      </w:r>
    </w:p>
    <w:p w:rsidR="005E07A4" w:rsidRPr="007E4006" w:rsidRDefault="0097426A">
      <w:pPr>
        <w:spacing w:line="360" w:lineRule="auto"/>
        <w:ind w:firstLineChars="200" w:firstLine="480"/>
        <w:rPr>
          <w:bCs/>
          <w:sz w:val="24"/>
        </w:rPr>
      </w:pPr>
      <w:r w:rsidRPr="007E4006">
        <w:rPr>
          <w:bCs/>
          <w:sz w:val="24"/>
        </w:rPr>
        <w:t>4</w:t>
      </w:r>
      <w:r w:rsidRPr="007E4006">
        <w:rPr>
          <w:rFonts w:hint="eastAsia"/>
          <w:bCs/>
          <w:sz w:val="24"/>
        </w:rPr>
        <w:t>、以上暂停及恢复基金申购与赎回的公告规定，不适用于基金合同约定的开放期结束进入封闭期或封闭期结束进入开放</w:t>
      </w:r>
      <w:proofErr w:type="gramStart"/>
      <w:r w:rsidRPr="007E4006">
        <w:rPr>
          <w:rFonts w:hint="eastAsia"/>
          <w:bCs/>
          <w:sz w:val="24"/>
        </w:rPr>
        <w:t>期引起</w:t>
      </w:r>
      <w:proofErr w:type="gramEnd"/>
      <w:r w:rsidRPr="007E4006">
        <w:rPr>
          <w:rFonts w:hint="eastAsia"/>
          <w:bCs/>
          <w:sz w:val="24"/>
        </w:rPr>
        <w:t>的暂停或恢复申购与赎回的情形。</w:t>
      </w:r>
    </w:p>
    <w:p w:rsidR="00A42E33" w:rsidRPr="007E4006" w:rsidRDefault="009071C9">
      <w:pPr>
        <w:spacing w:line="360" w:lineRule="auto"/>
        <w:ind w:firstLineChars="200" w:firstLine="480"/>
        <w:rPr>
          <w:bCs/>
          <w:sz w:val="24"/>
        </w:rPr>
      </w:pPr>
      <w:r w:rsidRPr="007E4006">
        <w:rPr>
          <w:rFonts w:hint="eastAsia"/>
          <w:bCs/>
          <w:sz w:val="24"/>
        </w:rPr>
        <w:t>十一、基金转换</w:t>
      </w:r>
    </w:p>
    <w:p w:rsidR="00A42E33" w:rsidRPr="007E4006" w:rsidRDefault="0097426A">
      <w:pPr>
        <w:spacing w:line="360" w:lineRule="auto"/>
        <w:ind w:firstLineChars="200" w:firstLine="480"/>
        <w:rPr>
          <w:bCs/>
          <w:sz w:val="24"/>
        </w:rPr>
      </w:pPr>
      <w:r w:rsidRPr="007E4006">
        <w:rPr>
          <w:rFonts w:hint="eastAsia"/>
          <w:bCs/>
          <w:sz w:val="24"/>
        </w:rPr>
        <w:t>基金管理人可以根据相关法律法规以及本基金合同的规定决定开办本基金与基金管理人管理的其他基金之间的转换业务，基金转换可以收取一定的转换费，相关规则由基金管理人届时根据相关法律法规及本基金合同的规定制定并公告，并提前告知基金托管人与相关机构。</w:t>
      </w:r>
    </w:p>
    <w:p w:rsidR="00A42E33" w:rsidRPr="007E4006" w:rsidRDefault="0097426A">
      <w:pPr>
        <w:spacing w:line="360" w:lineRule="auto"/>
        <w:ind w:firstLineChars="200" w:firstLine="480"/>
        <w:rPr>
          <w:bCs/>
          <w:sz w:val="24"/>
        </w:rPr>
      </w:pPr>
      <w:r w:rsidRPr="007E4006">
        <w:rPr>
          <w:rFonts w:hint="eastAsia"/>
          <w:bCs/>
          <w:sz w:val="24"/>
        </w:rPr>
        <w:t>十二、基金的</w:t>
      </w:r>
      <w:proofErr w:type="gramStart"/>
      <w:r w:rsidRPr="007E4006">
        <w:rPr>
          <w:rFonts w:hint="eastAsia"/>
          <w:bCs/>
          <w:sz w:val="24"/>
        </w:rPr>
        <w:t>非交易</w:t>
      </w:r>
      <w:proofErr w:type="gramEnd"/>
      <w:r w:rsidRPr="007E4006">
        <w:rPr>
          <w:rFonts w:hint="eastAsia"/>
          <w:bCs/>
          <w:sz w:val="24"/>
        </w:rPr>
        <w:t>过户</w:t>
      </w:r>
    </w:p>
    <w:p w:rsidR="00A42E33" w:rsidRPr="007E4006" w:rsidRDefault="0097426A">
      <w:pPr>
        <w:spacing w:line="360" w:lineRule="auto"/>
        <w:ind w:firstLineChars="200" w:firstLine="480"/>
        <w:rPr>
          <w:bCs/>
          <w:sz w:val="24"/>
        </w:rPr>
      </w:pPr>
      <w:r w:rsidRPr="007E4006">
        <w:rPr>
          <w:rFonts w:hint="eastAsia"/>
          <w:bCs/>
          <w:sz w:val="24"/>
        </w:rPr>
        <w:t>基金的</w:t>
      </w:r>
      <w:proofErr w:type="gramStart"/>
      <w:r w:rsidRPr="007E4006">
        <w:rPr>
          <w:rFonts w:hint="eastAsia"/>
          <w:bCs/>
          <w:sz w:val="24"/>
        </w:rPr>
        <w:t>非交易</w:t>
      </w:r>
      <w:proofErr w:type="gramEnd"/>
      <w:r w:rsidRPr="007E4006">
        <w:rPr>
          <w:rFonts w:hint="eastAsia"/>
          <w:bCs/>
          <w:sz w:val="24"/>
        </w:rPr>
        <w:t>过户是指基金登记机构受理继承、捐赠和司法强制执行等情形而产生的</w:t>
      </w:r>
      <w:proofErr w:type="gramStart"/>
      <w:r w:rsidRPr="007E4006">
        <w:rPr>
          <w:rFonts w:hint="eastAsia"/>
          <w:bCs/>
          <w:sz w:val="24"/>
        </w:rPr>
        <w:t>非交易</w:t>
      </w:r>
      <w:proofErr w:type="gramEnd"/>
      <w:r w:rsidRPr="007E4006">
        <w:rPr>
          <w:rFonts w:hint="eastAsia"/>
          <w:bCs/>
          <w:sz w:val="24"/>
        </w:rPr>
        <w:t>过户以及登记机构认可、符合法律法规的其它</w:t>
      </w:r>
      <w:proofErr w:type="gramStart"/>
      <w:r w:rsidRPr="007E4006">
        <w:rPr>
          <w:rFonts w:hint="eastAsia"/>
          <w:bCs/>
          <w:sz w:val="24"/>
        </w:rPr>
        <w:t>非交易</w:t>
      </w:r>
      <w:proofErr w:type="gramEnd"/>
      <w:r w:rsidRPr="007E4006">
        <w:rPr>
          <w:rFonts w:hint="eastAsia"/>
          <w:bCs/>
          <w:sz w:val="24"/>
        </w:rPr>
        <w:t>过户。无论在上述何种情况下，接受划转的主体必须是依法可以持有本</w:t>
      </w:r>
      <w:proofErr w:type="gramStart"/>
      <w:r w:rsidRPr="007E4006">
        <w:rPr>
          <w:rFonts w:hint="eastAsia"/>
          <w:bCs/>
          <w:sz w:val="24"/>
        </w:rPr>
        <w:t>基金基金</w:t>
      </w:r>
      <w:proofErr w:type="gramEnd"/>
      <w:r w:rsidRPr="007E4006">
        <w:rPr>
          <w:rFonts w:hint="eastAsia"/>
          <w:bCs/>
          <w:sz w:val="24"/>
        </w:rPr>
        <w:t>份额的投资人。</w:t>
      </w:r>
    </w:p>
    <w:p w:rsidR="00A42E33" w:rsidRPr="007E4006" w:rsidRDefault="0097426A">
      <w:pPr>
        <w:spacing w:line="360" w:lineRule="auto"/>
        <w:ind w:firstLineChars="200" w:firstLine="480"/>
        <w:rPr>
          <w:bCs/>
          <w:sz w:val="24"/>
        </w:rPr>
      </w:pPr>
      <w:r w:rsidRPr="007E4006">
        <w:rPr>
          <w:rFonts w:ascii="宋体" w:hAnsi="宋体" w:hint="eastAsia"/>
          <w:sz w:val="24"/>
        </w:rPr>
        <w:t>继承是指基金份额持有人死亡，其持有的基金份额由其合法的继承人继承；</w:t>
      </w:r>
      <w:proofErr w:type="gramStart"/>
      <w:r w:rsidRPr="007E4006">
        <w:rPr>
          <w:rFonts w:ascii="宋体" w:hAnsi="宋体" w:hint="eastAsia"/>
          <w:sz w:val="24"/>
        </w:rPr>
        <w:t>捐赠指</w:t>
      </w:r>
      <w:proofErr w:type="gramEnd"/>
      <w:r w:rsidRPr="007E4006">
        <w:rPr>
          <w:rFonts w:ascii="宋体" w:hAnsi="宋体" w:hint="eastAsia"/>
          <w:sz w:val="24"/>
        </w:rP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rsidRPr="007E4006">
        <w:rPr>
          <w:rFonts w:ascii="宋体" w:hAnsi="宋体" w:hint="eastAsia"/>
          <w:sz w:val="24"/>
        </w:rPr>
        <w:t>非交易</w:t>
      </w:r>
      <w:proofErr w:type="gramEnd"/>
      <w:r w:rsidRPr="007E4006">
        <w:rPr>
          <w:rFonts w:ascii="宋体" w:hAnsi="宋体" w:hint="eastAsia"/>
          <w:sz w:val="24"/>
        </w:rPr>
        <w:t>过户必须提供基金登记机构要求提供的相关资料，对于符合条件的</w:t>
      </w:r>
      <w:proofErr w:type="gramStart"/>
      <w:r w:rsidRPr="007E4006">
        <w:rPr>
          <w:rFonts w:ascii="宋体" w:hAnsi="宋体" w:hint="eastAsia"/>
          <w:sz w:val="24"/>
        </w:rPr>
        <w:t>非交易过户申请按</w:t>
      </w:r>
      <w:proofErr w:type="gramEnd"/>
      <w:r w:rsidRPr="007E4006">
        <w:rPr>
          <w:rFonts w:ascii="宋体" w:hAnsi="宋体" w:hint="eastAsia"/>
          <w:sz w:val="24"/>
        </w:rPr>
        <w:t>基金登记机构的规定办理，并按基金登记机构规定的标准收费。</w:t>
      </w:r>
    </w:p>
    <w:p w:rsidR="00A42E33" w:rsidRPr="007E4006" w:rsidRDefault="0097426A">
      <w:pPr>
        <w:spacing w:line="360" w:lineRule="auto"/>
        <w:ind w:firstLineChars="200" w:firstLine="480"/>
        <w:rPr>
          <w:bCs/>
          <w:sz w:val="24"/>
        </w:rPr>
      </w:pPr>
      <w:r w:rsidRPr="007E4006">
        <w:rPr>
          <w:rFonts w:hint="eastAsia"/>
          <w:bCs/>
          <w:sz w:val="24"/>
        </w:rPr>
        <w:t>十三、基金的转托管</w:t>
      </w:r>
    </w:p>
    <w:p w:rsidR="00A42E33" w:rsidRPr="007E4006" w:rsidRDefault="0097426A">
      <w:pPr>
        <w:spacing w:line="360" w:lineRule="auto"/>
        <w:ind w:firstLineChars="200" w:firstLine="480"/>
        <w:rPr>
          <w:bCs/>
          <w:sz w:val="24"/>
        </w:rPr>
      </w:pPr>
      <w:r w:rsidRPr="007E4006">
        <w:rPr>
          <w:rFonts w:hint="eastAsia"/>
          <w:bCs/>
          <w:sz w:val="24"/>
        </w:rPr>
        <w:t>基金份额持有人可办理已持有基金份额在不同销售机构之间的转托管，基金销售机构可以按照规定的标准收取转托管费。</w:t>
      </w:r>
    </w:p>
    <w:p w:rsidR="00A42E33" w:rsidRPr="007E4006" w:rsidRDefault="0097426A">
      <w:pPr>
        <w:spacing w:line="360" w:lineRule="auto"/>
        <w:ind w:firstLineChars="200" w:firstLine="480"/>
        <w:rPr>
          <w:bCs/>
          <w:sz w:val="24"/>
        </w:rPr>
      </w:pPr>
      <w:r w:rsidRPr="007E4006">
        <w:rPr>
          <w:rFonts w:hint="eastAsia"/>
          <w:bCs/>
          <w:sz w:val="24"/>
        </w:rPr>
        <w:t>十四、定期定额投资计划</w:t>
      </w:r>
    </w:p>
    <w:p w:rsidR="00A42E33" w:rsidRPr="007E4006" w:rsidRDefault="0097426A">
      <w:pPr>
        <w:spacing w:line="360" w:lineRule="auto"/>
        <w:ind w:firstLineChars="200" w:firstLine="480"/>
        <w:rPr>
          <w:bCs/>
          <w:sz w:val="24"/>
        </w:rPr>
      </w:pPr>
      <w:r w:rsidRPr="007E4006">
        <w:rPr>
          <w:rFonts w:hint="eastAsia"/>
          <w:bCs/>
          <w:sz w:val="24"/>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w:t>
      </w:r>
      <w:r w:rsidRPr="007E4006">
        <w:rPr>
          <w:rFonts w:hint="eastAsia"/>
          <w:bCs/>
          <w:sz w:val="24"/>
        </w:rPr>
        <w:lastRenderedPageBreak/>
        <w:t>额投资计划最低申购金额。</w:t>
      </w:r>
    </w:p>
    <w:p w:rsidR="00A42E33" w:rsidRPr="007E4006" w:rsidRDefault="0097426A">
      <w:pPr>
        <w:spacing w:line="360" w:lineRule="auto"/>
        <w:ind w:firstLineChars="200" w:firstLine="480"/>
        <w:rPr>
          <w:bCs/>
          <w:sz w:val="24"/>
        </w:rPr>
      </w:pPr>
      <w:r w:rsidRPr="007E4006">
        <w:rPr>
          <w:rFonts w:hint="eastAsia"/>
          <w:bCs/>
          <w:sz w:val="24"/>
        </w:rPr>
        <w:t>十五、基金的冻结和解冻</w:t>
      </w:r>
    </w:p>
    <w:p w:rsidR="00A42E33" w:rsidRPr="007E4006" w:rsidRDefault="0097426A">
      <w:pPr>
        <w:spacing w:line="360" w:lineRule="auto"/>
        <w:ind w:firstLineChars="200" w:firstLine="480"/>
        <w:rPr>
          <w:bCs/>
          <w:sz w:val="24"/>
        </w:rPr>
      </w:pPr>
      <w:r w:rsidRPr="007E4006">
        <w:rPr>
          <w:rFonts w:hint="eastAsia"/>
          <w:bCs/>
          <w:sz w:val="24"/>
        </w:rPr>
        <w:t>基金登记机构只受理国家有权机关依法要求的基金份额的冻结与解冻，以及登记机构认可、符合法律法规的其他情况下的冻结与解冻。</w:t>
      </w:r>
    </w:p>
    <w:p w:rsidR="00A66B0C" w:rsidRPr="007E4006" w:rsidRDefault="0097426A" w:rsidP="00A66B0C">
      <w:pPr>
        <w:spacing w:line="360" w:lineRule="auto"/>
        <w:ind w:firstLineChars="200" w:firstLine="480"/>
        <w:rPr>
          <w:bCs/>
          <w:sz w:val="24"/>
        </w:rPr>
      </w:pPr>
      <w:r w:rsidRPr="007E4006">
        <w:rPr>
          <w:rFonts w:hint="eastAsia"/>
          <w:bCs/>
          <w:sz w:val="24"/>
        </w:rPr>
        <w:t>十六、基金份额的转让</w:t>
      </w:r>
    </w:p>
    <w:p w:rsidR="00A66B0C" w:rsidRPr="007E4006" w:rsidRDefault="0097426A" w:rsidP="00A66B0C">
      <w:pPr>
        <w:spacing w:line="360" w:lineRule="auto"/>
        <w:ind w:firstLineChars="200" w:firstLine="480"/>
        <w:rPr>
          <w:bCs/>
          <w:sz w:val="24"/>
        </w:rPr>
      </w:pPr>
      <w:r w:rsidRPr="007E4006">
        <w:rPr>
          <w:rFonts w:hint="eastAsia"/>
          <w:bCs/>
          <w:sz w:val="24"/>
        </w:rPr>
        <w:t>基金份额可以按照法律法规规定和基金合同约定在中国证监会认可的交易场所或者通过其他方式进行转让。</w:t>
      </w:r>
    </w:p>
    <w:p w:rsidR="00CC7BF0" w:rsidRPr="007E4006" w:rsidRDefault="0097426A" w:rsidP="00CC7BF0">
      <w:pPr>
        <w:spacing w:line="360" w:lineRule="auto"/>
        <w:ind w:firstLineChars="200" w:firstLine="480"/>
        <w:rPr>
          <w:bCs/>
          <w:sz w:val="24"/>
        </w:rPr>
      </w:pPr>
      <w:r w:rsidRPr="007E4006">
        <w:rPr>
          <w:rFonts w:hint="eastAsia"/>
          <w:bCs/>
          <w:sz w:val="24"/>
        </w:rPr>
        <w:t>十七、基金管理人可在法律法规允许的范围内，在不影响基金份额持有人实质利益的前提下，根据市场情况对上述申购和赎回的安排进行补充和调整并提前公告。</w:t>
      </w:r>
    </w:p>
    <w:p w:rsidR="00CC7BF0" w:rsidRPr="007E4006" w:rsidRDefault="00CC7BF0">
      <w:pPr>
        <w:spacing w:line="360" w:lineRule="auto"/>
        <w:ind w:firstLineChars="200" w:firstLine="480"/>
        <w:rPr>
          <w:bCs/>
          <w:sz w:val="24"/>
        </w:rPr>
      </w:pPr>
    </w:p>
    <w:p w:rsidR="00A42E33" w:rsidRPr="007E4006" w:rsidRDefault="0097426A">
      <w:pPr>
        <w:pStyle w:val="1"/>
        <w:spacing w:before="0" w:after="0"/>
        <w:jc w:val="center"/>
        <w:rPr>
          <w:rFonts w:ascii="Times New Roman"/>
          <w:color w:val="auto"/>
          <w:sz w:val="30"/>
        </w:rPr>
      </w:pPr>
      <w:r w:rsidRPr="007E4006">
        <w:rPr>
          <w:rFonts w:ascii="Times New Roman"/>
          <w:b w:val="0"/>
          <w:bCs/>
          <w:color w:val="auto"/>
        </w:rPr>
        <w:br w:type="page"/>
      </w:r>
      <w:bookmarkStart w:id="221" w:name="_Toc3601"/>
      <w:bookmarkStart w:id="222" w:name="_Toc15143"/>
      <w:bookmarkStart w:id="223" w:name="_Toc29251"/>
      <w:bookmarkStart w:id="224" w:name="_Toc26207"/>
      <w:bookmarkStart w:id="225" w:name="_Toc98560353"/>
      <w:bookmarkStart w:id="226" w:name="_Toc123102454"/>
      <w:bookmarkStart w:id="227" w:name="_Toc139991737"/>
      <w:bookmarkStart w:id="228" w:name="_Toc123051453"/>
      <w:bookmarkStart w:id="229" w:name="_Toc6405"/>
      <w:bookmarkStart w:id="230" w:name="_Toc14835"/>
      <w:bookmarkStart w:id="231" w:name="_Toc141703887"/>
      <w:bookmarkStart w:id="232" w:name="_Toc31644"/>
      <w:bookmarkStart w:id="233" w:name="_Toc123112235"/>
      <w:bookmarkStart w:id="234" w:name="_Toc31653"/>
      <w:bookmarkStart w:id="235" w:name="_Toc31235"/>
      <w:bookmarkStart w:id="236" w:name="_Toc12245"/>
      <w:bookmarkStart w:id="237" w:name="_Toc433906002"/>
      <w:r w:rsidRPr="007E4006">
        <w:rPr>
          <w:rFonts w:ascii="Times New Roman" w:hint="eastAsia"/>
          <w:color w:val="auto"/>
          <w:sz w:val="30"/>
        </w:rPr>
        <w:lastRenderedPageBreak/>
        <w:t>第七部分</w:t>
      </w:r>
      <w:r w:rsidRPr="007E4006">
        <w:rPr>
          <w:rFonts w:ascii="Times New Roman"/>
          <w:color w:val="auto"/>
          <w:sz w:val="30"/>
        </w:rPr>
        <w:t xml:space="preserve">  </w:t>
      </w:r>
      <w:r w:rsidRPr="007E4006">
        <w:rPr>
          <w:rFonts w:ascii="Times New Roman" w:hint="eastAsia"/>
          <w:color w:val="auto"/>
          <w:sz w:val="30"/>
        </w:rPr>
        <w:t>基金合同当事人及权利义务</w:t>
      </w:r>
      <w:bookmarkStart w:id="238" w:name="_Hlt55355235"/>
      <w:bookmarkStart w:id="239" w:name="_Toc523711668"/>
      <w:bookmarkStart w:id="240" w:name="_Toc57530239"/>
      <w:bookmarkStart w:id="241" w:name="_Toc15118234"/>
      <w:bookmarkStart w:id="242" w:name="_Toc7939258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rsidR="00A42E33" w:rsidRPr="007E4006" w:rsidRDefault="00A42E33" w:rsidP="0099758D">
      <w:pPr>
        <w:spacing w:line="360" w:lineRule="auto"/>
        <w:ind w:firstLineChars="200" w:firstLine="480"/>
        <w:rPr>
          <w:bCs/>
          <w:sz w:val="24"/>
        </w:rPr>
      </w:pPr>
    </w:p>
    <w:p w:rsidR="00A42E33" w:rsidRPr="007E4006" w:rsidRDefault="0097426A" w:rsidP="0099758D">
      <w:pPr>
        <w:spacing w:line="360" w:lineRule="auto"/>
        <w:ind w:firstLineChars="200" w:firstLine="480"/>
        <w:rPr>
          <w:bCs/>
          <w:sz w:val="24"/>
        </w:rPr>
      </w:pPr>
      <w:r w:rsidRPr="007E4006">
        <w:rPr>
          <w:rFonts w:hint="eastAsia"/>
          <w:bCs/>
          <w:sz w:val="24"/>
        </w:rPr>
        <w:t>一、基金</w:t>
      </w:r>
      <w:bookmarkEnd w:id="239"/>
      <w:r w:rsidRPr="007E4006">
        <w:rPr>
          <w:rFonts w:hint="eastAsia"/>
          <w:bCs/>
          <w:sz w:val="24"/>
        </w:rPr>
        <w:t>管理人</w:t>
      </w:r>
      <w:bookmarkEnd w:id="240"/>
      <w:bookmarkEnd w:id="241"/>
      <w:bookmarkEnd w:id="242"/>
    </w:p>
    <w:p w:rsidR="00A42E33" w:rsidRPr="007E4006" w:rsidRDefault="0097426A" w:rsidP="0099758D">
      <w:pPr>
        <w:spacing w:line="360" w:lineRule="auto"/>
        <w:ind w:firstLineChars="200" w:firstLine="480"/>
        <w:rPr>
          <w:bCs/>
          <w:sz w:val="24"/>
        </w:rPr>
      </w:pPr>
      <w:bookmarkStart w:id="243" w:name="_Toc15118235"/>
      <w:r w:rsidRPr="007E4006">
        <w:rPr>
          <w:rFonts w:hint="eastAsia"/>
          <w:bCs/>
          <w:sz w:val="24"/>
        </w:rPr>
        <w:t>（一）</w:t>
      </w:r>
      <w:r w:rsidRPr="007E4006">
        <w:rPr>
          <w:bCs/>
          <w:sz w:val="24"/>
        </w:rPr>
        <w:tab/>
      </w:r>
      <w:r w:rsidRPr="007E4006">
        <w:rPr>
          <w:rFonts w:hint="eastAsia"/>
          <w:bCs/>
          <w:sz w:val="24"/>
        </w:rPr>
        <w:t>基金管理人简况</w:t>
      </w:r>
      <w:bookmarkEnd w:id="243"/>
    </w:p>
    <w:p w:rsidR="00A42E33" w:rsidRPr="007E4006" w:rsidRDefault="0097426A">
      <w:pPr>
        <w:spacing w:line="360" w:lineRule="auto"/>
        <w:ind w:firstLineChars="200" w:firstLine="480"/>
        <w:rPr>
          <w:bCs/>
          <w:sz w:val="24"/>
        </w:rPr>
      </w:pPr>
      <w:bookmarkStart w:id="244" w:name="_Toc15118236"/>
      <w:bookmarkStart w:id="245" w:name="_Toc15118237"/>
      <w:r w:rsidRPr="007E4006">
        <w:rPr>
          <w:rFonts w:hint="eastAsia"/>
          <w:bCs/>
          <w:sz w:val="24"/>
        </w:rPr>
        <w:t>名称：</w:t>
      </w:r>
      <w:bookmarkEnd w:id="244"/>
      <w:r w:rsidRPr="007E4006">
        <w:rPr>
          <w:rFonts w:hint="eastAsia"/>
          <w:bCs/>
          <w:sz w:val="24"/>
        </w:rPr>
        <w:t>华夏基金管理有限公司</w:t>
      </w:r>
    </w:p>
    <w:p w:rsidR="00A42E33" w:rsidRPr="007E4006" w:rsidRDefault="0097426A">
      <w:pPr>
        <w:spacing w:line="360" w:lineRule="auto"/>
        <w:ind w:firstLineChars="200" w:firstLine="480"/>
        <w:rPr>
          <w:bCs/>
          <w:sz w:val="24"/>
        </w:rPr>
      </w:pPr>
      <w:r w:rsidRPr="007E4006">
        <w:rPr>
          <w:rFonts w:hint="eastAsia"/>
          <w:bCs/>
          <w:sz w:val="24"/>
        </w:rPr>
        <w:t>住所：北京市顺义区天竺空港工业区</w:t>
      </w:r>
      <w:r w:rsidRPr="007E4006">
        <w:rPr>
          <w:bCs/>
          <w:sz w:val="24"/>
        </w:rPr>
        <w:t>A</w:t>
      </w:r>
      <w:r w:rsidRPr="007E4006">
        <w:rPr>
          <w:rFonts w:hint="eastAsia"/>
          <w:bCs/>
          <w:sz w:val="24"/>
        </w:rPr>
        <w:t>区</w:t>
      </w:r>
    </w:p>
    <w:p w:rsidR="00A42E33" w:rsidRPr="007E4006" w:rsidRDefault="0097426A">
      <w:pPr>
        <w:spacing w:line="360" w:lineRule="auto"/>
        <w:ind w:firstLineChars="200" w:firstLine="480"/>
        <w:rPr>
          <w:bCs/>
          <w:sz w:val="24"/>
        </w:rPr>
      </w:pPr>
      <w:r w:rsidRPr="007E4006">
        <w:rPr>
          <w:rFonts w:hint="eastAsia"/>
          <w:bCs/>
          <w:sz w:val="24"/>
        </w:rPr>
        <w:t>法定代表人：杨明辉</w:t>
      </w:r>
    </w:p>
    <w:p w:rsidR="00A42E33" w:rsidRPr="007E4006" w:rsidRDefault="0097426A">
      <w:pPr>
        <w:spacing w:line="360" w:lineRule="auto"/>
        <w:ind w:firstLineChars="200" w:firstLine="480"/>
        <w:rPr>
          <w:bCs/>
          <w:sz w:val="24"/>
        </w:rPr>
      </w:pPr>
      <w:r w:rsidRPr="007E4006">
        <w:rPr>
          <w:rFonts w:hint="eastAsia"/>
          <w:bCs/>
          <w:sz w:val="24"/>
        </w:rPr>
        <w:t>设立日期：</w:t>
      </w:r>
      <w:r w:rsidRPr="007E4006">
        <w:rPr>
          <w:bCs/>
          <w:sz w:val="24"/>
        </w:rPr>
        <w:t>1998</w:t>
      </w:r>
      <w:r w:rsidRPr="007E4006">
        <w:rPr>
          <w:rFonts w:hint="eastAsia"/>
          <w:bCs/>
          <w:sz w:val="24"/>
        </w:rPr>
        <w:t>年</w:t>
      </w:r>
      <w:r w:rsidRPr="007E4006">
        <w:rPr>
          <w:bCs/>
          <w:sz w:val="24"/>
        </w:rPr>
        <w:t>4</w:t>
      </w:r>
      <w:r w:rsidRPr="007E4006">
        <w:rPr>
          <w:rFonts w:hint="eastAsia"/>
          <w:bCs/>
          <w:sz w:val="24"/>
        </w:rPr>
        <w:t>月</w:t>
      </w:r>
      <w:r w:rsidRPr="007E4006">
        <w:rPr>
          <w:bCs/>
          <w:sz w:val="24"/>
        </w:rPr>
        <w:t>9</w:t>
      </w:r>
      <w:r w:rsidRPr="007E4006">
        <w:rPr>
          <w:rFonts w:hint="eastAsia"/>
          <w:bCs/>
          <w:sz w:val="24"/>
        </w:rPr>
        <w:t>日</w:t>
      </w:r>
    </w:p>
    <w:p w:rsidR="00A42E33" w:rsidRPr="007E4006" w:rsidRDefault="0097426A">
      <w:pPr>
        <w:spacing w:line="360" w:lineRule="auto"/>
        <w:ind w:firstLineChars="200" w:firstLine="480"/>
        <w:rPr>
          <w:bCs/>
          <w:sz w:val="24"/>
        </w:rPr>
      </w:pPr>
      <w:r w:rsidRPr="007E4006">
        <w:rPr>
          <w:rFonts w:hint="eastAsia"/>
          <w:bCs/>
          <w:sz w:val="24"/>
        </w:rPr>
        <w:t>批准设立机关及批准设立文号：中国证监会</w:t>
      </w:r>
      <w:proofErr w:type="gramStart"/>
      <w:r w:rsidRPr="007E4006">
        <w:rPr>
          <w:rFonts w:hint="eastAsia"/>
          <w:bCs/>
          <w:sz w:val="24"/>
        </w:rPr>
        <w:t>证监基字</w:t>
      </w:r>
      <w:proofErr w:type="gramEnd"/>
      <w:r w:rsidRPr="007E4006">
        <w:rPr>
          <w:bCs/>
          <w:sz w:val="24"/>
        </w:rPr>
        <w:t>[1998]16</w:t>
      </w:r>
      <w:r w:rsidRPr="007E4006">
        <w:rPr>
          <w:rFonts w:hint="eastAsia"/>
          <w:bCs/>
          <w:sz w:val="24"/>
        </w:rPr>
        <w:t>号文</w:t>
      </w:r>
    </w:p>
    <w:p w:rsidR="00A42E33" w:rsidRPr="007E4006" w:rsidRDefault="0097426A">
      <w:pPr>
        <w:spacing w:line="360" w:lineRule="auto"/>
        <w:ind w:firstLineChars="200" w:firstLine="480"/>
        <w:rPr>
          <w:bCs/>
          <w:sz w:val="24"/>
        </w:rPr>
      </w:pPr>
      <w:r w:rsidRPr="007E4006">
        <w:rPr>
          <w:rFonts w:hint="eastAsia"/>
          <w:bCs/>
          <w:sz w:val="24"/>
        </w:rPr>
        <w:t>组织形式：有限责任公司</w:t>
      </w:r>
      <w:r w:rsidRPr="007E4006">
        <w:rPr>
          <w:bCs/>
          <w:sz w:val="24"/>
        </w:rPr>
        <w:t xml:space="preserve"> </w:t>
      </w:r>
    </w:p>
    <w:p w:rsidR="00A42E33" w:rsidRPr="007E4006" w:rsidRDefault="0097426A">
      <w:pPr>
        <w:spacing w:line="360" w:lineRule="auto"/>
        <w:ind w:firstLineChars="200" w:firstLine="480"/>
        <w:rPr>
          <w:bCs/>
          <w:sz w:val="24"/>
        </w:rPr>
      </w:pPr>
      <w:r w:rsidRPr="007E4006">
        <w:rPr>
          <w:rFonts w:hint="eastAsia"/>
          <w:bCs/>
          <w:sz w:val="24"/>
        </w:rPr>
        <w:t>注册资本：</w:t>
      </w:r>
      <w:r w:rsidRPr="007E4006">
        <w:rPr>
          <w:bCs/>
          <w:sz w:val="24"/>
        </w:rPr>
        <w:t>2.38</w:t>
      </w:r>
      <w:r w:rsidRPr="007E4006">
        <w:rPr>
          <w:rFonts w:hint="eastAsia"/>
          <w:bCs/>
          <w:sz w:val="24"/>
        </w:rPr>
        <w:t>亿元人民币</w:t>
      </w:r>
    </w:p>
    <w:p w:rsidR="00A42E33" w:rsidRPr="007E4006" w:rsidRDefault="0097426A" w:rsidP="003A3CCC">
      <w:pPr>
        <w:spacing w:line="360" w:lineRule="auto"/>
        <w:ind w:firstLineChars="200" w:firstLine="480"/>
        <w:rPr>
          <w:bCs/>
          <w:sz w:val="24"/>
        </w:rPr>
      </w:pPr>
      <w:r w:rsidRPr="007E4006">
        <w:rPr>
          <w:rFonts w:hint="eastAsia"/>
          <w:bCs/>
          <w:sz w:val="24"/>
        </w:rPr>
        <w:t>存续期限：</w:t>
      </w:r>
      <w:r w:rsidRPr="007E4006">
        <w:rPr>
          <w:bCs/>
          <w:sz w:val="24"/>
        </w:rPr>
        <w:t>100</w:t>
      </w:r>
      <w:r w:rsidRPr="007E4006">
        <w:rPr>
          <w:rFonts w:hint="eastAsia"/>
          <w:bCs/>
          <w:sz w:val="24"/>
        </w:rPr>
        <w:t>年</w:t>
      </w:r>
      <w:r w:rsidRPr="007E4006">
        <w:rPr>
          <w:bCs/>
          <w:sz w:val="24"/>
        </w:rPr>
        <w:t xml:space="preserve"> </w:t>
      </w:r>
    </w:p>
    <w:p w:rsidR="00A42E33" w:rsidRPr="007E4006" w:rsidRDefault="0097426A">
      <w:pPr>
        <w:spacing w:line="360" w:lineRule="auto"/>
        <w:ind w:firstLineChars="200" w:firstLine="480"/>
        <w:rPr>
          <w:bCs/>
          <w:sz w:val="24"/>
        </w:rPr>
      </w:pPr>
      <w:r w:rsidRPr="007E4006">
        <w:rPr>
          <w:rFonts w:hint="eastAsia"/>
          <w:bCs/>
          <w:sz w:val="24"/>
        </w:rPr>
        <w:t>联系电话：</w:t>
      </w:r>
      <w:r w:rsidRPr="007E4006">
        <w:rPr>
          <w:bCs/>
          <w:sz w:val="24"/>
        </w:rPr>
        <w:t>400-818-6666</w:t>
      </w:r>
    </w:p>
    <w:p w:rsidR="00A42E33" w:rsidRPr="007E4006" w:rsidRDefault="0097426A" w:rsidP="0099758D">
      <w:pPr>
        <w:spacing w:line="360" w:lineRule="auto"/>
        <w:ind w:firstLineChars="200" w:firstLine="480"/>
        <w:rPr>
          <w:bCs/>
          <w:sz w:val="24"/>
        </w:rPr>
      </w:pPr>
      <w:r w:rsidRPr="007E4006">
        <w:rPr>
          <w:rFonts w:hint="eastAsia"/>
          <w:bCs/>
          <w:sz w:val="24"/>
        </w:rPr>
        <w:t>（二）</w:t>
      </w:r>
      <w:r w:rsidRPr="007E4006">
        <w:rPr>
          <w:bCs/>
          <w:sz w:val="24"/>
        </w:rPr>
        <w:tab/>
      </w:r>
      <w:r w:rsidRPr="007E4006">
        <w:rPr>
          <w:rFonts w:hint="eastAsia"/>
          <w:bCs/>
          <w:sz w:val="24"/>
        </w:rPr>
        <w:t>基金管理人的权利与义务</w:t>
      </w:r>
      <w:bookmarkEnd w:id="245"/>
    </w:p>
    <w:p w:rsidR="00A42E33" w:rsidRPr="007E4006" w:rsidRDefault="0097426A">
      <w:pPr>
        <w:spacing w:line="360" w:lineRule="auto"/>
        <w:ind w:firstLineChars="200" w:firstLine="480"/>
        <w:rPr>
          <w:bCs/>
          <w:sz w:val="24"/>
        </w:rPr>
      </w:pPr>
      <w:r w:rsidRPr="007E4006">
        <w:rPr>
          <w:bCs/>
          <w:sz w:val="24"/>
        </w:rPr>
        <w:t>1</w:t>
      </w:r>
      <w:r w:rsidRPr="007E4006">
        <w:rPr>
          <w:rFonts w:hint="eastAsia"/>
          <w:bCs/>
          <w:sz w:val="24"/>
        </w:rPr>
        <w:t>、根据《基金法》、《运作办法》及其他有关规定，基金管理人的权利包括但不限于：</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1</w:t>
      </w:r>
      <w:r w:rsidRPr="007E4006">
        <w:rPr>
          <w:rFonts w:hint="eastAsia"/>
          <w:bCs/>
          <w:sz w:val="24"/>
        </w:rPr>
        <w:t>）依法募集资金；</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2</w:t>
      </w:r>
      <w:r w:rsidRPr="007E4006">
        <w:rPr>
          <w:rFonts w:hint="eastAsia"/>
          <w:bCs/>
          <w:sz w:val="24"/>
        </w:rPr>
        <w:t>）自《基金合同》生效之日起，根据法律法规和《基金合同》独立运用并管理基金财产；</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3</w:t>
      </w:r>
      <w:r w:rsidRPr="007E4006">
        <w:rPr>
          <w:rFonts w:hint="eastAsia"/>
          <w:bCs/>
          <w:sz w:val="24"/>
        </w:rPr>
        <w:t>）依照《基金合同》收取基金管理费以及法律法规规定或中国证监会批准的其他费用；</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4</w:t>
      </w:r>
      <w:r w:rsidRPr="007E4006">
        <w:rPr>
          <w:rFonts w:hint="eastAsia"/>
          <w:bCs/>
          <w:sz w:val="24"/>
        </w:rPr>
        <w:t>）销售基金份额；</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5</w:t>
      </w:r>
      <w:r w:rsidRPr="007E4006">
        <w:rPr>
          <w:rFonts w:hint="eastAsia"/>
          <w:bCs/>
          <w:sz w:val="24"/>
        </w:rPr>
        <w:t>）</w:t>
      </w:r>
      <w:bookmarkStart w:id="246" w:name="_Hlt88896155"/>
      <w:r w:rsidRPr="007E4006">
        <w:rPr>
          <w:rFonts w:hint="eastAsia"/>
          <w:bCs/>
          <w:sz w:val="24"/>
        </w:rPr>
        <w:t>召集</w:t>
      </w:r>
      <w:bookmarkEnd w:id="246"/>
      <w:r w:rsidRPr="007E4006">
        <w:rPr>
          <w:rFonts w:hint="eastAsia"/>
          <w:bCs/>
          <w:sz w:val="24"/>
        </w:rPr>
        <w:t>基金份额持有人大会；</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6</w:t>
      </w:r>
      <w:r w:rsidRPr="007E4006">
        <w:rPr>
          <w:rFonts w:hint="eastAsia"/>
          <w:bCs/>
          <w:sz w:val="24"/>
        </w:rPr>
        <w:t>）依据《基金合同》及有关法律规定监督基金托管人，如认为基金托管人违反了《基金合同》及国家有关法律规定，应呈报中国证监会和其他监管部门，并采取必要措施保护基金投资者的利益；</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7</w:t>
      </w:r>
      <w:r w:rsidRPr="007E4006">
        <w:rPr>
          <w:rFonts w:hint="eastAsia"/>
          <w:bCs/>
          <w:sz w:val="24"/>
        </w:rPr>
        <w:t>）在基金托管人更换时，提名新的基金托管人；</w:t>
      </w:r>
    </w:p>
    <w:p w:rsidR="00A42E33" w:rsidRPr="007E4006" w:rsidRDefault="0097426A">
      <w:pPr>
        <w:spacing w:line="440" w:lineRule="atLeast"/>
        <w:ind w:firstLineChars="200" w:firstLine="480"/>
        <w:rPr>
          <w:bCs/>
          <w:sz w:val="24"/>
        </w:rPr>
      </w:pPr>
      <w:r w:rsidRPr="007E4006">
        <w:rPr>
          <w:rFonts w:hint="eastAsia"/>
          <w:bCs/>
          <w:sz w:val="24"/>
        </w:rPr>
        <w:t>（</w:t>
      </w:r>
      <w:r w:rsidRPr="007E4006">
        <w:rPr>
          <w:bCs/>
          <w:sz w:val="24"/>
        </w:rPr>
        <w:t>8</w:t>
      </w:r>
      <w:r w:rsidRPr="007E4006">
        <w:rPr>
          <w:rFonts w:hint="eastAsia"/>
          <w:bCs/>
          <w:sz w:val="24"/>
        </w:rPr>
        <w:t>）选择、更换基金销售机构，对基金销售机构的相关行为进行监督和处理；</w:t>
      </w:r>
      <w:r w:rsidRPr="007E4006">
        <w:rPr>
          <w:bCs/>
          <w:sz w:val="24"/>
        </w:rPr>
        <w:t xml:space="preserve"> </w:t>
      </w:r>
    </w:p>
    <w:p w:rsidR="00A42E33" w:rsidRPr="007E4006" w:rsidRDefault="0097426A">
      <w:pPr>
        <w:spacing w:line="440" w:lineRule="atLeast"/>
        <w:ind w:firstLineChars="200" w:firstLine="480"/>
        <w:rPr>
          <w:bCs/>
          <w:sz w:val="24"/>
        </w:rPr>
      </w:pPr>
      <w:r w:rsidRPr="007E4006">
        <w:rPr>
          <w:rFonts w:hint="eastAsia"/>
          <w:bCs/>
          <w:sz w:val="24"/>
        </w:rPr>
        <w:lastRenderedPageBreak/>
        <w:t>（</w:t>
      </w:r>
      <w:r w:rsidRPr="007E4006">
        <w:rPr>
          <w:bCs/>
          <w:sz w:val="24"/>
        </w:rPr>
        <w:t>9</w:t>
      </w:r>
      <w:r w:rsidRPr="007E4006">
        <w:rPr>
          <w:rFonts w:hint="eastAsia"/>
          <w:bCs/>
          <w:sz w:val="24"/>
        </w:rPr>
        <w:t>）担任或委托其他符合条件的机构担任基金登记机构办理基金登记业务并获得《基金合同》规定的费用；</w:t>
      </w:r>
      <w:r w:rsidRPr="007E4006">
        <w:rPr>
          <w:bCs/>
          <w:sz w:val="24"/>
        </w:rPr>
        <w:t xml:space="preserve"> </w:t>
      </w:r>
    </w:p>
    <w:p w:rsidR="00A42E33" w:rsidRPr="007E4006" w:rsidRDefault="0097426A">
      <w:pPr>
        <w:spacing w:line="440" w:lineRule="atLeast"/>
        <w:ind w:firstLineChars="200" w:firstLine="480"/>
        <w:rPr>
          <w:bCs/>
          <w:sz w:val="24"/>
        </w:rPr>
      </w:pPr>
      <w:r w:rsidRPr="007E4006">
        <w:rPr>
          <w:rFonts w:hint="eastAsia"/>
          <w:bCs/>
          <w:sz w:val="24"/>
        </w:rPr>
        <w:t>（</w:t>
      </w:r>
      <w:r w:rsidRPr="007E4006">
        <w:rPr>
          <w:bCs/>
          <w:sz w:val="24"/>
        </w:rPr>
        <w:t>10</w:t>
      </w:r>
      <w:r w:rsidRPr="007E4006">
        <w:rPr>
          <w:rFonts w:hint="eastAsia"/>
          <w:bCs/>
          <w:sz w:val="24"/>
        </w:rPr>
        <w:t>）依据《基金合同》及有关法律规定决定基金收益的分配方案；</w:t>
      </w:r>
      <w:r w:rsidRPr="007E4006">
        <w:rPr>
          <w:bCs/>
          <w:sz w:val="24"/>
        </w:rPr>
        <w:tab/>
      </w:r>
    </w:p>
    <w:p w:rsidR="00A42E33" w:rsidRPr="007E4006" w:rsidRDefault="0097426A">
      <w:pPr>
        <w:spacing w:line="440" w:lineRule="atLeast"/>
        <w:ind w:firstLineChars="200" w:firstLine="480"/>
        <w:rPr>
          <w:bCs/>
          <w:sz w:val="24"/>
        </w:rPr>
      </w:pPr>
      <w:r w:rsidRPr="007E4006">
        <w:rPr>
          <w:rFonts w:hint="eastAsia"/>
          <w:bCs/>
          <w:sz w:val="24"/>
        </w:rPr>
        <w:t>（</w:t>
      </w:r>
      <w:r w:rsidRPr="007E4006">
        <w:rPr>
          <w:bCs/>
          <w:sz w:val="24"/>
        </w:rPr>
        <w:t>11</w:t>
      </w:r>
      <w:r w:rsidRPr="007E4006">
        <w:rPr>
          <w:rFonts w:hint="eastAsia"/>
          <w:bCs/>
          <w:sz w:val="24"/>
        </w:rPr>
        <w:t>）在《基金合同》约定的范围内，拒绝或暂停受理申购与赎回申请；</w:t>
      </w:r>
      <w:r w:rsidRPr="007E4006">
        <w:rPr>
          <w:bCs/>
          <w:sz w:val="24"/>
        </w:rPr>
        <w:t xml:space="preserve"> </w:t>
      </w:r>
    </w:p>
    <w:p w:rsidR="00A42E33" w:rsidRPr="007E4006" w:rsidRDefault="0097426A">
      <w:pPr>
        <w:spacing w:line="440" w:lineRule="atLeast"/>
        <w:ind w:firstLineChars="200" w:firstLine="480"/>
        <w:rPr>
          <w:bCs/>
          <w:sz w:val="24"/>
        </w:rPr>
      </w:pPr>
      <w:r w:rsidRPr="007E4006">
        <w:rPr>
          <w:rFonts w:hint="eastAsia"/>
          <w:bCs/>
          <w:sz w:val="24"/>
        </w:rPr>
        <w:t>（</w:t>
      </w:r>
      <w:r w:rsidRPr="007E4006">
        <w:rPr>
          <w:bCs/>
          <w:sz w:val="24"/>
        </w:rPr>
        <w:t>12</w:t>
      </w:r>
      <w:r w:rsidRPr="007E4006">
        <w:rPr>
          <w:rFonts w:hint="eastAsia"/>
          <w:bCs/>
          <w:sz w:val="24"/>
        </w:rPr>
        <w:t>）依照法律法规为基金的利益对被投资公司行使股东权利，为基金的利益行使因基金财产投资于证券所产生的权利；</w:t>
      </w:r>
      <w:r w:rsidRPr="007E4006">
        <w:rPr>
          <w:bCs/>
          <w:sz w:val="24"/>
        </w:rPr>
        <w:tab/>
      </w:r>
    </w:p>
    <w:p w:rsidR="00A42E33" w:rsidRPr="007E4006" w:rsidRDefault="0097426A">
      <w:pPr>
        <w:spacing w:line="440" w:lineRule="atLeast"/>
        <w:ind w:firstLineChars="200" w:firstLine="480"/>
        <w:rPr>
          <w:bCs/>
          <w:sz w:val="24"/>
        </w:rPr>
      </w:pPr>
      <w:r w:rsidRPr="007E4006">
        <w:rPr>
          <w:rFonts w:hint="eastAsia"/>
          <w:bCs/>
          <w:sz w:val="24"/>
        </w:rPr>
        <w:t>（</w:t>
      </w:r>
      <w:r w:rsidRPr="007E4006">
        <w:rPr>
          <w:bCs/>
          <w:sz w:val="24"/>
        </w:rPr>
        <w:t>13</w:t>
      </w:r>
      <w:r w:rsidRPr="007E4006">
        <w:rPr>
          <w:rFonts w:hint="eastAsia"/>
          <w:bCs/>
          <w:sz w:val="24"/>
        </w:rPr>
        <w:t>）在法律法规允许的前提下，为基金的利益依法为基金进行融资；</w:t>
      </w:r>
      <w:r w:rsidRPr="007E4006">
        <w:rPr>
          <w:bCs/>
          <w:sz w:val="24"/>
        </w:rPr>
        <w:t xml:space="preserve"> </w:t>
      </w:r>
    </w:p>
    <w:p w:rsidR="00A42E33" w:rsidRPr="007E4006" w:rsidRDefault="0097426A">
      <w:pPr>
        <w:spacing w:line="440" w:lineRule="atLeast"/>
        <w:ind w:firstLineChars="200" w:firstLine="480"/>
        <w:rPr>
          <w:bCs/>
          <w:sz w:val="24"/>
        </w:rPr>
      </w:pPr>
      <w:r w:rsidRPr="007E4006">
        <w:rPr>
          <w:rFonts w:hint="eastAsia"/>
          <w:bCs/>
          <w:sz w:val="24"/>
        </w:rPr>
        <w:t>（</w:t>
      </w:r>
      <w:r w:rsidRPr="007E4006">
        <w:rPr>
          <w:bCs/>
          <w:sz w:val="24"/>
        </w:rPr>
        <w:t>14</w:t>
      </w:r>
      <w:r w:rsidRPr="007E4006">
        <w:rPr>
          <w:rFonts w:hint="eastAsia"/>
          <w:bCs/>
          <w:sz w:val="24"/>
        </w:rPr>
        <w:t>）以基金管理人的名义，代表基金份额持有人的利益行使诉讼权利或者实施其他法律行为；</w:t>
      </w:r>
      <w:r w:rsidRPr="007E4006">
        <w:rPr>
          <w:bCs/>
          <w:sz w:val="24"/>
        </w:rPr>
        <w:tab/>
      </w:r>
    </w:p>
    <w:p w:rsidR="00A42E33" w:rsidRPr="007E4006" w:rsidRDefault="0097426A">
      <w:pPr>
        <w:spacing w:line="440" w:lineRule="atLeast"/>
        <w:ind w:firstLineChars="200" w:firstLine="480"/>
        <w:rPr>
          <w:bCs/>
          <w:sz w:val="24"/>
        </w:rPr>
      </w:pPr>
      <w:r w:rsidRPr="007E4006">
        <w:rPr>
          <w:rFonts w:hint="eastAsia"/>
          <w:bCs/>
          <w:sz w:val="24"/>
        </w:rPr>
        <w:t>（</w:t>
      </w:r>
      <w:r w:rsidRPr="007E4006">
        <w:rPr>
          <w:bCs/>
          <w:sz w:val="24"/>
        </w:rPr>
        <w:t>15</w:t>
      </w:r>
      <w:r w:rsidRPr="007E4006">
        <w:rPr>
          <w:rFonts w:hint="eastAsia"/>
          <w:bCs/>
          <w:sz w:val="24"/>
        </w:rPr>
        <w:t>）选择、更换律师事务所、会计师事务所、证券经纪商或其他为基金提供服务的外部机构；</w:t>
      </w:r>
      <w:r w:rsidRPr="007E4006">
        <w:rPr>
          <w:bCs/>
          <w:sz w:val="24"/>
        </w:rPr>
        <w:tab/>
      </w:r>
    </w:p>
    <w:p w:rsidR="00A42E33" w:rsidRPr="007E4006" w:rsidRDefault="0097426A">
      <w:pPr>
        <w:spacing w:line="440" w:lineRule="atLeast"/>
        <w:ind w:firstLineChars="200" w:firstLine="480"/>
        <w:rPr>
          <w:bCs/>
          <w:sz w:val="24"/>
        </w:rPr>
      </w:pPr>
      <w:r w:rsidRPr="007E4006">
        <w:rPr>
          <w:rFonts w:hint="eastAsia"/>
          <w:bCs/>
          <w:sz w:val="24"/>
        </w:rPr>
        <w:t>（</w:t>
      </w:r>
      <w:r w:rsidRPr="007E4006">
        <w:rPr>
          <w:bCs/>
          <w:sz w:val="24"/>
        </w:rPr>
        <w:t>16</w:t>
      </w:r>
      <w:r w:rsidRPr="007E4006">
        <w:rPr>
          <w:rFonts w:hint="eastAsia"/>
          <w:bCs/>
          <w:sz w:val="24"/>
        </w:rPr>
        <w:t>）在符合有关法律、法规的前提下，制订和调整有关基金认购、申购、赎回、转换和</w:t>
      </w:r>
      <w:proofErr w:type="gramStart"/>
      <w:r w:rsidRPr="007E4006">
        <w:rPr>
          <w:rFonts w:hint="eastAsia"/>
          <w:bCs/>
          <w:sz w:val="24"/>
        </w:rPr>
        <w:t>非交易</w:t>
      </w:r>
      <w:proofErr w:type="gramEnd"/>
      <w:r w:rsidRPr="007E4006">
        <w:rPr>
          <w:rFonts w:hint="eastAsia"/>
          <w:bCs/>
          <w:sz w:val="24"/>
        </w:rPr>
        <w:t>过户的业务规则；</w:t>
      </w:r>
    </w:p>
    <w:p w:rsidR="00A42E33" w:rsidRPr="007E4006" w:rsidRDefault="0097426A">
      <w:pPr>
        <w:spacing w:line="440" w:lineRule="atLeast"/>
        <w:ind w:firstLineChars="200" w:firstLine="480"/>
        <w:rPr>
          <w:bCs/>
          <w:sz w:val="24"/>
        </w:rPr>
      </w:pPr>
      <w:r w:rsidRPr="007E4006">
        <w:rPr>
          <w:rFonts w:hint="eastAsia"/>
          <w:bCs/>
          <w:sz w:val="24"/>
        </w:rPr>
        <w:t>（</w:t>
      </w:r>
      <w:r w:rsidRPr="007E4006">
        <w:rPr>
          <w:bCs/>
          <w:sz w:val="24"/>
        </w:rPr>
        <w:t>17</w:t>
      </w:r>
      <w:r w:rsidRPr="007E4006">
        <w:rPr>
          <w:rFonts w:hint="eastAsia"/>
          <w:bCs/>
          <w:sz w:val="24"/>
        </w:rPr>
        <w:t>）法律法规及中国证监会规定的和《基金合同》约定的其他权利。</w:t>
      </w:r>
    </w:p>
    <w:p w:rsidR="00A42E33" w:rsidRPr="007E4006" w:rsidRDefault="0097426A">
      <w:pPr>
        <w:spacing w:line="440" w:lineRule="atLeast"/>
        <w:ind w:firstLineChars="200" w:firstLine="480"/>
        <w:rPr>
          <w:bCs/>
          <w:sz w:val="24"/>
        </w:rPr>
      </w:pPr>
      <w:r w:rsidRPr="007E4006">
        <w:rPr>
          <w:bCs/>
          <w:sz w:val="24"/>
        </w:rPr>
        <w:t>2</w:t>
      </w:r>
      <w:r w:rsidRPr="007E4006">
        <w:rPr>
          <w:rFonts w:hint="eastAsia"/>
          <w:bCs/>
          <w:sz w:val="24"/>
        </w:rPr>
        <w:t>、根据《基金法》、《运作办法》及其他有关规定，基金管理人的义务包括但不限于：</w:t>
      </w:r>
    </w:p>
    <w:p w:rsidR="00A42E33" w:rsidRPr="007E4006" w:rsidRDefault="0097426A">
      <w:pPr>
        <w:spacing w:line="440" w:lineRule="atLeast"/>
        <w:ind w:firstLineChars="200" w:firstLine="480"/>
        <w:rPr>
          <w:bCs/>
          <w:sz w:val="24"/>
        </w:rPr>
      </w:pPr>
      <w:bookmarkStart w:id="247" w:name="_Toc523711669"/>
      <w:r w:rsidRPr="007E4006">
        <w:rPr>
          <w:rFonts w:hint="eastAsia"/>
          <w:bCs/>
          <w:sz w:val="24"/>
        </w:rPr>
        <w:t>（</w:t>
      </w:r>
      <w:r w:rsidRPr="007E4006">
        <w:rPr>
          <w:bCs/>
          <w:sz w:val="24"/>
        </w:rPr>
        <w:t>1</w:t>
      </w:r>
      <w:r w:rsidRPr="007E4006">
        <w:rPr>
          <w:rFonts w:hint="eastAsia"/>
          <w:bCs/>
          <w:sz w:val="24"/>
        </w:rPr>
        <w:t>）依法募集资金，办理或者委托经中国证监会认定的其他机构代为办理基金份额的发售、申购、赎回和登记事宜；</w:t>
      </w:r>
    </w:p>
    <w:p w:rsidR="00A42E33" w:rsidRPr="007E4006" w:rsidRDefault="0097426A">
      <w:pPr>
        <w:spacing w:line="440" w:lineRule="atLeast"/>
        <w:ind w:firstLineChars="200" w:firstLine="480"/>
        <w:rPr>
          <w:bCs/>
          <w:sz w:val="24"/>
        </w:rPr>
      </w:pPr>
      <w:r w:rsidRPr="007E4006">
        <w:rPr>
          <w:rFonts w:hint="eastAsia"/>
          <w:bCs/>
          <w:sz w:val="24"/>
        </w:rPr>
        <w:t>（</w:t>
      </w:r>
      <w:r w:rsidRPr="007E4006">
        <w:rPr>
          <w:bCs/>
          <w:sz w:val="24"/>
        </w:rPr>
        <w:t>2</w:t>
      </w:r>
      <w:r w:rsidRPr="007E4006">
        <w:rPr>
          <w:rFonts w:hint="eastAsia"/>
          <w:bCs/>
          <w:sz w:val="24"/>
        </w:rPr>
        <w:t>）办理基金备案手续；</w:t>
      </w:r>
    </w:p>
    <w:p w:rsidR="00A42E33" w:rsidRPr="007E4006" w:rsidRDefault="0097426A">
      <w:pPr>
        <w:spacing w:line="440" w:lineRule="atLeast"/>
        <w:ind w:firstLineChars="200" w:firstLine="480"/>
        <w:rPr>
          <w:bCs/>
          <w:sz w:val="24"/>
        </w:rPr>
      </w:pPr>
      <w:r w:rsidRPr="007E4006">
        <w:rPr>
          <w:rFonts w:hint="eastAsia"/>
          <w:bCs/>
          <w:sz w:val="24"/>
        </w:rPr>
        <w:t>（</w:t>
      </w:r>
      <w:r w:rsidRPr="007E4006">
        <w:rPr>
          <w:bCs/>
          <w:sz w:val="24"/>
        </w:rPr>
        <w:t>3</w:t>
      </w:r>
      <w:r w:rsidRPr="007E4006">
        <w:rPr>
          <w:rFonts w:hint="eastAsia"/>
          <w:bCs/>
          <w:sz w:val="24"/>
        </w:rPr>
        <w:t>）自《基金合同》生效之日起</w:t>
      </w:r>
      <w:r w:rsidRPr="007E4006">
        <w:rPr>
          <w:bCs/>
          <w:sz w:val="24"/>
        </w:rPr>
        <w:t>,</w:t>
      </w:r>
      <w:r w:rsidRPr="007E4006">
        <w:rPr>
          <w:rFonts w:hint="eastAsia"/>
          <w:bCs/>
          <w:sz w:val="24"/>
        </w:rPr>
        <w:t>以诚实信用、谨慎勤勉的原则管理和运用基金财产；</w:t>
      </w:r>
    </w:p>
    <w:p w:rsidR="00A42E33" w:rsidRPr="007E4006" w:rsidRDefault="0097426A">
      <w:pPr>
        <w:spacing w:line="440" w:lineRule="atLeast"/>
        <w:ind w:firstLineChars="200" w:firstLine="480"/>
        <w:rPr>
          <w:bCs/>
          <w:sz w:val="24"/>
        </w:rPr>
      </w:pPr>
      <w:r w:rsidRPr="007E4006">
        <w:rPr>
          <w:rFonts w:hint="eastAsia"/>
          <w:bCs/>
          <w:sz w:val="24"/>
        </w:rPr>
        <w:t>（</w:t>
      </w:r>
      <w:r w:rsidRPr="007E4006">
        <w:rPr>
          <w:bCs/>
          <w:sz w:val="24"/>
        </w:rPr>
        <w:t>4</w:t>
      </w:r>
      <w:r w:rsidRPr="007E4006">
        <w:rPr>
          <w:rFonts w:hint="eastAsia"/>
          <w:bCs/>
          <w:sz w:val="24"/>
        </w:rPr>
        <w:t>）配备足够的具有专业资格的人员进行基金投资分析、决策，以专业化的经营方式管理和运作基金财产；</w:t>
      </w:r>
    </w:p>
    <w:p w:rsidR="00A42E33" w:rsidRPr="007E4006" w:rsidRDefault="0097426A">
      <w:pPr>
        <w:spacing w:line="440" w:lineRule="atLeast"/>
        <w:ind w:firstLineChars="200" w:firstLine="480"/>
        <w:rPr>
          <w:bCs/>
          <w:sz w:val="24"/>
        </w:rPr>
      </w:pPr>
      <w:r w:rsidRPr="007E4006">
        <w:rPr>
          <w:rFonts w:hint="eastAsia"/>
          <w:bCs/>
          <w:sz w:val="24"/>
        </w:rPr>
        <w:t>（</w:t>
      </w:r>
      <w:r w:rsidRPr="007E4006">
        <w:rPr>
          <w:bCs/>
          <w:sz w:val="24"/>
        </w:rPr>
        <w:t>5</w:t>
      </w:r>
      <w:r w:rsidRPr="007E4006">
        <w:rPr>
          <w:rFonts w:hint="eastAsia"/>
          <w:bCs/>
          <w:sz w:val="24"/>
        </w:rPr>
        <w:t>）建立健全内部风险控制、监察与稽核、财务管理及人事管理等制度，保证所管理的基金财产和基金管理人的财产相互</w:t>
      </w:r>
      <w:proofErr w:type="gramStart"/>
      <w:r w:rsidRPr="007E4006">
        <w:rPr>
          <w:rFonts w:hint="eastAsia"/>
          <w:bCs/>
          <w:sz w:val="24"/>
        </w:rPr>
        <w:t>独立</w:t>
      </w:r>
      <w:r w:rsidRPr="007E4006">
        <w:rPr>
          <w:bCs/>
          <w:sz w:val="24"/>
        </w:rPr>
        <w:t>,</w:t>
      </w:r>
      <w:proofErr w:type="gramEnd"/>
      <w:r w:rsidRPr="007E4006">
        <w:rPr>
          <w:rFonts w:hint="eastAsia"/>
          <w:bCs/>
          <w:sz w:val="24"/>
        </w:rPr>
        <w:t>对所管理的不同基金分别管理，分别记账，进行证券投资；</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6</w:t>
      </w:r>
      <w:r w:rsidRPr="007E4006">
        <w:rPr>
          <w:rFonts w:hint="eastAsia"/>
          <w:bCs/>
          <w:sz w:val="24"/>
        </w:rPr>
        <w:t>）除依据《基金法》、《基金合同》及其他有关规定外</w:t>
      </w:r>
      <w:r w:rsidRPr="007E4006">
        <w:rPr>
          <w:bCs/>
          <w:sz w:val="24"/>
        </w:rPr>
        <w:t>,</w:t>
      </w:r>
      <w:r w:rsidRPr="007E4006">
        <w:rPr>
          <w:rFonts w:hint="eastAsia"/>
          <w:bCs/>
          <w:sz w:val="24"/>
        </w:rPr>
        <w:t>不得利用基金财产为自己及任何第三人谋取利益，不得委托第三人运作基金财产；</w:t>
      </w:r>
      <w:bookmarkStart w:id="248" w:name="_Hlt88897298"/>
      <w:bookmarkEnd w:id="248"/>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7</w:t>
      </w:r>
      <w:r w:rsidRPr="007E4006">
        <w:rPr>
          <w:rFonts w:hint="eastAsia"/>
          <w:bCs/>
          <w:sz w:val="24"/>
        </w:rPr>
        <w:t>）</w:t>
      </w:r>
      <w:r w:rsidRPr="007E4006">
        <w:rPr>
          <w:bCs/>
          <w:sz w:val="24"/>
        </w:rPr>
        <w:tab/>
      </w:r>
      <w:r w:rsidRPr="007E4006">
        <w:rPr>
          <w:rFonts w:hint="eastAsia"/>
          <w:bCs/>
          <w:sz w:val="24"/>
        </w:rPr>
        <w:t>依法接受基金托管人的监督；</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8</w:t>
      </w:r>
      <w:r w:rsidRPr="007E4006">
        <w:rPr>
          <w:rFonts w:hint="eastAsia"/>
          <w:bCs/>
          <w:sz w:val="24"/>
        </w:rPr>
        <w:t>）采取适当合理的措施使计算基金份额认购、申购、赎回和注销价格的方法符合《基金合同》等法律文件的规定，按有关规定计算并公告基金资产净值，</w:t>
      </w:r>
      <w:r w:rsidRPr="007E4006">
        <w:rPr>
          <w:rFonts w:hint="eastAsia"/>
          <w:bCs/>
          <w:sz w:val="24"/>
        </w:rPr>
        <w:lastRenderedPageBreak/>
        <w:t>确定基金份额申购、赎回的价格；</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9</w:t>
      </w:r>
      <w:r w:rsidRPr="007E4006">
        <w:rPr>
          <w:rFonts w:hint="eastAsia"/>
          <w:bCs/>
          <w:sz w:val="24"/>
        </w:rPr>
        <w:t>）进行基金会计核算并编制基金财务会计报告；</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10</w:t>
      </w:r>
      <w:r w:rsidRPr="007E4006">
        <w:rPr>
          <w:rFonts w:hint="eastAsia"/>
          <w:bCs/>
          <w:sz w:val="24"/>
        </w:rPr>
        <w:t>）编制季度、半年度和年度基金报告；</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11</w:t>
      </w:r>
      <w:r w:rsidRPr="007E4006">
        <w:rPr>
          <w:rFonts w:hint="eastAsia"/>
          <w:bCs/>
          <w:sz w:val="24"/>
        </w:rPr>
        <w:t>）</w:t>
      </w:r>
      <w:r w:rsidRPr="007E4006">
        <w:rPr>
          <w:bCs/>
          <w:sz w:val="24"/>
        </w:rPr>
        <w:tab/>
      </w:r>
      <w:r w:rsidRPr="007E4006">
        <w:rPr>
          <w:rFonts w:hint="eastAsia"/>
          <w:bCs/>
          <w:sz w:val="24"/>
        </w:rPr>
        <w:t>严格按照《基金法》、《基金合同》及其他有关规定，履行信息披露及报告义务；</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12</w:t>
      </w:r>
      <w:r w:rsidRPr="007E4006">
        <w:rPr>
          <w:rFonts w:hint="eastAsia"/>
          <w:bCs/>
          <w:sz w:val="24"/>
        </w:rPr>
        <w:t>）保守基金商业秘密，不泄露基金投资计划、投资意向等。除《基金法》、《基金合同》及其他有关规定另有规定外，在基金信息公开披露前应予保密，不向他人泄露</w:t>
      </w:r>
      <w:ins w:id="249" w:author="TY" w:date="2017-11-03T10:35:00Z">
        <w:r w:rsidR="004E2E35" w:rsidRPr="004E2E35">
          <w:rPr>
            <w:rFonts w:hint="eastAsia"/>
            <w:bCs/>
            <w:sz w:val="24"/>
            <w:highlight w:val="cyan"/>
            <w:rPrChange w:id="250" w:author="TY" w:date="2017-11-03T10:35:00Z">
              <w:rPr>
                <w:rFonts w:hint="eastAsia"/>
                <w:bCs/>
                <w:sz w:val="24"/>
              </w:rPr>
            </w:rPrChange>
          </w:rPr>
          <w:t>，但向监管机构、司法机关、已出具保密承诺函的审计、法律等外部专业顾问提供的</w:t>
        </w:r>
        <w:commentRangeStart w:id="251"/>
        <w:r w:rsidR="004E2E35" w:rsidRPr="004E2E35">
          <w:rPr>
            <w:rFonts w:hint="eastAsia"/>
            <w:bCs/>
            <w:sz w:val="24"/>
            <w:highlight w:val="cyan"/>
            <w:rPrChange w:id="252" w:author="TY" w:date="2017-11-03T10:35:00Z">
              <w:rPr>
                <w:rFonts w:hint="eastAsia"/>
                <w:bCs/>
                <w:sz w:val="24"/>
              </w:rPr>
            </w:rPrChange>
          </w:rPr>
          <w:t>除外</w:t>
        </w:r>
        <w:commentRangeEnd w:id="251"/>
        <w:r w:rsidR="00A65B2A">
          <w:rPr>
            <w:rStyle w:val="a8"/>
          </w:rPr>
          <w:commentReference w:id="251"/>
        </w:r>
      </w:ins>
      <w:r w:rsidRPr="007E4006">
        <w:rPr>
          <w:rFonts w:hint="eastAsia"/>
          <w:bCs/>
          <w:sz w:val="24"/>
        </w:rPr>
        <w:t>；</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13</w:t>
      </w:r>
      <w:r w:rsidRPr="007E4006">
        <w:rPr>
          <w:rFonts w:hint="eastAsia"/>
          <w:bCs/>
          <w:sz w:val="24"/>
        </w:rPr>
        <w:t>）按《基金合同》的约定确定基金收益分配方案，及时向基金份额持有人分配基金收益；</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14</w:t>
      </w:r>
      <w:r w:rsidRPr="007E4006">
        <w:rPr>
          <w:rFonts w:hint="eastAsia"/>
          <w:bCs/>
          <w:sz w:val="24"/>
        </w:rPr>
        <w:t>）按规定受理申购与赎回申请，及时、足额支付赎回款项；</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15</w:t>
      </w:r>
      <w:r w:rsidRPr="007E4006">
        <w:rPr>
          <w:rFonts w:hint="eastAsia"/>
          <w:bCs/>
          <w:sz w:val="24"/>
        </w:rPr>
        <w:t>）依据《基金法》、《基金合同》及其他有关规定召集基金份额持有人大会或配合基金托管人、基金份额持有人依法召集基金份额持有人大会；</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16</w:t>
      </w:r>
      <w:r w:rsidRPr="007E4006">
        <w:rPr>
          <w:rFonts w:hint="eastAsia"/>
          <w:bCs/>
          <w:sz w:val="24"/>
        </w:rPr>
        <w:t>）按规定保存基金财产管理业务活动的会计账册、报表、记录和其他相关资料</w:t>
      </w:r>
      <w:r w:rsidRPr="007E4006">
        <w:rPr>
          <w:bCs/>
          <w:sz w:val="24"/>
        </w:rPr>
        <w:t>15</w:t>
      </w:r>
      <w:r w:rsidRPr="007E4006">
        <w:rPr>
          <w:rFonts w:hint="eastAsia"/>
          <w:bCs/>
          <w:sz w:val="24"/>
        </w:rPr>
        <w:t>年以上；</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17</w:t>
      </w:r>
      <w:r w:rsidRPr="007E4006">
        <w:rPr>
          <w:rFonts w:hint="eastAsia"/>
          <w:bCs/>
          <w:sz w:val="24"/>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18</w:t>
      </w:r>
      <w:r w:rsidRPr="007E4006">
        <w:rPr>
          <w:rFonts w:hint="eastAsia"/>
          <w:bCs/>
          <w:sz w:val="24"/>
        </w:rPr>
        <w:t>）组织并参加基金财产清算小组</w:t>
      </w:r>
      <w:r w:rsidRPr="007E4006">
        <w:rPr>
          <w:bCs/>
          <w:sz w:val="24"/>
        </w:rPr>
        <w:t>,</w:t>
      </w:r>
      <w:r w:rsidRPr="007E4006">
        <w:rPr>
          <w:rFonts w:hint="eastAsia"/>
          <w:bCs/>
          <w:sz w:val="24"/>
        </w:rPr>
        <w:t>参与基金财产的保管、清理、估价、变现和分配；</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19</w:t>
      </w:r>
      <w:r w:rsidRPr="007E4006">
        <w:rPr>
          <w:rFonts w:hint="eastAsia"/>
          <w:bCs/>
          <w:sz w:val="24"/>
        </w:rPr>
        <w:t>）面临解散、依法被撤销或者被依法宣告破产时，及时报告中国证监会并通知基金托管人；</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20</w:t>
      </w:r>
      <w:r w:rsidRPr="007E4006">
        <w:rPr>
          <w:rFonts w:hint="eastAsia"/>
          <w:bCs/>
          <w:sz w:val="24"/>
        </w:rPr>
        <w:t>）因违反《基金合同》导致基金财产的损失或损害基金份额持有人合法权益时，应当承担赔偿责任，其赔偿责任不因其退任而免除；</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21</w:t>
      </w:r>
      <w:r w:rsidRPr="007E4006">
        <w:rPr>
          <w:rFonts w:hint="eastAsia"/>
          <w:bCs/>
          <w:sz w:val="24"/>
        </w:rPr>
        <w:t>）监督基金托管人按法律法规和《基金合同》规定履行自己的义务，基金托管人违反《基金合同》造成基金财产损失时，基金管理人应为基金份额持有人利益向基金托管人追偿；</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22</w:t>
      </w:r>
      <w:r w:rsidRPr="007E4006">
        <w:rPr>
          <w:rFonts w:hint="eastAsia"/>
          <w:bCs/>
          <w:sz w:val="24"/>
        </w:rPr>
        <w:t>）当基金管理人将其义务委托第三方处理时，应当对第三方处理有关基</w:t>
      </w:r>
      <w:r w:rsidRPr="007E4006">
        <w:rPr>
          <w:rFonts w:hint="eastAsia"/>
          <w:bCs/>
          <w:sz w:val="24"/>
        </w:rPr>
        <w:lastRenderedPageBreak/>
        <w:t>金事务的行为承担责任；</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23</w:t>
      </w:r>
      <w:r w:rsidRPr="007E4006">
        <w:rPr>
          <w:rFonts w:hint="eastAsia"/>
          <w:bCs/>
          <w:sz w:val="24"/>
        </w:rPr>
        <w:t>）以基金管理人名义，代表基金份额持有人利益行使诉讼权利或实施其他法律行为；</w:t>
      </w:r>
      <w:r w:rsidRPr="007E4006">
        <w:rPr>
          <w:bCs/>
          <w:sz w:val="24"/>
        </w:rPr>
        <w:tab/>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24</w:t>
      </w:r>
      <w:r w:rsidRPr="007E4006">
        <w:rPr>
          <w:rFonts w:hint="eastAsia"/>
          <w:bCs/>
          <w:sz w:val="24"/>
        </w:rPr>
        <w:t>）基金管理人在募集期间未能达到基金</w:t>
      </w:r>
      <w:bookmarkStart w:id="253" w:name="_Hlt88823209"/>
      <w:bookmarkEnd w:id="253"/>
      <w:r w:rsidRPr="007E4006">
        <w:rPr>
          <w:rFonts w:hint="eastAsia"/>
          <w:bCs/>
          <w:sz w:val="24"/>
        </w:rPr>
        <w:t>的备案条件，《基金合同》不能生效，基金管理人承担全部募集费用，将已募集资金并加计银行同期存款利息在基金募集期结束后</w:t>
      </w:r>
      <w:r w:rsidRPr="007E4006">
        <w:rPr>
          <w:bCs/>
          <w:sz w:val="24"/>
        </w:rPr>
        <w:t>30</w:t>
      </w:r>
      <w:r w:rsidRPr="007E4006">
        <w:rPr>
          <w:rFonts w:hint="eastAsia"/>
          <w:bCs/>
          <w:sz w:val="24"/>
        </w:rPr>
        <w:t>日内退还基金认购人；</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25</w:t>
      </w:r>
      <w:r w:rsidRPr="007E4006">
        <w:rPr>
          <w:rFonts w:hint="eastAsia"/>
          <w:bCs/>
          <w:sz w:val="24"/>
        </w:rPr>
        <w:t>）执行生效的基金份额持有人大会的决议；</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26</w:t>
      </w:r>
      <w:r w:rsidRPr="007E4006">
        <w:rPr>
          <w:rFonts w:hint="eastAsia"/>
          <w:bCs/>
          <w:sz w:val="24"/>
        </w:rPr>
        <w:t>）建立并保存基金份额持有人名册；</w:t>
      </w:r>
    </w:p>
    <w:p w:rsidR="00A42E33" w:rsidRPr="007E4006" w:rsidRDefault="0097426A">
      <w:pPr>
        <w:spacing w:line="360" w:lineRule="auto"/>
        <w:ind w:firstLineChars="200" w:firstLine="480"/>
        <w:rPr>
          <w:bCs/>
          <w:sz w:val="24"/>
        </w:rPr>
      </w:pPr>
      <w:r w:rsidRPr="007E4006">
        <w:rPr>
          <w:rFonts w:hint="eastAsia"/>
          <w:bCs/>
          <w:sz w:val="24"/>
        </w:rPr>
        <w:t>（</w:t>
      </w:r>
      <w:r w:rsidRPr="007E4006">
        <w:rPr>
          <w:bCs/>
          <w:sz w:val="24"/>
        </w:rPr>
        <w:t>27</w:t>
      </w:r>
      <w:r w:rsidRPr="007E4006">
        <w:rPr>
          <w:rFonts w:hint="eastAsia"/>
          <w:bCs/>
          <w:sz w:val="24"/>
        </w:rPr>
        <w:t>）法律法规及中国证监会规定的和《基金合同》约定的其他义务。</w:t>
      </w:r>
    </w:p>
    <w:p w:rsidR="00A42E33" w:rsidRPr="007E4006" w:rsidRDefault="0097426A" w:rsidP="0099758D">
      <w:pPr>
        <w:spacing w:line="360" w:lineRule="auto"/>
        <w:ind w:firstLineChars="200" w:firstLine="480"/>
        <w:rPr>
          <w:bCs/>
          <w:sz w:val="24"/>
        </w:rPr>
      </w:pPr>
      <w:bookmarkStart w:id="254" w:name="_Toc57530240"/>
      <w:bookmarkStart w:id="255" w:name="_Toc15118238"/>
      <w:bookmarkStart w:id="256" w:name="_Toc79392581"/>
      <w:r w:rsidRPr="007E4006">
        <w:rPr>
          <w:rFonts w:hint="eastAsia"/>
          <w:bCs/>
          <w:sz w:val="24"/>
        </w:rPr>
        <w:t>二、基金托管人</w:t>
      </w:r>
      <w:bookmarkEnd w:id="247"/>
      <w:bookmarkEnd w:id="254"/>
      <w:bookmarkEnd w:id="255"/>
      <w:bookmarkEnd w:id="256"/>
    </w:p>
    <w:p w:rsidR="00A42E33" w:rsidRPr="000C00AC" w:rsidRDefault="004E2E35" w:rsidP="00B1012F">
      <w:pPr>
        <w:spacing w:line="360" w:lineRule="auto"/>
        <w:ind w:firstLineChars="200" w:firstLine="480"/>
        <w:rPr>
          <w:bCs/>
          <w:sz w:val="24"/>
          <w:rPrChange w:id="257" w:author="yaoxt" w:date="2017-11-01T16:40:00Z">
            <w:rPr>
              <w:bCs/>
              <w:sz w:val="24"/>
              <w:highlight w:val="yellow"/>
            </w:rPr>
          </w:rPrChange>
        </w:rPr>
      </w:pPr>
      <w:bookmarkStart w:id="258" w:name="_Toc15118239"/>
      <w:r w:rsidRPr="004E2E35">
        <w:rPr>
          <w:rFonts w:hint="eastAsia"/>
          <w:bCs/>
          <w:sz w:val="24"/>
          <w:rPrChange w:id="259" w:author="yaoxt" w:date="2017-11-01T16:40:00Z">
            <w:rPr>
              <w:rFonts w:hint="eastAsia"/>
              <w:bCs/>
              <w:sz w:val="24"/>
              <w:highlight w:val="yellow"/>
            </w:rPr>
          </w:rPrChange>
        </w:rPr>
        <w:t>（一）</w:t>
      </w:r>
      <w:r w:rsidRPr="004E2E35">
        <w:rPr>
          <w:bCs/>
          <w:sz w:val="24"/>
          <w:rPrChange w:id="260" w:author="yaoxt" w:date="2017-11-01T16:40:00Z">
            <w:rPr>
              <w:bCs/>
              <w:sz w:val="24"/>
              <w:highlight w:val="yellow"/>
            </w:rPr>
          </w:rPrChange>
        </w:rPr>
        <w:tab/>
      </w:r>
      <w:r w:rsidRPr="004E2E35">
        <w:rPr>
          <w:rFonts w:hint="eastAsia"/>
          <w:bCs/>
          <w:sz w:val="24"/>
          <w:rPrChange w:id="261" w:author="yaoxt" w:date="2017-11-01T16:40:00Z">
            <w:rPr>
              <w:rFonts w:hint="eastAsia"/>
              <w:bCs/>
              <w:sz w:val="24"/>
              <w:highlight w:val="yellow"/>
            </w:rPr>
          </w:rPrChange>
        </w:rPr>
        <w:t>基金托管人简况</w:t>
      </w:r>
      <w:bookmarkEnd w:id="258"/>
    </w:p>
    <w:p w:rsidR="00D06E79" w:rsidRPr="00C6280D" w:rsidRDefault="00D06E79" w:rsidP="00D06E79">
      <w:pPr>
        <w:spacing w:line="360" w:lineRule="auto"/>
        <w:ind w:firstLineChars="200" w:firstLine="480"/>
        <w:rPr>
          <w:bCs/>
          <w:sz w:val="24"/>
        </w:rPr>
      </w:pPr>
      <w:r w:rsidRPr="00C6280D">
        <w:rPr>
          <w:rFonts w:hint="eastAsia"/>
          <w:bCs/>
          <w:sz w:val="24"/>
        </w:rPr>
        <w:t>名称：</w:t>
      </w:r>
      <w:r w:rsidRPr="00C6280D">
        <w:rPr>
          <w:bCs/>
          <w:sz w:val="24"/>
        </w:rPr>
        <w:t>兴业银行股份有限公司</w:t>
      </w:r>
    </w:p>
    <w:p w:rsidR="00D06E79" w:rsidRPr="00C6280D" w:rsidRDefault="00D06E79" w:rsidP="00D06E79">
      <w:pPr>
        <w:spacing w:line="360" w:lineRule="auto"/>
        <w:ind w:firstLineChars="200" w:firstLine="480"/>
        <w:rPr>
          <w:bCs/>
          <w:sz w:val="24"/>
        </w:rPr>
      </w:pPr>
      <w:r w:rsidRPr="00C6280D">
        <w:rPr>
          <w:rFonts w:hint="eastAsia"/>
          <w:bCs/>
          <w:sz w:val="24"/>
        </w:rPr>
        <w:t>注册地址：福建省福州市湖东路</w:t>
      </w:r>
      <w:r w:rsidRPr="00C6280D">
        <w:rPr>
          <w:rFonts w:hint="eastAsia"/>
          <w:bCs/>
          <w:sz w:val="24"/>
        </w:rPr>
        <w:t>154</w:t>
      </w:r>
      <w:r w:rsidRPr="00C6280D">
        <w:rPr>
          <w:rFonts w:hint="eastAsia"/>
          <w:bCs/>
          <w:sz w:val="24"/>
        </w:rPr>
        <w:t>号</w:t>
      </w:r>
    </w:p>
    <w:p w:rsidR="00D06E79" w:rsidRPr="00C6280D" w:rsidRDefault="00D06E79" w:rsidP="00D06E79">
      <w:pPr>
        <w:spacing w:line="360" w:lineRule="auto"/>
        <w:ind w:firstLineChars="200" w:firstLine="480"/>
        <w:rPr>
          <w:bCs/>
          <w:sz w:val="24"/>
        </w:rPr>
      </w:pPr>
      <w:r w:rsidRPr="00C6280D">
        <w:rPr>
          <w:rFonts w:hint="eastAsia"/>
          <w:bCs/>
          <w:sz w:val="24"/>
        </w:rPr>
        <w:t>办公场所</w:t>
      </w:r>
      <w:r w:rsidRPr="00C6280D">
        <w:rPr>
          <w:rFonts w:hint="eastAsia"/>
          <w:bCs/>
          <w:sz w:val="24"/>
        </w:rPr>
        <w:t>:</w:t>
      </w:r>
      <w:r w:rsidRPr="00C6280D">
        <w:rPr>
          <w:bCs/>
          <w:sz w:val="24"/>
        </w:rPr>
        <w:t>上海市江宁路</w:t>
      </w:r>
      <w:r w:rsidRPr="00C6280D">
        <w:rPr>
          <w:bCs/>
          <w:sz w:val="24"/>
        </w:rPr>
        <w:t>168</w:t>
      </w:r>
      <w:r w:rsidRPr="00C6280D">
        <w:rPr>
          <w:rFonts w:hint="eastAsia"/>
          <w:bCs/>
          <w:sz w:val="24"/>
        </w:rPr>
        <w:t>号</w:t>
      </w:r>
    </w:p>
    <w:p w:rsidR="00D06E79" w:rsidRPr="00C6280D" w:rsidRDefault="00D06E79" w:rsidP="00D06E79">
      <w:pPr>
        <w:spacing w:line="360" w:lineRule="auto"/>
        <w:ind w:firstLineChars="200" w:firstLine="480"/>
        <w:rPr>
          <w:bCs/>
          <w:sz w:val="24"/>
        </w:rPr>
      </w:pPr>
      <w:r w:rsidRPr="00C6280D">
        <w:rPr>
          <w:rFonts w:hint="eastAsia"/>
          <w:bCs/>
          <w:sz w:val="24"/>
        </w:rPr>
        <w:t>法定代表人：</w:t>
      </w:r>
      <w:r w:rsidRPr="00C6280D">
        <w:rPr>
          <w:bCs/>
          <w:sz w:val="24"/>
        </w:rPr>
        <w:t>高建平</w:t>
      </w:r>
    </w:p>
    <w:p w:rsidR="00D06E79" w:rsidRPr="00C6280D" w:rsidRDefault="00D06E79" w:rsidP="00D06E79">
      <w:pPr>
        <w:spacing w:line="360" w:lineRule="auto"/>
        <w:ind w:firstLineChars="200" w:firstLine="480"/>
        <w:rPr>
          <w:bCs/>
          <w:sz w:val="24"/>
        </w:rPr>
      </w:pPr>
      <w:r w:rsidRPr="00C6280D">
        <w:rPr>
          <w:rFonts w:hint="eastAsia"/>
          <w:bCs/>
          <w:sz w:val="24"/>
        </w:rPr>
        <w:t>成立时间：</w:t>
      </w:r>
      <w:r w:rsidRPr="00C6280D">
        <w:rPr>
          <w:bCs/>
          <w:sz w:val="24"/>
        </w:rPr>
        <w:t>1988</w:t>
      </w:r>
      <w:r w:rsidRPr="00C6280D">
        <w:rPr>
          <w:bCs/>
          <w:sz w:val="24"/>
        </w:rPr>
        <w:t>年</w:t>
      </w:r>
      <w:r w:rsidRPr="00C6280D">
        <w:rPr>
          <w:bCs/>
          <w:sz w:val="24"/>
        </w:rPr>
        <w:t>8</w:t>
      </w:r>
      <w:r w:rsidRPr="00C6280D">
        <w:rPr>
          <w:rFonts w:hint="eastAsia"/>
          <w:bCs/>
          <w:sz w:val="24"/>
        </w:rPr>
        <w:t>月</w:t>
      </w:r>
      <w:r w:rsidRPr="00C6280D">
        <w:rPr>
          <w:bCs/>
          <w:sz w:val="24"/>
        </w:rPr>
        <w:t>22</w:t>
      </w:r>
      <w:r w:rsidRPr="00C6280D">
        <w:rPr>
          <w:rFonts w:hint="eastAsia"/>
          <w:bCs/>
          <w:sz w:val="24"/>
        </w:rPr>
        <w:t>日</w:t>
      </w:r>
    </w:p>
    <w:p w:rsidR="00D06E79" w:rsidRPr="00C6280D" w:rsidRDefault="00D06E79" w:rsidP="00D06E79">
      <w:pPr>
        <w:spacing w:line="360" w:lineRule="auto"/>
        <w:ind w:firstLineChars="200" w:firstLine="480"/>
        <w:rPr>
          <w:bCs/>
          <w:sz w:val="24"/>
        </w:rPr>
      </w:pPr>
      <w:r w:rsidRPr="00C6280D">
        <w:rPr>
          <w:rFonts w:hint="eastAsia"/>
          <w:bCs/>
          <w:sz w:val="24"/>
        </w:rPr>
        <w:t>批准设立机关和批准设立文号：中国人民银行总行，银复</w:t>
      </w:r>
      <w:r w:rsidRPr="00C6280D">
        <w:rPr>
          <w:rFonts w:hint="eastAsia"/>
          <w:bCs/>
          <w:sz w:val="24"/>
        </w:rPr>
        <w:t>[1988]347</w:t>
      </w:r>
      <w:r w:rsidRPr="00C6280D">
        <w:rPr>
          <w:rFonts w:hint="eastAsia"/>
          <w:bCs/>
          <w:sz w:val="24"/>
        </w:rPr>
        <w:t>号</w:t>
      </w:r>
    </w:p>
    <w:p w:rsidR="00D06E79" w:rsidRDefault="00D06E79" w:rsidP="00D06E79">
      <w:pPr>
        <w:spacing w:line="360" w:lineRule="auto"/>
        <w:ind w:firstLineChars="200" w:firstLine="480"/>
        <w:rPr>
          <w:bCs/>
          <w:sz w:val="24"/>
        </w:rPr>
      </w:pPr>
      <w:r w:rsidRPr="00C6280D">
        <w:rPr>
          <w:rFonts w:hint="eastAsia"/>
          <w:bCs/>
          <w:sz w:val="24"/>
        </w:rPr>
        <w:t>组织形式：</w:t>
      </w:r>
      <w:r w:rsidRPr="007131EB">
        <w:rPr>
          <w:rFonts w:hint="eastAsia"/>
          <w:bCs/>
          <w:sz w:val="24"/>
        </w:rPr>
        <w:t>股份有限公司</w:t>
      </w:r>
    </w:p>
    <w:p w:rsidR="00D06E79" w:rsidRPr="00C6280D" w:rsidRDefault="00D06E79" w:rsidP="00D06E79">
      <w:pPr>
        <w:spacing w:line="360" w:lineRule="auto"/>
        <w:ind w:firstLineChars="200" w:firstLine="480"/>
        <w:rPr>
          <w:bCs/>
          <w:sz w:val="24"/>
        </w:rPr>
      </w:pPr>
      <w:r w:rsidRPr="00C6280D">
        <w:rPr>
          <w:rFonts w:hint="eastAsia"/>
          <w:bCs/>
          <w:sz w:val="24"/>
        </w:rPr>
        <w:t>注册资本：</w:t>
      </w:r>
      <w:del w:id="262" w:author="黄明阳20171106" w:date="2017-11-06T16:37:00Z">
        <w:r w:rsidRPr="00C6280D" w:rsidDel="000D77F8">
          <w:rPr>
            <w:rFonts w:hint="eastAsia"/>
            <w:bCs/>
            <w:sz w:val="24"/>
          </w:rPr>
          <w:delText>190.52336751</w:delText>
        </w:r>
      </w:del>
      <w:ins w:id="263" w:author="黄明阳20171106" w:date="2017-11-06T16:37:00Z">
        <w:r w:rsidR="000D77F8">
          <w:rPr>
            <w:rFonts w:hint="eastAsia"/>
            <w:bCs/>
            <w:sz w:val="24"/>
          </w:rPr>
          <w:t>207.74</w:t>
        </w:r>
      </w:ins>
      <w:bookmarkStart w:id="264" w:name="_GoBack"/>
      <w:bookmarkEnd w:id="264"/>
      <w:r w:rsidRPr="00C6280D">
        <w:rPr>
          <w:bCs/>
          <w:sz w:val="24"/>
        </w:rPr>
        <w:t>亿元人民币</w:t>
      </w:r>
    </w:p>
    <w:p w:rsidR="00D06E79" w:rsidRPr="00C6280D" w:rsidRDefault="00D06E79" w:rsidP="00D06E79">
      <w:pPr>
        <w:spacing w:line="360" w:lineRule="auto"/>
        <w:ind w:firstLineChars="200" w:firstLine="480"/>
        <w:rPr>
          <w:bCs/>
          <w:sz w:val="24"/>
        </w:rPr>
      </w:pPr>
      <w:r w:rsidRPr="00C6280D">
        <w:rPr>
          <w:rFonts w:hint="eastAsia"/>
          <w:bCs/>
          <w:sz w:val="24"/>
        </w:rPr>
        <w:t>存续期间：</w:t>
      </w:r>
      <w:r w:rsidRPr="007131EB">
        <w:rPr>
          <w:rFonts w:hint="eastAsia"/>
          <w:bCs/>
          <w:sz w:val="24"/>
        </w:rPr>
        <w:t>持续经营</w:t>
      </w:r>
    </w:p>
    <w:p w:rsidR="00D06E79" w:rsidRPr="00C6280D" w:rsidRDefault="00D06E79" w:rsidP="00D06E79">
      <w:pPr>
        <w:spacing w:line="360" w:lineRule="auto"/>
        <w:ind w:firstLineChars="200" w:firstLine="480"/>
        <w:rPr>
          <w:bCs/>
          <w:sz w:val="24"/>
        </w:rPr>
      </w:pPr>
      <w:r w:rsidRPr="00C6280D">
        <w:rPr>
          <w:rFonts w:hint="eastAsia"/>
          <w:bCs/>
          <w:sz w:val="24"/>
        </w:rPr>
        <w:t>基金托管资格批文及文号：</w:t>
      </w:r>
      <w:r w:rsidRPr="00C6280D">
        <w:rPr>
          <w:bCs/>
          <w:sz w:val="24"/>
        </w:rPr>
        <w:t>中国证监会证</w:t>
      </w:r>
      <w:proofErr w:type="gramStart"/>
      <w:r w:rsidRPr="00C6280D">
        <w:rPr>
          <w:bCs/>
          <w:sz w:val="24"/>
        </w:rPr>
        <w:t>监基金字</w:t>
      </w:r>
      <w:proofErr w:type="gramEnd"/>
      <w:r w:rsidRPr="00C6280D">
        <w:rPr>
          <w:bCs/>
          <w:sz w:val="24"/>
        </w:rPr>
        <w:t>[2005]74</w:t>
      </w:r>
      <w:r w:rsidRPr="00C6280D">
        <w:rPr>
          <w:rFonts w:hint="eastAsia"/>
          <w:bCs/>
          <w:sz w:val="24"/>
        </w:rPr>
        <w:t>号</w:t>
      </w:r>
    </w:p>
    <w:p w:rsidR="00A42E33" w:rsidRPr="007E4006" w:rsidRDefault="00644892" w:rsidP="0099758D">
      <w:pPr>
        <w:spacing w:line="360" w:lineRule="auto"/>
        <w:ind w:firstLineChars="200" w:firstLine="480"/>
        <w:rPr>
          <w:bCs/>
          <w:sz w:val="24"/>
        </w:rPr>
      </w:pPr>
      <w:bookmarkStart w:id="265" w:name="_Toc15118240"/>
      <w:r w:rsidRPr="007E4006">
        <w:rPr>
          <w:rFonts w:hint="eastAsia"/>
          <w:bCs/>
          <w:sz w:val="24"/>
        </w:rPr>
        <w:t>（二）</w:t>
      </w:r>
      <w:r w:rsidRPr="007E4006">
        <w:rPr>
          <w:bCs/>
          <w:sz w:val="24"/>
        </w:rPr>
        <w:tab/>
      </w:r>
      <w:r w:rsidRPr="007E4006">
        <w:rPr>
          <w:rFonts w:hint="eastAsia"/>
          <w:bCs/>
          <w:sz w:val="24"/>
        </w:rPr>
        <w:t>基金托管人的权利与义务</w:t>
      </w:r>
      <w:bookmarkEnd w:id="265"/>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、根据《基金法》、《运作办法》及其他有关规定，基金托管人的权利包括但不限于：</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w:t>
      </w:r>
      <w:r w:rsidRPr="007E4006">
        <w:rPr>
          <w:rFonts w:hint="eastAsia"/>
          <w:bCs/>
          <w:sz w:val="24"/>
        </w:rPr>
        <w:t>）自《基金合同》生效之日起，依法</w:t>
      </w:r>
      <w:proofErr w:type="gramStart"/>
      <w:r w:rsidRPr="007E4006">
        <w:rPr>
          <w:rFonts w:hint="eastAsia"/>
          <w:bCs/>
          <w:sz w:val="24"/>
        </w:rPr>
        <w:t>律法规</w:t>
      </w:r>
      <w:proofErr w:type="gramEnd"/>
      <w:r w:rsidRPr="007E4006">
        <w:rPr>
          <w:rFonts w:hint="eastAsia"/>
          <w:bCs/>
          <w:sz w:val="24"/>
        </w:rPr>
        <w:t>和《基金合同》的规定安全保管基金财产；</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2</w:t>
      </w:r>
      <w:r w:rsidRPr="007E4006">
        <w:rPr>
          <w:rFonts w:hint="eastAsia"/>
          <w:bCs/>
          <w:sz w:val="24"/>
        </w:rPr>
        <w:t>）依《基金合同》约定获得基金托管费以及法律法规规定或监管部门批准的其他费用；</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3</w:t>
      </w:r>
      <w:r w:rsidRPr="007E4006">
        <w:rPr>
          <w:rFonts w:hint="eastAsia"/>
          <w:bCs/>
          <w:sz w:val="24"/>
        </w:rPr>
        <w:t>）监督基金管理人对本基金的投资运作，如发现基金管理人有违反《基</w:t>
      </w:r>
      <w:r w:rsidRPr="007E4006">
        <w:rPr>
          <w:rFonts w:hint="eastAsia"/>
          <w:bCs/>
          <w:sz w:val="24"/>
        </w:rPr>
        <w:lastRenderedPageBreak/>
        <w:t>金合同》及国家法律法规行为，对基金财产、其他当事人的利益造成重大损失的情形，应呈报中国证监会，并采取必要措施保护基金投资者的利益；</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4</w:t>
      </w:r>
      <w:r w:rsidRPr="007E4006">
        <w:rPr>
          <w:rFonts w:hint="eastAsia"/>
          <w:bCs/>
          <w:sz w:val="24"/>
        </w:rPr>
        <w:t>）根据相关市场规则，为基金开设证券账户、为基金办理证券交易资金清算。</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5</w:t>
      </w:r>
      <w:r w:rsidRPr="007E4006">
        <w:rPr>
          <w:rFonts w:hint="eastAsia"/>
          <w:bCs/>
          <w:sz w:val="24"/>
        </w:rPr>
        <w:t>）提议召开或召集基金份额持有人大会；</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6</w:t>
      </w:r>
      <w:r w:rsidRPr="007E4006">
        <w:rPr>
          <w:rFonts w:hint="eastAsia"/>
          <w:bCs/>
          <w:sz w:val="24"/>
        </w:rPr>
        <w:t>）在基金管理人更换时，提名新的基金管理人；</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7</w:t>
      </w:r>
      <w:r w:rsidRPr="007E4006">
        <w:rPr>
          <w:rFonts w:hint="eastAsia"/>
          <w:bCs/>
          <w:sz w:val="24"/>
        </w:rPr>
        <w:t>）法律法规及中国证监会规定的和《基金合同》约定的其他权利。</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、根据《基金法》、《运作办法》及其他有关规定，基金托管人的义务包括但不限于：</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w:t>
      </w:r>
      <w:r w:rsidRPr="007E4006">
        <w:rPr>
          <w:rFonts w:hint="eastAsia"/>
          <w:bCs/>
          <w:sz w:val="24"/>
        </w:rPr>
        <w:t>）以诚实信用、勤勉尽责的原则持有并安全保管基金财产；</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2</w:t>
      </w:r>
      <w:r w:rsidRPr="007E4006">
        <w:rPr>
          <w:rFonts w:hint="eastAsia"/>
          <w:bCs/>
          <w:sz w:val="24"/>
        </w:rPr>
        <w:t>）设立专门的基金托管部门，具有符合要求的营业场所，配备足够的、合格的熟悉基金托管业务的专职人员，负责基金财产托管事宜；</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3</w:t>
      </w:r>
      <w:r w:rsidRPr="007E4006">
        <w:rPr>
          <w:rFonts w:hint="eastAsia"/>
          <w:bCs/>
          <w:sz w:val="24"/>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4</w:t>
      </w:r>
      <w:r w:rsidRPr="007E4006">
        <w:rPr>
          <w:rFonts w:hint="eastAsia"/>
          <w:bCs/>
          <w:sz w:val="24"/>
        </w:rPr>
        <w:t>）除依据《基金法》、《基金合同》及其他有关规定外，不得利用基金财产为自己及任何第三人谋取利益，不得委托第三人托管基金财产；</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5</w:t>
      </w:r>
      <w:r w:rsidRPr="007E4006">
        <w:rPr>
          <w:rFonts w:hint="eastAsia"/>
          <w:bCs/>
          <w:sz w:val="24"/>
        </w:rPr>
        <w:t>）保管由基金管理人代表基金签订的与基金有关的重大合同及有关凭证；</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6</w:t>
      </w:r>
      <w:r w:rsidRPr="007E4006">
        <w:rPr>
          <w:rFonts w:hint="eastAsia"/>
          <w:bCs/>
          <w:sz w:val="24"/>
        </w:rPr>
        <w:t>）按规定开设基金财产的资金账户和证券账户</w:t>
      </w:r>
      <w:r w:rsidRPr="007E4006">
        <w:rPr>
          <w:bCs/>
          <w:sz w:val="24"/>
        </w:rPr>
        <w:t>,</w:t>
      </w:r>
      <w:r w:rsidRPr="007E4006">
        <w:rPr>
          <w:rFonts w:hint="eastAsia"/>
          <w:bCs/>
          <w:sz w:val="24"/>
        </w:rPr>
        <w:t>按照《基金合同》的约定，根据基金管理人的投资指令，及时办理清算、交割事宜；</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7</w:t>
      </w:r>
      <w:r w:rsidRPr="007E4006">
        <w:rPr>
          <w:rFonts w:hint="eastAsia"/>
          <w:bCs/>
          <w:sz w:val="24"/>
        </w:rPr>
        <w:t>）保守基金商业秘密，除《基金法》、《基金合同》及其他有关规定另有规定外，在基金信息公开披露前予以保密，不得向他人泄露</w:t>
      </w:r>
      <w:ins w:id="266" w:author="TY" w:date="2017-11-03T10:33:00Z">
        <w:r w:rsidR="004E2E35" w:rsidRPr="004E2E35">
          <w:rPr>
            <w:rFonts w:hint="eastAsia"/>
            <w:bCs/>
            <w:sz w:val="24"/>
            <w:highlight w:val="cyan"/>
            <w:rPrChange w:id="267" w:author="TY" w:date="2017-11-03T10:33:00Z">
              <w:rPr>
                <w:rFonts w:hint="eastAsia"/>
                <w:bCs/>
                <w:sz w:val="24"/>
              </w:rPr>
            </w:rPrChange>
          </w:rPr>
          <w:t>，因审计、法律等外部专业顾问要求必须提供的情况除外，但此种情况下应要求信息接收方严格履行保</w:t>
        </w:r>
        <w:commentRangeStart w:id="268"/>
        <w:r w:rsidR="004E2E35" w:rsidRPr="004E2E35">
          <w:rPr>
            <w:rFonts w:hint="eastAsia"/>
            <w:bCs/>
            <w:sz w:val="24"/>
            <w:highlight w:val="cyan"/>
            <w:rPrChange w:id="269" w:author="TY" w:date="2017-11-03T10:33:00Z">
              <w:rPr>
                <w:rFonts w:hint="eastAsia"/>
                <w:bCs/>
                <w:sz w:val="24"/>
              </w:rPr>
            </w:rPrChange>
          </w:rPr>
          <w:t>密义务</w:t>
        </w:r>
      </w:ins>
      <w:commentRangeEnd w:id="268"/>
      <w:ins w:id="270" w:author="TY" w:date="2017-11-03T10:34:00Z">
        <w:r w:rsidR="000B5256">
          <w:rPr>
            <w:rStyle w:val="a8"/>
          </w:rPr>
          <w:commentReference w:id="268"/>
        </w:r>
      </w:ins>
      <w:r w:rsidRPr="007E4006">
        <w:rPr>
          <w:rFonts w:hint="eastAsia"/>
          <w:bCs/>
          <w:sz w:val="24"/>
        </w:rPr>
        <w:t>；</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8</w:t>
      </w:r>
      <w:r w:rsidRPr="007E4006">
        <w:rPr>
          <w:rFonts w:hint="eastAsia"/>
          <w:bCs/>
          <w:sz w:val="24"/>
        </w:rPr>
        <w:t>）复核、审查基金管理人计算的基金资产净值、基金份额申购、赎回价格；</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9</w:t>
      </w:r>
      <w:r w:rsidRPr="007E4006">
        <w:rPr>
          <w:rFonts w:hint="eastAsia"/>
          <w:bCs/>
          <w:sz w:val="24"/>
        </w:rPr>
        <w:t>）办理与基金托管业务活动有关的信息披露事项；</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10</w:t>
      </w:r>
      <w:r w:rsidRPr="007E4006">
        <w:rPr>
          <w:rFonts w:hint="eastAsia"/>
          <w:bCs/>
          <w:sz w:val="24"/>
        </w:rPr>
        <w:t>）对基金财务会计报告、季度、半年度和年度基金报告出具意见，说明</w:t>
      </w:r>
      <w:r w:rsidRPr="007E4006">
        <w:rPr>
          <w:rFonts w:hint="eastAsia"/>
          <w:bCs/>
          <w:sz w:val="24"/>
        </w:rPr>
        <w:lastRenderedPageBreak/>
        <w:t>基金管理人在各重要方面的运作是否严格按照《基金合同》的规定进行；如果基金管理人有未执行《基金合同》规定的行为，还应当说明基金托管人是否采取了适当的措施；</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11</w:t>
      </w:r>
      <w:r w:rsidRPr="007E4006">
        <w:rPr>
          <w:rFonts w:hint="eastAsia"/>
          <w:bCs/>
          <w:sz w:val="24"/>
        </w:rPr>
        <w:t>）保存基金托管业务活动的记录、账册、报表和其他相关资料</w:t>
      </w:r>
      <w:r w:rsidRPr="007E4006">
        <w:rPr>
          <w:bCs/>
          <w:sz w:val="24"/>
        </w:rPr>
        <w:t>15</w:t>
      </w:r>
      <w:r w:rsidRPr="007E4006">
        <w:rPr>
          <w:rFonts w:hint="eastAsia"/>
          <w:bCs/>
          <w:sz w:val="24"/>
        </w:rPr>
        <w:t>年以上；</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12</w:t>
      </w:r>
      <w:r w:rsidRPr="007E4006">
        <w:rPr>
          <w:rFonts w:hint="eastAsia"/>
          <w:bCs/>
          <w:sz w:val="24"/>
        </w:rPr>
        <w:t>）</w:t>
      </w:r>
      <w:r w:rsidR="0097426A" w:rsidRPr="007E4006">
        <w:rPr>
          <w:rFonts w:hint="eastAsia"/>
          <w:bCs/>
          <w:sz w:val="24"/>
        </w:rPr>
        <w:t>从基金管理人处接收</w:t>
      </w:r>
      <w:r w:rsidR="009071C9" w:rsidRPr="007E4006">
        <w:rPr>
          <w:rFonts w:hint="eastAsia"/>
          <w:bCs/>
          <w:sz w:val="24"/>
        </w:rPr>
        <w:t>并保存基金份额持有人名册；</w:t>
      </w:r>
    </w:p>
    <w:p w:rsidR="00A42E33" w:rsidRPr="007E4006" w:rsidRDefault="009071C9">
      <w:pPr>
        <w:spacing w:line="360" w:lineRule="auto"/>
        <w:ind w:firstLineChars="200" w:firstLine="480"/>
        <w:rPr>
          <w:bCs/>
          <w:sz w:val="24"/>
        </w:rPr>
      </w:pPr>
      <w:r w:rsidRPr="007E4006">
        <w:rPr>
          <w:rFonts w:hint="eastAsia"/>
          <w:bCs/>
          <w:sz w:val="24"/>
        </w:rPr>
        <w:t>（</w:t>
      </w:r>
      <w:r w:rsidRPr="007E4006">
        <w:rPr>
          <w:bCs/>
          <w:sz w:val="24"/>
        </w:rPr>
        <w:t>13</w:t>
      </w:r>
      <w:r w:rsidR="00644892" w:rsidRPr="007E4006">
        <w:rPr>
          <w:rFonts w:hint="eastAsia"/>
          <w:bCs/>
          <w:sz w:val="24"/>
        </w:rPr>
        <w:t>）按规定制作相关账册并与基金管理人核对；</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14</w:t>
      </w:r>
      <w:r w:rsidRPr="007E4006">
        <w:rPr>
          <w:rFonts w:hint="eastAsia"/>
          <w:bCs/>
          <w:sz w:val="24"/>
        </w:rPr>
        <w:t>）依据基金管理人的指令或有关规定向基金份额持有人支付基金收益和赎回款项；</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15</w:t>
      </w:r>
      <w:r w:rsidRPr="007E4006">
        <w:rPr>
          <w:rFonts w:hint="eastAsia"/>
          <w:bCs/>
          <w:sz w:val="24"/>
        </w:rPr>
        <w:t>）依据《基金法》、《基金合同》及其他有关规定，召集基金份额持有人大会或配合基金管理人、基金份额持有人依法召集基金份额持有人大会；</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16</w:t>
      </w:r>
      <w:r w:rsidRPr="007E4006">
        <w:rPr>
          <w:rFonts w:hint="eastAsia"/>
          <w:bCs/>
          <w:sz w:val="24"/>
        </w:rPr>
        <w:t>）按照法律法规和《基金合同》的规定监督基金管理人的投资运作；</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17</w:t>
      </w:r>
      <w:r w:rsidRPr="007E4006">
        <w:rPr>
          <w:rFonts w:hint="eastAsia"/>
          <w:bCs/>
          <w:sz w:val="24"/>
        </w:rPr>
        <w:t>）参加基金财产清算小组，参与基金财产的保管、清理、估价、变现和分配；</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18</w:t>
      </w:r>
      <w:r w:rsidRPr="007E4006">
        <w:rPr>
          <w:rFonts w:hint="eastAsia"/>
          <w:bCs/>
          <w:sz w:val="24"/>
        </w:rPr>
        <w:t>）面临解散、依法被撤销或者被依法宣告破产时，及时报告中国证监会和银行监管机构，并通知基金管理人；</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19</w:t>
      </w:r>
      <w:r w:rsidRPr="007E4006">
        <w:rPr>
          <w:rFonts w:hint="eastAsia"/>
          <w:bCs/>
          <w:sz w:val="24"/>
        </w:rPr>
        <w:t>）因违反《基金合同》导致基金财产损失时，应承担赔偿责任，其赔偿责任不因其退任而免除；</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20</w:t>
      </w:r>
      <w:r w:rsidRPr="007E4006">
        <w:rPr>
          <w:rFonts w:hint="eastAsia"/>
          <w:bCs/>
          <w:sz w:val="24"/>
        </w:rPr>
        <w:t>）按规定监督基金管理人按法律法规和《基金合同》规定履行自己的义务，基金管理人因违反《基金合同》造成基金财产损失时，应为基金份额持有人利益向基金管理人追偿</w:t>
      </w:r>
      <w:bookmarkStart w:id="271" w:name="_Hlt88825668"/>
      <w:bookmarkEnd w:id="271"/>
      <w:r w:rsidRPr="007E4006">
        <w:rPr>
          <w:rFonts w:hint="eastAsia"/>
          <w:bCs/>
          <w:sz w:val="24"/>
        </w:rPr>
        <w:t>；</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21</w:t>
      </w:r>
      <w:r w:rsidRPr="007E4006">
        <w:rPr>
          <w:rFonts w:hint="eastAsia"/>
          <w:bCs/>
          <w:sz w:val="24"/>
        </w:rPr>
        <w:t>）执行生效的基金份额持有人大会的决定；</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22</w:t>
      </w:r>
      <w:r w:rsidRPr="007E4006">
        <w:rPr>
          <w:rFonts w:hint="eastAsia"/>
          <w:bCs/>
          <w:sz w:val="24"/>
        </w:rPr>
        <w:t>）</w:t>
      </w:r>
      <w:bookmarkStart w:id="272" w:name="_Toc523711670"/>
      <w:r w:rsidRPr="007E4006">
        <w:rPr>
          <w:rFonts w:hint="eastAsia"/>
          <w:bCs/>
          <w:sz w:val="24"/>
        </w:rPr>
        <w:t>法律法规及中国证监会规定的和《基金合同》约定的其他义务。</w:t>
      </w:r>
    </w:p>
    <w:p w:rsidR="00A42E33" w:rsidRPr="007E4006" w:rsidRDefault="00644892" w:rsidP="0099758D">
      <w:pPr>
        <w:spacing w:line="360" w:lineRule="auto"/>
        <w:ind w:firstLineChars="200" w:firstLine="480"/>
        <w:rPr>
          <w:bCs/>
          <w:sz w:val="24"/>
        </w:rPr>
      </w:pPr>
      <w:bookmarkStart w:id="273" w:name="_Toc79392582"/>
      <w:bookmarkEnd w:id="272"/>
      <w:r w:rsidRPr="007E4006">
        <w:rPr>
          <w:rFonts w:hint="eastAsia"/>
          <w:bCs/>
          <w:sz w:val="24"/>
        </w:rPr>
        <w:t>三、基金份额持有人</w:t>
      </w:r>
      <w:bookmarkEnd w:id="273"/>
    </w:p>
    <w:p w:rsidR="00A42E33" w:rsidRPr="007E4006" w:rsidRDefault="00644892">
      <w:pPr>
        <w:spacing w:line="360" w:lineRule="auto"/>
        <w:ind w:firstLineChars="200" w:firstLine="480"/>
        <w:rPr>
          <w:bCs/>
          <w:sz w:val="24"/>
        </w:rPr>
      </w:pPr>
      <w:r w:rsidRPr="007E4006">
        <w:rPr>
          <w:rFonts w:hint="eastAsia"/>
          <w:bCs/>
          <w:sz w:val="24"/>
        </w:rPr>
        <w:t>基金投资者持有本</w:t>
      </w:r>
      <w:proofErr w:type="gramStart"/>
      <w:r w:rsidRPr="007E4006">
        <w:rPr>
          <w:rFonts w:hint="eastAsia"/>
          <w:bCs/>
          <w:sz w:val="24"/>
        </w:rPr>
        <w:t>基金</w:t>
      </w:r>
      <w:bookmarkStart w:id="274" w:name="_Hlt88899909"/>
      <w:bookmarkEnd w:id="274"/>
      <w:r w:rsidRPr="007E4006">
        <w:rPr>
          <w:rFonts w:hint="eastAsia"/>
          <w:bCs/>
          <w:sz w:val="24"/>
        </w:rPr>
        <w:t>基金</w:t>
      </w:r>
      <w:proofErr w:type="gramEnd"/>
      <w:r w:rsidRPr="007E4006">
        <w:rPr>
          <w:rFonts w:hint="eastAsia"/>
          <w:bCs/>
          <w:sz w:val="24"/>
        </w:rPr>
        <w:t>份额的行为即视为对《基金合同》的承认和接受，基金投资者</w:t>
      </w:r>
      <w:proofErr w:type="gramStart"/>
      <w:r w:rsidRPr="007E4006">
        <w:rPr>
          <w:rFonts w:hint="eastAsia"/>
          <w:bCs/>
          <w:sz w:val="24"/>
        </w:rPr>
        <w:t>自依据</w:t>
      </w:r>
      <w:proofErr w:type="gramEnd"/>
      <w:r w:rsidRPr="007E4006">
        <w:rPr>
          <w:rFonts w:hint="eastAsia"/>
          <w:bCs/>
          <w:sz w:val="24"/>
        </w:rPr>
        <w:t>《基金合同》取得的基金份额，即成为本基金份额持有人和《基金合同》的当事人，直至其不再持有本基金的基金份额。基金份额持有人作为《基金合同》当事人并不以在《基金合同》上书面签章或签字为必要条件。</w:t>
      </w:r>
    </w:p>
    <w:p w:rsidR="00A42E33" w:rsidRPr="007E4006" w:rsidRDefault="00644892">
      <w:pPr>
        <w:spacing w:line="360" w:lineRule="auto"/>
        <w:ind w:firstLineChars="200" w:firstLine="480"/>
        <w:rPr>
          <w:bCs/>
          <w:sz w:val="24"/>
        </w:rPr>
      </w:pPr>
      <w:r w:rsidRPr="007E4006">
        <w:rPr>
          <w:rFonts w:hint="eastAsia"/>
          <w:bCs/>
          <w:sz w:val="24"/>
        </w:rPr>
        <w:t>同一类别每份基金份额具有同等的合法权益。</w:t>
      </w:r>
    </w:p>
    <w:p w:rsidR="00A42E33" w:rsidRPr="007E4006" w:rsidRDefault="00644892">
      <w:pPr>
        <w:spacing w:line="360" w:lineRule="auto"/>
        <w:ind w:firstLineChars="200" w:firstLine="480"/>
        <w:rPr>
          <w:bCs/>
          <w:sz w:val="24"/>
        </w:rPr>
      </w:pPr>
      <w:r w:rsidRPr="007E4006">
        <w:rPr>
          <w:bCs/>
          <w:sz w:val="24"/>
        </w:rPr>
        <w:lastRenderedPageBreak/>
        <w:t>1</w:t>
      </w:r>
      <w:r w:rsidRPr="007E4006">
        <w:rPr>
          <w:rFonts w:hint="eastAsia"/>
          <w:bCs/>
          <w:sz w:val="24"/>
        </w:rPr>
        <w:t>、根据《基金法》、《运作办法》及其他有关规定，基金份额持有人的权利包括但不限于：</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w:t>
      </w:r>
      <w:r w:rsidRPr="007E4006">
        <w:rPr>
          <w:rFonts w:hint="eastAsia"/>
          <w:bCs/>
          <w:sz w:val="24"/>
        </w:rPr>
        <w:t>）分享基金财产收益；</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2</w:t>
      </w:r>
      <w:r w:rsidRPr="007E4006">
        <w:rPr>
          <w:rFonts w:hint="eastAsia"/>
          <w:bCs/>
          <w:sz w:val="24"/>
        </w:rPr>
        <w:t>）参与分配清算后的剩余基金财产；</w:t>
      </w:r>
      <w:bookmarkStart w:id="275" w:name="_Hlt88825574"/>
      <w:bookmarkEnd w:id="275"/>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3</w:t>
      </w:r>
      <w:r w:rsidRPr="007E4006">
        <w:rPr>
          <w:rFonts w:hint="eastAsia"/>
          <w:bCs/>
          <w:sz w:val="24"/>
        </w:rPr>
        <w:t>）依法申请赎回其持有的基金份额；</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4</w:t>
      </w:r>
      <w:r w:rsidRPr="007E4006">
        <w:rPr>
          <w:rFonts w:hint="eastAsia"/>
          <w:bCs/>
          <w:sz w:val="24"/>
        </w:rPr>
        <w:t>）按照规定要求召开基金份额持有人大会或者召集基金份额持有人大会；</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5</w:t>
      </w:r>
      <w:r w:rsidRPr="007E4006">
        <w:rPr>
          <w:rFonts w:hint="eastAsia"/>
          <w:bCs/>
          <w:sz w:val="24"/>
        </w:rPr>
        <w:t>）出席或者委派代表出席基金份额持有人大会，对基金份额持有人大会审议事项行使表决权；</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6</w:t>
      </w:r>
      <w:r w:rsidRPr="007E4006">
        <w:rPr>
          <w:rFonts w:hint="eastAsia"/>
          <w:bCs/>
          <w:sz w:val="24"/>
        </w:rPr>
        <w:t>）查阅或者复制公开披露的基金信息资料；</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7</w:t>
      </w:r>
      <w:r w:rsidRPr="007E4006">
        <w:rPr>
          <w:rFonts w:hint="eastAsia"/>
          <w:bCs/>
          <w:sz w:val="24"/>
        </w:rPr>
        <w:t>）监督基金管理人的投资运作；</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8</w:t>
      </w:r>
      <w:r w:rsidRPr="007E4006">
        <w:rPr>
          <w:rFonts w:hint="eastAsia"/>
          <w:bCs/>
          <w:sz w:val="24"/>
        </w:rPr>
        <w:t>）对基金管理人、基金托管人、基金服务机构损害其合法权益的行为依法提起诉讼或仲裁；</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9</w:t>
      </w:r>
      <w:r w:rsidRPr="007E4006">
        <w:rPr>
          <w:rFonts w:hint="eastAsia"/>
          <w:bCs/>
          <w:sz w:val="24"/>
        </w:rPr>
        <w:t>）法律法规及中国证监会规定的和《基金合同》约定的其他权利。</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、根据《基金法》、《运作办法》及其他有关规定，基金份额持有人的义务包括但不限于：</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w:t>
      </w:r>
      <w:r w:rsidRPr="007E4006">
        <w:rPr>
          <w:rFonts w:hint="eastAsia"/>
          <w:bCs/>
          <w:sz w:val="24"/>
        </w:rPr>
        <w:t>）认真阅读并遵守《基金合同》</w:t>
      </w:r>
      <w:r w:rsidR="0097426A" w:rsidRPr="007E4006">
        <w:rPr>
          <w:rFonts w:hint="eastAsia"/>
          <w:bCs/>
          <w:sz w:val="24"/>
        </w:rPr>
        <w:t>、《招募说明书》等信息披露文件</w:t>
      </w:r>
      <w:r w:rsidR="009071C9" w:rsidRPr="007E4006">
        <w:rPr>
          <w:rFonts w:hint="eastAsia"/>
          <w:bCs/>
          <w:sz w:val="24"/>
        </w:rPr>
        <w:t>；</w:t>
      </w:r>
    </w:p>
    <w:p w:rsidR="00A42E33" w:rsidRPr="007E4006" w:rsidRDefault="009071C9">
      <w:pPr>
        <w:spacing w:line="360" w:lineRule="auto"/>
        <w:ind w:firstLineChars="200" w:firstLine="480"/>
        <w:rPr>
          <w:bCs/>
          <w:sz w:val="24"/>
        </w:rPr>
      </w:pPr>
      <w:r w:rsidRPr="007E4006">
        <w:rPr>
          <w:rFonts w:hint="eastAsia"/>
          <w:bCs/>
          <w:sz w:val="24"/>
        </w:rPr>
        <w:t>（</w:t>
      </w:r>
      <w:r w:rsidRPr="007E4006">
        <w:rPr>
          <w:bCs/>
          <w:sz w:val="24"/>
        </w:rPr>
        <w:t>2</w:t>
      </w:r>
      <w:r w:rsidR="00644892" w:rsidRPr="007E4006">
        <w:rPr>
          <w:rFonts w:hint="eastAsia"/>
          <w:bCs/>
          <w:sz w:val="24"/>
        </w:rPr>
        <w:t>）了解所投资基金产品，了解自身风险承受能力，</w:t>
      </w:r>
      <w:r w:rsidR="0097426A" w:rsidRPr="007E4006">
        <w:rPr>
          <w:rFonts w:hint="eastAsia"/>
          <w:bCs/>
          <w:sz w:val="24"/>
        </w:rPr>
        <w:t>自主判断基金的投资价值，自主</w:t>
      </w:r>
      <w:proofErr w:type="gramStart"/>
      <w:r w:rsidR="0097426A" w:rsidRPr="007E4006">
        <w:rPr>
          <w:rFonts w:hint="eastAsia"/>
          <w:bCs/>
          <w:sz w:val="24"/>
        </w:rPr>
        <w:t>作出</w:t>
      </w:r>
      <w:proofErr w:type="gramEnd"/>
      <w:r w:rsidR="0097426A" w:rsidRPr="007E4006">
        <w:rPr>
          <w:rFonts w:hint="eastAsia"/>
          <w:bCs/>
          <w:sz w:val="24"/>
        </w:rPr>
        <w:t>投资决策，</w:t>
      </w:r>
      <w:r w:rsidRPr="007E4006">
        <w:rPr>
          <w:rFonts w:hint="eastAsia"/>
          <w:bCs/>
          <w:sz w:val="24"/>
        </w:rPr>
        <w:t>自行承担投资风险；</w:t>
      </w:r>
    </w:p>
    <w:p w:rsidR="00A42E33" w:rsidRPr="007E4006" w:rsidRDefault="009071C9">
      <w:pPr>
        <w:spacing w:line="360" w:lineRule="auto"/>
        <w:ind w:firstLineChars="200" w:firstLine="480"/>
        <w:rPr>
          <w:bCs/>
          <w:sz w:val="24"/>
        </w:rPr>
      </w:pPr>
      <w:r w:rsidRPr="007E4006">
        <w:rPr>
          <w:rFonts w:hint="eastAsia"/>
          <w:bCs/>
          <w:sz w:val="24"/>
        </w:rPr>
        <w:t>（</w:t>
      </w:r>
      <w:r w:rsidRPr="007E4006">
        <w:rPr>
          <w:bCs/>
          <w:sz w:val="24"/>
        </w:rPr>
        <w:t>3</w:t>
      </w:r>
      <w:r w:rsidR="00644892" w:rsidRPr="007E4006">
        <w:rPr>
          <w:rFonts w:hint="eastAsia"/>
          <w:bCs/>
          <w:sz w:val="24"/>
        </w:rPr>
        <w:t>）关注基金信息披露，及时行使权利和履行义务；</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4</w:t>
      </w:r>
      <w:r w:rsidRPr="007E4006">
        <w:rPr>
          <w:rFonts w:hint="eastAsia"/>
          <w:bCs/>
          <w:sz w:val="24"/>
        </w:rPr>
        <w:t>）缴纳基金认购、申购款项及法律法规和《基金合同》所规定的费用；</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5</w:t>
      </w:r>
      <w:r w:rsidRPr="007E4006">
        <w:rPr>
          <w:rFonts w:hint="eastAsia"/>
          <w:bCs/>
          <w:sz w:val="24"/>
        </w:rPr>
        <w:t>）在其持有的基金份额范围内，承担基金亏损或者《基金合同》终止的有限责任；</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6</w:t>
      </w:r>
      <w:r w:rsidRPr="007E4006">
        <w:rPr>
          <w:rFonts w:hint="eastAsia"/>
          <w:bCs/>
          <w:sz w:val="24"/>
        </w:rPr>
        <w:t>）不从事任何有损基金及其他《基金合同》当事人合法权益的活动；</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7</w:t>
      </w:r>
      <w:r w:rsidRPr="007E4006">
        <w:rPr>
          <w:rFonts w:hint="eastAsia"/>
          <w:bCs/>
          <w:sz w:val="24"/>
        </w:rPr>
        <w:t>）执行生效的基金份额持有人大会的决定；</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8</w:t>
      </w:r>
      <w:r w:rsidRPr="007E4006">
        <w:rPr>
          <w:rFonts w:hint="eastAsia"/>
          <w:bCs/>
          <w:sz w:val="24"/>
        </w:rPr>
        <w:t>）返还在基金交易过程中因任何原因获得的不当得利；</w:t>
      </w:r>
    </w:p>
    <w:p w:rsidR="00A54A09" w:rsidRPr="007E4006" w:rsidRDefault="00644892">
      <w:pPr>
        <w:spacing w:line="360" w:lineRule="auto"/>
        <w:ind w:firstLineChars="200" w:firstLine="480"/>
        <w:rPr>
          <w:bCs/>
          <w:sz w:val="24"/>
        </w:rPr>
      </w:pPr>
      <w:r w:rsidRPr="007E4006">
        <w:rPr>
          <w:rFonts w:hint="eastAsia"/>
          <w:bCs/>
          <w:sz w:val="24"/>
        </w:rPr>
        <w:t>（</w:t>
      </w:r>
      <w:r w:rsidRPr="007E4006">
        <w:rPr>
          <w:bCs/>
          <w:sz w:val="24"/>
        </w:rPr>
        <w:t>9</w:t>
      </w:r>
      <w:r w:rsidRPr="007E4006">
        <w:rPr>
          <w:rFonts w:hint="eastAsia"/>
          <w:bCs/>
          <w:sz w:val="24"/>
        </w:rPr>
        <w:t>）发</w:t>
      </w:r>
      <w:r w:rsidR="00083D75" w:rsidRPr="007E4006">
        <w:rPr>
          <w:rFonts w:hint="eastAsia"/>
          <w:bCs/>
          <w:sz w:val="24"/>
        </w:rPr>
        <w:t>起资金提供方持有发起资金认购的基金份额不少于</w:t>
      </w:r>
      <w:r w:rsidR="00083D75" w:rsidRPr="007E4006">
        <w:rPr>
          <w:bCs/>
          <w:sz w:val="24"/>
        </w:rPr>
        <w:t>3</w:t>
      </w:r>
      <w:r w:rsidR="00083D75" w:rsidRPr="007E4006">
        <w:rPr>
          <w:rFonts w:hint="eastAsia"/>
          <w:bCs/>
          <w:sz w:val="24"/>
        </w:rPr>
        <w:t>年；</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10</w:t>
      </w:r>
      <w:r w:rsidRPr="007E4006">
        <w:rPr>
          <w:rFonts w:hint="eastAsia"/>
          <w:bCs/>
          <w:sz w:val="24"/>
        </w:rPr>
        <w:t>）法律法规及中国证监会规定的和《基金合同》约定的其他义务。</w:t>
      </w:r>
    </w:p>
    <w:p w:rsidR="00A42E33" w:rsidRPr="007E4006" w:rsidRDefault="0097426A">
      <w:pPr>
        <w:pStyle w:val="1"/>
        <w:spacing w:before="0" w:after="0"/>
        <w:jc w:val="center"/>
        <w:rPr>
          <w:rFonts w:ascii="Times New Roman"/>
          <w:color w:val="auto"/>
          <w:sz w:val="30"/>
        </w:rPr>
      </w:pPr>
      <w:r w:rsidRPr="007E4006">
        <w:rPr>
          <w:rFonts w:ascii="Times New Roman"/>
          <w:b w:val="0"/>
          <w:bCs/>
          <w:color w:val="auto"/>
        </w:rPr>
        <w:br w:type="page"/>
      </w:r>
      <w:bookmarkStart w:id="276" w:name="_Toc123102455"/>
      <w:bookmarkStart w:id="277" w:name="_Toc7058"/>
      <w:bookmarkStart w:id="278" w:name="_Toc6447"/>
      <w:bookmarkStart w:id="279" w:name="_Toc11030"/>
      <w:bookmarkStart w:id="280" w:name="_Toc3321"/>
      <w:bookmarkStart w:id="281" w:name="_Toc18567"/>
      <w:bookmarkStart w:id="282" w:name="_Toc4559"/>
      <w:bookmarkStart w:id="283" w:name="_Toc98560354"/>
      <w:bookmarkStart w:id="284" w:name="_Toc25783"/>
      <w:bookmarkStart w:id="285" w:name="_Toc123112236"/>
      <w:bookmarkStart w:id="286" w:name="_Toc10650"/>
      <w:bookmarkStart w:id="287" w:name="_Toc123051454"/>
      <w:bookmarkStart w:id="288" w:name="_Toc139991738"/>
      <w:bookmarkStart w:id="289" w:name="_Toc9706"/>
      <w:bookmarkStart w:id="290" w:name="_Toc141703888"/>
      <w:bookmarkStart w:id="291" w:name="_Toc79392583"/>
      <w:bookmarkStart w:id="292" w:name="_Toc3771"/>
      <w:bookmarkStart w:id="293" w:name="_Toc433906003"/>
      <w:r w:rsidR="00644892" w:rsidRPr="007E4006">
        <w:rPr>
          <w:rFonts w:ascii="Times New Roman" w:hint="eastAsia"/>
          <w:color w:val="auto"/>
          <w:sz w:val="30"/>
        </w:rPr>
        <w:lastRenderedPageBreak/>
        <w:t>第八部分</w:t>
      </w:r>
      <w:r w:rsidR="00644892" w:rsidRPr="007E4006">
        <w:rPr>
          <w:rFonts w:ascii="Times New Roman"/>
          <w:color w:val="auto"/>
          <w:sz w:val="30"/>
        </w:rPr>
        <w:t xml:space="preserve">  </w:t>
      </w:r>
      <w:r w:rsidR="00644892" w:rsidRPr="007E4006">
        <w:rPr>
          <w:rFonts w:ascii="Times New Roman" w:hint="eastAsia"/>
          <w:color w:val="auto"/>
          <w:sz w:val="30"/>
        </w:rPr>
        <w:t>基金份额持有人大会</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rsidR="00A42E33" w:rsidRPr="007E4006" w:rsidRDefault="00A42E33" w:rsidP="0099758D">
      <w:pPr>
        <w:tabs>
          <w:tab w:val="left" w:pos="1080"/>
        </w:tabs>
        <w:spacing w:line="360" w:lineRule="auto"/>
        <w:ind w:leftChars="199" w:left="1076" w:hangingChars="274" w:hanging="658"/>
        <w:rPr>
          <w:bCs/>
          <w:sz w:val="24"/>
        </w:rPr>
      </w:pPr>
    </w:p>
    <w:p w:rsidR="00A42E33" w:rsidRPr="007E4006" w:rsidRDefault="00644892">
      <w:pPr>
        <w:spacing w:line="360" w:lineRule="auto"/>
        <w:ind w:firstLineChars="200" w:firstLine="480"/>
        <w:rPr>
          <w:bCs/>
          <w:sz w:val="24"/>
        </w:rPr>
      </w:pPr>
      <w:r w:rsidRPr="007E4006">
        <w:rPr>
          <w:rFonts w:hint="eastAsia"/>
          <w:bCs/>
          <w:sz w:val="24"/>
        </w:rPr>
        <w:t>基金份额持有人大会由基金份额持有人组成，基金份额持有人的合法授权代表有权代表基金份额持有人出席会议并表决。基金份额持有人持有的每一基金份额拥有平等的投票权。基金份额持有人大会不设立日常机构。</w:t>
      </w:r>
    </w:p>
    <w:p w:rsidR="00A42E33" w:rsidRPr="007E4006" w:rsidRDefault="00644892" w:rsidP="0099758D">
      <w:pPr>
        <w:spacing w:line="360" w:lineRule="auto"/>
        <w:ind w:firstLineChars="200" w:firstLine="480"/>
        <w:rPr>
          <w:bCs/>
          <w:sz w:val="24"/>
        </w:rPr>
      </w:pPr>
      <w:bookmarkStart w:id="294" w:name="_Toc79392584"/>
      <w:bookmarkStart w:id="295" w:name="_Toc15641220"/>
      <w:bookmarkStart w:id="296" w:name="_Toc57530243"/>
      <w:r w:rsidRPr="007E4006">
        <w:rPr>
          <w:rFonts w:hint="eastAsia"/>
          <w:bCs/>
          <w:sz w:val="24"/>
        </w:rPr>
        <w:t>一、召开事由</w:t>
      </w:r>
      <w:bookmarkEnd w:id="294"/>
      <w:bookmarkEnd w:id="295"/>
      <w:bookmarkEnd w:id="296"/>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、当出现或需要决定下列事由之一的，应当召开基金份额持有人大会，法律法规、基金合同和中国证监会另有规定的除外：</w:t>
      </w:r>
    </w:p>
    <w:p w:rsidR="00A42E33" w:rsidRPr="007E4006" w:rsidRDefault="00644892">
      <w:pPr>
        <w:spacing w:line="440" w:lineRule="atLeast"/>
        <w:ind w:firstLineChars="200" w:firstLine="480"/>
        <w:rPr>
          <w:bCs/>
          <w:sz w:val="24"/>
        </w:rPr>
      </w:pPr>
      <w:r w:rsidRPr="007E4006">
        <w:rPr>
          <w:rFonts w:hint="eastAsia"/>
          <w:bCs/>
          <w:sz w:val="24"/>
        </w:rPr>
        <w:t>（</w:t>
      </w:r>
      <w:r w:rsidRPr="007E4006">
        <w:rPr>
          <w:bCs/>
          <w:sz w:val="24"/>
        </w:rPr>
        <w:t>1</w:t>
      </w:r>
      <w:r w:rsidRPr="007E4006">
        <w:rPr>
          <w:rFonts w:hint="eastAsia"/>
          <w:bCs/>
          <w:sz w:val="24"/>
        </w:rPr>
        <w:t>）终止《基金合同》；</w:t>
      </w:r>
    </w:p>
    <w:p w:rsidR="00A42E33" w:rsidRPr="007E4006" w:rsidRDefault="00644892">
      <w:pPr>
        <w:spacing w:line="440" w:lineRule="atLeast"/>
        <w:ind w:firstLineChars="200" w:firstLine="480"/>
        <w:rPr>
          <w:bCs/>
          <w:sz w:val="24"/>
        </w:rPr>
      </w:pPr>
      <w:r w:rsidRPr="007E4006">
        <w:rPr>
          <w:rFonts w:hint="eastAsia"/>
          <w:bCs/>
          <w:sz w:val="24"/>
        </w:rPr>
        <w:t>（</w:t>
      </w:r>
      <w:r w:rsidRPr="007E4006">
        <w:rPr>
          <w:bCs/>
          <w:sz w:val="24"/>
        </w:rPr>
        <w:t>2</w:t>
      </w:r>
      <w:r w:rsidRPr="007E4006">
        <w:rPr>
          <w:rFonts w:hint="eastAsia"/>
          <w:bCs/>
          <w:sz w:val="24"/>
        </w:rPr>
        <w:t>）更换基金管理人；</w:t>
      </w:r>
    </w:p>
    <w:p w:rsidR="00A42E33" w:rsidRPr="007E4006" w:rsidRDefault="00644892">
      <w:pPr>
        <w:spacing w:line="440" w:lineRule="atLeast"/>
        <w:ind w:firstLineChars="200" w:firstLine="480"/>
        <w:rPr>
          <w:bCs/>
          <w:sz w:val="24"/>
        </w:rPr>
      </w:pPr>
      <w:r w:rsidRPr="007E4006">
        <w:rPr>
          <w:rFonts w:hint="eastAsia"/>
          <w:bCs/>
          <w:sz w:val="24"/>
        </w:rPr>
        <w:t>（</w:t>
      </w:r>
      <w:r w:rsidRPr="007E4006">
        <w:rPr>
          <w:bCs/>
          <w:sz w:val="24"/>
        </w:rPr>
        <w:t>3</w:t>
      </w:r>
      <w:r w:rsidRPr="007E4006">
        <w:rPr>
          <w:rFonts w:hint="eastAsia"/>
          <w:bCs/>
          <w:sz w:val="24"/>
        </w:rPr>
        <w:t>）更换基金托管人；</w:t>
      </w:r>
    </w:p>
    <w:p w:rsidR="00A42E33" w:rsidRPr="007E4006" w:rsidRDefault="00644892">
      <w:pPr>
        <w:spacing w:line="440" w:lineRule="atLeast"/>
        <w:ind w:firstLineChars="200" w:firstLine="480"/>
        <w:rPr>
          <w:bCs/>
          <w:sz w:val="24"/>
        </w:rPr>
      </w:pPr>
      <w:r w:rsidRPr="007E4006">
        <w:rPr>
          <w:rFonts w:hint="eastAsia"/>
          <w:bCs/>
          <w:sz w:val="24"/>
        </w:rPr>
        <w:t>（</w:t>
      </w:r>
      <w:r w:rsidRPr="007E4006">
        <w:rPr>
          <w:bCs/>
          <w:sz w:val="24"/>
        </w:rPr>
        <w:t>4</w:t>
      </w:r>
      <w:r w:rsidRPr="007E4006">
        <w:rPr>
          <w:rFonts w:hint="eastAsia"/>
          <w:bCs/>
          <w:sz w:val="24"/>
        </w:rPr>
        <w:t>）转换基金运作方式；</w:t>
      </w:r>
    </w:p>
    <w:p w:rsidR="00A42E33" w:rsidRPr="007E4006" w:rsidRDefault="00644892">
      <w:pPr>
        <w:spacing w:line="440" w:lineRule="atLeast"/>
        <w:ind w:firstLineChars="200" w:firstLine="480"/>
        <w:rPr>
          <w:bCs/>
          <w:sz w:val="24"/>
        </w:rPr>
      </w:pPr>
      <w:r w:rsidRPr="007E4006">
        <w:rPr>
          <w:rFonts w:hint="eastAsia"/>
          <w:bCs/>
          <w:sz w:val="24"/>
        </w:rPr>
        <w:t>（</w:t>
      </w:r>
      <w:r w:rsidRPr="007E4006">
        <w:rPr>
          <w:bCs/>
          <w:sz w:val="24"/>
        </w:rPr>
        <w:t>5</w:t>
      </w:r>
      <w:r w:rsidRPr="007E4006">
        <w:rPr>
          <w:rFonts w:hint="eastAsia"/>
          <w:bCs/>
          <w:sz w:val="24"/>
        </w:rPr>
        <w:t>）调整基金管理人、基金托管人的报酬标准，但法律法规或中国证监会另有规定的除外；</w:t>
      </w:r>
    </w:p>
    <w:p w:rsidR="00A42E33" w:rsidRPr="007E4006" w:rsidRDefault="00644892">
      <w:pPr>
        <w:spacing w:line="440" w:lineRule="atLeast"/>
        <w:ind w:firstLineChars="200" w:firstLine="480"/>
        <w:rPr>
          <w:bCs/>
          <w:sz w:val="24"/>
        </w:rPr>
      </w:pPr>
      <w:r w:rsidRPr="007E4006">
        <w:rPr>
          <w:rFonts w:hint="eastAsia"/>
          <w:bCs/>
          <w:sz w:val="24"/>
        </w:rPr>
        <w:t>（</w:t>
      </w:r>
      <w:r w:rsidRPr="007E4006">
        <w:rPr>
          <w:bCs/>
          <w:sz w:val="24"/>
        </w:rPr>
        <w:t>6</w:t>
      </w:r>
      <w:r w:rsidRPr="007E4006">
        <w:rPr>
          <w:rFonts w:hint="eastAsia"/>
          <w:bCs/>
          <w:sz w:val="24"/>
        </w:rPr>
        <w:t>）变更基金类别；</w:t>
      </w:r>
    </w:p>
    <w:p w:rsidR="00A42E33" w:rsidRPr="007E4006" w:rsidRDefault="00644892">
      <w:pPr>
        <w:spacing w:line="440" w:lineRule="atLeast"/>
        <w:ind w:firstLineChars="200" w:firstLine="480"/>
        <w:rPr>
          <w:bCs/>
          <w:sz w:val="24"/>
        </w:rPr>
      </w:pPr>
      <w:r w:rsidRPr="007E4006">
        <w:rPr>
          <w:rFonts w:hint="eastAsia"/>
          <w:bCs/>
          <w:sz w:val="24"/>
        </w:rPr>
        <w:t>（</w:t>
      </w:r>
      <w:r w:rsidRPr="007E4006">
        <w:rPr>
          <w:bCs/>
          <w:sz w:val="24"/>
        </w:rPr>
        <w:t>7</w:t>
      </w:r>
      <w:r w:rsidRPr="007E4006">
        <w:rPr>
          <w:rFonts w:hint="eastAsia"/>
          <w:bCs/>
          <w:sz w:val="24"/>
        </w:rPr>
        <w:t>）本基金与其他基金的合并；</w:t>
      </w:r>
    </w:p>
    <w:p w:rsidR="00A42E33" w:rsidRPr="007E4006" w:rsidRDefault="00644892">
      <w:pPr>
        <w:spacing w:line="440" w:lineRule="atLeast"/>
        <w:ind w:firstLineChars="200" w:firstLine="480"/>
        <w:rPr>
          <w:bCs/>
          <w:sz w:val="24"/>
        </w:rPr>
      </w:pPr>
      <w:r w:rsidRPr="007E4006">
        <w:rPr>
          <w:rFonts w:hint="eastAsia"/>
          <w:bCs/>
          <w:sz w:val="24"/>
        </w:rPr>
        <w:t>（</w:t>
      </w:r>
      <w:r w:rsidRPr="007E4006">
        <w:rPr>
          <w:bCs/>
          <w:sz w:val="24"/>
        </w:rPr>
        <w:t>8</w:t>
      </w:r>
      <w:r w:rsidRPr="007E4006">
        <w:rPr>
          <w:rFonts w:hint="eastAsia"/>
          <w:bCs/>
          <w:sz w:val="24"/>
        </w:rPr>
        <w:t>）变更基金投资目标、范围或策略；</w:t>
      </w:r>
    </w:p>
    <w:p w:rsidR="00A42E33" w:rsidRPr="007E4006" w:rsidRDefault="00644892">
      <w:pPr>
        <w:spacing w:line="440" w:lineRule="atLeast"/>
        <w:ind w:firstLineChars="200" w:firstLine="480"/>
        <w:rPr>
          <w:bCs/>
          <w:sz w:val="24"/>
        </w:rPr>
      </w:pPr>
      <w:r w:rsidRPr="007E4006">
        <w:rPr>
          <w:rFonts w:hint="eastAsia"/>
          <w:bCs/>
          <w:sz w:val="24"/>
        </w:rPr>
        <w:t>（</w:t>
      </w:r>
      <w:r w:rsidRPr="007E4006">
        <w:rPr>
          <w:bCs/>
          <w:sz w:val="24"/>
        </w:rPr>
        <w:t>9</w:t>
      </w:r>
      <w:r w:rsidRPr="007E4006">
        <w:rPr>
          <w:rFonts w:hint="eastAsia"/>
          <w:bCs/>
          <w:sz w:val="24"/>
        </w:rPr>
        <w:t>）变更基金份额持有人大会程序；</w:t>
      </w:r>
    </w:p>
    <w:p w:rsidR="00A42E33" w:rsidRPr="007E4006" w:rsidRDefault="00644892">
      <w:pPr>
        <w:spacing w:line="440" w:lineRule="atLeast"/>
        <w:ind w:firstLineChars="200" w:firstLine="480"/>
        <w:rPr>
          <w:bCs/>
          <w:sz w:val="24"/>
        </w:rPr>
      </w:pPr>
      <w:r w:rsidRPr="007E4006">
        <w:rPr>
          <w:rFonts w:hint="eastAsia"/>
          <w:bCs/>
          <w:sz w:val="24"/>
        </w:rPr>
        <w:t>（</w:t>
      </w:r>
      <w:r w:rsidRPr="007E4006">
        <w:rPr>
          <w:bCs/>
          <w:sz w:val="24"/>
        </w:rPr>
        <w:t>10</w:t>
      </w:r>
      <w:r w:rsidRPr="007E4006">
        <w:rPr>
          <w:rFonts w:hint="eastAsia"/>
          <w:bCs/>
          <w:sz w:val="24"/>
        </w:rPr>
        <w:t>）基金管理人或基金托管人要求召开基金份额持有人大会；</w:t>
      </w:r>
    </w:p>
    <w:p w:rsidR="00A42E33" w:rsidRPr="007E4006" w:rsidRDefault="00644892">
      <w:pPr>
        <w:spacing w:line="440" w:lineRule="atLeast"/>
        <w:ind w:firstLineChars="200" w:firstLine="480"/>
        <w:rPr>
          <w:bCs/>
          <w:sz w:val="24"/>
        </w:rPr>
      </w:pPr>
      <w:r w:rsidRPr="007E4006">
        <w:rPr>
          <w:rFonts w:hint="eastAsia"/>
          <w:bCs/>
          <w:sz w:val="24"/>
        </w:rPr>
        <w:t>（</w:t>
      </w:r>
      <w:r w:rsidRPr="007E4006">
        <w:rPr>
          <w:bCs/>
          <w:sz w:val="24"/>
        </w:rPr>
        <w:t>11</w:t>
      </w:r>
      <w:r w:rsidRPr="007E4006">
        <w:rPr>
          <w:rFonts w:hint="eastAsia"/>
          <w:bCs/>
          <w:sz w:val="24"/>
        </w:rPr>
        <w:t>）单独或合计持有本基金总份额</w:t>
      </w:r>
      <w:r w:rsidRPr="007E4006">
        <w:rPr>
          <w:bCs/>
          <w:sz w:val="24"/>
        </w:rPr>
        <w:t>10%</w:t>
      </w:r>
      <w:r w:rsidRPr="007E4006">
        <w:rPr>
          <w:rFonts w:hint="eastAsia"/>
          <w:bCs/>
          <w:sz w:val="24"/>
        </w:rPr>
        <w:t>以上（含</w:t>
      </w:r>
      <w:r w:rsidRPr="007E4006">
        <w:rPr>
          <w:bCs/>
          <w:sz w:val="24"/>
        </w:rPr>
        <w:t>10%</w:t>
      </w:r>
      <w:r w:rsidRPr="007E4006">
        <w:rPr>
          <w:rFonts w:hint="eastAsia"/>
          <w:bCs/>
          <w:sz w:val="24"/>
        </w:rPr>
        <w:t>）基金份额的基金份额持有人（以基金管理人收到提议当日的基金份额计算，下同）就同一事项书面要求召开基金份额持有人大会；</w:t>
      </w:r>
    </w:p>
    <w:p w:rsidR="00A42E33" w:rsidRPr="007E4006" w:rsidRDefault="00644892">
      <w:pPr>
        <w:spacing w:line="440" w:lineRule="atLeast"/>
        <w:ind w:firstLineChars="200" w:firstLine="480"/>
        <w:rPr>
          <w:bCs/>
          <w:sz w:val="24"/>
        </w:rPr>
      </w:pPr>
      <w:r w:rsidRPr="007E4006">
        <w:rPr>
          <w:rFonts w:hint="eastAsia"/>
          <w:bCs/>
          <w:sz w:val="24"/>
        </w:rPr>
        <w:t>（</w:t>
      </w:r>
      <w:r w:rsidRPr="007E4006">
        <w:rPr>
          <w:bCs/>
          <w:sz w:val="24"/>
        </w:rPr>
        <w:t>12</w:t>
      </w:r>
      <w:r w:rsidRPr="007E4006">
        <w:rPr>
          <w:rFonts w:hint="eastAsia"/>
          <w:bCs/>
          <w:sz w:val="24"/>
        </w:rPr>
        <w:t>）对基金当事人权利和义务产生重大影响的其他事项；</w:t>
      </w:r>
    </w:p>
    <w:p w:rsidR="00A42E33" w:rsidRPr="007E4006" w:rsidRDefault="00644892">
      <w:pPr>
        <w:spacing w:line="440" w:lineRule="atLeast"/>
        <w:ind w:firstLineChars="200" w:firstLine="480"/>
        <w:rPr>
          <w:bCs/>
          <w:sz w:val="24"/>
        </w:rPr>
      </w:pPr>
      <w:r w:rsidRPr="007E4006">
        <w:rPr>
          <w:rFonts w:hint="eastAsia"/>
          <w:bCs/>
          <w:sz w:val="24"/>
        </w:rPr>
        <w:t>（</w:t>
      </w:r>
      <w:r w:rsidRPr="007E4006">
        <w:rPr>
          <w:bCs/>
          <w:sz w:val="24"/>
        </w:rPr>
        <w:t>13</w:t>
      </w:r>
      <w:r w:rsidRPr="007E4006">
        <w:rPr>
          <w:rFonts w:hint="eastAsia"/>
          <w:bCs/>
          <w:sz w:val="24"/>
        </w:rPr>
        <w:t>）法律法规、《基金合同》或中国证监会规定的其他应当召开基金份额持有人大会的事项。</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、以下情况在</w:t>
      </w:r>
      <w:r w:rsidR="00543050" w:rsidRPr="007E4006">
        <w:rPr>
          <w:rFonts w:hint="eastAsia"/>
          <w:bCs/>
          <w:sz w:val="24"/>
        </w:rPr>
        <w:t>法律法规规定和《基金合同》约定</w:t>
      </w:r>
      <w:r w:rsidR="0097426A" w:rsidRPr="007E4006">
        <w:rPr>
          <w:rFonts w:hint="eastAsia"/>
          <w:bCs/>
          <w:sz w:val="24"/>
        </w:rPr>
        <w:t>的范围内</w:t>
      </w:r>
      <w:r w:rsidR="00543050" w:rsidRPr="007E4006">
        <w:rPr>
          <w:rFonts w:hint="eastAsia"/>
          <w:bCs/>
          <w:sz w:val="24"/>
        </w:rPr>
        <w:t>，且对现有基金份额持有人利益无实质性不利影响的前提下，</w:t>
      </w:r>
      <w:r w:rsidR="009071C9" w:rsidRPr="007E4006">
        <w:rPr>
          <w:rFonts w:hint="eastAsia"/>
          <w:bCs/>
          <w:sz w:val="24"/>
        </w:rPr>
        <w:t>可由基金管理人和基金托管人协商后修改，不需召开基金份额持有人大会：</w:t>
      </w:r>
    </w:p>
    <w:p w:rsidR="00A42E33" w:rsidRPr="007E4006" w:rsidRDefault="009071C9">
      <w:pPr>
        <w:spacing w:line="360" w:lineRule="auto"/>
        <w:ind w:firstLineChars="200" w:firstLine="480"/>
        <w:rPr>
          <w:bCs/>
          <w:sz w:val="24"/>
        </w:rPr>
      </w:pPr>
      <w:r w:rsidRPr="007E4006">
        <w:rPr>
          <w:rFonts w:hint="eastAsia"/>
          <w:bCs/>
          <w:sz w:val="24"/>
        </w:rPr>
        <w:t>（</w:t>
      </w:r>
      <w:r w:rsidR="00644892" w:rsidRPr="007E4006">
        <w:rPr>
          <w:bCs/>
          <w:sz w:val="24"/>
        </w:rPr>
        <w:t>1</w:t>
      </w:r>
      <w:r w:rsidR="00644892" w:rsidRPr="007E4006">
        <w:rPr>
          <w:rFonts w:hint="eastAsia"/>
          <w:bCs/>
          <w:sz w:val="24"/>
        </w:rPr>
        <w:t>）法律法规要求增加的基金费用的收取；</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2</w:t>
      </w:r>
      <w:r w:rsidRPr="007E4006">
        <w:rPr>
          <w:rFonts w:hint="eastAsia"/>
          <w:bCs/>
          <w:sz w:val="24"/>
        </w:rPr>
        <w:t>）增加、减少、调整本基金份额类别设置或调整本基金的</w:t>
      </w:r>
      <w:r w:rsidR="0097426A" w:rsidRPr="007E4006">
        <w:rPr>
          <w:rFonts w:hint="eastAsia"/>
          <w:bCs/>
          <w:sz w:val="24"/>
        </w:rPr>
        <w:t>申购费率、</w:t>
      </w:r>
      <w:r w:rsidR="009071C9" w:rsidRPr="007E4006">
        <w:rPr>
          <w:rFonts w:hint="eastAsia"/>
          <w:bCs/>
          <w:sz w:val="24"/>
        </w:rPr>
        <w:t>赎</w:t>
      </w:r>
      <w:r w:rsidR="009071C9" w:rsidRPr="007E4006">
        <w:rPr>
          <w:rFonts w:hint="eastAsia"/>
          <w:bCs/>
          <w:sz w:val="24"/>
        </w:rPr>
        <w:lastRenderedPageBreak/>
        <w:t>回费</w:t>
      </w:r>
      <w:r w:rsidR="008D6EC6" w:rsidRPr="007E4006">
        <w:rPr>
          <w:rFonts w:hint="eastAsia"/>
          <w:bCs/>
          <w:sz w:val="24"/>
        </w:rPr>
        <w:t>率</w:t>
      </w:r>
      <w:r w:rsidR="003630FD" w:rsidRPr="007E4006">
        <w:rPr>
          <w:rFonts w:hint="eastAsia"/>
          <w:bCs/>
          <w:sz w:val="24"/>
        </w:rPr>
        <w:t>、销售服务费</w:t>
      </w:r>
      <w:r w:rsidR="004D1C0C" w:rsidRPr="007E4006">
        <w:rPr>
          <w:rFonts w:hint="eastAsia"/>
          <w:bCs/>
          <w:sz w:val="24"/>
        </w:rPr>
        <w:t>率或收费方式；</w:t>
      </w:r>
    </w:p>
    <w:p w:rsidR="006F6AD4" w:rsidRPr="007E4006" w:rsidRDefault="00644892" w:rsidP="006F6AD4">
      <w:pPr>
        <w:spacing w:line="360" w:lineRule="auto"/>
        <w:ind w:firstLineChars="200" w:firstLine="480"/>
        <w:rPr>
          <w:bCs/>
          <w:sz w:val="24"/>
        </w:rPr>
      </w:pPr>
      <w:r w:rsidRPr="007E4006">
        <w:rPr>
          <w:rFonts w:hint="eastAsia"/>
          <w:bCs/>
          <w:sz w:val="24"/>
        </w:rPr>
        <w:t>（</w:t>
      </w:r>
      <w:r w:rsidRPr="007E4006">
        <w:rPr>
          <w:bCs/>
          <w:sz w:val="24"/>
        </w:rPr>
        <w:t>3</w:t>
      </w:r>
      <w:r w:rsidRPr="007E4006">
        <w:rPr>
          <w:rFonts w:hint="eastAsia"/>
          <w:bCs/>
          <w:sz w:val="24"/>
        </w:rPr>
        <w:t>）基金管理人、登记机构、代销机构调整有关基金认购、申购、赎回、转换、收益分配、</w:t>
      </w:r>
      <w:proofErr w:type="gramStart"/>
      <w:r w:rsidRPr="007E4006">
        <w:rPr>
          <w:rFonts w:hint="eastAsia"/>
          <w:bCs/>
          <w:sz w:val="24"/>
        </w:rPr>
        <w:t>非交易</w:t>
      </w:r>
      <w:proofErr w:type="gramEnd"/>
      <w:r w:rsidRPr="007E4006">
        <w:rPr>
          <w:rFonts w:hint="eastAsia"/>
          <w:bCs/>
          <w:sz w:val="24"/>
        </w:rPr>
        <w:t>过户、转托管等业务的规则；</w:t>
      </w:r>
    </w:p>
    <w:p w:rsidR="006F6AD4" w:rsidRPr="007E4006" w:rsidRDefault="00644892" w:rsidP="006F6AD4">
      <w:pPr>
        <w:spacing w:line="360" w:lineRule="auto"/>
        <w:ind w:firstLineChars="200" w:firstLine="480"/>
        <w:rPr>
          <w:bCs/>
          <w:sz w:val="24"/>
        </w:rPr>
      </w:pPr>
      <w:r w:rsidRPr="007E4006">
        <w:rPr>
          <w:rFonts w:hint="eastAsia"/>
          <w:bCs/>
          <w:sz w:val="24"/>
        </w:rPr>
        <w:t>（</w:t>
      </w:r>
      <w:r w:rsidRPr="007E4006">
        <w:rPr>
          <w:bCs/>
          <w:sz w:val="24"/>
        </w:rPr>
        <w:t>4</w:t>
      </w:r>
      <w:r w:rsidRPr="007E4006">
        <w:rPr>
          <w:rFonts w:hint="eastAsia"/>
          <w:bCs/>
          <w:sz w:val="24"/>
        </w:rPr>
        <w:t>）基金推出新业务或服务；</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5</w:t>
      </w:r>
      <w:r w:rsidRPr="007E4006">
        <w:rPr>
          <w:rFonts w:hint="eastAsia"/>
          <w:bCs/>
          <w:sz w:val="24"/>
        </w:rPr>
        <w:t>）</w:t>
      </w:r>
      <w:proofErr w:type="gramStart"/>
      <w:r w:rsidRPr="007E4006">
        <w:rPr>
          <w:rFonts w:hint="eastAsia"/>
          <w:bCs/>
          <w:sz w:val="24"/>
        </w:rPr>
        <w:t>因相应</w:t>
      </w:r>
      <w:proofErr w:type="gramEnd"/>
      <w:r w:rsidRPr="007E4006">
        <w:rPr>
          <w:rFonts w:hint="eastAsia"/>
          <w:bCs/>
          <w:sz w:val="24"/>
        </w:rPr>
        <w:t>的法律法规发生变动而应当对《基金合同》进行修改；</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6</w:t>
      </w:r>
      <w:r w:rsidRPr="007E4006">
        <w:rPr>
          <w:rFonts w:hint="eastAsia"/>
          <w:bCs/>
          <w:sz w:val="24"/>
        </w:rPr>
        <w:t>）对《基金合同》的修改对基金份额持有人利益无实质性不利影响或修改不涉及《基金合同》当事人权利义务关系发生</w:t>
      </w:r>
      <w:r w:rsidR="0097426A" w:rsidRPr="007E4006">
        <w:rPr>
          <w:rFonts w:hint="eastAsia"/>
          <w:bCs/>
          <w:sz w:val="24"/>
        </w:rPr>
        <w:t>重大</w:t>
      </w:r>
      <w:r w:rsidR="009071C9" w:rsidRPr="007E4006">
        <w:rPr>
          <w:rFonts w:hint="eastAsia"/>
          <w:bCs/>
          <w:sz w:val="24"/>
        </w:rPr>
        <w:t>变化；</w:t>
      </w:r>
    </w:p>
    <w:p w:rsidR="00A42E33" w:rsidRPr="007E4006" w:rsidRDefault="009071C9">
      <w:pPr>
        <w:spacing w:line="360" w:lineRule="auto"/>
        <w:ind w:firstLineChars="200" w:firstLine="480"/>
        <w:rPr>
          <w:bCs/>
          <w:sz w:val="24"/>
        </w:rPr>
      </w:pPr>
      <w:r w:rsidRPr="007E4006">
        <w:rPr>
          <w:rFonts w:hint="eastAsia"/>
          <w:bCs/>
          <w:sz w:val="24"/>
        </w:rPr>
        <w:t>（</w:t>
      </w:r>
      <w:r w:rsidR="00DF50F2" w:rsidRPr="007E4006">
        <w:rPr>
          <w:rFonts w:hint="eastAsia"/>
          <w:bCs/>
          <w:sz w:val="24"/>
        </w:rPr>
        <w:t>7</w:t>
      </w:r>
      <w:r w:rsidR="00644892" w:rsidRPr="007E4006">
        <w:rPr>
          <w:rFonts w:hint="eastAsia"/>
          <w:bCs/>
          <w:sz w:val="24"/>
        </w:rPr>
        <w:t>）按照法律法规和《基金合同》规定不需召开基金份额持有人大会的其他情形。</w:t>
      </w:r>
    </w:p>
    <w:p w:rsidR="00A42E33" w:rsidRPr="007E4006" w:rsidRDefault="00644892" w:rsidP="0099758D">
      <w:pPr>
        <w:spacing w:line="360" w:lineRule="auto"/>
        <w:ind w:firstLineChars="200" w:firstLine="480"/>
        <w:rPr>
          <w:bCs/>
          <w:sz w:val="24"/>
        </w:rPr>
      </w:pPr>
      <w:bookmarkStart w:id="297" w:name="_Toc79392585"/>
      <w:bookmarkStart w:id="298" w:name="_Toc57530244"/>
      <w:bookmarkStart w:id="299" w:name="_Toc15641221"/>
      <w:r w:rsidRPr="007E4006">
        <w:rPr>
          <w:rFonts w:hint="eastAsia"/>
          <w:bCs/>
          <w:sz w:val="24"/>
        </w:rPr>
        <w:t>二、会议召集人及召集方式</w:t>
      </w:r>
      <w:bookmarkEnd w:id="297"/>
      <w:bookmarkEnd w:id="298"/>
      <w:bookmarkEnd w:id="299"/>
    </w:p>
    <w:p w:rsidR="00A42E33" w:rsidRPr="007E4006" w:rsidRDefault="00644892">
      <w:pPr>
        <w:spacing w:line="360" w:lineRule="auto"/>
        <w:ind w:firstLineChars="200" w:firstLine="480"/>
        <w:rPr>
          <w:bCs/>
          <w:sz w:val="24"/>
        </w:rPr>
      </w:pPr>
      <w:bookmarkStart w:id="300" w:name="_Toc15641222"/>
      <w:bookmarkStart w:id="301" w:name="_Toc57530245"/>
      <w:r w:rsidRPr="007E4006">
        <w:rPr>
          <w:bCs/>
          <w:sz w:val="24"/>
        </w:rPr>
        <w:t>1</w:t>
      </w:r>
      <w:r w:rsidRPr="007E4006">
        <w:rPr>
          <w:rFonts w:hint="eastAsia"/>
          <w:bCs/>
          <w:sz w:val="24"/>
        </w:rPr>
        <w:t>、除法律法规规定或《基金合同》另有约定外，基金份额持有人大会由基金管理人召集；</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、基金管理人未按规定召集或不能召集时，由基金托管人召集；</w:t>
      </w:r>
    </w:p>
    <w:p w:rsidR="003C27F9" w:rsidRPr="007E4006" w:rsidRDefault="00644892" w:rsidP="00EA72F0">
      <w:pPr>
        <w:spacing w:line="360" w:lineRule="auto"/>
        <w:ind w:firstLineChars="200" w:firstLine="480"/>
        <w:rPr>
          <w:bCs/>
          <w:sz w:val="24"/>
        </w:rPr>
      </w:pPr>
      <w:r w:rsidRPr="007E4006">
        <w:rPr>
          <w:bCs/>
          <w:sz w:val="24"/>
        </w:rPr>
        <w:t>3</w:t>
      </w:r>
      <w:r w:rsidRPr="007E4006">
        <w:rPr>
          <w:rFonts w:hint="eastAsia"/>
          <w:bCs/>
          <w:sz w:val="24"/>
        </w:rPr>
        <w:t>、基金托管人认为有必要召开基金份额持有人大会的，应当向基金管理人提出书面提议。基金管理人应当自收到书面提议之日起</w:t>
      </w:r>
      <w:r w:rsidRPr="007E4006">
        <w:rPr>
          <w:bCs/>
          <w:sz w:val="24"/>
        </w:rPr>
        <w:t>10</w:t>
      </w:r>
      <w:r w:rsidRPr="007E4006">
        <w:rPr>
          <w:rFonts w:hint="eastAsia"/>
          <w:bCs/>
          <w:sz w:val="24"/>
        </w:rPr>
        <w:t>日内决定是否召集，并书面告知基金托管人。基金管理人决定召集的，应当自出具书面决定之日起</w:t>
      </w:r>
      <w:r w:rsidRPr="007E4006">
        <w:rPr>
          <w:bCs/>
          <w:sz w:val="24"/>
        </w:rPr>
        <w:t>60</w:t>
      </w:r>
      <w:r w:rsidRPr="007E4006">
        <w:rPr>
          <w:rFonts w:hint="eastAsia"/>
          <w:bCs/>
          <w:sz w:val="24"/>
        </w:rPr>
        <w:t>日内召开；基金管理人决定不召集，基金托管人仍认为有必要召开的，应当由基金托管人自行召集，并自出具书面决定之日起</w:t>
      </w:r>
      <w:r w:rsidRPr="007E4006">
        <w:rPr>
          <w:bCs/>
          <w:sz w:val="24"/>
        </w:rPr>
        <w:t>60</w:t>
      </w:r>
      <w:r w:rsidRPr="007E4006">
        <w:rPr>
          <w:rFonts w:hint="eastAsia"/>
          <w:bCs/>
          <w:sz w:val="24"/>
        </w:rPr>
        <w:t>日内召开并告知基金管理人，基金管理人应当配合。</w:t>
      </w:r>
    </w:p>
    <w:p w:rsidR="00A42E33" w:rsidRPr="007E4006" w:rsidRDefault="00644892">
      <w:pPr>
        <w:spacing w:line="360" w:lineRule="auto"/>
        <w:ind w:firstLineChars="200" w:firstLine="480"/>
        <w:rPr>
          <w:bCs/>
          <w:sz w:val="24"/>
        </w:rPr>
      </w:pPr>
      <w:r w:rsidRPr="007E4006">
        <w:rPr>
          <w:bCs/>
          <w:sz w:val="24"/>
        </w:rPr>
        <w:t>4</w:t>
      </w:r>
      <w:r w:rsidRPr="007E4006">
        <w:rPr>
          <w:rFonts w:hint="eastAsia"/>
          <w:bCs/>
          <w:sz w:val="24"/>
        </w:rPr>
        <w:t>、代表基金份额</w:t>
      </w:r>
      <w:r w:rsidRPr="007E4006">
        <w:rPr>
          <w:bCs/>
          <w:sz w:val="24"/>
        </w:rPr>
        <w:t>10%</w:t>
      </w:r>
      <w:r w:rsidRPr="007E4006">
        <w:rPr>
          <w:rFonts w:hint="eastAsia"/>
          <w:bCs/>
          <w:sz w:val="24"/>
        </w:rPr>
        <w:t>以上（含</w:t>
      </w:r>
      <w:r w:rsidRPr="007E4006">
        <w:rPr>
          <w:bCs/>
          <w:sz w:val="24"/>
        </w:rPr>
        <w:t>10%</w:t>
      </w:r>
      <w:r w:rsidRPr="007E4006">
        <w:rPr>
          <w:rFonts w:hint="eastAsia"/>
          <w:bCs/>
          <w:sz w:val="24"/>
        </w:rPr>
        <w:t>）的基金份额持有人就同一事项书面要求召开基金份额持有人大会，应当向基金管理人提出书面提议。基金管理人应当自收到书面提议之日起</w:t>
      </w:r>
      <w:r w:rsidRPr="007E4006">
        <w:rPr>
          <w:bCs/>
          <w:sz w:val="24"/>
        </w:rPr>
        <w:t>10</w:t>
      </w:r>
      <w:r w:rsidRPr="007E4006">
        <w:rPr>
          <w:rFonts w:hint="eastAsia"/>
          <w:bCs/>
          <w:sz w:val="24"/>
        </w:rPr>
        <w:t>日内决定是否召集，并书面告知提出提议的基金份额持有人代表和基金托管人。基金管理人决定召集的，应当自出具书面决定之日起</w:t>
      </w:r>
    </w:p>
    <w:p w:rsidR="00A42E33" w:rsidRPr="007E4006" w:rsidRDefault="00644892">
      <w:pPr>
        <w:spacing w:line="360" w:lineRule="auto"/>
        <w:rPr>
          <w:bCs/>
          <w:sz w:val="24"/>
        </w:rPr>
      </w:pPr>
      <w:r w:rsidRPr="007E4006">
        <w:rPr>
          <w:bCs/>
          <w:sz w:val="24"/>
        </w:rPr>
        <w:t>60</w:t>
      </w:r>
      <w:r w:rsidRPr="007E4006">
        <w:rPr>
          <w:rFonts w:hint="eastAsia"/>
          <w:bCs/>
          <w:sz w:val="24"/>
        </w:rPr>
        <w:t>日内召开；基金管理人决定不召集，代表基金份额</w:t>
      </w:r>
      <w:r w:rsidRPr="007E4006">
        <w:rPr>
          <w:bCs/>
          <w:sz w:val="24"/>
        </w:rPr>
        <w:t>10%</w:t>
      </w:r>
      <w:r w:rsidRPr="007E4006">
        <w:rPr>
          <w:rFonts w:hint="eastAsia"/>
          <w:bCs/>
          <w:sz w:val="24"/>
        </w:rPr>
        <w:t>以上（含</w:t>
      </w:r>
      <w:r w:rsidRPr="007E4006">
        <w:rPr>
          <w:bCs/>
          <w:sz w:val="24"/>
        </w:rPr>
        <w:t>10%</w:t>
      </w:r>
      <w:r w:rsidRPr="007E4006">
        <w:rPr>
          <w:rFonts w:hint="eastAsia"/>
          <w:bCs/>
          <w:sz w:val="24"/>
        </w:rPr>
        <w:t>）的基金份额持有人仍认为有必要召开的，应当向基金托管人提出书面提议。基金托管人应当自收到书面提议之日起</w:t>
      </w:r>
      <w:r w:rsidRPr="007E4006">
        <w:rPr>
          <w:bCs/>
          <w:sz w:val="24"/>
        </w:rPr>
        <w:t>10</w:t>
      </w:r>
      <w:r w:rsidRPr="007E4006">
        <w:rPr>
          <w:rFonts w:hint="eastAsia"/>
          <w:bCs/>
          <w:sz w:val="24"/>
        </w:rPr>
        <w:t>日内决定是否召集，并书面告知提出提议的基金份额持有人代表和基金管理人；基金托管人决定召集的，应当自出具书面决定之日起</w:t>
      </w:r>
      <w:r w:rsidRPr="007E4006">
        <w:rPr>
          <w:bCs/>
          <w:sz w:val="24"/>
        </w:rPr>
        <w:t>60</w:t>
      </w:r>
      <w:r w:rsidRPr="007E4006">
        <w:rPr>
          <w:rFonts w:hint="eastAsia"/>
          <w:bCs/>
          <w:sz w:val="24"/>
        </w:rPr>
        <w:t>日内召开并告知基金管理人，基金管理人应当配合。</w:t>
      </w:r>
    </w:p>
    <w:p w:rsidR="00A42E33" w:rsidRPr="007E4006" w:rsidRDefault="00644892">
      <w:pPr>
        <w:spacing w:line="360" w:lineRule="auto"/>
        <w:ind w:firstLineChars="200" w:firstLine="480"/>
        <w:rPr>
          <w:bCs/>
          <w:sz w:val="24"/>
        </w:rPr>
      </w:pPr>
      <w:r w:rsidRPr="007E4006">
        <w:rPr>
          <w:bCs/>
          <w:sz w:val="24"/>
        </w:rPr>
        <w:t>5</w:t>
      </w:r>
      <w:r w:rsidRPr="007E4006">
        <w:rPr>
          <w:rFonts w:hint="eastAsia"/>
          <w:bCs/>
          <w:sz w:val="24"/>
        </w:rPr>
        <w:t>、代表基金份额</w:t>
      </w:r>
      <w:r w:rsidRPr="007E4006">
        <w:rPr>
          <w:bCs/>
          <w:sz w:val="24"/>
        </w:rPr>
        <w:t>10%</w:t>
      </w:r>
      <w:r w:rsidRPr="007E4006">
        <w:rPr>
          <w:rFonts w:hint="eastAsia"/>
          <w:bCs/>
          <w:sz w:val="24"/>
        </w:rPr>
        <w:t>以上（含</w:t>
      </w:r>
      <w:r w:rsidRPr="007E4006">
        <w:rPr>
          <w:bCs/>
          <w:sz w:val="24"/>
        </w:rPr>
        <w:t>10%</w:t>
      </w:r>
      <w:r w:rsidRPr="007E4006">
        <w:rPr>
          <w:rFonts w:hint="eastAsia"/>
          <w:bCs/>
          <w:sz w:val="24"/>
        </w:rPr>
        <w:t>）的基金份额持有人就同一事项要求召</w:t>
      </w:r>
      <w:r w:rsidRPr="007E4006">
        <w:rPr>
          <w:rFonts w:hint="eastAsia"/>
          <w:bCs/>
          <w:sz w:val="24"/>
        </w:rPr>
        <w:lastRenderedPageBreak/>
        <w:t>开基金份额持有人大会，而基金管理人、基金托管人都不召集的，单独或合计代表基金份额</w:t>
      </w:r>
      <w:r w:rsidRPr="007E4006">
        <w:rPr>
          <w:bCs/>
          <w:sz w:val="24"/>
        </w:rPr>
        <w:t>10%</w:t>
      </w:r>
      <w:r w:rsidRPr="007E4006">
        <w:rPr>
          <w:rFonts w:hint="eastAsia"/>
          <w:bCs/>
          <w:sz w:val="24"/>
        </w:rPr>
        <w:t>以上（含</w:t>
      </w:r>
      <w:r w:rsidRPr="007E4006">
        <w:rPr>
          <w:bCs/>
          <w:sz w:val="24"/>
        </w:rPr>
        <w:t>10%</w:t>
      </w:r>
      <w:r w:rsidRPr="007E4006">
        <w:rPr>
          <w:rFonts w:hint="eastAsia"/>
          <w:bCs/>
          <w:sz w:val="24"/>
        </w:rPr>
        <w:t>）的基金份额持有人有权自行召集，并至少提前</w:t>
      </w:r>
      <w:r w:rsidRPr="007E4006">
        <w:rPr>
          <w:bCs/>
          <w:sz w:val="24"/>
        </w:rPr>
        <w:t>30</w:t>
      </w:r>
      <w:r w:rsidRPr="007E4006">
        <w:rPr>
          <w:rFonts w:hint="eastAsia"/>
          <w:bCs/>
          <w:sz w:val="24"/>
        </w:rPr>
        <w:t>日报中国证监会备案。基金份额持有人依法自行召集基金份额持有人大会的，基金管理人、基金托管人应当配合，不得阻碍、干扰。</w:t>
      </w:r>
    </w:p>
    <w:p w:rsidR="00A42E33" w:rsidRPr="007E4006" w:rsidRDefault="00644892">
      <w:pPr>
        <w:spacing w:line="360" w:lineRule="auto"/>
        <w:ind w:firstLineChars="200" w:firstLine="480"/>
        <w:rPr>
          <w:bCs/>
          <w:sz w:val="24"/>
        </w:rPr>
      </w:pPr>
      <w:r w:rsidRPr="007E4006">
        <w:rPr>
          <w:bCs/>
          <w:sz w:val="24"/>
        </w:rPr>
        <w:t>6</w:t>
      </w:r>
      <w:r w:rsidRPr="007E4006">
        <w:rPr>
          <w:rFonts w:hint="eastAsia"/>
          <w:bCs/>
          <w:sz w:val="24"/>
        </w:rPr>
        <w:t>、基金份额持有人会议的召集人负责选择确定开会时间、地点、方式和权益登记日。</w:t>
      </w:r>
    </w:p>
    <w:p w:rsidR="00A42E33" w:rsidRPr="007E4006" w:rsidRDefault="00644892" w:rsidP="0099758D">
      <w:pPr>
        <w:spacing w:line="360" w:lineRule="auto"/>
        <w:ind w:firstLineChars="200" w:firstLine="480"/>
        <w:rPr>
          <w:bCs/>
          <w:sz w:val="24"/>
        </w:rPr>
      </w:pPr>
      <w:bookmarkStart w:id="302" w:name="_Toc79392586"/>
      <w:r w:rsidRPr="007E4006">
        <w:rPr>
          <w:rFonts w:hint="eastAsia"/>
          <w:bCs/>
          <w:sz w:val="24"/>
        </w:rPr>
        <w:t>三、召开基金份额持有人大会的通知时间、通知内容、通知方式</w:t>
      </w:r>
      <w:bookmarkEnd w:id="300"/>
      <w:bookmarkEnd w:id="301"/>
      <w:bookmarkEnd w:id="302"/>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、召开基金份额持有人大会，召集人应于会议召开前</w:t>
      </w:r>
      <w:r w:rsidRPr="007E4006">
        <w:rPr>
          <w:bCs/>
          <w:sz w:val="24"/>
        </w:rPr>
        <w:t>30</w:t>
      </w:r>
      <w:r w:rsidRPr="007E4006">
        <w:rPr>
          <w:rFonts w:hint="eastAsia"/>
          <w:bCs/>
          <w:sz w:val="24"/>
        </w:rPr>
        <w:t>日，在指定媒介公告。基金份额持有人大会通知应至少载明以下内容：</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w:t>
      </w:r>
      <w:r w:rsidRPr="007E4006">
        <w:rPr>
          <w:rFonts w:hint="eastAsia"/>
          <w:bCs/>
          <w:sz w:val="24"/>
        </w:rPr>
        <w:t>）会议召开的时间、地点和会议形式；</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2</w:t>
      </w:r>
      <w:r w:rsidRPr="007E4006">
        <w:rPr>
          <w:rFonts w:hint="eastAsia"/>
          <w:bCs/>
          <w:sz w:val="24"/>
        </w:rPr>
        <w:t>）会议</w:t>
      </w:r>
      <w:proofErr w:type="gramStart"/>
      <w:r w:rsidRPr="007E4006">
        <w:rPr>
          <w:rFonts w:hint="eastAsia"/>
          <w:bCs/>
          <w:sz w:val="24"/>
        </w:rPr>
        <w:t>拟审议</w:t>
      </w:r>
      <w:proofErr w:type="gramEnd"/>
      <w:r w:rsidRPr="007E4006">
        <w:rPr>
          <w:rFonts w:hint="eastAsia"/>
          <w:bCs/>
          <w:sz w:val="24"/>
        </w:rPr>
        <w:t>的事项、议事程序和表决方式；</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3</w:t>
      </w:r>
      <w:r w:rsidRPr="007E4006">
        <w:rPr>
          <w:rFonts w:hint="eastAsia"/>
          <w:bCs/>
          <w:sz w:val="24"/>
        </w:rPr>
        <w:t>）有权出席基金份额持有人大会的基金份额持有人的权益登记日；</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4</w:t>
      </w:r>
      <w:r w:rsidRPr="007E4006">
        <w:rPr>
          <w:rFonts w:hint="eastAsia"/>
          <w:bCs/>
          <w:sz w:val="24"/>
        </w:rPr>
        <w:t>）授权委托证明的内容要求（包括但不限于代理人身份，代理权限和代理有效期限等）、送达时间和地点</w:t>
      </w:r>
      <w:r w:rsidRPr="007E4006">
        <w:rPr>
          <w:bCs/>
          <w:sz w:val="24"/>
        </w:rPr>
        <w:t>;</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5</w:t>
      </w:r>
      <w:r w:rsidRPr="007E4006">
        <w:rPr>
          <w:rFonts w:hint="eastAsia"/>
          <w:bCs/>
          <w:sz w:val="24"/>
        </w:rPr>
        <w:t>）会务常设联系人姓名及联系电话；</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6</w:t>
      </w:r>
      <w:r w:rsidRPr="007E4006">
        <w:rPr>
          <w:rFonts w:hint="eastAsia"/>
          <w:bCs/>
          <w:sz w:val="24"/>
        </w:rPr>
        <w:t>）出席会议者必须准备的文件和必须履行的手续；</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7</w:t>
      </w:r>
      <w:r w:rsidRPr="007E4006">
        <w:rPr>
          <w:rFonts w:hint="eastAsia"/>
          <w:bCs/>
          <w:sz w:val="24"/>
        </w:rPr>
        <w:t>）召集人需要通知的其他事项。</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rsidR="00A42E33" w:rsidRPr="007E4006" w:rsidRDefault="00644892">
      <w:pPr>
        <w:spacing w:line="360" w:lineRule="auto"/>
        <w:ind w:firstLineChars="200" w:firstLine="480"/>
        <w:rPr>
          <w:bCs/>
          <w:sz w:val="24"/>
        </w:rPr>
      </w:pPr>
      <w:r w:rsidRPr="007E4006">
        <w:rPr>
          <w:bCs/>
          <w:sz w:val="24"/>
        </w:rPr>
        <w:t>3</w:t>
      </w:r>
      <w:r w:rsidRPr="007E4006">
        <w:rPr>
          <w:rFonts w:hint="eastAsia"/>
          <w:bCs/>
          <w:sz w:val="24"/>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w:t>
      </w:r>
      <w:proofErr w:type="gramStart"/>
      <w:r w:rsidRPr="007E4006">
        <w:rPr>
          <w:rFonts w:hint="eastAsia"/>
          <w:bCs/>
          <w:sz w:val="24"/>
        </w:rPr>
        <w:t>拒不派</w:t>
      </w:r>
      <w:proofErr w:type="gramEnd"/>
      <w:r w:rsidRPr="007E4006">
        <w:rPr>
          <w:rFonts w:hint="eastAsia"/>
          <w:bCs/>
          <w:sz w:val="24"/>
        </w:rPr>
        <w:t>代表对书面表决意见的计票进行监督的，不影响表决意见的计票效力。</w:t>
      </w:r>
    </w:p>
    <w:p w:rsidR="00A42E33" w:rsidRPr="007E4006" w:rsidRDefault="00644892" w:rsidP="0099758D">
      <w:pPr>
        <w:spacing w:line="360" w:lineRule="auto"/>
        <w:ind w:firstLineChars="200" w:firstLine="480"/>
        <w:rPr>
          <w:bCs/>
          <w:sz w:val="24"/>
        </w:rPr>
      </w:pPr>
      <w:bookmarkStart w:id="303" w:name="_Toc57530246"/>
      <w:bookmarkStart w:id="304" w:name="_Toc79392587"/>
      <w:bookmarkStart w:id="305" w:name="_Toc15641223"/>
      <w:r w:rsidRPr="007E4006">
        <w:rPr>
          <w:rFonts w:hint="eastAsia"/>
          <w:bCs/>
          <w:sz w:val="24"/>
        </w:rPr>
        <w:t>四、基金份额持有人出席会议的方式</w:t>
      </w:r>
      <w:bookmarkEnd w:id="303"/>
      <w:bookmarkEnd w:id="304"/>
      <w:bookmarkEnd w:id="305"/>
    </w:p>
    <w:p w:rsidR="00A42E33" w:rsidRPr="007E4006" w:rsidRDefault="00644892">
      <w:pPr>
        <w:spacing w:line="360" w:lineRule="auto"/>
        <w:ind w:firstLineChars="200" w:firstLine="480"/>
        <w:rPr>
          <w:bCs/>
          <w:sz w:val="24"/>
        </w:rPr>
      </w:pPr>
      <w:r w:rsidRPr="007E4006">
        <w:rPr>
          <w:rFonts w:hint="eastAsia"/>
          <w:bCs/>
          <w:sz w:val="24"/>
        </w:rPr>
        <w:t>基金份额持有人大会可通过现场开会或通讯开会等方式召开，会议的召开方式由会议召集人确定。</w:t>
      </w:r>
    </w:p>
    <w:p w:rsidR="00A42E33" w:rsidRPr="007E4006" w:rsidRDefault="00644892">
      <w:pPr>
        <w:spacing w:line="360" w:lineRule="auto"/>
        <w:ind w:firstLineChars="200" w:firstLine="480"/>
        <w:rPr>
          <w:bCs/>
          <w:sz w:val="24"/>
        </w:rPr>
      </w:pPr>
      <w:r w:rsidRPr="007E4006">
        <w:rPr>
          <w:bCs/>
          <w:sz w:val="24"/>
        </w:rPr>
        <w:lastRenderedPageBreak/>
        <w:t>1</w:t>
      </w:r>
      <w:r w:rsidRPr="007E4006">
        <w:rPr>
          <w:rFonts w:hint="eastAsia"/>
          <w:bCs/>
          <w:sz w:val="24"/>
        </w:rPr>
        <w:t>、现场开会。由基金份额持有人本人出席或以代理投票授权委托证明委派代表出席，现场开会时基金管理人和基金托管人的授权代表应当列席基金份额持有人大会，基金管理人或托管人不派代表列席的，不影响表决效力。现场开会同时符合以下条件时，可以进行基金份额持有人大会议程：</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w:t>
      </w:r>
      <w:r w:rsidRPr="007E4006">
        <w:rPr>
          <w:rFonts w:hint="eastAsia"/>
          <w:bCs/>
          <w:sz w:val="24"/>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rsidR="007D3352" w:rsidRPr="007E4006" w:rsidRDefault="00644892" w:rsidP="007D3352">
      <w:pPr>
        <w:spacing w:line="360" w:lineRule="auto"/>
        <w:ind w:firstLineChars="200" w:firstLine="480"/>
        <w:rPr>
          <w:bCs/>
          <w:sz w:val="24"/>
        </w:rPr>
      </w:pPr>
      <w:r w:rsidRPr="007E4006">
        <w:rPr>
          <w:rFonts w:hint="eastAsia"/>
          <w:bCs/>
          <w:sz w:val="24"/>
        </w:rPr>
        <w:t>（</w:t>
      </w:r>
      <w:r w:rsidRPr="007E4006">
        <w:rPr>
          <w:bCs/>
          <w:sz w:val="24"/>
        </w:rPr>
        <w:t>2</w:t>
      </w:r>
      <w:r w:rsidRPr="007E4006">
        <w:rPr>
          <w:rFonts w:hint="eastAsia"/>
          <w:bCs/>
          <w:sz w:val="24"/>
        </w:rPr>
        <w:t>）经核对，汇总到会者出示的在权益登记日持有基金份额的凭证显示，有效的基金份额不少于本基金在权益登记日基金总份额的</w:t>
      </w:r>
      <w:r w:rsidRPr="007E4006">
        <w:rPr>
          <w:bCs/>
          <w:sz w:val="24"/>
        </w:rPr>
        <w:t>1/2</w:t>
      </w:r>
      <w:r w:rsidRPr="007E4006">
        <w:rPr>
          <w:rFonts w:hint="eastAsia"/>
          <w:bCs/>
          <w:sz w:val="24"/>
        </w:rPr>
        <w:t>（含</w:t>
      </w:r>
      <w:r w:rsidRPr="007E4006">
        <w:rPr>
          <w:bCs/>
          <w:sz w:val="24"/>
        </w:rPr>
        <w:t>1/2</w:t>
      </w:r>
      <w:r w:rsidRPr="007E4006">
        <w:rPr>
          <w:rFonts w:hint="eastAsia"/>
          <w:bCs/>
          <w:sz w:val="24"/>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7E4006">
        <w:rPr>
          <w:bCs/>
          <w:sz w:val="24"/>
        </w:rPr>
        <w:t>1/3</w:t>
      </w:r>
      <w:r w:rsidRPr="007E4006">
        <w:rPr>
          <w:rFonts w:hint="eastAsia"/>
          <w:bCs/>
          <w:sz w:val="24"/>
        </w:rPr>
        <w:t>以上（含</w:t>
      </w:r>
      <w:r w:rsidRPr="007E4006">
        <w:rPr>
          <w:bCs/>
          <w:sz w:val="24"/>
        </w:rPr>
        <w:t>1/3</w:t>
      </w:r>
      <w:r w:rsidRPr="007E4006">
        <w:rPr>
          <w:rFonts w:hint="eastAsia"/>
          <w:bCs/>
          <w:sz w:val="24"/>
        </w:rPr>
        <w:t>）基金份额的基金份额持有人或其代理人参加，方可召开。</w:t>
      </w:r>
    </w:p>
    <w:p w:rsidR="00A42E33" w:rsidRPr="007E4006" w:rsidRDefault="00644892" w:rsidP="007D3352">
      <w:pPr>
        <w:spacing w:line="360" w:lineRule="auto"/>
        <w:ind w:firstLineChars="200" w:firstLine="480"/>
        <w:rPr>
          <w:bCs/>
          <w:sz w:val="24"/>
        </w:rPr>
      </w:pPr>
      <w:r w:rsidRPr="007E4006">
        <w:rPr>
          <w:bCs/>
          <w:sz w:val="24"/>
        </w:rPr>
        <w:t>2</w:t>
      </w:r>
      <w:r w:rsidRPr="007E4006">
        <w:rPr>
          <w:rFonts w:hint="eastAsia"/>
          <w:bCs/>
          <w:sz w:val="24"/>
        </w:rPr>
        <w:t>、通讯开会。通讯开会系指基金份额持有人将其对表决事项的投票以书面形式在表决截至日以前送达至召集人指定的地址。通讯开会应以书面方式进行表决。</w:t>
      </w:r>
    </w:p>
    <w:p w:rsidR="00A42E33" w:rsidRPr="007E4006" w:rsidRDefault="00644892">
      <w:pPr>
        <w:spacing w:line="360" w:lineRule="auto"/>
        <w:ind w:firstLineChars="200" w:firstLine="480"/>
        <w:rPr>
          <w:bCs/>
          <w:sz w:val="24"/>
        </w:rPr>
      </w:pPr>
      <w:r w:rsidRPr="007E4006">
        <w:rPr>
          <w:rFonts w:hint="eastAsia"/>
          <w:bCs/>
          <w:sz w:val="24"/>
        </w:rPr>
        <w:t>在同时符合以下条件时，通讯开会的方式视为有效：</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w:t>
      </w:r>
      <w:r w:rsidRPr="007E4006">
        <w:rPr>
          <w:rFonts w:hint="eastAsia"/>
          <w:bCs/>
          <w:sz w:val="24"/>
        </w:rPr>
        <w:t>）会议召集人按《基金合同》约定公布会议通知后，在</w:t>
      </w:r>
      <w:r w:rsidRPr="007E4006">
        <w:rPr>
          <w:bCs/>
          <w:sz w:val="24"/>
        </w:rPr>
        <w:t xml:space="preserve"> 2</w:t>
      </w:r>
      <w:r w:rsidRPr="007E4006">
        <w:rPr>
          <w:rFonts w:hint="eastAsia"/>
          <w:bCs/>
          <w:sz w:val="24"/>
        </w:rPr>
        <w:t>个工作日内连续公布相关提示性公告；</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2</w:t>
      </w:r>
      <w:r w:rsidRPr="007E4006">
        <w:rPr>
          <w:rFonts w:hint="eastAsia"/>
          <w:bCs/>
          <w:sz w:val="24"/>
        </w:rPr>
        <w:t>）召集人按基金合同约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rsidR="00EC7EEF" w:rsidRPr="007E4006" w:rsidRDefault="00644892" w:rsidP="007D3352">
      <w:pPr>
        <w:spacing w:line="360" w:lineRule="auto"/>
        <w:ind w:firstLineChars="225" w:firstLine="540"/>
        <w:rPr>
          <w:bCs/>
          <w:sz w:val="24"/>
        </w:rPr>
      </w:pPr>
      <w:r w:rsidRPr="007E4006">
        <w:rPr>
          <w:rFonts w:hint="eastAsia"/>
          <w:bCs/>
          <w:sz w:val="24"/>
        </w:rPr>
        <w:t>（</w:t>
      </w:r>
      <w:r w:rsidRPr="007E4006">
        <w:rPr>
          <w:bCs/>
          <w:sz w:val="24"/>
        </w:rPr>
        <w:t>3</w:t>
      </w:r>
      <w:r w:rsidRPr="007E4006">
        <w:rPr>
          <w:rFonts w:hint="eastAsia"/>
          <w:bCs/>
          <w:sz w:val="24"/>
        </w:rPr>
        <w:t>）本人直接出具书面意见或授权他人代表出具书面意见的，基金份额持有人所持有的基金份额不少于在权益登记日基金总份额的</w:t>
      </w:r>
      <w:r w:rsidRPr="007E4006">
        <w:rPr>
          <w:bCs/>
          <w:sz w:val="24"/>
        </w:rPr>
        <w:t>1/2</w:t>
      </w:r>
      <w:r w:rsidRPr="007E4006">
        <w:rPr>
          <w:rFonts w:hint="eastAsia"/>
          <w:bCs/>
          <w:sz w:val="24"/>
        </w:rPr>
        <w:t>（含</w:t>
      </w:r>
      <w:r w:rsidRPr="007E4006">
        <w:rPr>
          <w:bCs/>
          <w:sz w:val="24"/>
        </w:rPr>
        <w:t>1/2</w:t>
      </w:r>
      <w:r w:rsidRPr="007E4006">
        <w:rPr>
          <w:rFonts w:hint="eastAsia"/>
          <w:bCs/>
          <w:sz w:val="24"/>
        </w:rPr>
        <w:t>）；参加基金份额持有人大会的基金份额持有人的基金份额低于上述规定比例的，召集人可</w:t>
      </w:r>
      <w:r w:rsidRPr="007E4006">
        <w:rPr>
          <w:rFonts w:hint="eastAsia"/>
          <w:bCs/>
          <w:sz w:val="24"/>
        </w:rPr>
        <w:lastRenderedPageBreak/>
        <w:t>以在原公告的基金份额持有人大会召开时间的三个月以后、六个月以内，就原定审议事项重新召集基金份额持有人大会。重新召集的基金份额持有人大会，应当有代表</w:t>
      </w:r>
      <w:r w:rsidRPr="007E4006">
        <w:rPr>
          <w:bCs/>
          <w:sz w:val="24"/>
        </w:rPr>
        <w:t>1/3</w:t>
      </w:r>
      <w:r w:rsidRPr="007E4006">
        <w:rPr>
          <w:rFonts w:hint="eastAsia"/>
          <w:bCs/>
          <w:sz w:val="24"/>
        </w:rPr>
        <w:t>以上（含</w:t>
      </w:r>
      <w:r w:rsidRPr="007E4006">
        <w:rPr>
          <w:bCs/>
          <w:sz w:val="24"/>
        </w:rPr>
        <w:t>1/3</w:t>
      </w:r>
      <w:r w:rsidRPr="007E4006">
        <w:rPr>
          <w:rFonts w:hint="eastAsia"/>
          <w:bCs/>
          <w:sz w:val="24"/>
        </w:rPr>
        <w:t>）基金份额的基金份额持有人或其代理人参加，方可召开。</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4</w:t>
      </w:r>
      <w:r w:rsidRPr="007E4006">
        <w:rPr>
          <w:rFonts w:hint="eastAsia"/>
          <w:bCs/>
          <w:sz w:val="24"/>
        </w:rPr>
        <w:t>）上述第（</w:t>
      </w:r>
      <w:r w:rsidRPr="007E4006">
        <w:rPr>
          <w:bCs/>
          <w:sz w:val="24"/>
        </w:rPr>
        <w:t>3</w:t>
      </w:r>
      <w:r w:rsidRPr="007E4006">
        <w:rPr>
          <w:rFonts w:hint="eastAsia"/>
          <w:bCs/>
          <w:sz w:val="24"/>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注册机构记录相符；</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5</w:t>
      </w:r>
      <w:r w:rsidRPr="007E4006">
        <w:rPr>
          <w:rFonts w:hint="eastAsia"/>
          <w:bCs/>
          <w:sz w:val="24"/>
        </w:rPr>
        <w:t>）会议通知公布前报中国证监会备案。</w:t>
      </w:r>
    </w:p>
    <w:p w:rsidR="00EC7EEF" w:rsidRPr="007E4006" w:rsidRDefault="00644892">
      <w:pPr>
        <w:spacing w:line="360" w:lineRule="auto"/>
        <w:ind w:firstLineChars="200" w:firstLine="480"/>
        <w:rPr>
          <w:bCs/>
          <w:sz w:val="24"/>
        </w:rPr>
      </w:pPr>
      <w:r w:rsidRPr="007E4006">
        <w:rPr>
          <w:bCs/>
          <w:sz w:val="24"/>
        </w:rPr>
        <w:t>3</w:t>
      </w:r>
      <w:r w:rsidRPr="007E4006">
        <w:rPr>
          <w:rFonts w:hint="eastAsia"/>
          <w:bCs/>
          <w:sz w:val="24"/>
        </w:rPr>
        <w:t>、在法律法规或监管机构允许的情况下，经会议通知载明，基金份额持有人也可以采用网络、电话或其他方式进行表决，或者采用网络、电话或其他方式授权他人代为出席会议并表决。</w:t>
      </w:r>
    </w:p>
    <w:p w:rsidR="00A42E33" w:rsidRPr="007E4006" w:rsidRDefault="00644892" w:rsidP="0099758D">
      <w:pPr>
        <w:spacing w:line="360" w:lineRule="auto"/>
        <w:ind w:firstLineChars="200" w:firstLine="480"/>
        <w:rPr>
          <w:bCs/>
          <w:sz w:val="24"/>
        </w:rPr>
      </w:pPr>
      <w:bookmarkStart w:id="306" w:name="_Toc79392588"/>
      <w:bookmarkStart w:id="307" w:name="_Toc57530247"/>
      <w:bookmarkStart w:id="308" w:name="_Toc15641224"/>
      <w:r w:rsidRPr="007E4006">
        <w:rPr>
          <w:rFonts w:hint="eastAsia"/>
          <w:bCs/>
          <w:sz w:val="24"/>
        </w:rPr>
        <w:t>五、议事内容与程序</w:t>
      </w:r>
      <w:bookmarkEnd w:id="306"/>
      <w:bookmarkEnd w:id="307"/>
      <w:bookmarkEnd w:id="308"/>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、议事内容及提案权</w:t>
      </w:r>
    </w:p>
    <w:p w:rsidR="00A42E33" w:rsidRPr="007E4006" w:rsidRDefault="00644892">
      <w:pPr>
        <w:spacing w:line="360" w:lineRule="auto"/>
        <w:ind w:firstLineChars="200" w:firstLine="480"/>
        <w:rPr>
          <w:bCs/>
          <w:sz w:val="24"/>
        </w:rPr>
      </w:pPr>
      <w:r w:rsidRPr="007E4006">
        <w:rPr>
          <w:rFonts w:hint="eastAsia"/>
          <w:bCs/>
          <w:sz w:val="24"/>
        </w:rPr>
        <w:t>议事内容为关系基金份额持有人利益的重大事项，如《基金合同》的重大修改、决定终止《基金合同》、更换基金管理人、更换基金托管人、与其他基金合并（法律法规、基金合同和中国证监会另有规定的除外）、法律法规及《基金合同》规定的其他事项以及会议召集人认为需提交基金份额持有人大会讨论的其他事项。</w:t>
      </w:r>
    </w:p>
    <w:p w:rsidR="00A42E33" w:rsidRPr="007E4006" w:rsidRDefault="00644892" w:rsidP="0099758D">
      <w:pPr>
        <w:spacing w:line="360" w:lineRule="auto"/>
        <w:ind w:firstLineChars="200" w:firstLine="480"/>
        <w:rPr>
          <w:bCs/>
          <w:sz w:val="24"/>
        </w:rPr>
      </w:pPr>
      <w:r w:rsidRPr="007E4006">
        <w:rPr>
          <w:rFonts w:hint="eastAsia"/>
          <w:bCs/>
          <w:sz w:val="24"/>
        </w:rPr>
        <w:t>基金份额持有人大会的召集人发出召集会议的通知后，对原有提案的修改应当在基金份额持有人大会召开前及时公告。</w:t>
      </w:r>
    </w:p>
    <w:p w:rsidR="00A42E33" w:rsidRPr="007E4006" w:rsidRDefault="00644892" w:rsidP="0099758D">
      <w:pPr>
        <w:spacing w:line="360" w:lineRule="auto"/>
        <w:ind w:firstLineChars="200" w:firstLine="480"/>
        <w:rPr>
          <w:bCs/>
          <w:sz w:val="24"/>
        </w:rPr>
      </w:pPr>
      <w:r w:rsidRPr="007E4006">
        <w:rPr>
          <w:rFonts w:hint="eastAsia"/>
          <w:bCs/>
          <w:sz w:val="24"/>
        </w:rPr>
        <w:t>基金份额持有人大会不得对未事先公告的议事内容进行表决。</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、议事程序</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w:t>
      </w:r>
      <w:r w:rsidRPr="007E4006">
        <w:rPr>
          <w:rFonts w:hint="eastAsia"/>
          <w:bCs/>
          <w:sz w:val="24"/>
        </w:rPr>
        <w:t>）现场开会</w:t>
      </w:r>
    </w:p>
    <w:p w:rsidR="00A42E33" w:rsidRPr="007E4006" w:rsidRDefault="00644892">
      <w:pPr>
        <w:spacing w:line="360" w:lineRule="auto"/>
        <w:ind w:firstLineChars="200" w:firstLine="480"/>
        <w:rPr>
          <w:bCs/>
          <w:sz w:val="24"/>
        </w:rPr>
      </w:pPr>
      <w:r w:rsidRPr="007E4006">
        <w:rPr>
          <w:rFonts w:hint="eastAsia"/>
          <w:bCs/>
          <w:sz w:val="24"/>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w:t>
      </w:r>
      <w:r w:rsidRPr="007E4006">
        <w:rPr>
          <w:rFonts w:hint="eastAsia"/>
          <w:bCs/>
          <w:sz w:val="24"/>
        </w:rPr>
        <w:lastRenderedPageBreak/>
        <w:t>代理人所持表决权的</w:t>
      </w:r>
      <w:r w:rsidRPr="007E4006">
        <w:rPr>
          <w:bCs/>
          <w:sz w:val="24"/>
        </w:rPr>
        <w:t>50%</w:t>
      </w:r>
      <w:r w:rsidRPr="007E4006">
        <w:rPr>
          <w:rFonts w:hint="eastAsia"/>
          <w:bCs/>
          <w:sz w:val="24"/>
        </w:rPr>
        <w:t>以上（含</w:t>
      </w:r>
      <w:r w:rsidRPr="007E4006">
        <w:rPr>
          <w:bCs/>
          <w:sz w:val="24"/>
        </w:rPr>
        <w:t>50%</w:t>
      </w:r>
      <w:r w:rsidRPr="007E4006">
        <w:rPr>
          <w:rFonts w:hint="eastAsia"/>
          <w:bCs/>
          <w:sz w:val="24"/>
        </w:rPr>
        <w:t>）选举产生一名基金份额持有人作为该次基金份额持有人大会的主持人。基金管理人和基金托管人拒不出席或主持基金份额持有人大会，不影响基金份额持有人大会</w:t>
      </w:r>
      <w:proofErr w:type="gramStart"/>
      <w:r w:rsidRPr="007E4006">
        <w:rPr>
          <w:rFonts w:hint="eastAsia"/>
          <w:bCs/>
          <w:sz w:val="24"/>
        </w:rPr>
        <w:t>作出</w:t>
      </w:r>
      <w:proofErr w:type="gramEnd"/>
      <w:r w:rsidRPr="007E4006">
        <w:rPr>
          <w:rFonts w:hint="eastAsia"/>
          <w:bCs/>
          <w:sz w:val="24"/>
        </w:rPr>
        <w:t>的决议的效力。</w:t>
      </w:r>
    </w:p>
    <w:p w:rsidR="00A42E33" w:rsidRPr="007E4006" w:rsidRDefault="00644892">
      <w:pPr>
        <w:spacing w:line="360" w:lineRule="auto"/>
        <w:ind w:firstLineChars="200" w:firstLine="480"/>
        <w:rPr>
          <w:bCs/>
          <w:sz w:val="24"/>
        </w:rPr>
      </w:pPr>
      <w:r w:rsidRPr="007E4006">
        <w:rPr>
          <w:rFonts w:hint="eastAsia"/>
          <w:bCs/>
          <w:sz w:val="24"/>
        </w:rPr>
        <w:t>会议召集人应当制作出席会议人员的签名册。签名</w:t>
      </w:r>
      <w:proofErr w:type="gramStart"/>
      <w:r w:rsidRPr="007E4006">
        <w:rPr>
          <w:rFonts w:hint="eastAsia"/>
          <w:bCs/>
          <w:sz w:val="24"/>
        </w:rPr>
        <w:t>册</w:t>
      </w:r>
      <w:proofErr w:type="gramEnd"/>
      <w:r w:rsidRPr="007E4006">
        <w:rPr>
          <w:rFonts w:hint="eastAsia"/>
          <w:bCs/>
          <w:sz w:val="24"/>
        </w:rPr>
        <w:t>载明参加会议人员姓名（或单位名称）、身份证明文件号码、持有或代表有表决权的基金份额、委托人姓名（或单位名称）和联系方式等事项。</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2</w:t>
      </w:r>
      <w:r w:rsidRPr="007E4006">
        <w:rPr>
          <w:rFonts w:hint="eastAsia"/>
          <w:bCs/>
          <w:sz w:val="24"/>
        </w:rPr>
        <w:t>）通讯开会</w:t>
      </w:r>
    </w:p>
    <w:p w:rsidR="00A42E33" w:rsidRPr="007E4006" w:rsidRDefault="00644892">
      <w:pPr>
        <w:spacing w:line="360" w:lineRule="auto"/>
        <w:ind w:firstLineChars="200" w:firstLine="480"/>
        <w:rPr>
          <w:bCs/>
          <w:sz w:val="24"/>
        </w:rPr>
      </w:pPr>
      <w:r w:rsidRPr="007E4006">
        <w:rPr>
          <w:rFonts w:hint="eastAsia"/>
          <w:bCs/>
          <w:sz w:val="24"/>
        </w:rPr>
        <w:t>在通讯开会的情况下，首先由召集人提前</w:t>
      </w:r>
      <w:r w:rsidRPr="007E4006">
        <w:rPr>
          <w:bCs/>
          <w:sz w:val="24"/>
        </w:rPr>
        <w:t>30</w:t>
      </w:r>
      <w:r w:rsidRPr="007E4006">
        <w:rPr>
          <w:rFonts w:hint="eastAsia"/>
          <w:bCs/>
          <w:sz w:val="24"/>
        </w:rPr>
        <w:t>日公布提案，在所通知的表决截止日期后</w:t>
      </w:r>
      <w:r w:rsidRPr="007E4006">
        <w:rPr>
          <w:bCs/>
          <w:sz w:val="24"/>
        </w:rPr>
        <w:t>2</w:t>
      </w:r>
      <w:r w:rsidRPr="007E4006">
        <w:rPr>
          <w:rFonts w:hint="eastAsia"/>
          <w:bCs/>
          <w:sz w:val="24"/>
        </w:rPr>
        <w:t>个工作日内在公证机关监督下由召集人统计全部有效表决，在公证机关监督下形成决议。</w:t>
      </w:r>
    </w:p>
    <w:p w:rsidR="00A42E33" w:rsidRPr="007E4006" w:rsidRDefault="00644892" w:rsidP="0099758D">
      <w:pPr>
        <w:spacing w:line="360" w:lineRule="auto"/>
        <w:ind w:firstLineChars="200" w:firstLine="480"/>
        <w:rPr>
          <w:bCs/>
          <w:sz w:val="24"/>
        </w:rPr>
      </w:pPr>
      <w:bookmarkStart w:id="309" w:name="_Toc15641225"/>
      <w:bookmarkStart w:id="310" w:name="_Toc79392589"/>
      <w:bookmarkStart w:id="311" w:name="_Toc57530248"/>
      <w:r w:rsidRPr="007E4006">
        <w:rPr>
          <w:rFonts w:hint="eastAsia"/>
          <w:bCs/>
          <w:sz w:val="24"/>
        </w:rPr>
        <w:t>六、表决</w:t>
      </w:r>
      <w:bookmarkEnd w:id="309"/>
      <w:bookmarkEnd w:id="310"/>
      <w:bookmarkEnd w:id="311"/>
    </w:p>
    <w:p w:rsidR="00A42E33" w:rsidRPr="007E4006" w:rsidRDefault="00644892">
      <w:pPr>
        <w:spacing w:line="360" w:lineRule="auto"/>
        <w:ind w:firstLineChars="200" w:firstLine="480"/>
        <w:rPr>
          <w:bCs/>
          <w:sz w:val="24"/>
        </w:rPr>
      </w:pPr>
      <w:r w:rsidRPr="007E4006">
        <w:rPr>
          <w:rFonts w:hint="eastAsia"/>
          <w:bCs/>
          <w:sz w:val="24"/>
        </w:rPr>
        <w:t>基金份额持有人所持每份基金份额有一票表决权。</w:t>
      </w:r>
    </w:p>
    <w:p w:rsidR="00A42E33" w:rsidRPr="007E4006" w:rsidRDefault="00644892">
      <w:pPr>
        <w:spacing w:line="360" w:lineRule="auto"/>
        <w:ind w:firstLineChars="200" w:firstLine="480"/>
        <w:rPr>
          <w:bCs/>
          <w:sz w:val="24"/>
        </w:rPr>
      </w:pPr>
      <w:r w:rsidRPr="007E4006">
        <w:rPr>
          <w:rFonts w:hint="eastAsia"/>
          <w:bCs/>
          <w:sz w:val="24"/>
        </w:rPr>
        <w:t>基金份额持有人大会决议分为一般决议和特别决议：</w:t>
      </w:r>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、一般决议，一般决议须经参加大会的基金份额持有人或其代理人所持表决权的</w:t>
      </w:r>
      <w:r w:rsidRPr="007E4006">
        <w:rPr>
          <w:bCs/>
          <w:sz w:val="24"/>
        </w:rPr>
        <w:t>50%</w:t>
      </w:r>
      <w:r w:rsidRPr="007E4006">
        <w:rPr>
          <w:rFonts w:hint="eastAsia"/>
          <w:bCs/>
          <w:sz w:val="24"/>
        </w:rPr>
        <w:t>以上（含</w:t>
      </w:r>
      <w:r w:rsidRPr="007E4006">
        <w:rPr>
          <w:bCs/>
          <w:sz w:val="24"/>
        </w:rPr>
        <w:t>50%</w:t>
      </w:r>
      <w:r w:rsidRPr="007E4006">
        <w:rPr>
          <w:rFonts w:hint="eastAsia"/>
          <w:bCs/>
          <w:sz w:val="24"/>
        </w:rPr>
        <w:t>）通过方为有效；除下列第</w:t>
      </w:r>
      <w:r w:rsidRPr="007E4006">
        <w:rPr>
          <w:bCs/>
          <w:sz w:val="24"/>
        </w:rPr>
        <w:t>2</w:t>
      </w:r>
      <w:r w:rsidRPr="007E4006">
        <w:rPr>
          <w:rFonts w:hint="eastAsia"/>
          <w:bCs/>
          <w:sz w:val="24"/>
        </w:rPr>
        <w:t>项所规定的须以特别决议通过事项以外的其他事项均以一般决议的方式通过。</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、特别决议，特别决议应当经参加大会的基金份额持有人或其代理人所持表决权的</w:t>
      </w:r>
      <w:r w:rsidRPr="007E4006">
        <w:rPr>
          <w:bCs/>
          <w:sz w:val="24"/>
        </w:rPr>
        <w:t>2/3</w:t>
      </w:r>
      <w:r w:rsidRPr="007E4006">
        <w:rPr>
          <w:rFonts w:hint="eastAsia"/>
          <w:bCs/>
          <w:sz w:val="24"/>
        </w:rPr>
        <w:t>以上（含</w:t>
      </w:r>
      <w:r w:rsidRPr="007E4006">
        <w:rPr>
          <w:bCs/>
          <w:sz w:val="24"/>
        </w:rPr>
        <w:t>2/3</w:t>
      </w:r>
      <w:r w:rsidRPr="007E4006">
        <w:rPr>
          <w:rFonts w:hint="eastAsia"/>
          <w:bCs/>
          <w:sz w:val="24"/>
        </w:rPr>
        <w:t>）通过方可做出。转换基金运作方式、更换基金管理人或者基金托管人、终止《基金合同》，本基金与其他基金合并以特别决议通过方为有效。</w:t>
      </w:r>
    </w:p>
    <w:p w:rsidR="00A42E33" w:rsidRPr="007E4006" w:rsidRDefault="00644892">
      <w:pPr>
        <w:spacing w:line="360" w:lineRule="auto"/>
        <w:ind w:firstLineChars="200" w:firstLine="480"/>
        <w:rPr>
          <w:bCs/>
          <w:sz w:val="24"/>
        </w:rPr>
      </w:pPr>
      <w:r w:rsidRPr="007E4006">
        <w:rPr>
          <w:rFonts w:hint="eastAsia"/>
          <w:bCs/>
          <w:sz w:val="24"/>
        </w:rPr>
        <w:t>基金份额持有人大会采取记名方式进行投票表决。</w:t>
      </w:r>
    </w:p>
    <w:p w:rsidR="00A42E33" w:rsidRPr="007E4006" w:rsidRDefault="00644892">
      <w:pPr>
        <w:spacing w:line="360" w:lineRule="auto"/>
        <w:ind w:firstLineChars="200" w:firstLine="480"/>
        <w:rPr>
          <w:bCs/>
          <w:sz w:val="24"/>
        </w:rPr>
      </w:pPr>
      <w:r w:rsidRPr="007E4006">
        <w:rPr>
          <w:rFonts w:hint="eastAsia"/>
          <w:bCs/>
          <w:sz w:val="24"/>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rsidR="00A42E33" w:rsidRPr="007E4006" w:rsidRDefault="00644892">
      <w:pPr>
        <w:spacing w:line="360" w:lineRule="auto"/>
        <w:ind w:firstLineChars="200" w:firstLine="480"/>
        <w:rPr>
          <w:bCs/>
          <w:sz w:val="24"/>
        </w:rPr>
      </w:pPr>
      <w:r w:rsidRPr="007E4006">
        <w:rPr>
          <w:rFonts w:hint="eastAsia"/>
          <w:bCs/>
          <w:sz w:val="24"/>
        </w:rPr>
        <w:t>基金份额持有人大会的各项提案或同一项提案内并列的各项议题应当分开审议、逐项表决。</w:t>
      </w:r>
    </w:p>
    <w:p w:rsidR="00A42E33" w:rsidRPr="007E4006" w:rsidRDefault="00644892" w:rsidP="0099758D">
      <w:pPr>
        <w:spacing w:line="360" w:lineRule="auto"/>
        <w:ind w:firstLineChars="200" w:firstLine="480"/>
        <w:rPr>
          <w:bCs/>
          <w:sz w:val="24"/>
        </w:rPr>
      </w:pPr>
      <w:bookmarkStart w:id="312" w:name="_Toc15641226"/>
      <w:bookmarkStart w:id="313" w:name="_Toc57530249"/>
      <w:bookmarkStart w:id="314" w:name="_Toc79392590"/>
      <w:r w:rsidRPr="007E4006">
        <w:rPr>
          <w:rFonts w:hint="eastAsia"/>
          <w:bCs/>
          <w:sz w:val="24"/>
        </w:rPr>
        <w:t>七、计票</w:t>
      </w:r>
      <w:bookmarkEnd w:id="312"/>
      <w:bookmarkEnd w:id="313"/>
      <w:bookmarkEnd w:id="314"/>
    </w:p>
    <w:p w:rsidR="00A42E33" w:rsidRPr="007E4006" w:rsidRDefault="00644892">
      <w:pPr>
        <w:spacing w:line="360" w:lineRule="auto"/>
        <w:ind w:firstLineChars="200" w:firstLine="480"/>
        <w:rPr>
          <w:bCs/>
          <w:sz w:val="24"/>
        </w:rPr>
      </w:pPr>
      <w:r w:rsidRPr="007E4006">
        <w:rPr>
          <w:bCs/>
          <w:sz w:val="24"/>
        </w:rPr>
        <w:lastRenderedPageBreak/>
        <w:t>1</w:t>
      </w:r>
      <w:r w:rsidRPr="007E4006">
        <w:rPr>
          <w:rFonts w:hint="eastAsia"/>
          <w:bCs/>
          <w:sz w:val="24"/>
        </w:rPr>
        <w:t>、现场开会</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w:t>
      </w:r>
      <w:r w:rsidRPr="007E4006">
        <w:rPr>
          <w:rFonts w:hint="eastAsia"/>
          <w:bCs/>
          <w:sz w:val="24"/>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w:t>
      </w:r>
      <w:proofErr w:type="gramStart"/>
      <w:r w:rsidRPr="007E4006">
        <w:rPr>
          <w:rFonts w:hint="eastAsia"/>
          <w:bCs/>
          <w:sz w:val="24"/>
        </w:rPr>
        <w:t>或大会</w:t>
      </w:r>
      <w:proofErr w:type="gramEnd"/>
      <w:r w:rsidRPr="007E4006">
        <w:rPr>
          <w:rFonts w:hint="eastAsia"/>
          <w:bCs/>
          <w:sz w:val="24"/>
        </w:rPr>
        <w:t>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2</w:t>
      </w:r>
      <w:r w:rsidRPr="007E4006">
        <w:rPr>
          <w:rFonts w:hint="eastAsia"/>
          <w:bCs/>
          <w:sz w:val="24"/>
        </w:rPr>
        <w:t>）监票人应当在基金份额持有人表决后立即进行清点并由大会主持人当场公布计票结果。</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3</w:t>
      </w:r>
      <w:r w:rsidRPr="007E4006">
        <w:rPr>
          <w:rFonts w:hint="eastAsia"/>
          <w:bCs/>
          <w:sz w:val="24"/>
        </w:rPr>
        <w:t>）如果会议主持人或基金份额持有人或代理人对于提交的表决结果有怀疑，可以在宣布表决结果后立即对所投票</w:t>
      </w:r>
      <w:proofErr w:type="gramStart"/>
      <w:r w:rsidRPr="007E4006">
        <w:rPr>
          <w:rFonts w:hint="eastAsia"/>
          <w:bCs/>
          <w:sz w:val="24"/>
        </w:rPr>
        <w:t>数要求</w:t>
      </w:r>
      <w:proofErr w:type="gramEnd"/>
      <w:r w:rsidRPr="007E4006">
        <w:rPr>
          <w:rFonts w:hint="eastAsia"/>
          <w:bCs/>
          <w:sz w:val="24"/>
        </w:rPr>
        <w:t>进行重新清点。监票人应当进行重新清点，重新清点以一次为限。重新清点后，大会主持人应当当场公布重新清点结果。</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4</w:t>
      </w:r>
      <w:r w:rsidRPr="007E4006">
        <w:rPr>
          <w:rFonts w:hint="eastAsia"/>
          <w:bCs/>
          <w:sz w:val="24"/>
        </w:rPr>
        <w:t>）计票过程应由公证机关予以公证</w:t>
      </w:r>
      <w:r w:rsidRPr="007E4006">
        <w:rPr>
          <w:bCs/>
          <w:sz w:val="24"/>
        </w:rPr>
        <w:t>,</w:t>
      </w:r>
      <w:r w:rsidRPr="007E4006">
        <w:rPr>
          <w:rFonts w:hint="eastAsia"/>
          <w:bCs/>
          <w:sz w:val="24"/>
        </w:rPr>
        <w:t>基金管理人或基金托管人拒不出席大会的，不影响计票的效力。</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、通讯开会</w:t>
      </w:r>
    </w:p>
    <w:p w:rsidR="00A42E33" w:rsidRPr="007E4006" w:rsidRDefault="00644892">
      <w:pPr>
        <w:spacing w:line="360" w:lineRule="auto"/>
        <w:ind w:firstLineChars="200" w:firstLine="480"/>
        <w:rPr>
          <w:bCs/>
          <w:sz w:val="24"/>
        </w:rPr>
      </w:pPr>
      <w:r w:rsidRPr="007E4006">
        <w:rPr>
          <w:rFonts w:hint="eastAsia"/>
          <w:bCs/>
          <w:sz w:val="24"/>
        </w:rPr>
        <w:t>在通讯开会的情况下，计票方式为：由大会召集人授权的两名监督员在基金托管人授权代表（若由基金托管人召集，则为基金管理人授权代表）的监督下进行计票，并由公证机关对其计票过程予以公证</w:t>
      </w:r>
      <w:bookmarkStart w:id="315" w:name="_Toc79392591"/>
      <w:bookmarkStart w:id="316" w:name="_Toc57530250"/>
      <w:bookmarkStart w:id="317" w:name="_Toc15641227"/>
      <w:r w:rsidRPr="007E4006">
        <w:rPr>
          <w:rFonts w:hint="eastAsia"/>
          <w:bCs/>
          <w:sz w:val="24"/>
        </w:rPr>
        <w:t>。基金管理人或基金托管</w:t>
      </w:r>
      <w:proofErr w:type="gramStart"/>
      <w:r w:rsidRPr="007E4006">
        <w:rPr>
          <w:rFonts w:hint="eastAsia"/>
          <w:bCs/>
          <w:sz w:val="24"/>
        </w:rPr>
        <w:t>人拒派</w:t>
      </w:r>
      <w:proofErr w:type="gramEnd"/>
      <w:r w:rsidRPr="007E4006">
        <w:rPr>
          <w:rFonts w:hint="eastAsia"/>
          <w:bCs/>
          <w:sz w:val="24"/>
        </w:rPr>
        <w:t>代表对书面表决意见的计票进行监督的，不影响计票和表决结果。</w:t>
      </w:r>
    </w:p>
    <w:p w:rsidR="00A42E33" w:rsidRPr="007E4006" w:rsidRDefault="00644892" w:rsidP="0099758D">
      <w:pPr>
        <w:spacing w:line="360" w:lineRule="auto"/>
        <w:ind w:firstLineChars="200" w:firstLine="480"/>
        <w:rPr>
          <w:bCs/>
          <w:sz w:val="24"/>
        </w:rPr>
      </w:pPr>
      <w:r w:rsidRPr="007E4006">
        <w:rPr>
          <w:rFonts w:hint="eastAsia"/>
          <w:bCs/>
          <w:sz w:val="24"/>
        </w:rPr>
        <w:t>八、生效与公告</w:t>
      </w:r>
      <w:bookmarkEnd w:id="315"/>
      <w:bookmarkEnd w:id="316"/>
      <w:bookmarkEnd w:id="317"/>
    </w:p>
    <w:p w:rsidR="00A42E33" w:rsidRPr="007E4006" w:rsidRDefault="00644892">
      <w:pPr>
        <w:spacing w:line="360" w:lineRule="auto"/>
        <w:ind w:firstLineChars="200" w:firstLine="480"/>
        <w:rPr>
          <w:bCs/>
          <w:sz w:val="24"/>
        </w:rPr>
      </w:pPr>
      <w:r w:rsidRPr="007E4006">
        <w:rPr>
          <w:rFonts w:hint="eastAsia"/>
          <w:bCs/>
          <w:sz w:val="24"/>
        </w:rPr>
        <w:t>基金份额持有人大会的决议，召集人应当自通过之日起</w:t>
      </w:r>
      <w:r w:rsidRPr="007E4006">
        <w:rPr>
          <w:bCs/>
          <w:sz w:val="24"/>
        </w:rPr>
        <w:t>5</w:t>
      </w:r>
      <w:r w:rsidRPr="007E4006">
        <w:rPr>
          <w:rFonts w:hint="eastAsia"/>
          <w:bCs/>
          <w:sz w:val="24"/>
        </w:rPr>
        <w:t>日内报中国证监会备案。</w:t>
      </w:r>
    </w:p>
    <w:p w:rsidR="00A42E33" w:rsidRPr="007E4006" w:rsidRDefault="00644892">
      <w:pPr>
        <w:spacing w:line="360" w:lineRule="auto"/>
        <w:ind w:firstLineChars="200" w:firstLine="480"/>
        <w:rPr>
          <w:bCs/>
          <w:sz w:val="24"/>
        </w:rPr>
      </w:pPr>
      <w:r w:rsidRPr="007E4006">
        <w:rPr>
          <w:rFonts w:hint="eastAsia"/>
          <w:bCs/>
          <w:sz w:val="24"/>
        </w:rPr>
        <w:t>基金份额持有人大会的决议自表决通过之日起生效。</w:t>
      </w:r>
    </w:p>
    <w:p w:rsidR="00A42E33" w:rsidRPr="007E4006" w:rsidRDefault="00644892">
      <w:pPr>
        <w:spacing w:line="360" w:lineRule="auto"/>
        <w:ind w:firstLineChars="200" w:firstLine="480"/>
        <w:rPr>
          <w:bCs/>
          <w:sz w:val="24"/>
        </w:rPr>
      </w:pPr>
      <w:r w:rsidRPr="007E4006">
        <w:rPr>
          <w:rFonts w:hint="eastAsia"/>
          <w:bCs/>
          <w:sz w:val="24"/>
        </w:rPr>
        <w:t>基金份额持有人大会决议自生效之日起</w:t>
      </w:r>
      <w:r w:rsidRPr="007E4006">
        <w:rPr>
          <w:bCs/>
          <w:sz w:val="24"/>
        </w:rPr>
        <w:t>2</w:t>
      </w:r>
      <w:r w:rsidRPr="007E4006">
        <w:rPr>
          <w:rFonts w:hint="eastAsia"/>
          <w:bCs/>
          <w:sz w:val="24"/>
        </w:rPr>
        <w:t>个工作日内按照法律法规和中国证监会相关规定的要求在指定媒介上公告。</w:t>
      </w:r>
      <w:bookmarkStart w:id="318" w:name="_Hlt88820702"/>
      <w:bookmarkEnd w:id="318"/>
    </w:p>
    <w:p w:rsidR="00A42E33" w:rsidRPr="007E4006" w:rsidRDefault="00644892">
      <w:pPr>
        <w:spacing w:line="360" w:lineRule="auto"/>
        <w:ind w:firstLineChars="200" w:firstLine="480"/>
        <w:rPr>
          <w:bCs/>
          <w:sz w:val="24"/>
        </w:rPr>
      </w:pPr>
      <w:r w:rsidRPr="007E4006">
        <w:rPr>
          <w:rFonts w:hint="eastAsia"/>
          <w:bCs/>
          <w:sz w:val="24"/>
        </w:rPr>
        <w:t>基金管理人、基金托管人和基金份额持有人应当执行生效的基金份额持有人大会的决议。生效的基金份额持有人大会决议对全体基金份额持有人、基金管理</w:t>
      </w:r>
      <w:r w:rsidRPr="007E4006">
        <w:rPr>
          <w:rFonts w:hint="eastAsia"/>
          <w:bCs/>
          <w:sz w:val="24"/>
        </w:rPr>
        <w:lastRenderedPageBreak/>
        <w:t>人、基金托管人均有约束力。</w:t>
      </w:r>
    </w:p>
    <w:p w:rsidR="00EC7EEF" w:rsidRPr="007E4006" w:rsidRDefault="00644892" w:rsidP="00EC7EEF">
      <w:pPr>
        <w:spacing w:line="360" w:lineRule="auto"/>
        <w:ind w:firstLineChars="200" w:firstLine="480"/>
        <w:rPr>
          <w:bCs/>
          <w:sz w:val="24"/>
        </w:rPr>
      </w:pPr>
      <w:bookmarkStart w:id="319" w:name="_Toc3963"/>
      <w:bookmarkStart w:id="320" w:name="_Toc1745"/>
      <w:r w:rsidRPr="007E4006">
        <w:rPr>
          <w:rFonts w:hint="eastAsia"/>
          <w:bCs/>
          <w:sz w:val="24"/>
        </w:rPr>
        <w:t>九、法律法规或监管部门对基金份额持有人大会另有规定的，从其规定。</w:t>
      </w:r>
    </w:p>
    <w:p w:rsidR="00A42E33" w:rsidRPr="007E4006" w:rsidRDefault="00A42E33">
      <w:pPr>
        <w:pStyle w:val="1"/>
        <w:ind w:firstLineChars="200" w:firstLine="480"/>
        <w:jc w:val="left"/>
        <w:rPr>
          <w:rFonts w:ascii="Times New Roman"/>
          <w:b w:val="0"/>
          <w:bCs/>
          <w:color w:val="auto"/>
        </w:rPr>
      </w:pPr>
    </w:p>
    <w:p w:rsidR="00A42E33" w:rsidRPr="007E4006" w:rsidRDefault="0097426A">
      <w:pPr>
        <w:pStyle w:val="1"/>
        <w:jc w:val="center"/>
        <w:rPr>
          <w:rFonts w:ascii="Times New Roman"/>
          <w:color w:val="auto"/>
        </w:rPr>
      </w:pPr>
      <w:r w:rsidRPr="007E4006">
        <w:rPr>
          <w:rFonts w:ascii="Times New Roman"/>
          <w:b w:val="0"/>
          <w:bCs/>
          <w:color w:val="auto"/>
        </w:rPr>
        <w:br w:type="page"/>
      </w:r>
      <w:bookmarkStart w:id="321" w:name="_Toc725"/>
      <w:bookmarkStart w:id="322" w:name="_Toc21735"/>
      <w:bookmarkStart w:id="323" w:name="_Toc31821"/>
      <w:bookmarkStart w:id="324" w:name="_Toc10398"/>
      <w:bookmarkStart w:id="325" w:name="_Toc123112237"/>
      <w:bookmarkStart w:id="326" w:name="_Toc16164"/>
      <w:bookmarkStart w:id="327" w:name="_Toc98560355"/>
      <w:bookmarkStart w:id="328" w:name="_Toc141703889"/>
      <w:bookmarkStart w:id="329" w:name="_Toc3080"/>
      <w:bookmarkStart w:id="330" w:name="_Toc123051455"/>
      <w:bookmarkStart w:id="331" w:name="_Toc139991739"/>
      <w:bookmarkStart w:id="332" w:name="_Toc18206"/>
      <w:bookmarkStart w:id="333" w:name="_Toc123102456"/>
      <w:bookmarkStart w:id="334" w:name="_Toc3572"/>
      <w:bookmarkStart w:id="335" w:name="_Toc433906004"/>
      <w:r w:rsidR="00644892" w:rsidRPr="007E4006">
        <w:rPr>
          <w:rFonts w:ascii="Times New Roman" w:hint="eastAsia"/>
          <w:color w:val="auto"/>
          <w:sz w:val="30"/>
        </w:rPr>
        <w:lastRenderedPageBreak/>
        <w:t>第九部分</w:t>
      </w:r>
      <w:r w:rsidR="00644892" w:rsidRPr="007E4006">
        <w:rPr>
          <w:rFonts w:ascii="Times New Roman"/>
          <w:color w:val="auto"/>
          <w:sz w:val="30"/>
        </w:rPr>
        <w:t xml:space="preserve">  </w:t>
      </w:r>
      <w:r w:rsidR="00644892" w:rsidRPr="007E4006">
        <w:rPr>
          <w:rFonts w:ascii="Times New Roman" w:hint="eastAsia"/>
          <w:color w:val="auto"/>
          <w:sz w:val="30"/>
        </w:rPr>
        <w:t>基金管理人、基金托管人的更换条件和程序</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rsidR="00A42E33" w:rsidRPr="007E4006" w:rsidRDefault="00A42E33">
      <w:pPr>
        <w:autoSpaceDE w:val="0"/>
        <w:autoSpaceDN w:val="0"/>
        <w:spacing w:line="360" w:lineRule="auto"/>
        <w:textAlignment w:val="bottom"/>
        <w:rPr>
          <w:bCs/>
          <w:sz w:val="24"/>
        </w:rPr>
      </w:pPr>
      <w:bookmarkStart w:id="336" w:name="_Toc79392593"/>
      <w:bookmarkStart w:id="337" w:name="_Toc57530252"/>
      <w:bookmarkStart w:id="338" w:name="_Toc15118245"/>
    </w:p>
    <w:p w:rsidR="00A42E33" w:rsidRPr="007E4006" w:rsidRDefault="00644892" w:rsidP="0099758D">
      <w:pPr>
        <w:spacing w:line="360" w:lineRule="auto"/>
        <w:ind w:firstLineChars="200" w:firstLine="480"/>
        <w:rPr>
          <w:bCs/>
          <w:sz w:val="24"/>
        </w:rPr>
      </w:pPr>
      <w:r w:rsidRPr="007E4006">
        <w:rPr>
          <w:rFonts w:hint="eastAsia"/>
          <w:bCs/>
          <w:sz w:val="24"/>
        </w:rPr>
        <w:t>一、基金管理人和基金托管人职责终止的情形</w:t>
      </w:r>
      <w:bookmarkEnd w:id="336"/>
      <w:bookmarkEnd w:id="337"/>
      <w:bookmarkEnd w:id="338"/>
    </w:p>
    <w:p w:rsidR="00A42E33" w:rsidRPr="007E4006" w:rsidRDefault="00644892" w:rsidP="0099758D">
      <w:pPr>
        <w:spacing w:line="360" w:lineRule="auto"/>
        <w:ind w:firstLineChars="200" w:firstLine="480"/>
        <w:rPr>
          <w:bCs/>
          <w:sz w:val="24"/>
        </w:rPr>
      </w:pPr>
      <w:bookmarkStart w:id="339" w:name="_Toc22005971"/>
      <w:r w:rsidRPr="007E4006">
        <w:rPr>
          <w:rFonts w:hint="eastAsia"/>
          <w:bCs/>
          <w:sz w:val="24"/>
        </w:rPr>
        <w:t>（一）</w:t>
      </w:r>
      <w:r w:rsidRPr="007E4006">
        <w:rPr>
          <w:bCs/>
          <w:sz w:val="24"/>
        </w:rPr>
        <w:tab/>
      </w:r>
      <w:r w:rsidRPr="007E4006">
        <w:rPr>
          <w:rFonts w:hint="eastAsia"/>
          <w:bCs/>
          <w:sz w:val="24"/>
        </w:rPr>
        <w:t>基金管理人职责终止的情形</w:t>
      </w:r>
      <w:bookmarkEnd w:id="339"/>
    </w:p>
    <w:p w:rsidR="00A42E33" w:rsidRPr="007E4006" w:rsidRDefault="00644892">
      <w:pPr>
        <w:spacing w:line="360" w:lineRule="auto"/>
        <w:ind w:firstLineChars="200" w:firstLine="480"/>
        <w:rPr>
          <w:bCs/>
          <w:sz w:val="24"/>
        </w:rPr>
      </w:pPr>
      <w:r w:rsidRPr="007E4006">
        <w:rPr>
          <w:rFonts w:hint="eastAsia"/>
          <w:bCs/>
          <w:sz w:val="24"/>
        </w:rPr>
        <w:t>有下列情形之一的，基金管理人职责终止：</w:t>
      </w:r>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、被依法取消基金管理资格；</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、被基金份额持有人大会解任；</w:t>
      </w:r>
    </w:p>
    <w:p w:rsidR="00A42E33" w:rsidRPr="007E4006" w:rsidRDefault="00644892">
      <w:pPr>
        <w:spacing w:line="360" w:lineRule="auto"/>
        <w:ind w:firstLineChars="200" w:firstLine="480"/>
        <w:rPr>
          <w:bCs/>
          <w:sz w:val="24"/>
        </w:rPr>
      </w:pPr>
      <w:r w:rsidRPr="007E4006">
        <w:rPr>
          <w:bCs/>
          <w:sz w:val="24"/>
        </w:rPr>
        <w:t>3</w:t>
      </w:r>
      <w:r w:rsidRPr="007E4006">
        <w:rPr>
          <w:rFonts w:hint="eastAsia"/>
          <w:bCs/>
          <w:sz w:val="24"/>
        </w:rPr>
        <w:t>、依法解散、被依法撤销或被依法宣告破产；</w:t>
      </w:r>
    </w:p>
    <w:p w:rsidR="00A42E33" w:rsidRPr="007E4006" w:rsidRDefault="00644892">
      <w:pPr>
        <w:spacing w:line="360" w:lineRule="auto"/>
        <w:ind w:firstLineChars="200" w:firstLine="480"/>
        <w:rPr>
          <w:bCs/>
          <w:sz w:val="24"/>
        </w:rPr>
      </w:pPr>
      <w:r w:rsidRPr="007E4006">
        <w:rPr>
          <w:bCs/>
          <w:sz w:val="24"/>
        </w:rPr>
        <w:t>4</w:t>
      </w:r>
      <w:r w:rsidRPr="007E4006">
        <w:rPr>
          <w:rFonts w:hint="eastAsia"/>
          <w:bCs/>
          <w:sz w:val="24"/>
        </w:rPr>
        <w:t>、法律法规及中国证监会规定的和《基金合同》约定的其他情形。</w:t>
      </w:r>
    </w:p>
    <w:p w:rsidR="00A42E33" w:rsidRPr="007E4006" w:rsidRDefault="00644892" w:rsidP="0099758D">
      <w:pPr>
        <w:spacing w:line="360" w:lineRule="auto"/>
        <w:ind w:firstLineChars="200" w:firstLine="480"/>
        <w:rPr>
          <w:bCs/>
          <w:sz w:val="24"/>
        </w:rPr>
      </w:pPr>
      <w:bookmarkStart w:id="340" w:name="_Toc22005972"/>
      <w:r w:rsidRPr="007E4006">
        <w:rPr>
          <w:rFonts w:hint="eastAsia"/>
          <w:bCs/>
          <w:sz w:val="24"/>
        </w:rPr>
        <w:t>（二）</w:t>
      </w:r>
      <w:r w:rsidRPr="007E4006">
        <w:rPr>
          <w:bCs/>
          <w:sz w:val="24"/>
        </w:rPr>
        <w:tab/>
      </w:r>
      <w:r w:rsidRPr="007E4006">
        <w:rPr>
          <w:rFonts w:hint="eastAsia"/>
          <w:bCs/>
          <w:sz w:val="24"/>
        </w:rPr>
        <w:t>基金托管人职责终止的情形</w:t>
      </w:r>
      <w:bookmarkEnd w:id="340"/>
    </w:p>
    <w:p w:rsidR="00A42E33" w:rsidRPr="007E4006" w:rsidRDefault="00644892">
      <w:pPr>
        <w:spacing w:line="360" w:lineRule="auto"/>
        <w:ind w:firstLineChars="200" w:firstLine="480"/>
        <w:rPr>
          <w:bCs/>
          <w:sz w:val="24"/>
        </w:rPr>
      </w:pPr>
      <w:r w:rsidRPr="007E4006">
        <w:rPr>
          <w:rFonts w:hint="eastAsia"/>
          <w:bCs/>
          <w:sz w:val="24"/>
        </w:rPr>
        <w:t>有下列情形之一的，基金托管人职责终止：</w:t>
      </w:r>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、被依法取消基金托管资格；</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、被基金份额持有人大会解任；</w:t>
      </w:r>
    </w:p>
    <w:p w:rsidR="00A42E33" w:rsidRPr="007E4006" w:rsidRDefault="00644892">
      <w:pPr>
        <w:spacing w:line="360" w:lineRule="auto"/>
        <w:ind w:firstLineChars="200" w:firstLine="480"/>
        <w:rPr>
          <w:bCs/>
          <w:sz w:val="24"/>
        </w:rPr>
      </w:pPr>
      <w:r w:rsidRPr="007E4006">
        <w:rPr>
          <w:bCs/>
          <w:sz w:val="24"/>
        </w:rPr>
        <w:t>3</w:t>
      </w:r>
      <w:r w:rsidRPr="007E4006">
        <w:rPr>
          <w:rFonts w:hint="eastAsia"/>
          <w:bCs/>
          <w:sz w:val="24"/>
        </w:rPr>
        <w:t>、依法解散、被依法撤销或被依法宣告破产；</w:t>
      </w:r>
    </w:p>
    <w:p w:rsidR="00A42E33" w:rsidRPr="007E4006" w:rsidRDefault="00644892">
      <w:pPr>
        <w:spacing w:line="360" w:lineRule="auto"/>
        <w:ind w:firstLineChars="200" w:firstLine="480"/>
        <w:rPr>
          <w:bCs/>
          <w:sz w:val="24"/>
        </w:rPr>
      </w:pPr>
      <w:r w:rsidRPr="007E4006">
        <w:rPr>
          <w:bCs/>
          <w:sz w:val="24"/>
        </w:rPr>
        <w:t>4</w:t>
      </w:r>
      <w:r w:rsidRPr="007E4006">
        <w:rPr>
          <w:rFonts w:hint="eastAsia"/>
          <w:bCs/>
          <w:sz w:val="24"/>
        </w:rPr>
        <w:t>、法律法规及中国证监会规定的和《基金合同》约定的其他情形。</w:t>
      </w:r>
    </w:p>
    <w:p w:rsidR="00A42E33" w:rsidRPr="007E4006" w:rsidRDefault="00644892" w:rsidP="0099758D">
      <w:pPr>
        <w:spacing w:line="360" w:lineRule="auto"/>
        <w:ind w:firstLineChars="200" w:firstLine="480"/>
        <w:rPr>
          <w:bCs/>
          <w:sz w:val="24"/>
        </w:rPr>
      </w:pPr>
      <w:bookmarkStart w:id="341" w:name="_Toc15118246"/>
      <w:bookmarkStart w:id="342" w:name="_Toc57530253"/>
      <w:bookmarkStart w:id="343" w:name="_Toc79392594"/>
      <w:r w:rsidRPr="007E4006">
        <w:rPr>
          <w:rFonts w:hint="eastAsia"/>
          <w:bCs/>
          <w:sz w:val="24"/>
        </w:rPr>
        <w:t>二、基金管理人和基金托管人的更换程序</w:t>
      </w:r>
      <w:bookmarkEnd w:id="341"/>
      <w:bookmarkEnd w:id="342"/>
      <w:bookmarkEnd w:id="343"/>
    </w:p>
    <w:p w:rsidR="00A42E33" w:rsidRPr="007E4006" w:rsidRDefault="00644892" w:rsidP="0099758D">
      <w:pPr>
        <w:spacing w:line="360" w:lineRule="auto"/>
        <w:ind w:firstLineChars="200" w:firstLine="480"/>
        <w:rPr>
          <w:bCs/>
          <w:sz w:val="24"/>
        </w:rPr>
      </w:pPr>
      <w:bookmarkStart w:id="344" w:name="_Toc22005974"/>
      <w:r w:rsidRPr="007E4006">
        <w:rPr>
          <w:rFonts w:hint="eastAsia"/>
          <w:bCs/>
          <w:sz w:val="24"/>
        </w:rPr>
        <w:t>（一）</w:t>
      </w:r>
      <w:r w:rsidRPr="007E4006">
        <w:rPr>
          <w:bCs/>
          <w:sz w:val="24"/>
        </w:rPr>
        <w:tab/>
      </w:r>
      <w:r w:rsidRPr="007E4006">
        <w:rPr>
          <w:rFonts w:hint="eastAsia"/>
          <w:bCs/>
          <w:sz w:val="24"/>
        </w:rPr>
        <w:t>基金管理人的更换程序</w:t>
      </w:r>
      <w:bookmarkEnd w:id="344"/>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、提名：</w:t>
      </w:r>
      <w:proofErr w:type="gramStart"/>
      <w:r w:rsidRPr="007E4006">
        <w:rPr>
          <w:rFonts w:hint="eastAsia"/>
          <w:bCs/>
          <w:sz w:val="24"/>
        </w:rPr>
        <w:t>新任基金</w:t>
      </w:r>
      <w:proofErr w:type="gramEnd"/>
      <w:r w:rsidRPr="007E4006">
        <w:rPr>
          <w:rFonts w:hint="eastAsia"/>
          <w:bCs/>
          <w:sz w:val="24"/>
        </w:rPr>
        <w:t>管理人由基金托管人或由单独或合计持有</w:t>
      </w:r>
      <w:r w:rsidRPr="007E4006">
        <w:rPr>
          <w:bCs/>
          <w:sz w:val="24"/>
        </w:rPr>
        <w:t>10%</w:t>
      </w:r>
      <w:r w:rsidRPr="007E4006">
        <w:rPr>
          <w:rFonts w:hint="eastAsia"/>
          <w:bCs/>
          <w:sz w:val="24"/>
        </w:rPr>
        <w:t>以上（含</w:t>
      </w:r>
      <w:r w:rsidRPr="007E4006">
        <w:rPr>
          <w:bCs/>
          <w:sz w:val="24"/>
        </w:rPr>
        <w:t>10%</w:t>
      </w:r>
      <w:r w:rsidRPr="007E4006">
        <w:rPr>
          <w:rFonts w:hint="eastAsia"/>
          <w:bCs/>
          <w:sz w:val="24"/>
        </w:rPr>
        <w:t>）基金份额的基金份额持有人提名；</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、决议：基金份额持有人大会在基金管理人职责终止后</w:t>
      </w:r>
      <w:r w:rsidRPr="007E4006">
        <w:rPr>
          <w:bCs/>
          <w:sz w:val="24"/>
        </w:rPr>
        <w:t>6</w:t>
      </w:r>
      <w:r w:rsidRPr="007E4006">
        <w:rPr>
          <w:rFonts w:hint="eastAsia"/>
          <w:bCs/>
          <w:sz w:val="24"/>
        </w:rPr>
        <w:t>个月内对被提名的基金管理人形成决议，该决议需经参加大会的基金份额持有人所持表决权的</w:t>
      </w:r>
      <w:r w:rsidRPr="007E4006">
        <w:rPr>
          <w:bCs/>
          <w:sz w:val="24"/>
        </w:rPr>
        <w:t>2/3</w:t>
      </w:r>
      <w:r w:rsidRPr="007E4006">
        <w:rPr>
          <w:rFonts w:hint="eastAsia"/>
          <w:bCs/>
          <w:sz w:val="24"/>
        </w:rPr>
        <w:t>以上（含</w:t>
      </w:r>
      <w:r w:rsidRPr="007E4006">
        <w:rPr>
          <w:bCs/>
          <w:sz w:val="24"/>
        </w:rPr>
        <w:t>2/3</w:t>
      </w:r>
      <w:r w:rsidRPr="007E4006">
        <w:rPr>
          <w:rFonts w:hint="eastAsia"/>
          <w:bCs/>
          <w:sz w:val="24"/>
        </w:rPr>
        <w:t>）表决通过；</w:t>
      </w:r>
    </w:p>
    <w:p w:rsidR="00A42E33" w:rsidRPr="007E4006" w:rsidRDefault="00644892">
      <w:pPr>
        <w:spacing w:line="360" w:lineRule="auto"/>
        <w:ind w:firstLineChars="200" w:firstLine="480"/>
        <w:rPr>
          <w:bCs/>
          <w:sz w:val="24"/>
        </w:rPr>
      </w:pPr>
      <w:r w:rsidRPr="007E4006">
        <w:rPr>
          <w:bCs/>
          <w:sz w:val="24"/>
        </w:rPr>
        <w:t>3</w:t>
      </w:r>
      <w:r w:rsidRPr="007E4006">
        <w:rPr>
          <w:rFonts w:hint="eastAsia"/>
          <w:bCs/>
          <w:sz w:val="24"/>
        </w:rPr>
        <w:t>、临时基金管理人：</w:t>
      </w:r>
      <w:proofErr w:type="gramStart"/>
      <w:r w:rsidRPr="007E4006">
        <w:rPr>
          <w:rFonts w:hint="eastAsia"/>
          <w:bCs/>
          <w:sz w:val="24"/>
        </w:rPr>
        <w:t>新任基金</w:t>
      </w:r>
      <w:proofErr w:type="gramEnd"/>
      <w:r w:rsidRPr="007E4006">
        <w:rPr>
          <w:rFonts w:hint="eastAsia"/>
          <w:bCs/>
          <w:sz w:val="24"/>
        </w:rPr>
        <w:t>管理人产生之前，由中国证监会指定临时基金管理人；</w:t>
      </w:r>
    </w:p>
    <w:p w:rsidR="00A42E33" w:rsidRPr="007E4006" w:rsidRDefault="00644892">
      <w:pPr>
        <w:spacing w:line="360" w:lineRule="auto"/>
        <w:ind w:firstLineChars="200" w:firstLine="480"/>
        <w:rPr>
          <w:bCs/>
          <w:sz w:val="24"/>
        </w:rPr>
      </w:pPr>
      <w:r w:rsidRPr="007E4006">
        <w:rPr>
          <w:bCs/>
          <w:sz w:val="24"/>
        </w:rPr>
        <w:t>4</w:t>
      </w:r>
      <w:r w:rsidRPr="007E4006">
        <w:rPr>
          <w:rFonts w:hint="eastAsia"/>
          <w:bCs/>
          <w:sz w:val="24"/>
        </w:rPr>
        <w:t>、备案：基金份额持有人大会选任基金管理人的决议</w:t>
      </w:r>
      <w:r w:rsidR="0097426A" w:rsidRPr="007E4006">
        <w:rPr>
          <w:rFonts w:hint="eastAsia"/>
          <w:bCs/>
          <w:sz w:val="24"/>
        </w:rPr>
        <w:t>自通过之日起生效，生效后</w:t>
      </w:r>
      <w:r w:rsidR="0097426A" w:rsidRPr="007E4006">
        <w:rPr>
          <w:bCs/>
          <w:sz w:val="24"/>
        </w:rPr>
        <w:t>5</w:t>
      </w:r>
      <w:r w:rsidR="0097426A" w:rsidRPr="007E4006">
        <w:rPr>
          <w:rFonts w:hint="eastAsia"/>
          <w:bCs/>
          <w:sz w:val="24"/>
        </w:rPr>
        <w:t>日内</w:t>
      </w:r>
      <w:r w:rsidR="009071C9" w:rsidRPr="007E4006">
        <w:rPr>
          <w:rFonts w:hint="eastAsia"/>
          <w:bCs/>
          <w:sz w:val="24"/>
        </w:rPr>
        <w:t>须报中国证监会备案；</w:t>
      </w:r>
    </w:p>
    <w:p w:rsidR="00A42E33" w:rsidRPr="007E4006" w:rsidRDefault="009071C9">
      <w:pPr>
        <w:spacing w:line="360" w:lineRule="auto"/>
        <w:ind w:firstLineChars="200" w:firstLine="480"/>
        <w:rPr>
          <w:bCs/>
          <w:sz w:val="24"/>
        </w:rPr>
      </w:pPr>
      <w:r w:rsidRPr="007E4006">
        <w:rPr>
          <w:bCs/>
          <w:sz w:val="24"/>
        </w:rPr>
        <w:t>5</w:t>
      </w:r>
      <w:r w:rsidRPr="007E4006">
        <w:rPr>
          <w:rFonts w:hint="eastAsia"/>
          <w:bCs/>
          <w:sz w:val="24"/>
        </w:rPr>
        <w:t>、公告：基金管理人更换后，由基金托管人在基金份额持有人大会决议生效后</w:t>
      </w:r>
      <w:r w:rsidR="00644892" w:rsidRPr="007E4006">
        <w:rPr>
          <w:bCs/>
          <w:sz w:val="24"/>
        </w:rPr>
        <w:t>2</w:t>
      </w:r>
      <w:r w:rsidR="00644892" w:rsidRPr="007E4006">
        <w:rPr>
          <w:rFonts w:hint="eastAsia"/>
          <w:bCs/>
          <w:sz w:val="24"/>
        </w:rPr>
        <w:t>日内在指定媒介公告；</w:t>
      </w:r>
    </w:p>
    <w:p w:rsidR="00A42E33" w:rsidRPr="007E4006" w:rsidRDefault="00644892">
      <w:pPr>
        <w:spacing w:line="360" w:lineRule="auto"/>
        <w:ind w:firstLineChars="200" w:firstLine="480"/>
        <w:rPr>
          <w:bCs/>
          <w:sz w:val="24"/>
        </w:rPr>
      </w:pPr>
      <w:r w:rsidRPr="007E4006">
        <w:rPr>
          <w:bCs/>
          <w:sz w:val="24"/>
        </w:rPr>
        <w:t>6</w:t>
      </w:r>
      <w:r w:rsidRPr="007E4006">
        <w:rPr>
          <w:rFonts w:hint="eastAsia"/>
          <w:bCs/>
          <w:sz w:val="24"/>
        </w:rPr>
        <w:t>、交接：基金管理人职责终止的，基金管理人应妥善保管基金管理业务资</w:t>
      </w:r>
      <w:r w:rsidRPr="007E4006">
        <w:rPr>
          <w:rFonts w:hint="eastAsia"/>
          <w:bCs/>
          <w:sz w:val="24"/>
        </w:rPr>
        <w:lastRenderedPageBreak/>
        <w:t>料，及时向临时基金管理人或</w:t>
      </w:r>
      <w:proofErr w:type="gramStart"/>
      <w:r w:rsidRPr="007E4006">
        <w:rPr>
          <w:rFonts w:hint="eastAsia"/>
          <w:bCs/>
          <w:sz w:val="24"/>
        </w:rPr>
        <w:t>新任基金</w:t>
      </w:r>
      <w:proofErr w:type="gramEnd"/>
      <w:r w:rsidRPr="007E4006">
        <w:rPr>
          <w:rFonts w:hint="eastAsia"/>
          <w:bCs/>
          <w:sz w:val="24"/>
        </w:rPr>
        <w:t>管理人办理基金管理业务的移交手续，临时基金管理人或</w:t>
      </w:r>
      <w:proofErr w:type="gramStart"/>
      <w:r w:rsidRPr="007E4006">
        <w:rPr>
          <w:rFonts w:hint="eastAsia"/>
          <w:bCs/>
          <w:sz w:val="24"/>
        </w:rPr>
        <w:t>新任基金</w:t>
      </w:r>
      <w:proofErr w:type="gramEnd"/>
      <w:r w:rsidRPr="007E4006">
        <w:rPr>
          <w:rFonts w:hint="eastAsia"/>
          <w:bCs/>
          <w:sz w:val="24"/>
        </w:rPr>
        <w:t>管理人应及时接收。</w:t>
      </w:r>
      <w:proofErr w:type="gramStart"/>
      <w:r w:rsidRPr="007E4006">
        <w:rPr>
          <w:rFonts w:hint="eastAsia"/>
          <w:bCs/>
          <w:sz w:val="24"/>
        </w:rPr>
        <w:t>新任基金</w:t>
      </w:r>
      <w:proofErr w:type="gramEnd"/>
      <w:r w:rsidRPr="007E4006">
        <w:rPr>
          <w:rFonts w:hint="eastAsia"/>
          <w:bCs/>
          <w:sz w:val="24"/>
        </w:rPr>
        <w:t>管理人应与基金托管人核对基金资产总值；</w:t>
      </w:r>
    </w:p>
    <w:p w:rsidR="00A42E33" w:rsidRPr="007E4006" w:rsidRDefault="00644892">
      <w:pPr>
        <w:spacing w:line="360" w:lineRule="auto"/>
        <w:ind w:firstLineChars="200" w:firstLine="480"/>
        <w:rPr>
          <w:bCs/>
          <w:sz w:val="24"/>
        </w:rPr>
      </w:pPr>
      <w:r w:rsidRPr="007E4006">
        <w:rPr>
          <w:bCs/>
          <w:sz w:val="24"/>
        </w:rPr>
        <w:t>7</w:t>
      </w:r>
      <w:r w:rsidRPr="007E4006">
        <w:rPr>
          <w:rFonts w:hint="eastAsia"/>
          <w:bCs/>
          <w:sz w:val="24"/>
        </w:rPr>
        <w:t>、审计：基金管理人职责终止的，应当按照法律法规规定聘请会计师事务所对基金财产进行审计，并将审计结果予以公告，同时报中国证监会备案。审计费用由基金财产承担；</w:t>
      </w:r>
    </w:p>
    <w:p w:rsidR="00A42E33" w:rsidRPr="007E4006" w:rsidRDefault="00644892">
      <w:pPr>
        <w:spacing w:line="360" w:lineRule="auto"/>
        <w:ind w:firstLineChars="200" w:firstLine="480"/>
        <w:rPr>
          <w:bCs/>
          <w:sz w:val="24"/>
        </w:rPr>
      </w:pPr>
      <w:r w:rsidRPr="007E4006">
        <w:rPr>
          <w:bCs/>
          <w:sz w:val="24"/>
        </w:rPr>
        <w:t>8</w:t>
      </w:r>
      <w:r w:rsidRPr="007E4006">
        <w:rPr>
          <w:rFonts w:hint="eastAsia"/>
          <w:bCs/>
          <w:sz w:val="24"/>
        </w:rPr>
        <w:t>、基金名称变更：基金管理人更换后，如果原任或</w:t>
      </w:r>
      <w:proofErr w:type="gramStart"/>
      <w:r w:rsidRPr="007E4006">
        <w:rPr>
          <w:rFonts w:hint="eastAsia"/>
          <w:bCs/>
          <w:sz w:val="24"/>
        </w:rPr>
        <w:t>新任基金</w:t>
      </w:r>
      <w:proofErr w:type="gramEnd"/>
      <w:r w:rsidRPr="007E4006">
        <w:rPr>
          <w:rFonts w:hint="eastAsia"/>
          <w:bCs/>
          <w:sz w:val="24"/>
        </w:rPr>
        <w:t>管理人要求，应按其要求替换或删除基金名称中与</w:t>
      </w:r>
      <w:proofErr w:type="gramStart"/>
      <w:r w:rsidRPr="007E4006">
        <w:rPr>
          <w:rFonts w:hint="eastAsia"/>
          <w:bCs/>
          <w:sz w:val="24"/>
        </w:rPr>
        <w:t>原基金</w:t>
      </w:r>
      <w:proofErr w:type="gramEnd"/>
      <w:r w:rsidRPr="007E4006">
        <w:rPr>
          <w:rFonts w:hint="eastAsia"/>
          <w:bCs/>
          <w:sz w:val="24"/>
        </w:rPr>
        <w:t>管理人有关的名称字样。</w:t>
      </w:r>
    </w:p>
    <w:p w:rsidR="00A42E33" w:rsidRPr="007E4006" w:rsidRDefault="00644892" w:rsidP="0099758D">
      <w:pPr>
        <w:spacing w:line="360" w:lineRule="auto"/>
        <w:ind w:firstLineChars="200" w:firstLine="480"/>
        <w:rPr>
          <w:bCs/>
          <w:sz w:val="24"/>
        </w:rPr>
      </w:pPr>
      <w:bookmarkStart w:id="345" w:name="_Toc22005975"/>
      <w:r w:rsidRPr="007E4006">
        <w:rPr>
          <w:rFonts w:hint="eastAsia"/>
          <w:bCs/>
          <w:sz w:val="24"/>
        </w:rPr>
        <w:t>（二）</w:t>
      </w:r>
      <w:r w:rsidRPr="007E4006">
        <w:rPr>
          <w:bCs/>
          <w:sz w:val="24"/>
        </w:rPr>
        <w:tab/>
      </w:r>
      <w:r w:rsidRPr="007E4006">
        <w:rPr>
          <w:rFonts w:hint="eastAsia"/>
          <w:bCs/>
          <w:sz w:val="24"/>
        </w:rPr>
        <w:t>基金托管人的更换程序</w:t>
      </w:r>
      <w:bookmarkEnd w:id="345"/>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、提名：</w:t>
      </w:r>
      <w:proofErr w:type="gramStart"/>
      <w:r w:rsidRPr="007E4006">
        <w:rPr>
          <w:rFonts w:hint="eastAsia"/>
          <w:bCs/>
          <w:sz w:val="24"/>
        </w:rPr>
        <w:t>新任基金</w:t>
      </w:r>
      <w:proofErr w:type="gramEnd"/>
      <w:r w:rsidRPr="007E4006">
        <w:rPr>
          <w:rFonts w:hint="eastAsia"/>
          <w:bCs/>
          <w:sz w:val="24"/>
        </w:rPr>
        <w:t>托管人由基金管理人或由单独或合计持有</w:t>
      </w:r>
      <w:r w:rsidRPr="007E4006">
        <w:rPr>
          <w:bCs/>
          <w:sz w:val="24"/>
        </w:rPr>
        <w:t>10%</w:t>
      </w:r>
      <w:r w:rsidRPr="007E4006">
        <w:rPr>
          <w:rFonts w:hint="eastAsia"/>
          <w:bCs/>
          <w:sz w:val="24"/>
        </w:rPr>
        <w:t>以上（含</w:t>
      </w:r>
      <w:r w:rsidRPr="007E4006">
        <w:rPr>
          <w:bCs/>
          <w:sz w:val="24"/>
        </w:rPr>
        <w:t>10%</w:t>
      </w:r>
      <w:r w:rsidRPr="007E4006">
        <w:rPr>
          <w:rFonts w:hint="eastAsia"/>
          <w:bCs/>
          <w:sz w:val="24"/>
        </w:rPr>
        <w:t>）基金份额的基金份额持有人提名；</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、决议：基金份额持有人大会在基金托管人职责终止后六个月内对被提名的基金托管人形成决议，该决议需经参加大会的基金份额持有人所持表决权的</w:t>
      </w:r>
      <w:r w:rsidRPr="007E4006">
        <w:rPr>
          <w:bCs/>
          <w:sz w:val="24"/>
        </w:rPr>
        <w:t>2/3</w:t>
      </w:r>
      <w:r w:rsidRPr="007E4006">
        <w:rPr>
          <w:rFonts w:hint="eastAsia"/>
          <w:bCs/>
          <w:sz w:val="24"/>
        </w:rPr>
        <w:t>以上（含</w:t>
      </w:r>
      <w:r w:rsidRPr="007E4006">
        <w:rPr>
          <w:bCs/>
          <w:sz w:val="24"/>
        </w:rPr>
        <w:t>2/3</w:t>
      </w:r>
      <w:r w:rsidRPr="007E4006">
        <w:rPr>
          <w:rFonts w:hint="eastAsia"/>
          <w:bCs/>
          <w:sz w:val="24"/>
        </w:rPr>
        <w:t>）表决通过；</w:t>
      </w:r>
    </w:p>
    <w:p w:rsidR="00A42E33" w:rsidRPr="007E4006" w:rsidRDefault="00644892">
      <w:pPr>
        <w:spacing w:line="360" w:lineRule="auto"/>
        <w:ind w:firstLineChars="200" w:firstLine="480"/>
        <w:rPr>
          <w:bCs/>
          <w:sz w:val="24"/>
        </w:rPr>
      </w:pPr>
      <w:r w:rsidRPr="007E4006">
        <w:rPr>
          <w:bCs/>
          <w:sz w:val="24"/>
        </w:rPr>
        <w:t>3</w:t>
      </w:r>
      <w:r w:rsidRPr="007E4006">
        <w:rPr>
          <w:rFonts w:hint="eastAsia"/>
          <w:bCs/>
          <w:sz w:val="24"/>
        </w:rPr>
        <w:t>、临时基金托管人：</w:t>
      </w:r>
      <w:proofErr w:type="gramStart"/>
      <w:r w:rsidRPr="007E4006">
        <w:rPr>
          <w:rFonts w:hint="eastAsia"/>
          <w:bCs/>
          <w:sz w:val="24"/>
        </w:rPr>
        <w:t>新任基金</w:t>
      </w:r>
      <w:proofErr w:type="gramEnd"/>
      <w:r w:rsidRPr="007E4006">
        <w:rPr>
          <w:rFonts w:hint="eastAsia"/>
          <w:bCs/>
          <w:sz w:val="24"/>
        </w:rPr>
        <w:t>托管人产生之前，由中国证监会指定临时基金托管人；</w:t>
      </w:r>
    </w:p>
    <w:p w:rsidR="00A42E33" w:rsidRPr="007E4006" w:rsidRDefault="00644892">
      <w:pPr>
        <w:spacing w:line="360" w:lineRule="auto"/>
        <w:ind w:firstLineChars="200" w:firstLine="480"/>
        <w:rPr>
          <w:bCs/>
          <w:sz w:val="24"/>
        </w:rPr>
      </w:pPr>
      <w:r w:rsidRPr="007E4006">
        <w:rPr>
          <w:bCs/>
          <w:sz w:val="24"/>
        </w:rPr>
        <w:t>4</w:t>
      </w:r>
      <w:r w:rsidRPr="007E4006">
        <w:rPr>
          <w:rFonts w:hint="eastAsia"/>
          <w:bCs/>
          <w:sz w:val="24"/>
        </w:rPr>
        <w:t>、备案：基金份额持有人大会更换基金托管人的决议</w:t>
      </w:r>
      <w:r w:rsidR="0097426A" w:rsidRPr="007E4006">
        <w:rPr>
          <w:rFonts w:hint="eastAsia"/>
          <w:bCs/>
          <w:sz w:val="24"/>
        </w:rPr>
        <w:t>自通过之日起生效，生效后</w:t>
      </w:r>
      <w:r w:rsidR="0097426A" w:rsidRPr="007E4006">
        <w:rPr>
          <w:bCs/>
          <w:sz w:val="24"/>
        </w:rPr>
        <w:t>5</w:t>
      </w:r>
      <w:r w:rsidR="0097426A" w:rsidRPr="007E4006">
        <w:rPr>
          <w:rFonts w:hint="eastAsia"/>
          <w:bCs/>
          <w:sz w:val="24"/>
        </w:rPr>
        <w:t>日内</w:t>
      </w:r>
      <w:r w:rsidR="009071C9" w:rsidRPr="007E4006">
        <w:rPr>
          <w:rFonts w:hint="eastAsia"/>
          <w:bCs/>
          <w:sz w:val="24"/>
        </w:rPr>
        <w:t>须报中国证监会备案；</w:t>
      </w:r>
    </w:p>
    <w:p w:rsidR="00A42E33" w:rsidRPr="007E4006" w:rsidRDefault="009071C9">
      <w:pPr>
        <w:spacing w:line="360" w:lineRule="auto"/>
        <w:ind w:firstLineChars="200" w:firstLine="480"/>
        <w:rPr>
          <w:bCs/>
          <w:sz w:val="24"/>
        </w:rPr>
      </w:pPr>
      <w:r w:rsidRPr="007E4006">
        <w:rPr>
          <w:bCs/>
          <w:sz w:val="24"/>
        </w:rPr>
        <w:t>5</w:t>
      </w:r>
      <w:r w:rsidRPr="007E4006">
        <w:rPr>
          <w:rFonts w:hint="eastAsia"/>
          <w:bCs/>
          <w:sz w:val="24"/>
        </w:rPr>
        <w:t>、公告：基金托管人更换后，由基金管理人在基金份额持有人大会决议生效后</w:t>
      </w:r>
      <w:r w:rsidR="00644892" w:rsidRPr="007E4006">
        <w:rPr>
          <w:bCs/>
          <w:sz w:val="24"/>
        </w:rPr>
        <w:t>2</w:t>
      </w:r>
      <w:r w:rsidRPr="007E4006">
        <w:rPr>
          <w:rFonts w:hint="eastAsia"/>
          <w:bCs/>
          <w:sz w:val="24"/>
        </w:rPr>
        <w:t>日内在指定媒介公告。</w:t>
      </w:r>
    </w:p>
    <w:p w:rsidR="00A42E33" w:rsidRPr="007E4006" w:rsidRDefault="009071C9">
      <w:pPr>
        <w:spacing w:line="360" w:lineRule="auto"/>
        <w:ind w:firstLineChars="200" w:firstLine="480"/>
        <w:rPr>
          <w:bCs/>
          <w:sz w:val="24"/>
        </w:rPr>
      </w:pPr>
      <w:r w:rsidRPr="007E4006">
        <w:rPr>
          <w:bCs/>
          <w:sz w:val="24"/>
        </w:rPr>
        <w:t>6</w:t>
      </w:r>
      <w:r w:rsidRPr="007E4006">
        <w:rPr>
          <w:rFonts w:hint="eastAsia"/>
          <w:bCs/>
          <w:sz w:val="24"/>
        </w:rPr>
        <w:t>、交接：基金托管人职责终止的，应当妥善保管基金财产和基金托管业务资料，及时办理基金财产和基金托管业务的移交手续，</w:t>
      </w:r>
      <w:proofErr w:type="gramStart"/>
      <w:r w:rsidRPr="007E4006">
        <w:rPr>
          <w:rFonts w:hint="eastAsia"/>
          <w:bCs/>
          <w:sz w:val="24"/>
        </w:rPr>
        <w:t>新任基金</w:t>
      </w:r>
      <w:proofErr w:type="gramEnd"/>
      <w:r w:rsidRPr="007E4006">
        <w:rPr>
          <w:rFonts w:hint="eastAsia"/>
          <w:bCs/>
          <w:sz w:val="24"/>
        </w:rPr>
        <w:t>托管人或者临时基金托管人应当及时接收。</w:t>
      </w:r>
      <w:r w:rsidR="0097426A" w:rsidRPr="007E4006">
        <w:rPr>
          <w:rFonts w:hint="eastAsia"/>
          <w:bCs/>
          <w:sz w:val="24"/>
        </w:rPr>
        <w:t>临时基金</w:t>
      </w:r>
      <w:del w:id="346" w:author="TY" w:date="2017-11-03T09:49:00Z">
        <w:r w:rsidR="004E2E35" w:rsidRPr="004E2E35">
          <w:rPr>
            <w:rFonts w:hint="eastAsia"/>
            <w:bCs/>
            <w:sz w:val="24"/>
            <w:highlight w:val="cyan"/>
            <w:rPrChange w:id="347" w:author="TY" w:date="2017-11-03T09:49:00Z">
              <w:rPr>
                <w:rFonts w:hint="eastAsia"/>
                <w:bCs/>
                <w:sz w:val="24"/>
              </w:rPr>
            </w:rPrChange>
          </w:rPr>
          <w:delText>管理人</w:delText>
        </w:r>
      </w:del>
      <w:ins w:id="348" w:author="TY" w:date="2017-11-03T09:49:00Z">
        <w:r w:rsidR="004E2E35" w:rsidRPr="004E2E35">
          <w:rPr>
            <w:rFonts w:hint="eastAsia"/>
            <w:bCs/>
            <w:sz w:val="24"/>
            <w:highlight w:val="cyan"/>
            <w:rPrChange w:id="349" w:author="TY" w:date="2017-11-03T09:49:00Z">
              <w:rPr>
                <w:rFonts w:hint="eastAsia"/>
                <w:bCs/>
                <w:sz w:val="24"/>
              </w:rPr>
            </w:rPrChange>
          </w:rPr>
          <w:t>托管</w:t>
        </w:r>
        <w:commentRangeStart w:id="350"/>
        <w:r w:rsidR="004E2E35" w:rsidRPr="004E2E35">
          <w:rPr>
            <w:rFonts w:hint="eastAsia"/>
            <w:bCs/>
            <w:sz w:val="24"/>
            <w:highlight w:val="cyan"/>
            <w:rPrChange w:id="351" w:author="TY" w:date="2017-11-03T09:49:00Z">
              <w:rPr>
                <w:rFonts w:hint="eastAsia"/>
                <w:bCs/>
                <w:sz w:val="24"/>
              </w:rPr>
            </w:rPrChange>
          </w:rPr>
          <w:t>人</w:t>
        </w:r>
        <w:commentRangeEnd w:id="350"/>
        <w:r w:rsidR="00364510">
          <w:rPr>
            <w:rStyle w:val="a8"/>
          </w:rPr>
          <w:commentReference w:id="350"/>
        </w:r>
      </w:ins>
      <w:r w:rsidR="0097426A" w:rsidRPr="007E4006">
        <w:rPr>
          <w:rFonts w:hint="eastAsia"/>
          <w:bCs/>
          <w:sz w:val="24"/>
        </w:rPr>
        <w:t>或</w:t>
      </w:r>
      <w:proofErr w:type="gramStart"/>
      <w:r w:rsidRPr="007E4006">
        <w:rPr>
          <w:rFonts w:hint="eastAsia"/>
          <w:bCs/>
          <w:sz w:val="24"/>
        </w:rPr>
        <w:t>新任基金</w:t>
      </w:r>
      <w:proofErr w:type="gramEnd"/>
      <w:r w:rsidRPr="007E4006">
        <w:rPr>
          <w:rFonts w:hint="eastAsia"/>
          <w:bCs/>
          <w:sz w:val="24"/>
        </w:rPr>
        <w:t>托管人与基金管理人核对基金资产总值；</w:t>
      </w:r>
      <w:r w:rsidRPr="007E4006">
        <w:rPr>
          <w:bCs/>
          <w:sz w:val="24"/>
        </w:rPr>
        <w:t xml:space="preserve"> </w:t>
      </w:r>
    </w:p>
    <w:p w:rsidR="00A42E33" w:rsidRPr="007E4006" w:rsidRDefault="009071C9">
      <w:pPr>
        <w:spacing w:line="360" w:lineRule="auto"/>
        <w:ind w:firstLineChars="200" w:firstLine="480"/>
        <w:rPr>
          <w:bCs/>
          <w:sz w:val="24"/>
        </w:rPr>
      </w:pPr>
      <w:r w:rsidRPr="007E4006">
        <w:rPr>
          <w:bCs/>
          <w:sz w:val="24"/>
        </w:rPr>
        <w:t>7</w:t>
      </w:r>
      <w:r w:rsidR="00644892" w:rsidRPr="007E4006">
        <w:rPr>
          <w:rFonts w:hint="eastAsia"/>
          <w:bCs/>
          <w:sz w:val="24"/>
        </w:rPr>
        <w:t>、审计：基金托管人职责终止的，应当按照法律法规规定聘请会计师事务所对基金财产进行审计，并将审计结果予以公告，同时报中国证监会备案。审计费用由基金财产承担。</w:t>
      </w:r>
    </w:p>
    <w:p w:rsidR="00A42E33" w:rsidRPr="007E4006" w:rsidRDefault="00644892" w:rsidP="0099758D">
      <w:pPr>
        <w:spacing w:line="360" w:lineRule="auto"/>
        <w:ind w:firstLineChars="200" w:firstLine="480"/>
        <w:rPr>
          <w:bCs/>
          <w:sz w:val="24"/>
        </w:rPr>
      </w:pPr>
      <w:bookmarkStart w:id="352" w:name="_Toc1357"/>
      <w:r w:rsidRPr="007E4006">
        <w:rPr>
          <w:rFonts w:hint="eastAsia"/>
          <w:bCs/>
          <w:sz w:val="24"/>
        </w:rPr>
        <w:t>（三）基金管理人与基金托管人同时更换的条件和程序。</w:t>
      </w:r>
      <w:bookmarkEnd w:id="352"/>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、提名：如果基金管理人和基金托管人同时更换，由单独或合计持有基金</w:t>
      </w:r>
      <w:r w:rsidRPr="007E4006">
        <w:rPr>
          <w:rFonts w:hint="eastAsia"/>
          <w:bCs/>
          <w:sz w:val="24"/>
        </w:rPr>
        <w:lastRenderedPageBreak/>
        <w:t>总份额</w:t>
      </w:r>
      <w:r w:rsidRPr="007E4006">
        <w:rPr>
          <w:bCs/>
          <w:sz w:val="24"/>
        </w:rPr>
        <w:t>10%</w:t>
      </w:r>
      <w:r w:rsidRPr="007E4006">
        <w:rPr>
          <w:rFonts w:hint="eastAsia"/>
          <w:bCs/>
          <w:sz w:val="24"/>
        </w:rPr>
        <w:t>以上（含</w:t>
      </w:r>
      <w:r w:rsidRPr="007E4006">
        <w:rPr>
          <w:bCs/>
          <w:sz w:val="24"/>
        </w:rPr>
        <w:t>10%</w:t>
      </w:r>
      <w:r w:rsidRPr="007E4006">
        <w:rPr>
          <w:rFonts w:hint="eastAsia"/>
          <w:bCs/>
          <w:sz w:val="24"/>
        </w:rPr>
        <w:t>）的基金份额持有人提名新的基金管理人和基金托管人；</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、基金管理人和基金托管人的更换分别按上述程序进行；</w:t>
      </w:r>
    </w:p>
    <w:p w:rsidR="00A42E33" w:rsidRPr="007E4006" w:rsidRDefault="00644892">
      <w:pPr>
        <w:spacing w:line="360" w:lineRule="auto"/>
        <w:ind w:firstLineChars="200" w:firstLine="480"/>
        <w:rPr>
          <w:bCs/>
          <w:sz w:val="24"/>
        </w:rPr>
      </w:pPr>
      <w:r w:rsidRPr="007E4006">
        <w:rPr>
          <w:bCs/>
          <w:sz w:val="24"/>
        </w:rPr>
        <w:t>3</w:t>
      </w:r>
      <w:r w:rsidRPr="007E4006">
        <w:rPr>
          <w:rFonts w:hint="eastAsia"/>
          <w:bCs/>
          <w:sz w:val="24"/>
        </w:rPr>
        <w:t>、公告：</w:t>
      </w:r>
      <w:proofErr w:type="gramStart"/>
      <w:r w:rsidRPr="007E4006">
        <w:rPr>
          <w:rFonts w:hint="eastAsia"/>
          <w:bCs/>
          <w:sz w:val="24"/>
        </w:rPr>
        <w:t>新任基金</w:t>
      </w:r>
      <w:proofErr w:type="gramEnd"/>
      <w:r w:rsidRPr="007E4006">
        <w:rPr>
          <w:rFonts w:hint="eastAsia"/>
          <w:bCs/>
          <w:sz w:val="24"/>
        </w:rPr>
        <w:t>管理人和</w:t>
      </w:r>
      <w:proofErr w:type="gramStart"/>
      <w:r w:rsidRPr="007E4006">
        <w:rPr>
          <w:rFonts w:hint="eastAsia"/>
          <w:bCs/>
          <w:sz w:val="24"/>
        </w:rPr>
        <w:t>新任基金</w:t>
      </w:r>
      <w:proofErr w:type="gramEnd"/>
      <w:r w:rsidRPr="007E4006">
        <w:rPr>
          <w:rFonts w:hint="eastAsia"/>
          <w:bCs/>
          <w:sz w:val="24"/>
        </w:rPr>
        <w:t>托管人应在更换基金管理人和基金托管人的基金份额持有人大会决议生效后</w:t>
      </w:r>
      <w:r w:rsidRPr="007E4006">
        <w:rPr>
          <w:bCs/>
          <w:sz w:val="24"/>
        </w:rPr>
        <w:t>2</w:t>
      </w:r>
      <w:r w:rsidRPr="007E4006">
        <w:rPr>
          <w:rFonts w:hint="eastAsia"/>
          <w:bCs/>
          <w:sz w:val="24"/>
        </w:rPr>
        <w:t>日内在指定媒介上联合公告。</w:t>
      </w:r>
    </w:p>
    <w:p w:rsidR="00B94C32" w:rsidRPr="007E4006" w:rsidRDefault="00644892" w:rsidP="00B94C32">
      <w:pPr>
        <w:spacing w:line="360" w:lineRule="auto"/>
        <w:ind w:firstLineChars="200" w:firstLine="480"/>
        <w:rPr>
          <w:bCs/>
          <w:sz w:val="24"/>
        </w:rPr>
      </w:pPr>
      <w:r w:rsidRPr="007E4006">
        <w:rPr>
          <w:rFonts w:hint="eastAsia"/>
          <w:bCs/>
          <w:sz w:val="24"/>
        </w:rPr>
        <w:t>三、本部</w:t>
      </w:r>
      <w:proofErr w:type="gramStart"/>
      <w:r w:rsidRPr="007E4006">
        <w:rPr>
          <w:rFonts w:hint="eastAsia"/>
          <w:bCs/>
          <w:sz w:val="24"/>
        </w:rPr>
        <w:t>分关于</w:t>
      </w:r>
      <w:proofErr w:type="gramEnd"/>
      <w:r w:rsidRPr="007E4006">
        <w:rPr>
          <w:rFonts w:hint="eastAsia"/>
          <w:bCs/>
          <w:sz w:val="24"/>
        </w:rPr>
        <w:t>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p w:rsidR="00F4695B" w:rsidRPr="007E4006" w:rsidRDefault="0097426A" w:rsidP="00B94C32">
      <w:pPr>
        <w:spacing w:line="360" w:lineRule="auto"/>
        <w:ind w:firstLineChars="200" w:firstLine="480"/>
        <w:rPr>
          <w:bCs/>
          <w:sz w:val="24"/>
        </w:rPr>
      </w:pPr>
      <w:r w:rsidRPr="007E4006">
        <w:rPr>
          <w:rFonts w:hint="eastAsia"/>
          <w:bCs/>
          <w:sz w:val="24"/>
        </w:rPr>
        <w:t>四、新任或临时基金管理人接收基金管理业务或新任或临时基金托管人接收基金财产和基金托管业务前，</w:t>
      </w:r>
      <w:proofErr w:type="gramStart"/>
      <w:r w:rsidRPr="007E4006">
        <w:rPr>
          <w:rFonts w:hint="eastAsia"/>
          <w:bCs/>
          <w:sz w:val="24"/>
        </w:rPr>
        <w:t>原基金</w:t>
      </w:r>
      <w:proofErr w:type="gramEnd"/>
      <w:r w:rsidRPr="007E4006">
        <w:rPr>
          <w:rFonts w:hint="eastAsia"/>
          <w:bCs/>
          <w:sz w:val="24"/>
        </w:rPr>
        <w:t>管理人或</w:t>
      </w:r>
      <w:proofErr w:type="gramStart"/>
      <w:r w:rsidRPr="007E4006">
        <w:rPr>
          <w:rFonts w:hint="eastAsia"/>
          <w:bCs/>
          <w:sz w:val="24"/>
        </w:rPr>
        <w:t>原基金</w:t>
      </w:r>
      <w:proofErr w:type="gramEnd"/>
      <w:r w:rsidRPr="007E4006">
        <w:rPr>
          <w:rFonts w:hint="eastAsia"/>
          <w:bCs/>
          <w:sz w:val="24"/>
        </w:rPr>
        <w:t>托管人应继续履行相关职责，并保证不做出对基金份额持有人的利益造成损害的行为。</w:t>
      </w:r>
    </w:p>
    <w:p w:rsidR="00B94C32" w:rsidRPr="007E4006" w:rsidRDefault="00B94C32">
      <w:pPr>
        <w:spacing w:line="360" w:lineRule="auto"/>
        <w:ind w:firstLineChars="200" w:firstLine="480"/>
        <w:rPr>
          <w:bCs/>
          <w:sz w:val="24"/>
        </w:rPr>
      </w:pPr>
    </w:p>
    <w:p w:rsidR="00A42E33" w:rsidRPr="007E4006" w:rsidRDefault="009071C9">
      <w:pPr>
        <w:pStyle w:val="1"/>
        <w:spacing w:before="0" w:after="0"/>
        <w:jc w:val="center"/>
        <w:rPr>
          <w:rFonts w:ascii="Times New Roman"/>
          <w:color w:val="auto"/>
          <w:sz w:val="30"/>
        </w:rPr>
      </w:pPr>
      <w:r w:rsidRPr="007E4006">
        <w:rPr>
          <w:rFonts w:ascii="Times New Roman"/>
          <w:b w:val="0"/>
          <w:bCs/>
          <w:color w:val="auto"/>
          <w:kern w:val="2"/>
        </w:rPr>
        <w:br w:type="page"/>
      </w:r>
      <w:bookmarkStart w:id="353" w:name="_Toc8791"/>
      <w:bookmarkStart w:id="354" w:name="_Toc3329"/>
      <w:bookmarkStart w:id="355" w:name="_Toc123112238"/>
      <w:bookmarkStart w:id="356" w:name="_Toc123102457"/>
      <w:bookmarkStart w:id="357" w:name="_Toc139991740"/>
      <w:bookmarkStart w:id="358" w:name="_Toc141703890"/>
      <w:bookmarkStart w:id="359" w:name="_Toc5170"/>
      <w:bookmarkStart w:id="360" w:name="_Toc32584"/>
      <w:bookmarkStart w:id="361" w:name="_Toc79392622"/>
      <w:bookmarkStart w:id="362" w:name="_Toc48649708"/>
      <w:bookmarkStart w:id="363" w:name="_Toc98560356"/>
      <w:bookmarkStart w:id="364" w:name="_Toc123051456"/>
      <w:bookmarkStart w:id="365" w:name="_Toc21237"/>
      <w:bookmarkStart w:id="366" w:name="_Toc17198"/>
      <w:bookmarkStart w:id="367" w:name="_Toc17920"/>
      <w:bookmarkStart w:id="368" w:name="_Toc29408"/>
      <w:bookmarkStart w:id="369" w:name="_Toc739"/>
      <w:bookmarkStart w:id="370" w:name="_Toc32092"/>
      <w:bookmarkStart w:id="371" w:name="_Toc433906005"/>
      <w:r w:rsidRPr="007E4006">
        <w:rPr>
          <w:rFonts w:ascii="Times New Roman" w:hint="eastAsia"/>
          <w:color w:val="auto"/>
          <w:sz w:val="30"/>
        </w:rPr>
        <w:lastRenderedPageBreak/>
        <w:t>第十部分</w:t>
      </w:r>
      <w:r w:rsidRPr="007E4006">
        <w:rPr>
          <w:rFonts w:ascii="Times New Roman"/>
          <w:color w:val="auto"/>
          <w:sz w:val="30"/>
        </w:rPr>
        <w:t xml:space="preserve">  </w:t>
      </w:r>
      <w:r w:rsidR="00644892" w:rsidRPr="007E4006">
        <w:rPr>
          <w:rFonts w:ascii="Times New Roman" w:hint="eastAsia"/>
          <w:color w:val="auto"/>
          <w:sz w:val="30"/>
        </w:rPr>
        <w:t>基金的托管</w:t>
      </w:r>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rsidR="00A42E33" w:rsidRPr="007E4006" w:rsidRDefault="00A42E33">
      <w:pPr>
        <w:autoSpaceDE w:val="0"/>
        <w:autoSpaceDN w:val="0"/>
        <w:spacing w:line="360" w:lineRule="auto"/>
        <w:textAlignment w:val="bottom"/>
        <w:rPr>
          <w:bCs/>
          <w:sz w:val="24"/>
        </w:rPr>
      </w:pPr>
    </w:p>
    <w:p w:rsidR="00A42E33" w:rsidRPr="007E4006" w:rsidRDefault="00644892">
      <w:pPr>
        <w:spacing w:line="360" w:lineRule="auto"/>
        <w:ind w:firstLineChars="200" w:firstLine="480"/>
        <w:rPr>
          <w:bCs/>
          <w:sz w:val="24"/>
        </w:rPr>
      </w:pPr>
      <w:r w:rsidRPr="007E4006">
        <w:rPr>
          <w:rFonts w:hint="eastAsia"/>
          <w:bCs/>
          <w:sz w:val="24"/>
        </w:rPr>
        <w:t>基金托管人和基金管理人按照《基金法》、《基金合同》及其他有关规定订立托管协议。</w:t>
      </w:r>
    </w:p>
    <w:p w:rsidR="00A42E33" w:rsidRPr="007E4006" w:rsidRDefault="00644892">
      <w:pPr>
        <w:autoSpaceDE w:val="0"/>
        <w:autoSpaceDN w:val="0"/>
        <w:spacing w:line="360" w:lineRule="auto"/>
        <w:ind w:firstLineChars="200" w:firstLine="480"/>
        <w:textAlignment w:val="bottom"/>
        <w:rPr>
          <w:bCs/>
          <w:sz w:val="24"/>
        </w:rPr>
      </w:pPr>
      <w:r w:rsidRPr="007E4006">
        <w:rPr>
          <w:rFonts w:hint="eastAsia"/>
          <w:bCs/>
          <w:sz w:val="24"/>
        </w:rP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p>
    <w:p w:rsidR="00A42E33" w:rsidRPr="007E4006" w:rsidRDefault="0097426A">
      <w:pPr>
        <w:pStyle w:val="1"/>
        <w:spacing w:before="0" w:after="0"/>
        <w:jc w:val="center"/>
        <w:rPr>
          <w:rFonts w:ascii="Times New Roman"/>
          <w:color w:val="auto"/>
          <w:sz w:val="30"/>
        </w:rPr>
      </w:pPr>
      <w:r w:rsidRPr="007E4006">
        <w:rPr>
          <w:rFonts w:ascii="Times New Roman"/>
          <w:b w:val="0"/>
          <w:bCs/>
          <w:color w:val="auto"/>
        </w:rPr>
        <w:br w:type="page"/>
      </w:r>
      <w:bookmarkStart w:id="372" w:name="_Toc26084"/>
      <w:bookmarkStart w:id="373" w:name="_Toc26383"/>
      <w:bookmarkStart w:id="374" w:name="_Toc2255"/>
      <w:bookmarkStart w:id="375" w:name="_Toc139991741"/>
      <w:bookmarkStart w:id="376" w:name="_Toc123112239"/>
      <w:bookmarkStart w:id="377" w:name="_Toc123102458"/>
      <w:bookmarkStart w:id="378" w:name="_Toc123051457"/>
      <w:bookmarkStart w:id="379" w:name="_Toc98560357"/>
      <w:bookmarkStart w:id="380" w:name="_Toc48649710"/>
      <w:bookmarkStart w:id="381" w:name="_Toc79392624"/>
      <w:bookmarkStart w:id="382" w:name="_Toc26152"/>
      <w:bookmarkStart w:id="383" w:name="_Toc21886"/>
      <w:bookmarkStart w:id="384" w:name="_Toc14725"/>
      <w:bookmarkStart w:id="385" w:name="_Toc16789"/>
      <w:bookmarkStart w:id="386" w:name="_Toc141703891"/>
      <w:bookmarkStart w:id="387" w:name="_Toc3244"/>
      <w:bookmarkStart w:id="388" w:name="_Toc22674"/>
      <w:bookmarkStart w:id="389" w:name="_Toc19520"/>
      <w:bookmarkStart w:id="390" w:name="_Toc433906006"/>
      <w:r w:rsidR="00644892" w:rsidRPr="007E4006">
        <w:rPr>
          <w:rFonts w:ascii="Times New Roman" w:hint="eastAsia"/>
          <w:color w:val="auto"/>
          <w:sz w:val="30"/>
        </w:rPr>
        <w:lastRenderedPageBreak/>
        <w:t>第十一部分</w:t>
      </w:r>
      <w:r w:rsidR="00644892" w:rsidRPr="007E4006">
        <w:rPr>
          <w:rFonts w:ascii="Times New Roman"/>
          <w:color w:val="auto"/>
          <w:sz w:val="30"/>
        </w:rPr>
        <w:t xml:space="preserve">  </w:t>
      </w:r>
      <w:r w:rsidR="00644892" w:rsidRPr="007E4006">
        <w:rPr>
          <w:rFonts w:ascii="Times New Roman" w:hint="eastAsia"/>
          <w:color w:val="auto"/>
          <w:sz w:val="30"/>
        </w:rPr>
        <w:t>基金份额的登记</w:t>
      </w:r>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p>
    <w:p w:rsidR="00A42E33" w:rsidRPr="007E4006" w:rsidRDefault="00A42E33">
      <w:pPr>
        <w:autoSpaceDE w:val="0"/>
        <w:autoSpaceDN w:val="0"/>
        <w:spacing w:line="360" w:lineRule="auto"/>
        <w:textAlignment w:val="bottom"/>
        <w:rPr>
          <w:bCs/>
          <w:sz w:val="24"/>
        </w:rPr>
      </w:pPr>
    </w:p>
    <w:p w:rsidR="00A42E33" w:rsidRPr="007E4006" w:rsidRDefault="00644892" w:rsidP="0099758D">
      <w:pPr>
        <w:spacing w:line="360" w:lineRule="auto"/>
        <w:ind w:firstLineChars="200" w:firstLine="480"/>
        <w:rPr>
          <w:bCs/>
          <w:sz w:val="24"/>
        </w:rPr>
      </w:pPr>
      <w:r w:rsidRPr="007E4006">
        <w:rPr>
          <w:rFonts w:hint="eastAsia"/>
          <w:bCs/>
          <w:sz w:val="24"/>
        </w:rPr>
        <w:t>一、基金的份额登记业务</w:t>
      </w:r>
    </w:p>
    <w:p w:rsidR="00A42E33" w:rsidRPr="007E4006" w:rsidRDefault="00644892">
      <w:pPr>
        <w:spacing w:line="360" w:lineRule="auto"/>
        <w:ind w:firstLineChars="200" w:firstLine="480"/>
        <w:rPr>
          <w:bCs/>
          <w:sz w:val="24"/>
        </w:rPr>
      </w:pPr>
      <w:r w:rsidRPr="007E4006">
        <w:rPr>
          <w:rFonts w:hint="eastAsia"/>
          <w:bCs/>
          <w:sz w:val="24"/>
        </w:rPr>
        <w:t>本基金的登记业务指本基金登记、存管、过户、清算和结算业务，具体内容包括投资人基金账户的建立和管理、基金份额登记、基金销售业务的确认、清算和结算、代理发放红利、建立并保管基金份额持有人名册和办理</w:t>
      </w:r>
      <w:proofErr w:type="gramStart"/>
      <w:r w:rsidRPr="007E4006">
        <w:rPr>
          <w:rFonts w:hint="eastAsia"/>
          <w:bCs/>
          <w:sz w:val="24"/>
        </w:rPr>
        <w:t>非交易</w:t>
      </w:r>
      <w:proofErr w:type="gramEnd"/>
      <w:r w:rsidRPr="007E4006">
        <w:rPr>
          <w:rFonts w:hint="eastAsia"/>
          <w:bCs/>
          <w:sz w:val="24"/>
        </w:rPr>
        <w:t>过户等。</w:t>
      </w:r>
    </w:p>
    <w:p w:rsidR="00A42E33" w:rsidRPr="007E4006" w:rsidRDefault="00644892" w:rsidP="0099758D">
      <w:pPr>
        <w:spacing w:line="360" w:lineRule="auto"/>
        <w:ind w:firstLineChars="200" w:firstLine="480"/>
        <w:rPr>
          <w:bCs/>
          <w:sz w:val="24"/>
        </w:rPr>
      </w:pPr>
      <w:r w:rsidRPr="007E4006">
        <w:rPr>
          <w:rFonts w:hint="eastAsia"/>
          <w:bCs/>
          <w:sz w:val="24"/>
        </w:rPr>
        <w:t>二、基金登记业务办理机构</w:t>
      </w:r>
    </w:p>
    <w:p w:rsidR="00A42E33" w:rsidRPr="007E4006" w:rsidRDefault="00644892">
      <w:pPr>
        <w:spacing w:line="360" w:lineRule="auto"/>
        <w:ind w:firstLineChars="200" w:firstLine="480"/>
        <w:rPr>
          <w:bCs/>
          <w:sz w:val="24"/>
        </w:rPr>
      </w:pPr>
      <w:r w:rsidRPr="007E4006">
        <w:rPr>
          <w:rFonts w:hint="eastAsia"/>
          <w:bCs/>
          <w:sz w:val="24"/>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p w:rsidR="00A42E33" w:rsidRPr="007E4006" w:rsidRDefault="00644892" w:rsidP="0099758D">
      <w:pPr>
        <w:spacing w:line="360" w:lineRule="auto"/>
        <w:ind w:firstLineChars="200" w:firstLine="480"/>
        <w:rPr>
          <w:bCs/>
          <w:sz w:val="24"/>
        </w:rPr>
      </w:pPr>
      <w:r w:rsidRPr="007E4006">
        <w:rPr>
          <w:rFonts w:hint="eastAsia"/>
          <w:bCs/>
          <w:sz w:val="24"/>
        </w:rPr>
        <w:t>三、基金登记机构的权利</w:t>
      </w:r>
      <w:bookmarkStart w:id="391" w:name="_Hlt88820748"/>
      <w:bookmarkEnd w:id="391"/>
    </w:p>
    <w:p w:rsidR="00A42E33" w:rsidRPr="007E4006" w:rsidRDefault="00644892">
      <w:pPr>
        <w:spacing w:line="360" w:lineRule="auto"/>
        <w:ind w:firstLineChars="200" w:firstLine="480"/>
        <w:rPr>
          <w:bCs/>
          <w:sz w:val="24"/>
        </w:rPr>
      </w:pPr>
      <w:r w:rsidRPr="007E4006">
        <w:rPr>
          <w:rFonts w:hint="eastAsia"/>
          <w:bCs/>
          <w:sz w:val="24"/>
        </w:rPr>
        <w:t>基金登记机构享有以下权利：</w:t>
      </w:r>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、取得登记费；</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、建立和管理投资者基金账户；</w:t>
      </w:r>
    </w:p>
    <w:p w:rsidR="00A42E33" w:rsidRPr="007E4006" w:rsidRDefault="00644892">
      <w:pPr>
        <w:spacing w:line="360" w:lineRule="auto"/>
        <w:ind w:firstLineChars="200" w:firstLine="480"/>
        <w:rPr>
          <w:bCs/>
          <w:sz w:val="24"/>
        </w:rPr>
      </w:pPr>
      <w:r w:rsidRPr="007E4006">
        <w:rPr>
          <w:bCs/>
          <w:sz w:val="24"/>
        </w:rPr>
        <w:t>3</w:t>
      </w:r>
      <w:r w:rsidRPr="007E4006">
        <w:rPr>
          <w:rFonts w:hint="eastAsia"/>
          <w:bCs/>
          <w:sz w:val="24"/>
        </w:rPr>
        <w:t>、</w:t>
      </w:r>
      <w:r w:rsidR="0097426A" w:rsidRPr="007E4006">
        <w:rPr>
          <w:rFonts w:hint="eastAsia"/>
          <w:bCs/>
          <w:sz w:val="24"/>
        </w:rPr>
        <w:t>保管基金份额持有人开户资料、交易资料、基金份额持有人名册等</w:t>
      </w:r>
      <w:r w:rsidR="009071C9" w:rsidRPr="007E4006">
        <w:rPr>
          <w:rFonts w:hint="eastAsia"/>
          <w:bCs/>
          <w:sz w:val="24"/>
        </w:rPr>
        <w:t>；</w:t>
      </w:r>
    </w:p>
    <w:p w:rsidR="00A42E33" w:rsidRPr="007E4006" w:rsidRDefault="009071C9">
      <w:pPr>
        <w:spacing w:line="360" w:lineRule="auto"/>
        <w:ind w:firstLineChars="200" w:firstLine="480"/>
        <w:rPr>
          <w:bCs/>
          <w:sz w:val="24"/>
        </w:rPr>
      </w:pPr>
      <w:r w:rsidRPr="007E4006">
        <w:rPr>
          <w:bCs/>
          <w:sz w:val="24"/>
        </w:rPr>
        <w:t>4</w:t>
      </w:r>
      <w:r w:rsidRPr="007E4006">
        <w:rPr>
          <w:rFonts w:hint="eastAsia"/>
          <w:bCs/>
          <w:sz w:val="24"/>
        </w:rPr>
        <w:t>、在法律法规允许的范围内，对登记业务的办理时间进行调整，并依照有关规定于开始实施前在指定媒介上公告；</w:t>
      </w:r>
    </w:p>
    <w:p w:rsidR="00A42E33" w:rsidRPr="007E4006" w:rsidRDefault="00644892">
      <w:pPr>
        <w:spacing w:line="360" w:lineRule="auto"/>
        <w:ind w:firstLineChars="200" w:firstLine="480"/>
        <w:rPr>
          <w:bCs/>
          <w:sz w:val="24"/>
        </w:rPr>
      </w:pPr>
      <w:r w:rsidRPr="007E4006">
        <w:rPr>
          <w:bCs/>
          <w:sz w:val="24"/>
        </w:rPr>
        <w:t>5</w:t>
      </w:r>
      <w:r w:rsidRPr="007E4006">
        <w:rPr>
          <w:rFonts w:hint="eastAsia"/>
          <w:bCs/>
          <w:sz w:val="24"/>
        </w:rPr>
        <w:t>、法律法规及中国证监会规定的和《基金合同》约定的其他权利。</w:t>
      </w:r>
    </w:p>
    <w:p w:rsidR="00A42E33" w:rsidRPr="007E4006" w:rsidRDefault="00644892" w:rsidP="0099758D">
      <w:pPr>
        <w:spacing w:line="360" w:lineRule="auto"/>
        <w:ind w:firstLineChars="200" w:firstLine="480"/>
        <w:rPr>
          <w:bCs/>
          <w:sz w:val="24"/>
        </w:rPr>
      </w:pPr>
      <w:r w:rsidRPr="007E4006">
        <w:rPr>
          <w:rFonts w:hint="eastAsia"/>
          <w:bCs/>
          <w:sz w:val="24"/>
        </w:rPr>
        <w:t>四、基金登记机构的义务</w:t>
      </w:r>
    </w:p>
    <w:p w:rsidR="00A42E33" w:rsidRPr="007E4006" w:rsidRDefault="00644892">
      <w:pPr>
        <w:spacing w:line="360" w:lineRule="auto"/>
        <w:ind w:firstLineChars="200" w:firstLine="480"/>
        <w:rPr>
          <w:bCs/>
          <w:sz w:val="24"/>
        </w:rPr>
      </w:pPr>
      <w:r w:rsidRPr="007E4006">
        <w:rPr>
          <w:rFonts w:hint="eastAsia"/>
          <w:bCs/>
          <w:sz w:val="24"/>
        </w:rPr>
        <w:t>基金登记机构承担以下义务：</w:t>
      </w:r>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、配备足够的专业人员办理本基金份额的登记业务；</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、严格按照法律法规和《基金合同》规定的条件办理本基金份额的登记业务；</w:t>
      </w:r>
    </w:p>
    <w:p w:rsidR="00A42E33" w:rsidRPr="007E4006" w:rsidRDefault="00644892">
      <w:pPr>
        <w:spacing w:line="360" w:lineRule="auto"/>
        <w:ind w:firstLineChars="200" w:firstLine="480"/>
        <w:rPr>
          <w:bCs/>
          <w:sz w:val="24"/>
        </w:rPr>
      </w:pPr>
      <w:r w:rsidRPr="007E4006">
        <w:rPr>
          <w:bCs/>
          <w:sz w:val="24"/>
        </w:rPr>
        <w:t>3</w:t>
      </w:r>
      <w:r w:rsidRPr="007E4006">
        <w:rPr>
          <w:rFonts w:hint="eastAsia"/>
          <w:bCs/>
          <w:sz w:val="24"/>
        </w:rPr>
        <w:t>、</w:t>
      </w:r>
      <w:r w:rsidR="0097426A" w:rsidRPr="007E4006">
        <w:rPr>
          <w:rFonts w:hint="eastAsia"/>
          <w:bCs/>
          <w:sz w:val="24"/>
        </w:rPr>
        <w:t>妥善保存登记数据，并将基金份额持有人名称、身份信息及基金份额明细等数据备份至中国证监会认定的机构。其保存期限自基金账户销户之日起不得少于</w:t>
      </w:r>
      <w:r w:rsidR="0097426A" w:rsidRPr="007E4006">
        <w:rPr>
          <w:bCs/>
          <w:sz w:val="24"/>
        </w:rPr>
        <w:t>20</w:t>
      </w:r>
      <w:r w:rsidR="0097426A" w:rsidRPr="007E4006">
        <w:rPr>
          <w:rFonts w:hint="eastAsia"/>
          <w:bCs/>
          <w:sz w:val="24"/>
        </w:rPr>
        <w:t>年；</w:t>
      </w:r>
    </w:p>
    <w:p w:rsidR="00A42E33" w:rsidRPr="007E4006" w:rsidRDefault="009071C9">
      <w:pPr>
        <w:spacing w:line="360" w:lineRule="auto"/>
        <w:ind w:firstLineChars="200" w:firstLine="480"/>
        <w:rPr>
          <w:bCs/>
          <w:sz w:val="24"/>
        </w:rPr>
      </w:pPr>
      <w:r w:rsidRPr="007E4006">
        <w:rPr>
          <w:bCs/>
          <w:sz w:val="24"/>
        </w:rPr>
        <w:t>4</w:t>
      </w:r>
      <w:r w:rsidRPr="007E4006">
        <w:rPr>
          <w:rFonts w:hint="eastAsia"/>
          <w:bCs/>
          <w:sz w:val="24"/>
        </w:rPr>
        <w:t>、对基金份额持有人的基金账户信息负有保密义务，因违反该保密义务对</w:t>
      </w:r>
      <w:r w:rsidRPr="007E4006">
        <w:rPr>
          <w:rFonts w:hint="eastAsia"/>
          <w:bCs/>
          <w:sz w:val="24"/>
        </w:rPr>
        <w:lastRenderedPageBreak/>
        <w:t>投资者或基金带来的损失，须承担相应的赔偿责任，但司法强制检查情形及法律法规及中国证监会规定的和《基金合同》约定的其他情形除外；</w:t>
      </w:r>
    </w:p>
    <w:p w:rsidR="00A42E33" w:rsidRPr="007E4006" w:rsidRDefault="009071C9">
      <w:pPr>
        <w:spacing w:line="360" w:lineRule="auto"/>
        <w:ind w:firstLineChars="200" w:firstLine="480"/>
        <w:rPr>
          <w:bCs/>
          <w:sz w:val="24"/>
        </w:rPr>
      </w:pPr>
      <w:r w:rsidRPr="007E4006">
        <w:rPr>
          <w:bCs/>
          <w:sz w:val="24"/>
        </w:rPr>
        <w:t>5</w:t>
      </w:r>
      <w:r w:rsidR="00644892" w:rsidRPr="007E4006">
        <w:rPr>
          <w:rFonts w:hint="eastAsia"/>
          <w:bCs/>
          <w:sz w:val="24"/>
        </w:rPr>
        <w:t>、按《基金合同》及招募说明书规定为投资者办理</w:t>
      </w:r>
      <w:proofErr w:type="gramStart"/>
      <w:r w:rsidR="00644892" w:rsidRPr="007E4006">
        <w:rPr>
          <w:rFonts w:hint="eastAsia"/>
          <w:bCs/>
          <w:sz w:val="24"/>
        </w:rPr>
        <w:t>非交易</w:t>
      </w:r>
      <w:proofErr w:type="gramEnd"/>
      <w:r w:rsidR="00644892" w:rsidRPr="007E4006">
        <w:rPr>
          <w:rFonts w:hint="eastAsia"/>
          <w:bCs/>
          <w:sz w:val="24"/>
        </w:rPr>
        <w:t>过户业务、提供其他必要的服务；</w:t>
      </w:r>
    </w:p>
    <w:p w:rsidR="00A42E33" w:rsidRPr="007E4006" w:rsidRDefault="00644892">
      <w:pPr>
        <w:spacing w:line="360" w:lineRule="auto"/>
        <w:ind w:firstLineChars="200" w:firstLine="480"/>
        <w:rPr>
          <w:bCs/>
          <w:sz w:val="24"/>
        </w:rPr>
      </w:pPr>
      <w:r w:rsidRPr="007E4006">
        <w:rPr>
          <w:bCs/>
          <w:sz w:val="24"/>
        </w:rPr>
        <w:t>6</w:t>
      </w:r>
      <w:r w:rsidRPr="007E4006">
        <w:rPr>
          <w:rFonts w:hint="eastAsia"/>
          <w:bCs/>
          <w:sz w:val="24"/>
        </w:rPr>
        <w:t>、接受基金管理人的监督；</w:t>
      </w:r>
    </w:p>
    <w:p w:rsidR="00A42E33" w:rsidRPr="007E4006" w:rsidRDefault="00644892">
      <w:pPr>
        <w:spacing w:line="360" w:lineRule="auto"/>
        <w:ind w:firstLineChars="200" w:firstLine="480"/>
        <w:rPr>
          <w:bCs/>
          <w:sz w:val="24"/>
        </w:rPr>
      </w:pPr>
      <w:r w:rsidRPr="007E4006">
        <w:rPr>
          <w:bCs/>
          <w:sz w:val="24"/>
        </w:rPr>
        <w:t>7</w:t>
      </w:r>
      <w:r w:rsidRPr="007E4006">
        <w:rPr>
          <w:rFonts w:hint="eastAsia"/>
          <w:bCs/>
          <w:sz w:val="24"/>
        </w:rPr>
        <w:t>、法律法规及中国证监会规定的和《基金合同》约定的其他义务。</w:t>
      </w:r>
    </w:p>
    <w:p w:rsidR="00A42E33" w:rsidRPr="007E4006" w:rsidRDefault="0097426A">
      <w:pPr>
        <w:pStyle w:val="1"/>
        <w:spacing w:before="0" w:after="0"/>
        <w:jc w:val="center"/>
        <w:rPr>
          <w:rFonts w:ascii="Times New Roman"/>
          <w:color w:val="auto"/>
          <w:sz w:val="30"/>
        </w:rPr>
      </w:pPr>
      <w:r w:rsidRPr="007E4006">
        <w:rPr>
          <w:rFonts w:ascii="Times New Roman"/>
          <w:b w:val="0"/>
          <w:bCs/>
          <w:color w:val="auto"/>
        </w:rPr>
        <w:br w:type="page"/>
      </w:r>
      <w:bookmarkStart w:id="392" w:name="_Toc21917"/>
      <w:bookmarkStart w:id="393" w:name="_Toc2981"/>
      <w:bookmarkStart w:id="394" w:name="_Toc16437"/>
      <w:bookmarkStart w:id="395" w:name="_Toc11351"/>
      <w:bookmarkStart w:id="396" w:name="_Toc5477"/>
      <w:bookmarkStart w:id="397" w:name="_Toc3872"/>
      <w:bookmarkStart w:id="398" w:name="_Toc22538"/>
      <w:bookmarkStart w:id="399" w:name="_Toc11395"/>
      <w:bookmarkStart w:id="400" w:name="_Toc801"/>
      <w:bookmarkStart w:id="401" w:name="_Toc578"/>
      <w:bookmarkStart w:id="402" w:name="_Toc433906007"/>
      <w:r w:rsidR="00644892" w:rsidRPr="007E4006">
        <w:rPr>
          <w:rFonts w:ascii="Times New Roman" w:hint="eastAsia"/>
          <w:color w:val="auto"/>
          <w:sz w:val="30"/>
        </w:rPr>
        <w:lastRenderedPageBreak/>
        <w:t>第十二部分</w:t>
      </w:r>
      <w:r w:rsidR="00644892" w:rsidRPr="007E4006">
        <w:rPr>
          <w:rFonts w:ascii="Times New Roman"/>
          <w:color w:val="auto"/>
          <w:sz w:val="30"/>
        </w:rPr>
        <w:t xml:space="preserve">  </w:t>
      </w:r>
      <w:r w:rsidR="00644892" w:rsidRPr="007E4006">
        <w:rPr>
          <w:rFonts w:ascii="Times New Roman" w:hint="eastAsia"/>
          <w:color w:val="auto"/>
          <w:sz w:val="30"/>
        </w:rPr>
        <w:t>基金的投资</w:t>
      </w:r>
      <w:bookmarkEnd w:id="392"/>
      <w:bookmarkEnd w:id="393"/>
      <w:bookmarkEnd w:id="394"/>
      <w:bookmarkEnd w:id="395"/>
      <w:bookmarkEnd w:id="396"/>
      <w:bookmarkEnd w:id="397"/>
      <w:bookmarkEnd w:id="398"/>
      <w:bookmarkEnd w:id="399"/>
      <w:bookmarkEnd w:id="400"/>
      <w:bookmarkEnd w:id="401"/>
      <w:bookmarkEnd w:id="402"/>
    </w:p>
    <w:p w:rsidR="00A42E33" w:rsidRPr="007E4006" w:rsidRDefault="00A42E33">
      <w:pPr>
        <w:spacing w:line="360" w:lineRule="auto"/>
        <w:ind w:firstLineChars="200" w:firstLine="480"/>
        <w:rPr>
          <w:bCs/>
          <w:sz w:val="24"/>
        </w:rPr>
      </w:pPr>
    </w:p>
    <w:p w:rsidR="00073976" w:rsidRPr="007E4006" w:rsidRDefault="00644892">
      <w:pPr>
        <w:spacing w:line="360" w:lineRule="auto"/>
        <w:ind w:firstLineChars="200" w:firstLine="480"/>
        <w:rPr>
          <w:bCs/>
          <w:sz w:val="24"/>
        </w:rPr>
      </w:pPr>
      <w:r w:rsidRPr="007E4006">
        <w:rPr>
          <w:rFonts w:hint="eastAsia"/>
          <w:bCs/>
          <w:sz w:val="24"/>
        </w:rPr>
        <w:t>一、投资目标</w:t>
      </w:r>
    </w:p>
    <w:p w:rsidR="003C27F9" w:rsidRPr="007E4006" w:rsidRDefault="00644892" w:rsidP="00EA72F0">
      <w:pPr>
        <w:spacing w:line="360" w:lineRule="auto"/>
        <w:ind w:firstLineChars="200" w:firstLine="480"/>
        <w:rPr>
          <w:bCs/>
          <w:sz w:val="24"/>
        </w:rPr>
      </w:pPr>
      <w:r w:rsidRPr="007E4006">
        <w:rPr>
          <w:rFonts w:hint="eastAsia"/>
          <w:bCs/>
          <w:sz w:val="24"/>
        </w:rPr>
        <w:t>在</w:t>
      </w:r>
      <w:del w:id="403" w:author="yaoxt" w:date="2017-11-01T17:16:00Z">
        <w:r w:rsidRPr="007E4006" w:rsidDel="00457EA5">
          <w:rPr>
            <w:rFonts w:hint="eastAsia"/>
            <w:bCs/>
            <w:sz w:val="24"/>
          </w:rPr>
          <w:delText>有效控制</w:delText>
        </w:r>
      </w:del>
      <w:ins w:id="404" w:author="yaoxt" w:date="2017-11-01T17:16:00Z">
        <w:r w:rsidR="00457EA5">
          <w:rPr>
            <w:rFonts w:hint="eastAsia"/>
            <w:bCs/>
            <w:sz w:val="24"/>
          </w:rPr>
          <w:t>严格控制</w:t>
        </w:r>
      </w:ins>
      <w:r w:rsidRPr="007E4006">
        <w:rPr>
          <w:rFonts w:hint="eastAsia"/>
          <w:bCs/>
          <w:sz w:val="24"/>
        </w:rPr>
        <w:t>风险的前提下，追求持续、稳定的收益。</w:t>
      </w:r>
      <w:r w:rsidRPr="007E4006">
        <w:rPr>
          <w:bCs/>
          <w:sz w:val="24"/>
        </w:rPr>
        <w:t xml:space="preserve">                                                </w:t>
      </w:r>
    </w:p>
    <w:p w:rsidR="00A42E33" w:rsidRPr="007E4006" w:rsidRDefault="00644892">
      <w:pPr>
        <w:spacing w:line="360" w:lineRule="auto"/>
        <w:ind w:firstLineChars="200" w:firstLine="480"/>
        <w:rPr>
          <w:bCs/>
          <w:sz w:val="24"/>
        </w:rPr>
      </w:pPr>
      <w:r w:rsidRPr="007E4006">
        <w:rPr>
          <w:rFonts w:hint="eastAsia"/>
          <w:bCs/>
          <w:sz w:val="24"/>
        </w:rPr>
        <w:t>二、投资范围</w:t>
      </w:r>
    </w:p>
    <w:p w:rsidR="00775FEE" w:rsidRPr="000C00AC" w:rsidRDefault="004E2E35" w:rsidP="000C00AC">
      <w:pPr>
        <w:spacing w:line="360" w:lineRule="auto"/>
        <w:ind w:firstLine="480"/>
        <w:rPr>
          <w:bCs/>
          <w:sz w:val="24"/>
        </w:rPr>
      </w:pPr>
      <w:ins w:id="405" w:author="yaoxt" w:date="2017-11-01T16:42:00Z">
        <w:r w:rsidRPr="004E2E35">
          <w:rPr>
            <w:rFonts w:hint="eastAsia"/>
            <w:bCs/>
            <w:sz w:val="24"/>
            <w:rPrChange w:id="406" w:author="yaoxt" w:date="2017-11-01T16:42:00Z">
              <w:rPr>
                <w:rFonts w:ascii="宋体" w:hAnsi="宋体" w:hint="eastAsia"/>
                <w:szCs w:val="21"/>
              </w:rPr>
            </w:rPrChange>
          </w:rPr>
          <w:t>本基金的投资范围为具有良好流动性的金融工具，包括国内依法发行上市的</w:t>
        </w:r>
        <w:r w:rsidR="000C00AC">
          <w:rPr>
            <w:rFonts w:hint="eastAsia"/>
            <w:bCs/>
            <w:sz w:val="24"/>
          </w:rPr>
          <w:t>国债、央行票据、金融债、次级债、地方政府债、企业债</w:t>
        </w:r>
      </w:ins>
      <w:ins w:id="407" w:author="yaoxt" w:date="2017-11-01T16:43:00Z">
        <w:r w:rsidR="000C00AC">
          <w:rPr>
            <w:rFonts w:hint="eastAsia"/>
            <w:bCs/>
            <w:sz w:val="24"/>
          </w:rPr>
          <w:t>、</w:t>
        </w:r>
      </w:ins>
      <w:ins w:id="408" w:author="yaoxt" w:date="2017-11-01T16:42:00Z">
        <w:r w:rsidRPr="004E2E35">
          <w:rPr>
            <w:rFonts w:hint="eastAsia"/>
            <w:bCs/>
            <w:sz w:val="24"/>
            <w:rPrChange w:id="409" w:author="yaoxt" w:date="2017-11-01T16:42:00Z">
              <w:rPr>
                <w:rFonts w:ascii="宋体" w:hAnsi="宋体" w:hint="eastAsia"/>
                <w:szCs w:val="21"/>
              </w:rPr>
            </w:rPrChange>
          </w:rPr>
          <w:t>公司债、中小企业私募债、中期票据、短期融资</w:t>
        </w:r>
        <w:proofErr w:type="gramStart"/>
        <w:r w:rsidRPr="004E2E35">
          <w:rPr>
            <w:rFonts w:hint="eastAsia"/>
            <w:bCs/>
            <w:sz w:val="24"/>
            <w:rPrChange w:id="410" w:author="yaoxt" w:date="2017-11-01T16:42:00Z">
              <w:rPr>
                <w:rFonts w:ascii="宋体" w:hAnsi="宋体" w:hint="eastAsia"/>
                <w:szCs w:val="21"/>
              </w:rPr>
            </w:rPrChange>
          </w:rPr>
          <w:t>券</w:t>
        </w:r>
        <w:proofErr w:type="gramEnd"/>
        <w:r w:rsidRPr="004E2E35">
          <w:rPr>
            <w:rFonts w:hint="eastAsia"/>
            <w:bCs/>
            <w:sz w:val="24"/>
            <w:rPrChange w:id="411" w:author="yaoxt" w:date="2017-11-01T16:42:00Z">
              <w:rPr>
                <w:rFonts w:ascii="宋体" w:hAnsi="宋体" w:hint="eastAsia"/>
                <w:szCs w:val="21"/>
              </w:rPr>
            </w:rPrChange>
          </w:rPr>
          <w:t>、超短期融资</w:t>
        </w:r>
        <w:proofErr w:type="gramStart"/>
        <w:r w:rsidRPr="004E2E35">
          <w:rPr>
            <w:rFonts w:hint="eastAsia"/>
            <w:bCs/>
            <w:sz w:val="24"/>
            <w:rPrChange w:id="412" w:author="yaoxt" w:date="2017-11-01T16:42:00Z">
              <w:rPr>
                <w:rFonts w:ascii="宋体" w:hAnsi="宋体" w:hint="eastAsia"/>
                <w:szCs w:val="21"/>
              </w:rPr>
            </w:rPrChange>
          </w:rPr>
          <w:t>券</w:t>
        </w:r>
        <w:proofErr w:type="gramEnd"/>
        <w:r w:rsidRPr="004E2E35">
          <w:rPr>
            <w:rFonts w:hint="eastAsia"/>
            <w:bCs/>
            <w:sz w:val="24"/>
            <w:rPrChange w:id="413" w:author="yaoxt" w:date="2017-11-01T16:42:00Z">
              <w:rPr>
                <w:rFonts w:ascii="宋体" w:hAnsi="宋体" w:hint="eastAsia"/>
                <w:szCs w:val="21"/>
              </w:rPr>
            </w:rPrChange>
          </w:rPr>
          <w:t>、政府支持机构债券、政府支持债券、资产支持证券、证券公司短期公司债券、债券回购、银行存款（包括协议存款、定期存款、通知存款和其他银行存款）、货币市场工具（含同业存单）以及法律法规或中国证监会允许基金投资的其他金融工具</w:t>
        </w:r>
      </w:ins>
      <w:ins w:id="414" w:author="yaoxt" w:date="2017-11-01T16:50:00Z">
        <w:r w:rsidR="00653563">
          <w:rPr>
            <w:rFonts w:hint="eastAsia"/>
            <w:bCs/>
            <w:sz w:val="24"/>
          </w:rPr>
          <w:t>（</w:t>
        </w:r>
      </w:ins>
      <w:ins w:id="415" w:author="yaoxt" w:date="2017-11-01T16:42:00Z">
        <w:r w:rsidRPr="004E2E35">
          <w:rPr>
            <w:rFonts w:hint="eastAsia"/>
            <w:bCs/>
            <w:sz w:val="24"/>
            <w:rPrChange w:id="416" w:author="yaoxt" w:date="2017-11-01T16:42:00Z">
              <w:rPr>
                <w:rFonts w:ascii="宋体" w:hAnsi="宋体" w:hint="eastAsia"/>
                <w:szCs w:val="21"/>
              </w:rPr>
            </w:rPrChange>
          </w:rPr>
          <w:t>但须符合中国证监会相关规定</w:t>
        </w:r>
      </w:ins>
      <w:ins w:id="417" w:author="yaoxt" w:date="2017-11-01T16:50:00Z">
        <w:r w:rsidR="00653563">
          <w:rPr>
            <w:rFonts w:hint="eastAsia"/>
            <w:bCs/>
            <w:sz w:val="24"/>
          </w:rPr>
          <w:t>）</w:t>
        </w:r>
      </w:ins>
      <w:ins w:id="418" w:author="yaoxt" w:date="2017-11-01T16:42:00Z">
        <w:r w:rsidRPr="004E2E35">
          <w:rPr>
            <w:rFonts w:hint="eastAsia"/>
            <w:bCs/>
            <w:sz w:val="24"/>
            <w:rPrChange w:id="419" w:author="yaoxt" w:date="2017-11-01T16:42:00Z">
              <w:rPr>
                <w:rFonts w:ascii="宋体" w:hAnsi="宋体" w:hint="eastAsia"/>
                <w:szCs w:val="21"/>
              </w:rPr>
            </w:rPrChange>
          </w:rPr>
          <w:t>。本基金不直接买入股票、权证。</w:t>
        </w:r>
      </w:ins>
      <w:del w:id="420" w:author="yaoxt" w:date="2017-11-01T16:42:00Z">
        <w:r w:rsidR="00644892" w:rsidRPr="007E4006" w:rsidDel="000C00AC">
          <w:rPr>
            <w:rFonts w:hint="eastAsia"/>
            <w:bCs/>
            <w:sz w:val="24"/>
          </w:rPr>
          <w:delText>本基金的投资范围为具有良好流动性的金融工具，包括国内依法发行上市的国债、央行票据、金融债、次级债、地方政府债、企业债和公司债、中小企业私募债、中期票据、短期融资券、资产支持证券、债券回购、银行存款、货币市场工具（含同业存单）以及法律法规或中国证监会允许基金投资的其他金融工具</w:delText>
        </w:r>
        <w:r w:rsidR="00644892" w:rsidRPr="007E4006" w:rsidDel="000C00AC">
          <w:rPr>
            <w:bCs/>
            <w:sz w:val="24"/>
          </w:rPr>
          <w:delText>(</w:delText>
        </w:r>
        <w:r w:rsidR="00644892" w:rsidRPr="007E4006" w:rsidDel="000C00AC">
          <w:rPr>
            <w:rFonts w:hint="eastAsia"/>
            <w:bCs/>
            <w:sz w:val="24"/>
          </w:rPr>
          <w:delText>但须符合中国证监会相关规定</w:delText>
        </w:r>
        <w:r w:rsidR="00644892" w:rsidRPr="007E4006" w:rsidDel="000C00AC">
          <w:rPr>
            <w:bCs/>
            <w:sz w:val="24"/>
          </w:rPr>
          <w:delText>)</w:delText>
        </w:r>
        <w:r w:rsidR="00644892" w:rsidRPr="007E4006" w:rsidDel="000C00AC">
          <w:rPr>
            <w:rFonts w:hint="eastAsia"/>
            <w:bCs/>
            <w:sz w:val="24"/>
          </w:rPr>
          <w:delText>。</w:delText>
        </w:r>
      </w:del>
      <w:del w:id="421" w:author="yaoxt" w:date="2017-11-03T15:14:00Z">
        <w:r w:rsidR="00644892" w:rsidRPr="007E4006" w:rsidDel="00346EF9">
          <w:rPr>
            <w:rFonts w:hint="eastAsia"/>
            <w:bCs/>
            <w:sz w:val="24"/>
          </w:rPr>
          <w:delText>本基金不直接买入股票、权证。</w:delText>
        </w:r>
      </w:del>
    </w:p>
    <w:p w:rsidR="00A42E33" w:rsidRPr="007E4006" w:rsidRDefault="00644892">
      <w:pPr>
        <w:spacing w:line="360" w:lineRule="auto"/>
        <w:ind w:firstLine="480"/>
        <w:rPr>
          <w:bCs/>
        </w:rPr>
      </w:pPr>
      <w:r w:rsidRPr="007E4006">
        <w:rPr>
          <w:rFonts w:hint="eastAsia"/>
          <w:bCs/>
          <w:sz w:val="24"/>
        </w:rPr>
        <w:t>如法律法规或监管机构以后允许基金投资其他品种，基金管理人在履行适当程序后，可以将其纳入投资范围。</w:t>
      </w:r>
    </w:p>
    <w:p w:rsidR="00AE4641" w:rsidRPr="007E4006" w:rsidRDefault="00644892" w:rsidP="00AE4641">
      <w:pPr>
        <w:spacing w:line="360" w:lineRule="auto"/>
        <w:ind w:firstLineChars="200" w:firstLine="480"/>
        <w:rPr>
          <w:bCs/>
          <w:szCs w:val="21"/>
        </w:rPr>
      </w:pPr>
      <w:r w:rsidRPr="007E4006">
        <w:rPr>
          <w:rFonts w:hint="eastAsia"/>
          <w:bCs/>
          <w:sz w:val="24"/>
        </w:rPr>
        <w:t>基金的投资组合比例为：本基金投资债券的比例不低于基金资产的</w:t>
      </w:r>
      <w:r w:rsidRPr="007E4006">
        <w:rPr>
          <w:bCs/>
          <w:sz w:val="24"/>
        </w:rPr>
        <w:t>80%</w:t>
      </w:r>
      <w:r w:rsidR="008A78F7" w:rsidRPr="007E4006">
        <w:rPr>
          <w:rFonts w:hint="eastAsia"/>
          <w:bCs/>
          <w:sz w:val="24"/>
        </w:rPr>
        <w:t>（开放运作期开始前十个工作日至开放运作期结束后十</w:t>
      </w:r>
      <w:r w:rsidRPr="007E4006">
        <w:rPr>
          <w:rFonts w:hint="eastAsia"/>
          <w:bCs/>
          <w:sz w:val="24"/>
        </w:rPr>
        <w:t>个工作日内不受此比例限制）。开放期内，</w:t>
      </w:r>
      <w:r w:rsidR="00E35376" w:rsidRPr="007E4006">
        <w:rPr>
          <w:rFonts w:hint="eastAsia"/>
          <w:bCs/>
          <w:sz w:val="24"/>
        </w:rPr>
        <w:t>保持不低于基金资产净值</w:t>
      </w:r>
      <w:r w:rsidR="00E35376" w:rsidRPr="007E4006">
        <w:rPr>
          <w:bCs/>
          <w:sz w:val="24"/>
        </w:rPr>
        <w:t>5</w:t>
      </w:r>
      <w:r w:rsidR="00E35376" w:rsidRPr="007E4006">
        <w:rPr>
          <w:rFonts w:hint="eastAsia"/>
          <w:bCs/>
          <w:sz w:val="24"/>
        </w:rPr>
        <w:t>％的现金或者到期日在一年以内的政府债券；在封闭期内，本基金不受上述</w:t>
      </w:r>
      <w:r w:rsidR="00E35376" w:rsidRPr="007E4006">
        <w:rPr>
          <w:bCs/>
          <w:sz w:val="24"/>
        </w:rPr>
        <w:t>5%</w:t>
      </w:r>
      <w:r w:rsidR="00E35376" w:rsidRPr="007E4006">
        <w:rPr>
          <w:rFonts w:hint="eastAsia"/>
          <w:bCs/>
          <w:sz w:val="24"/>
        </w:rPr>
        <w:t>的限制</w:t>
      </w:r>
      <w:r w:rsidR="006F736E" w:rsidRPr="007E4006">
        <w:rPr>
          <w:rFonts w:hint="eastAsia"/>
          <w:bCs/>
          <w:sz w:val="24"/>
        </w:rPr>
        <w:t>。</w:t>
      </w:r>
      <w:r w:rsidR="00F0227C" w:rsidRPr="004A3754">
        <w:rPr>
          <w:rFonts w:hint="eastAsia"/>
          <w:bCs/>
          <w:sz w:val="24"/>
        </w:rPr>
        <w:t>其中，现金类资产不包括结算备付金、存出保证金、应收申购款等</w:t>
      </w:r>
      <w:r w:rsidR="00F0227C">
        <w:rPr>
          <w:rFonts w:hint="eastAsia"/>
          <w:bCs/>
          <w:sz w:val="24"/>
        </w:rPr>
        <w:t>。</w:t>
      </w:r>
    </w:p>
    <w:p w:rsidR="00A42E33" w:rsidRPr="007E4006" w:rsidRDefault="00644892" w:rsidP="00AE4641">
      <w:pPr>
        <w:spacing w:line="360" w:lineRule="auto"/>
        <w:ind w:firstLine="480"/>
        <w:rPr>
          <w:bCs/>
          <w:sz w:val="24"/>
        </w:rPr>
      </w:pPr>
      <w:r w:rsidRPr="007E4006">
        <w:rPr>
          <w:rFonts w:hint="eastAsia"/>
          <w:bCs/>
          <w:sz w:val="24"/>
        </w:rPr>
        <w:t>三、投资策略</w:t>
      </w:r>
    </w:p>
    <w:p w:rsidR="00AE4641" w:rsidRPr="007E4006" w:rsidRDefault="00644892" w:rsidP="00AE4641">
      <w:pPr>
        <w:spacing w:line="360" w:lineRule="auto"/>
        <w:ind w:firstLine="480"/>
        <w:rPr>
          <w:bCs/>
          <w:sz w:val="24"/>
        </w:rPr>
      </w:pPr>
      <w:r w:rsidRPr="007E4006">
        <w:rPr>
          <w:rFonts w:hint="eastAsia"/>
          <w:bCs/>
          <w:sz w:val="24"/>
        </w:rPr>
        <w:t>（一）封闭期投资策略</w:t>
      </w:r>
    </w:p>
    <w:p w:rsidR="00CA59D6" w:rsidRPr="007E4006" w:rsidRDefault="00644892" w:rsidP="00CA59D6">
      <w:pPr>
        <w:spacing w:line="360" w:lineRule="auto"/>
        <w:ind w:firstLineChars="200" w:firstLine="480"/>
        <w:rPr>
          <w:bCs/>
          <w:sz w:val="24"/>
        </w:rPr>
      </w:pPr>
      <w:r w:rsidRPr="007E4006">
        <w:rPr>
          <w:bCs/>
          <w:sz w:val="24"/>
        </w:rPr>
        <w:t>1</w:t>
      </w:r>
      <w:r w:rsidRPr="007E4006">
        <w:rPr>
          <w:rFonts w:hint="eastAsia"/>
          <w:bCs/>
          <w:sz w:val="24"/>
        </w:rPr>
        <w:t>、债券类属配置策略</w:t>
      </w:r>
    </w:p>
    <w:p w:rsidR="00CA59D6" w:rsidRPr="007E4006" w:rsidRDefault="00644892" w:rsidP="00CA59D6">
      <w:pPr>
        <w:spacing w:line="360" w:lineRule="auto"/>
        <w:ind w:firstLineChars="200" w:firstLine="480"/>
        <w:rPr>
          <w:bCs/>
          <w:sz w:val="24"/>
        </w:rPr>
      </w:pPr>
      <w:r w:rsidRPr="007E4006">
        <w:rPr>
          <w:rFonts w:hint="eastAsia"/>
          <w:bCs/>
          <w:sz w:val="24"/>
        </w:rPr>
        <w:t>本基金将根据对政府债券、信用债等不同债券板块之间的相对投资价值分析，确定债券类属配置策略，并根据市场变化及时进行调整，从而选择既能匹配目标久期、同时又能获得较高持有期收益的类属债券配置比例。</w:t>
      </w:r>
    </w:p>
    <w:p w:rsidR="00CA59D6" w:rsidRPr="007E4006" w:rsidRDefault="00644892" w:rsidP="00CA59D6">
      <w:pPr>
        <w:spacing w:line="360" w:lineRule="auto"/>
        <w:ind w:firstLineChars="200" w:firstLine="480"/>
        <w:rPr>
          <w:bCs/>
          <w:sz w:val="24"/>
        </w:rPr>
      </w:pPr>
      <w:r w:rsidRPr="007E4006">
        <w:rPr>
          <w:bCs/>
          <w:sz w:val="24"/>
        </w:rPr>
        <w:t>2</w:t>
      </w:r>
      <w:r w:rsidRPr="007E4006">
        <w:rPr>
          <w:rFonts w:hint="eastAsia"/>
          <w:bCs/>
          <w:sz w:val="24"/>
        </w:rPr>
        <w:t>、</w:t>
      </w:r>
      <w:proofErr w:type="gramStart"/>
      <w:r w:rsidRPr="007E4006">
        <w:rPr>
          <w:rFonts w:hint="eastAsia"/>
          <w:bCs/>
          <w:sz w:val="24"/>
        </w:rPr>
        <w:t>久期管理</w:t>
      </w:r>
      <w:proofErr w:type="gramEnd"/>
      <w:r w:rsidRPr="007E4006">
        <w:rPr>
          <w:rFonts w:hint="eastAsia"/>
          <w:bCs/>
          <w:sz w:val="24"/>
        </w:rPr>
        <w:t>策略</w:t>
      </w:r>
    </w:p>
    <w:p w:rsidR="00CA59D6" w:rsidRPr="007E4006" w:rsidRDefault="00644892" w:rsidP="00CA59D6">
      <w:pPr>
        <w:spacing w:line="360" w:lineRule="auto"/>
        <w:ind w:firstLineChars="200" w:firstLine="480"/>
        <w:rPr>
          <w:bCs/>
          <w:sz w:val="24"/>
        </w:rPr>
      </w:pPr>
      <w:r w:rsidRPr="007E4006">
        <w:rPr>
          <w:rFonts w:hint="eastAsia"/>
          <w:bCs/>
          <w:sz w:val="24"/>
        </w:rPr>
        <w:t>本基金将根据对利率水平的预期，在预期利率下降时，增加组合久期，以较多地获得债券价格上升带来的收益，在预期利率上升时，减小组合久期，以规避债券价格下降的风险。</w:t>
      </w:r>
    </w:p>
    <w:p w:rsidR="00CA59D6" w:rsidRPr="007E4006" w:rsidRDefault="00644892" w:rsidP="00CA59D6">
      <w:pPr>
        <w:spacing w:line="360" w:lineRule="auto"/>
        <w:ind w:firstLineChars="200" w:firstLine="480"/>
        <w:rPr>
          <w:bCs/>
          <w:sz w:val="24"/>
        </w:rPr>
      </w:pPr>
      <w:r w:rsidRPr="007E4006">
        <w:rPr>
          <w:bCs/>
          <w:sz w:val="24"/>
        </w:rPr>
        <w:lastRenderedPageBreak/>
        <w:t>3</w:t>
      </w:r>
      <w:r w:rsidRPr="007E4006">
        <w:rPr>
          <w:rFonts w:hint="eastAsia"/>
          <w:bCs/>
          <w:sz w:val="24"/>
        </w:rPr>
        <w:t>、收益率曲线策略</w:t>
      </w:r>
    </w:p>
    <w:p w:rsidR="00CA59D6" w:rsidRPr="007E4006" w:rsidRDefault="00644892" w:rsidP="00CA59D6">
      <w:pPr>
        <w:spacing w:line="360" w:lineRule="auto"/>
        <w:ind w:firstLineChars="200" w:firstLine="480"/>
        <w:rPr>
          <w:bCs/>
          <w:sz w:val="24"/>
        </w:rPr>
      </w:pPr>
      <w:r w:rsidRPr="007E4006">
        <w:rPr>
          <w:rFonts w:hint="eastAsia"/>
          <w:bCs/>
          <w:sz w:val="24"/>
        </w:rPr>
        <w:t>本基金资产组合中的长、中、短期债券主要根据收益率曲线形状的变化进行合理配置。本基金在确定固定收益资产组合</w:t>
      </w:r>
      <w:proofErr w:type="gramStart"/>
      <w:r w:rsidRPr="007E4006">
        <w:rPr>
          <w:rFonts w:hint="eastAsia"/>
          <w:bCs/>
          <w:sz w:val="24"/>
        </w:rPr>
        <w:t>平均久期的</w:t>
      </w:r>
      <w:proofErr w:type="gramEnd"/>
      <w:r w:rsidRPr="007E4006">
        <w:rPr>
          <w:rFonts w:hint="eastAsia"/>
          <w:bCs/>
          <w:sz w:val="24"/>
        </w:rPr>
        <w:t>基础上，将结合收益率曲线变化的预测，适时采用跟踪收益率曲线的骑乘策略或者基于收益率曲线变化的子弹、杠铃及梯形策略构造组合，并进行动态调整。</w:t>
      </w:r>
    </w:p>
    <w:p w:rsidR="00CA59D6" w:rsidRPr="007E4006" w:rsidRDefault="00644892" w:rsidP="00CA59D6">
      <w:pPr>
        <w:spacing w:line="360" w:lineRule="auto"/>
        <w:ind w:firstLineChars="200" w:firstLine="480"/>
        <w:rPr>
          <w:bCs/>
          <w:sz w:val="24"/>
        </w:rPr>
      </w:pPr>
      <w:r w:rsidRPr="007E4006">
        <w:rPr>
          <w:bCs/>
          <w:sz w:val="24"/>
        </w:rPr>
        <w:t>4</w:t>
      </w:r>
      <w:r w:rsidRPr="007E4006">
        <w:rPr>
          <w:rFonts w:hint="eastAsia"/>
          <w:bCs/>
          <w:sz w:val="24"/>
        </w:rPr>
        <w:t>、信用债券投资策略</w:t>
      </w:r>
    </w:p>
    <w:p w:rsidR="00CA59D6" w:rsidRPr="007E4006" w:rsidRDefault="00644892" w:rsidP="00CA59D6">
      <w:pPr>
        <w:spacing w:line="360" w:lineRule="auto"/>
        <w:ind w:firstLineChars="200" w:firstLine="480"/>
        <w:rPr>
          <w:bCs/>
          <w:sz w:val="24"/>
        </w:rPr>
      </w:pPr>
      <w:r w:rsidRPr="007E4006">
        <w:rPr>
          <w:rFonts w:hint="eastAsia"/>
          <w:bCs/>
          <w:sz w:val="24"/>
        </w:rPr>
        <w:t>本基金将主要通过买入并持有信用风险可承担、期限与收益率相对合理的信用债券产品，获取票息收益。此外，本基金还将通过对内外部评级、利差曲线研究和经济周期的判断，主动采用信用利差投资策略，获取利差收益。</w:t>
      </w:r>
    </w:p>
    <w:p w:rsidR="00CA59D6" w:rsidRPr="007E4006" w:rsidRDefault="00644892" w:rsidP="00CA59D6">
      <w:pPr>
        <w:spacing w:line="360" w:lineRule="auto"/>
        <w:ind w:firstLineChars="200" w:firstLine="480"/>
        <w:rPr>
          <w:bCs/>
          <w:sz w:val="24"/>
        </w:rPr>
      </w:pPr>
      <w:r w:rsidRPr="007E4006">
        <w:rPr>
          <w:bCs/>
          <w:sz w:val="24"/>
        </w:rPr>
        <w:t>5</w:t>
      </w:r>
      <w:r w:rsidRPr="007E4006">
        <w:rPr>
          <w:rFonts w:hint="eastAsia"/>
          <w:bCs/>
          <w:sz w:val="24"/>
        </w:rPr>
        <w:t>、中小企业私募债券投资策略</w:t>
      </w:r>
    </w:p>
    <w:p w:rsidR="00CA59D6" w:rsidRPr="007E4006" w:rsidRDefault="00644892" w:rsidP="00CA59D6">
      <w:pPr>
        <w:spacing w:line="360" w:lineRule="auto"/>
        <w:ind w:firstLineChars="200" w:firstLine="480"/>
        <w:rPr>
          <w:bCs/>
          <w:sz w:val="24"/>
        </w:rPr>
      </w:pPr>
      <w:r w:rsidRPr="007E4006">
        <w:rPr>
          <w:rFonts w:hint="eastAsia"/>
          <w:bCs/>
          <w:sz w:val="24"/>
        </w:rPr>
        <w:t>由于中小企业私募债券采取非公开方式发行和交易，并限制投资者数量上限，整体流动性相对较差。同时，受到发债主体资产规模较小、经营波动性较高、信用基本面稳定性较差的影响，整体的信用风险相对较高。中小企业私募债券的这两个特点要求在具体的投资过程中，应采取更为谨慎的投资策略。</w:t>
      </w:r>
    </w:p>
    <w:p w:rsidR="00CA59D6" w:rsidRDefault="00644892" w:rsidP="00CA59D6">
      <w:pPr>
        <w:spacing w:line="360" w:lineRule="auto"/>
        <w:ind w:firstLineChars="200" w:firstLine="480"/>
        <w:rPr>
          <w:bCs/>
          <w:sz w:val="24"/>
        </w:rPr>
      </w:pPr>
      <w:r w:rsidRPr="007E4006">
        <w:rPr>
          <w:rFonts w:hint="eastAsia"/>
          <w:bCs/>
          <w:sz w:val="24"/>
        </w:rPr>
        <w:t>本基金将分析和跟踪该类债券发债主体的信用基本面，并综合考虑信用基本面、债券收益率和流动性等要素，确定最终的投资决策。作为开放式基金，本基金将严格控制该类债券占基金净资产的比例，对于有一定信用风险隐患的</w:t>
      </w:r>
      <w:proofErr w:type="gramStart"/>
      <w:r w:rsidRPr="007E4006">
        <w:rPr>
          <w:rFonts w:hint="eastAsia"/>
          <w:bCs/>
          <w:sz w:val="24"/>
        </w:rPr>
        <w:t>个券</w:t>
      </w:r>
      <w:proofErr w:type="gramEnd"/>
      <w:r w:rsidRPr="007E4006">
        <w:rPr>
          <w:rFonts w:hint="eastAsia"/>
          <w:bCs/>
          <w:sz w:val="24"/>
        </w:rPr>
        <w:t>，基于流动性风险的考虑，本基金将及时减仓。</w:t>
      </w:r>
    </w:p>
    <w:p w:rsidR="00110F71" w:rsidRDefault="00A00F7A" w:rsidP="00EB1B1F">
      <w:pPr>
        <w:spacing w:line="360" w:lineRule="auto"/>
        <w:ind w:firstLineChars="200" w:firstLine="480"/>
        <w:rPr>
          <w:bCs/>
          <w:sz w:val="24"/>
        </w:rPr>
      </w:pPr>
      <w:r w:rsidRPr="00A00F7A">
        <w:rPr>
          <w:bCs/>
          <w:sz w:val="24"/>
        </w:rPr>
        <w:t>6</w:t>
      </w:r>
      <w:r w:rsidRPr="00A00F7A">
        <w:rPr>
          <w:rFonts w:hint="eastAsia"/>
          <w:bCs/>
          <w:sz w:val="24"/>
        </w:rPr>
        <w:t>、资产支持证券投资策略</w:t>
      </w:r>
    </w:p>
    <w:p w:rsidR="00110F71" w:rsidRDefault="00A00F7A" w:rsidP="00EB1B1F">
      <w:pPr>
        <w:spacing w:line="360" w:lineRule="auto"/>
        <w:ind w:firstLineChars="200" w:firstLine="480"/>
        <w:rPr>
          <w:bCs/>
          <w:sz w:val="24"/>
        </w:rPr>
      </w:pPr>
      <w:r w:rsidRPr="00A00F7A">
        <w:rPr>
          <w:rFonts w:hint="eastAsia"/>
          <w:bCs/>
          <w:sz w:val="24"/>
        </w:rPr>
        <w:t>本基金将选择相对价值低估的资产支持证券类属或</w:t>
      </w:r>
      <w:proofErr w:type="gramStart"/>
      <w:r w:rsidRPr="00A00F7A">
        <w:rPr>
          <w:rFonts w:hint="eastAsia"/>
          <w:bCs/>
          <w:sz w:val="24"/>
        </w:rPr>
        <w:t>个券</w:t>
      </w:r>
      <w:proofErr w:type="gramEnd"/>
      <w:r w:rsidRPr="00A00F7A">
        <w:rPr>
          <w:rFonts w:hint="eastAsia"/>
          <w:bCs/>
          <w:sz w:val="24"/>
        </w:rPr>
        <w:t>进行投资，并通过期限和品种的分散投资降低组合投资资产支持证券的信用风险、提前偿付风险、利率风险和流动性风险等。同时，依靠纪律化的投资流程和一体化的风险预算机制控制并提高投资组合的风险调整收益。</w:t>
      </w:r>
    </w:p>
    <w:p w:rsidR="00AE4641" w:rsidRPr="007E4006" w:rsidRDefault="00644892" w:rsidP="00AE4641">
      <w:pPr>
        <w:spacing w:line="360" w:lineRule="auto"/>
        <w:ind w:firstLine="480"/>
        <w:rPr>
          <w:bCs/>
          <w:sz w:val="24"/>
        </w:rPr>
      </w:pPr>
      <w:r w:rsidRPr="007E4006">
        <w:rPr>
          <w:rFonts w:hint="eastAsia"/>
          <w:bCs/>
          <w:sz w:val="24"/>
        </w:rPr>
        <w:t>（二）开放期投资策略</w:t>
      </w:r>
    </w:p>
    <w:p w:rsidR="00E35376" w:rsidRPr="007E4006" w:rsidRDefault="00644892" w:rsidP="00A54A09">
      <w:pPr>
        <w:spacing w:line="360" w:lineRule="auto"/>
        <w:ind w:firstLine="420"/>
        <w:rPr>
          <w:bCs/>
          <w:sz w:val="24"/>
        </w:rPr>
      </w:pPr>
      <w:r w:rsidRPr="007E4006">
        <w:rPr>
          <w:rFonts w:hint="eastAsia"/>
          <w:bCs/>
          <w:sz w:val="24"/>
        </w:rPr>
        <w:t>开放期内，为了保证组合具有较高的流动性，方便投资人安排投资，本基金将在遵守有关投资限制与投资比例的前提下，主要投资于具有较高流动性的投资品种，通过合理配置组合期限结构等方式，积极防范流动性风险，在满足组合流动性需求的同时，尽量减小基金净值的波动。</w:t>
      </w:r>
    </w:p>
    <w:p w:rsidR="00CA59D6" w:rsidRPr="007E4006" w:rsidRDefault="00644892" w:rsidP="00CA59D6">
      <w:pPr>
        <w:spacing w:line="360" w:lineRule="auto"/>
        <w:ind w:firstLineChars="200" w:firstLine="480"/>
        <w:rPr>
          <w:bCs/>
          <w:sz w:val="24"/>
        </w:rPr>
      </w:pPr>
      <w:r w:rsidRPr="007E4006">
        <w:rPr>
          <w:rFonts w:hint="eastAsia"/>
          <w:bCs/>
          <w:sz w:val="24"/>
        </w:rPr>
        <w:t>未来，随着证券市场投资工具的发展和丰富，本基金可相应调整和更新相关</w:t>
      </w:r>
      <w:r w:rsidRPr="007E4006">
        <w:rPr>
          <w:rFonts w:hint="eastAsia"/>
          <w:bCs/>
          <w:sz w:val="24"/>
        </w:rPr>
        <w:lastRenderedPageBreak/>
        <w:t>投资策略，并在招募说明书更新中公告。</w:t>
      </w:r>
    </w:p>
    <w:p w:rsidR="00A42E33" w:rsidRPr="007E4006" w:rsidRDefault="00644892">
      <w:pPr>
        <w:spacing w:line="360" w:lineRule="auto"/>
        <w:ind w:firstLineChars="200" w:firstLine="480"/>
        <w:rPr>
          <w:bCs/>
          <w:sz w:val="24"/>
        </w:rPr>
      </w:pPr>
      <w:r w:rsidRPr="007E4006">
        <w:rPr>
          <w:rFonts w:hint="eastAsia"/>
          <w:bCs/>
          <w:sz w:val="24"/>
        </w:rPr>
        <w:t>四、投资限制</w:t>
      </w:r>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、组合限制</w:t>
      </w:r>
    </w:p>
    <w:p w:rsidR="00A42E33" w:rsidRPr="007E4006" w:rsidRDefault="00644892">
      <w:pPr>
        <w:spacing w:line="360" w:lineRule="auto"/>
        <w:ind w:firstLineChars="200" w:firstLine="480"/>
        <w:rPr>
          <w:bCs/>
          <w:sz w:val="24"/>
        </w:rPr>
      </w:pPr>
      <w:r w:rsidRPr="007E4006">
        <w:rPr>
          <w:rFonts w:hint="eastAsia"/>
          <w:bCs/>
          <w:sz w:val="24"/>
        </w:rPr>
        <w:t>基金的投资组合应遵循以下限制：</w:t>
      </w:r>
    </w:p>
    <w:p w:rsidR="00EB6A31" w:rsidRPr="007E4006" w:rsidRDefault="00644892">
      <w:pPr>
        <w:spacing w:line="360" w:lineRule="auto"/>
        <w:ind w:firstLineChars="200" w:firstLine="480"/>
        <w:rPr>
          <w:bCs/>
          <w:sz w:val="24"/>
        </w:rPr>
      </w:pPr>
      <w:r w:rsidRPr="007E4006">
        <w:rPr>
          <w:rFonts w:hint="eastAsia"/>
          <w:bCs/>
          <w:sz w:val="24"/>
        </w:rPr>
        <w:t>（</w:t>
      </w:r>
      <w:r w:rsidRPr="007E4006">
        <w:rPr>
          <w:bCs/>
          <w:sz w:val="24"/>
        </w:rPr>
        <w:t>1</w:t>
      </w:r>
      <w:r w:rsidRPr="007E4006">
        <w:rPr>
          <w:rFonts w:hint="eastAsia"/>
          <w:bCs/>
          <w:sz w:val="24"/>
        </w:rPr>
        <w:t>）本基金投资债券资产的投资比例不低于基金资产的</w:t>
      </w:r>
      <w:r w:rsidRPr="007E4006">
        <w:rPr>
          <w:bCs/>
          <w:sz w:val="24"/>
        </w:rPr>
        <w:t>80%</w:t>
      </w:r>
      <w:r w:rsidRPr="007E4006">
        <w:rPr>
          <w:rFonts w:hint="eastAsia"/>
          <w:bCs/>
          <w:sz w:val="24"/>
        </w:rPr>
        <w:t>（开放运作期开始前</w:t>
      </w:r>
      <w:r w:rsidR="008A78F7" w:rsidRPr="007E4006">
        <w:rPr>
          <w:rFonts w:hint="eastAsia"/>
          <w:bCs/>
          <w:sz w:val="24"/>
        </w:rPr>
        <w:t>十</w:t>
      </w:r>
      <w:r w:rsidRPr="007E4006">
        <w:rPr>
          <w:rFonts w:hint="eastAsia"/>
          <w:bCs/>
          <w:sz w:val="24"/>
        </w:rPr>
        <w:t>个工作日至开放运作期结束后</w:t>
      </w:r>
      <w:r w:rsidR="008A78F7" w:rsidRPr="007E4006">
        <w:rPr>
          <w:rFonts w:hint="eastAsia"/>
          <w:bCs/>
          <w:sz w:val="24"/>
        </w:rPr>
        <w:t>十</w:t>
      </w:r>
      <w:r w:rsidRPr="007E4006">
        <w:rPr>
          <w:rFonts w:hint="eastAsia"/>
          <w:bCs/>
          <w:sz w:val="24"/>
        </w:rPr>
        <w:t>个工作日内不受此比例限制）</w:t>
      </w:r>
      <w:ins w:id="422" w:author="yaoxt" w:date="2017-11-01T16:50:00Z">
        <w:r w:rsidR="00653563">
          <w:rPr>
            <w:rFonts w:hint="eastAsia"/>
            <w:bCs/>
            <w:sz w:val="24"/>
          </w:rPr>
          <w:t>；</w:t>
        </w:r>
      </w:ins>
      <w:del w:id="423" w:author="yaoxt" w:date="2017-11-01T16:50:00Z">
        <w:r w:rsidRPr="007E4006" w:rsidDel="00653563">
          <w:rPr>
            <w:bCs/>
            <w:sz w:val="24"/>
          </w:rPr>
          <w:delText>;</w:delText>
        </w:r>
      </w:del>
    </w:p>
    <w:p w:rsidR="00A42E33" w:rsidRPr="008201FC" w:rsidRDefault="00644892" w:rsidP="008201FC">
      <w:pPr>
        <w:spacing w:line="360" w:lineRule="auto"/>
        <w:ind w:firstLineChars="200" w:firstLine="480"/>
        <w:rPr>
          <w:bCs/>
          <w:szCs w:val="21"/>
        </w:rPr>
      </w:pPr>
      <w:r w:rsidRPr="007E4006">
        <w:rPr>
          <w:rFonts w:hint="eastAsia"/>
          <w:bCs/>
          <w:sz w:val="24"/>
        </w:rPr>
        <w:t>（</w:t>
      </w:r>
      <w:r w:rsidRPr="007E4006">
        <w:rPr>
          <w:bCs/>
          <w:sz w:val="24"/>
        </w:rPr>
        <w:t>2</w:t>
      </w:r>
      <w:r w:rsidRPr="007E4006">
        <w:rPr>
          <w:rFonts w:hint="eastAsia"/>
          <w:bCs/>
          <w:sz w:val="24"/>
        </w:rPr>
        <w:t>）开放期内，</w:t>
      </w:r>
      <w:r w:rsidR="0027734D" w:rsidRPr="007E4006">
        <w:rPr>
          <w:rFonts w:hint="eastAsia"/>
          <w:bCs/>
          <w:sz w:val="24"/>
        </w:rPr>
        <w:t>保持不低于基金资产净值</w:t>
      </w:r>
      <w:r w:rsidR="0027734D" w:rsidRPr="007E4006">
        <w:rPr>
          <w:bCs/>
          <w:sz w:val="24"/>
        </w:rPr>
        <w:t>5</w:t>
      </w:r>
      <w:r w:rsidR="0027734D" w:rsidRPr="007E4006">
        <w:rPr>
          <w:rFonts w:hint="eastAsia"/>
          <w:bCs/>
          <w:sz w:val="24"/>
        </w:rPr>
        <w:t>％的现金或者到期日在一年以内的政府债券；在封闭期内，本基金不受上述</w:t>
      </w:r>
      <w:r w:rsidR="0027734D" w:rsidRPr="007E4006">
        <w:rPr>
          <w:bCs/>
          <w:sz w:val="24"/>
        </w:rPr>
        <w:t>5%</w:t>
      </w:r>
      <w:r w:rsidRPr="007E4006">
        <w:rPr>
          <w:rFonts w:hint="eastAsia"/>
          <w:bCs/>
          <w:sz w:val="24"/>
        </w:rPr>
        <w:t>的限制；</w:t>
      </w:r>
      <w:r w:rsidR="00A00F7A" w:rsidRPr="00A00F7A">
        <w:rPr>
          <w:rFonts w:hint="eastAsia"/>
          <w:bCs/>
          <w:sz w:val="24"/>
        </w:rPr>
        <w:t>其中，现金类资产不包括结算备付金、存出保证金、应收申购款等</w:t>
      </w:r>
      <w:r w:rsidR="008201FC">
        <w:rPr>
          <w:rFonts w:hint="eastAsia"/>
          <w:bCs/>
          <w:sz w:val="24"/>
        </w:rPr>
        <w:t>；</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3</w:t>
      </w:r>
      <w:r w:rsidRPr="007E4006">
        <w:rPr>
          <w:rFonts w:hint="eastAsia"/>
          <w:bCs/>
          <w:sz w:val="24"/>
        </w:rPr>
        <w:t>）本基金持有一家公司发行的证券，其市值不超过基金资产净值的</w:t>
      </w:r>
      <w:r w:rsidRPr="007E4006">
        <w:rPr>
          <w:bCs/>
          <w:sz w:val="24"/>
        </w:rPr>
        <w:t>10</w:t>
      </w:r>
      <w:r w:rsidRPr="007E4006">
        <w:rPr>
          <w:rFonts w:hint="eastAsia"/>
          <w:bCs/>
          <w:sz w:val="24"/>
        </w:rPr>
        <w:t>％；</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4</w:t>
      </w:r>
      <w:r w:rsidRPr="007E4006">
        <w:rPr>
          <w:rFonts w:hint="eastAsia"/>
          <w:bCs/>
          <w:sz w:val="24"/>
        </w:rPr>
        <w:t>）本基金管理人管理的全部基金持有一家公司发行的证券，不超过该证券的</w:t>
      </w:r>
      <w:r w:rsidRPr="007E4006">
        <w:rPr>
          <w:bCs/>
          <w:sz w:val="24"/>
        </w:rPr>
        <w:t>10</w:t>
      </w:r>
      <w:r w:rsidRPr="007E4006">
        <w:rPr>
          <w:rFonts w:hint="eastAsia"/>
          <w:bCs/>
          <w:sz w:val="24"/>
        </w:rPr>
        <w:t>％；</w:t>
      </w:r>
    </w:p>
    <w:p w:rsidR="00A42E33" w:rsidRPr="007E4006" w:rsidRDefault="00644892" w:rsidP="00FF32C3">
      <w:pPr>
        <w:spacing w:line="360" w:lineRule="auto"/>
        <w:ind w:firstLineChars="200" w:firstLine="480"/>
        <w:rPr>
          <w:bCs/>
          <w:sz w:val="24"/>
        </w:rPr>
      </w:pPr>
      <w:r w:rsidRPr="007E4006">
        <w:rPr>
          <w:rFonts w:hint="eastAsia"/>
          <w:bCs/>
          <w:sz w:val="24"/>
        </w:rPr>
        <w:t>（</w:t>
      </w:r>
      <w:r w:rsidRPr="007E4006">
        <w:rPr>
          <w:bCs/>
          <w:sz w:val="24"/>
        </w:rPr>
        <w:t>5</w:t>
      </w:r>
      <w:r w:rsidRPr="007E4006">
        <w:rPr>
          <w:rFonts w:hint="eastAsia"/>
          <w:bCs/>
          <w:sz w:val="24"/>
        </w:rPr>
        <w:t>）本基金投资于同一原始权益人的各类资产支持证券的比例，不得超过基金资产净值的</w:t>
      </w:r>
      <w:r w:rsidRPr="007E4006">
        <w:rPr>
          <w:bCs/>
          <w:sz w:val="24"/>
        </w:rPr>
        <w:t>10</w:t>
      </w:r>
      <w:r w:rsidRPr="007E4006">
        <w:rPr>
          <w:rFonts w:hint="eastAsia"/>
          <w:bCs/>
          <w:sz w:val="24"/>
        </w:rPr>
        <w:t>％；</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6</w:t>
      </w:r>
      <w:r w:rsidRPr="007E4006">
        <w:rPr>
          <w:rFonts w:hint="eastAsia"/>
          <w:bCs/>
          <w:sz w:val="24"/>
        </w:rPr>
        <w:t>）本基金持有的全部资产支持证券，其市值不得超过基金资产净值的</w:t>
      </w:r>
      <w:r w:rsidRPr="007E4006">
        <w:rPr>
          <w:bCs/>
          <w:sz w:val="24"/>
        </w:rPr>
        <w:t>20</w:t>
      </w:r>
      <w:r w:rsidRPr="007E4006">
        <w:rPr>
          <w:rFonts w:hint="eastAsia"/>
          <w:bCs/>
          <w:sz w:val="24"/>
        </w:rPr>
        <w:t>％；</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7</w:t>
      </w:r>
      <w:r w:rsidRPr="007E4006">
        <w:rPr>
          <w:rFonts w:hint="eastAsia"/>
          <w:bCs/>
          <w:sz w:val="24"/>
        </w:rPr>
        <w:t>）本基金持有的同一</w:t>
      </w:r>
      <w:r w:rsidRPr="007E4006">
        <w:rPr>
          <w:bCs/>
          <w:sz w:val="24"/>
        </w:rPr>
        <w:t>(</w:t>
      </w:r>
      <w:r w:rsidRPr="007E4006">
        <w:rPr>
          <w:rFonts w:hint="eastAsia"/>
          <w:bCs/>
          <w:sz w:val="24"/>
        </w:rPr>
        <w:t>指同一信用级别</w:t>
      </w:r>
      <w:r w:rsidRPr="007E4006">
        <w:rPr>
          <w:bCs/>
          <w:sz w:val="24"/>
        </w:rPr>
        <w:t>)</w:t>
      </w:r>
      <w:r w:rsidRPr="007E4006">
        <w:rPr>
          <w:rFonts w:hint="eastAsia"/>
          <w:bCs/>
          <w:sz w:val="24"/>
        </w:rPr>
        <w:t>资产支持证券的比例，不得超过该资产支持证券规模的</w:t>
      </w:r>
      <w:r w:rsidRPr="007E4006">
        <w:rPr>
          <w:bCs/>
          <w:sz w:val="24"/>
        </w:rPr>
        <w:t>10</w:t>
      </w:r>
      <w:r w:rsidRPr="007E4006">
        <w:rPr>
          <w:rFonts w:hint="eastAsia"/>
          <w:bCs/>
          <w:sz w:val="24"/>
        </w:rPr>
        <w:t>％；</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8</w:t>
      </w:r>
      <w:r w:rsidRPr="007E4006">
        <w:rPr>
          <w:rFonts w:hint="eastAsia"/>
          <w:bCs/>
          <w:sz w:val="24"/>
        </w:rPr>
        <w:t>）本基金管理人管理的全部基金投资于同一原始权益人的各类资产支持证券，不得超过其各类资产支持证券合计规模的</w:t>
      </w:r>
      <w:r w:rsidRPr="007E4006">
        <w:rPr>
          <w:bCs/>
          <w:sz w:val="24"/>
        </w:rPr>
        <w:t>10</w:t>
      </w:r>
      <w:r w:rsidRPr="007E4006">
        <w:rPr>
          <w:rFonts w:hint="eastAsia"/>
          <w:bCs/>
          <w:sz w:val="24"/>
        </w:rPr>
        <w:t>％；</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9</w:t>
      </w:r>
      <w:r w:rsidRPr="007E4006">
        <w:rPr>
          <w:rFonts w:hint="eastAsia"/>
          <w:bCs/>
          <w:sz w:val="24"/>
        </w:rPr>
        <w:t>）本基金应投资于信用级别评级为</w:t>
      </w:r>
      <w:r w:rsidRPr="007E4006">
        <w:rPr>
          <w:bCs/>
          <w:sz w:val="24"/>
        </w:rPr>
        <w:t>BBB</w:t>
      </w:r>
      <w:r w:rsidRPr="007E4006">
        <w:rPr>
          <w:rFonts w:hint="eastAsia"/>
          <w:bCs/>
          <w:sz w:val="24"/>
        </w:rPr>
        <w:t>以上</w:t>
      </w:r>
      <w:r w:rsidRPr="007E4006">
        <w:rPr>
          <w:bCs/>
          <w:sz w:val="24"/>
        </w:rPr>
        <w:t>(</w:t>
      </w:r>
      <w:r w:rsidRPr="007E4006">
        <w:rPr>
          <w:rFonts w:hint="eastAsia"/>
          <w:bCs/>
          <w:sz w:val="24"/>
        </w:rPr>
        <w:t>含</w:t>
      </w:r>
      <w:r w:rsidRPr="007E4006">
        <w:rPr>
          <w:bCs/>
          <w:sz w:val="24"/>
        </w:rPr>
        <w:t>BBB)</w:t>
      </w:r>
      <w:r w:rsidRPr="007E4006">
        <w:rPr>
          <w:rFonts w:hint="eastAsia"/>
          <w:bCs/>
          <w:sz w:val="24"/>
        </w:rPr>
        <w:t>的资产支持证券。基金持有资产支持证券期间，如果其信用等级下降、不再符合投资标准，应在评级报告发布之日起</w:t>
      </w:r>
      <w:r w:rsidRPr="007E4006">
        <w:rPr>
          <w:bCs/>
          <w:sz w:val="24"/>
        </w:rPr>
        <w:t>3</w:t>
      </w:r>
      <w:r w:rsidRPr="007E4006">
        <w:rPr>
          <w:rFonts w:hint="eastAsia"/>
          <w:bCs/>
          <w:sz w:val="24"/>
        </w:rPr>
        <w:t>个月内予以全部卖出；</w:t>
      </w:r>
    </w:p>
    <w:p w:rsidR="00A42E33" w:rsidRPr="007E4006" w:rsidRDefault="00644892" w:rsidP="00880D61">
      <w:pPr>
        <w:spacing w:line="360" w:lineRule="auto"/>
        <w:ind w:firstLineChars="200" w:firstLine="480"/>
        <w:rPr>
          <w:bCs/>
          <w:sz w:val="24"/>
        </w:rPr>
      </w:pPr>
      <w:r w:rsidRPr="007E4006">
        <w:rPr>
          <w:rFonts w:hint="eastAsia"/>
          <w:bCs/>
          <w:sz w:val="24"/>
        </w:rPr>
        <w:t>（</w:t>
      </w:r>
      <w:r w:rsidRPr="007E4006">
        <w:rPr>
          <w:bCs/>
          <w:sz w:val="24"/>
        </w:rPr>
        <w:t>10</w:t>
      </w:r>
      <w:r w:rsidRPr="007E4006">
        <w:rPr>
          <w:rFonts w:hint="eastAsia"/>
          <w:bCs/>
          <w:sz w:val="24"/>
        </w:rPr>
        <w:t>）本基金进入全国银行间同业市场进行债券回购的资金余额不得超过基金资产净值的</w:t>
      </w:r>
      <w:r w:rsidRPr="007E4006">
        <w:rPr>
          <w:bCs/>
          <w:sz w:val="24"/>
        </w:rPr>
        <w:t>40%</w:t>
      </w:r>
      <w:r w:rsidRPr="007E4006">
        <w:rPr>
          <w:rFonts w:hint="eastAsia"/>
          <w:bCs/>
          <w:sz w:val="24"/>
        </w:rPr>
        <w:t>；债券回购最长期限为</w:t>
      </w:r>
      <w:r w:rsidRPr="007E4006">
        <w:rPr>
          <w:bCs/>
          <w:sz w:val="24"/>
        </w:rPr>
        <w:t>1</w:t>
      </w:r>
      <w:r w:rsidRPr="007E4006">
        <w:rPr>
          <w:rFonts w:hint="eastAsia"/>
          <w:bCs/>
          <w:sz w:val="24"/>
        </w:rPr>
        <w:t>年，债券回购到期后不得展期；</w:t>
      </w:r>
    </w:p>
    <w:p w:rsidR="00E35376" w:rsidRPr="007E4006" w:rsidRDefault="006F736E" w:rsidP="00A54A09">
      <w:pPr>
        <w:spacing w:line="360" w:lineRule="auto"/>
        <w:ind w:firstLineChars="200" w:firstLine="480"/>
        <w:rPr>
          <w:bCs/>
          <w:sz w:val="24"/>
        </w:rPr>
      </w:pPr>
      <w:r w:rsidRPr="007E4006">
        <w:rPr>
          <w:rFonts w:hint="eastAsia"/>
          <w:bCs/>
          <w:sz w:val="24"/>
        </w:rPr>
        <w:t>（</w:t>
      </w:r>
      <w:r w:rsidRPr="007E4006">
        <w:rPr>
          <w:rFonts w:hint="eastAsia"/>
          <w:bCs/>
          <w:sz w:val="24"/>
        </w:rPr>
        <w:t>11</w:t>
      </w:r>
      <w:r w:rsidRPr="007E4006">
        <w:rPr>
          <w:rFonts w:hint="eastAsia"/>
          <w:bCs/>
          <w:sz w:val="24"/>
        </w:rPr>
        <w:t>）</w:t>
      </w:r>
      <w:r w:rsidR="00644892" w:rsidRPr="007E4006">
        <w:rPr>
          <w:bCs/>
          <w:sz w:val="24"/>
        </w:rPr>
        <w:t xml:space="preserve"> </w:t>
      </w:r>
      <w:r w:rsidR="00644892" w:rsidRPr="007E4006">
        <w:rPr>
          <w:rFonts w:hint="eastAsia"/>
          <w:bCs/>
          <w:sz w:val="24"/>
        </w:rPr>
        <w:t>封闭期内，本</w:t>
      </w:r>
      <w:proofErr w:type="gramStart"/>
      <w:r w:rsidR="00644892" w:rsidRPr="007E4006">
        <w:rPr>
          <w:rFonts w:hint="eastAsia"/>
          <w:bCs/>
          <w:sz w:val="24"/>
        </w:rPr>
        <w:t>基金基金</w:t>
      </w:r>
      <w:proofErr w:type="gramEnd"/>
      <w:r w:rsidR="00644892" w:rsidRPr="007E4006">
        <w:rPr>
          <w:rFonts w:hint="eastAsia"/>
          <w:bCs/>
          <w:sz w:val="24"/>
        </w:rPr>
        <w:t>总资产不得超过基金净资产</w:t>
      </w:r>
      <w:r w:rsidR="00644892" w:rsidRPr="007E4006">
        <w:rPr>
          <w:bCs/>
          <w:sz w:val="24"/>
        </w:rPr>
        <w:t>200%</w:t>
      </w:r>
      <w:r w:rsidR="00644892" w:rsidRPr="007E4006">
        <w:rPr>
          <w:rFonts w:hint="eastAsia"/>
          <w:bCs/>
          <w:sz w:val="24"/>
        </w:rPr>
        <w:t>；除封闭期外，本基金资产总值不得超过基金资产净值的</w:t>
      </w:r>
      <w:r w:rsidR="00644892" w:rsidRPr="007E4006">
        <w:rPr>
          <w:bCs/>
          <w:sz w:val="24"/>
        </w:rPr>
        <w:t>140%</w:t>
      </w:r>
      <w:r w:rsidR="00644892" w:rsidRPr="007E4006">
        <w:rPr>
          <w:rFonts w:hint="eastAsia"/>
          <w:bCs/>
          <w:sz w:val="24"/>
        </w:rPr>
        <w:t>；</w:t>
      </w:r>
    </w:p>
    <w:p w:rsidR="00545EBA" w:rsidRDefault="00644892" w:rsidP="00915A58">
      <w:pPr>
        <w:spacing w:line="360" w:lineRule="auto"/>
        <w:ind w:firstLineChars="200" w:firstLine="480"/>
        <w:rPr>
          <w:bCs/>
          <w:sz w:val="24"/>
        </w:rPr>
      </w:pPr>
      <w:r w:rsidRPr="007E4006">
        <w:rPr>
          <w:rFonts w:hint="eastAsia"/>
          <w:bCs/>
          <w:sz w:val="24"/>
        </w:rPr>
        <w:t>（</w:t>
      </w:r>
      <w:r w:rsidRPr="007E4006">
        <w:rPr>
          <w:bCs/>
          <w:sz w:val="24"/>
        </w:rPr>
        <w:t>12</w:t>
      </w:r>
      <w:r w:rsidRPr="007E4006">
        <w:rPr>
          <w:rFonts w:hint="eastAsia"/>
          <w:bCs/>
          <w:sz w:val="24"/>
        </w:rPr>
        <w:t>）本基金持有单只中小企业私募债券，其市值不得超过该基金资产净值的</w:t>
      </w:r>
      <w:r w:rsidRPr="007E4006">
        <w:rPr>
          <w:bCs/>
          <w:sz w:val="24"/>
        </w:rPr>
        <w:t>10%</w:t>
      </w:r>
      <w:r w:rsidR="009071C9" w:rsidRPr="007E4006">
        <w:rPr>
          <w:rFonts w:hint="eastAsia"/>
          <w:bCs/>
          <w:sz w:val="24"/>
        </w:rPr>
        <w:t>；</w:t>
      </w:r>
    </w:p>
    <w:p w:rsidR="00110F71" w:rsidRDefault="00A00F7A" w:rsidP="00EB1B1F">
      <w:pPr>
        <w:spacing w:line="360" w:lineRule="auto"/>
        <w:ind w:firstLineChars="200" w:firstLine="480"/>
        <w:rPr>
          <w:bCs/>
          <w:sz w:val="24"/>
        </w:rPr>
      </w:pPr>
      <w:r w:rsidRPr="00A00F7A">
        <w:rPr>
          <w:rFonts w:hint="eastAsia"/>
          <w:bCs/>
          <w:sz w:val="24"/>
        </w:rPr>
        <w:lastRenderedPageBreak/>
        <w:t>（</w:t>
      </w:r>
      <w:r w:rsidRPr="00A00F7A">
        <w:rPr>
          <w:bCs/>
          <w:sz w:val="24"/>
        </w:rPr>
        <w:t>13</w:t>
      </w:r>
      <w:r w:rsidRPr="00A00F7A">
        <w:rPr>
          <w:rFonts w:hint="eastAsia"/>
          <w:bCs/>
          <w:sz w:val="24"/>
        </w:rPr>
        <w:t>）本基金开放期内主动投资于流动性受限资产的市值合计不得超过本基金资产净值的</w:t>
      </w:r>
      <w:r w:rsidRPr="00A00F7A">
        <w:rPr>
          <w:bCs/>
          <w:sz w:val="24"/>
        </w:rPr>
        <w:t>15%</w:t>
      </w:r>
      <w:r w:rsidRPr="00A00F7A">
        <w:rPr>
          <w:rFonts w:hint="eastAsia"/>
          <w:bCs/>
          <w:sz w:val="24"/>
        </w:rPr>
        <w:t>。因证券市场波动、基金规模变动等基金管理人之外的因素致使基金不符合前款所规定比例限制的，基金管理人不得主动新增流动性受限资产</w:t>
      </w:r>
      <w:r w:rsidR="00D97AA9">
        <w:rPr>
          <w:rFonts w:hint="eastAsia"/>
          <w:bCs/>
          <w:sz w:val="24"/>
        </w:rPr>
        <w:t>的投资；</w:t>
      </w:r>
    </w:p>
    <w:p w:rsidR="00110F71" w:rsidRDefault="00A00F7A" w:rsidP="00EB1B1F">
      <w:pPr>
        <w:spacing w:line="360" w:lineRule="auto"/>
        <w:ind w:firstLineChars="200" w:firstLine="480"/>
        <w:rPr>
          <w:bCs/>
          <w:sz w:val="24"/>
        </w:rPr>
      </w:pPr>
      <w:r w:rsidRPr="00A00F7A">
        <w:rPr>
          <w:rFonts w:hint="eastAsia"/>
          <w:bCs/>
          <w:sz w:val="24"/>
        </w:rPr>
        <w:t>（</w:t>
      </w:r>
      <w:r w:rsidRPr="00A00F7A">
        <w:rPr>
          <w:bCs/>
          <w:sz w:val="24"/>
        </w:rPr>
        <w:t>14</w:t>
      </w:r>
      <w:r w:rsidRPr="00A00F7A">
        <w:rPr>
          <w:rFonts w:hint="eastAsia"/>
          <w:bCs/>
          <w:sz w:val="24"/>
        </w:rPr>
        <w:t>）本基金与私募类</w:t>
      </w:r>
      <w:proofErr w:type="gramStart"/>
      <w:r w:rsidRPr="00A00F7A">
        <w:rPr>
          <w:rFonts w:hint="eastAsia"/>
          <w:bCs/>
          <w:sz w:val="24"/>
        </w:rPr>
        <w:t>证券资管产品</w:t>
      </w:r>
      <w:proofErr w:type="gramEnd"/>
      <w:r w:rsidRPr="00A00F7A">
        <w:rPr>
          <w:rFonts w:hint="eastAsia"/>
          <w:bCs/>
          <w:sz w:val="24"/>
        </w:rPr>
        <w:t>及中国证监会认定的其他主体为交易对手开展逆回购交易的，可接受质押品的资质要求应当与基金合同约定的投资范围保持一致</w:t>
      </w:r>
      <w:r w:rsidR="00D97AA9">
        <w:rPr>
          <w:rFonts w:hint="eastAsia"/>
          <w:bCs/>
          <w:sz w:val="24"/>
        </w:rPr>
        <w:t>；</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w:t>
      </w:r>
      <w:r w:rsidR="008201FC">
        <w:rPr>
          <w:rFonts w:hint="eastAsia"/>
          <w:bCs/>
          <w:sz w:val="24"/>
        </w:rPr>
        <w:t>5</w:t>
      </w:r>
      <w:r w:rsidRPr="007E4006">
        <w:rPr>
          <w:rFonts w:hint="eastAsia"/>
          <w:bCs/>
          <w:sz w:val="24"/>
        </w:rPr>
        <w:t>）法律法规及中国证监会规定的其他投资比例限制。</w:t>
      </w:r>
      <w:r w:rsidRPr="007E4006">
        <w:rPr>
          <w:bCs/>
          <w:sz w:val="24"/>
        </w:rPr>
        <w:t xml:space="preserve">                                  </w:t>
      </w:r>
    </w:p>
    <w:p w:rsidR="00E35376" w:rsidRPr="007E4006" w:rsidRDefault="00644892" w:rsidP="00A54A09">
      <w:pPr>
        <w:spacing w:line="360" w:lineRule="auto"/>
        <w:ind w:firstLineChars="200" w:firstLine="480"/>
        <w:rPr>
          <w:bCs/>
          <w:sz w:val="24"/>
        </w:rPr>
      </w:pPr>
      <w:r w:rsidRPr="007E4006">
        <w:rPr>
          <w:rFonts w:hint="eastAsia"/>
          <w:bCs/>
          <w:sz w:val="24"/>
        </w:rPr>
        <w:t>除上述第</w:t>
      </w:r>
      <w:r w:rsidR="008201FC">
        <w:rPr>
          <w:rFonts w:hint="eastAsia"/>
          <w:bCs/>
          <w:sz w:val="24"/>
        </w:rPr>
        <w:t>（</w:t>
      </w:r>
      <w:r w:rsidR="008201FC">
        <w:rPr>
          <w:rFonts w:hint="eastAsia"/>
          <w:bCs/>
          <w:sz w:val="24"/>
        </w:rPr>
        <w:t>2</w:t>
      </w:r>
      <w:r w:rsidR="008201FC">
        <w:rPr>
          <w:rFonts w:hint="eastAsia"/>
          <w:bCs/>
          <w:sz w:val="24"/>
        </w:rPr>
        <w:t>）、</w:t>
      </w:r>
      <w:r w:rsidRPr="007E4006">
        <w:rPr>
          <w:rFonts w:hint="eastAsia"/>
          <w:bCs/>
          <w:sz w:val="24"/>
        </w:rPr>
        <w:t>（</w:t>
      </w:r>
      <w:r w:rsidRPr="007E4006">
        <w:rPr>
          <w:bCs/>
          <w:sz w:val="24"/>
        </w:rPr>
        <w:t>9</w:t>
      </w:r>
      <w:r w:rsidRPr="007E4006">
        <w:rPr>
          <w:rFonts w:hint="eastAsia"/>
          <w:bCs/>
          <w:sz w:val="24"/>
        </w:rPr>
        <w:t>）</w:t>
      </w:r>
      <w:r w:rsidR="008201FC">
        <w:rPr>
          <w:rFonts w:hint="eastAsia"/>
          <w:bCs/>
          <w:sz w:val="24"/>
        </w:rPr>
        <w:t>、（</w:t>
      </w:r>
      <w:r w:rsidR="008201FC">
        <w:rPr>
          <w:rFonts w:hint="eastAsia"/>
          <w:bCs/>
          <w:sz w:val="24"/>
        </w:rPr>
        <w:t>13</w:t>
      </w:r>
      <w:r w:rsidR="008201FC">
        <w:rPr>
          <w:rFonts w:hint="eastAsia"/>
          <w:bCs/>
          <w:sz w:val="24"/>
        </w:rPr>
        <w:t>）、（</w:t>
      </w:r>
      <w:r w:rsidR="008201FC">
        <w:rPr>
          <w:rFonts w:hint="eastAsia"/>
          <w:bCs/>
          <w:sz w:val="24"/>
        </w:rPr>
        <w:t>14</w:t>
      </w:r>
      <w:r w:rsidR="008201FC">
        <w:rPr>
          <w:rFonts w:hint="eastAsia"/>
          <w:bCs/>
          <w:sz w:val="24"/>
        </w:rPr>
        <w:t>）</w:t>
      </w:r>
      <w:r w:rsidRPr="007E4006">
        <w:rPr>
          <w:rFonts w:hint="eastAsia"/>
          <w:bCs/>
          <w:sz w:val="24"/>
        </w:rPr>
        <w:t>项另有约定外，因证券市场波动、上市公司合并、基金规模变动等基金管理人之外的因素致使基金投资比例不符合上述规定投资比例的，基金管理人应当在</w:t>
      </w:r>
      <w:r w:rsidRPr="007E4006">
        <w:rPr>
          <w:bCs/>
          <w:sz w:val="24"/>
        </w:rPr>
        <w:t>10</w:t>
      </w:r>
      <w:r w:rsidRPr="007E4006">
        <w:rPr>
          <w:rFonts w:hint="eastAsia"/>
          <w:bCs/>
          <w:sz w:val="24"/>
        </w:rPr>
        <w:t>个交易日内进行调整。但中国证监会规定的特殊情形除外。法律法规另有规定的，从其规定。</w:t>
      </w:r>
    </w:p>
    <w:p w:rsidR="00A42E33" w:rsidRPr="007E4006" w:rsidRDefault="00644892">
      <w:pPr>
        <w:spacing w:line="360" w:lineRule="auto"/>
        <w:ind w:firstLineChars="200" w:firstLine="480"/>
        <w:rPr>
          <w:bCs/>
          <w:sz w:val="24"/>
        </w:rPr>
      </w:pPr>
      <w:r w:rsidRPr="007E4006">
        <w:rPr>
          <w:rFonts w:hint="eastAsia"/>
          <w:bCs/>
          <w:sz w:val="24"/>
        </w:rPr>
        <w:t>基金管理人应当自基金合同生效之日起六个月内使基金的投资组合比例符合基金合同的有关约定，基金合同另有约定的除外。期间，本基金的投资范围、投资策略应当符合本基金合同的约定。基金托管人对基金的投资的监督与检查自本基金合同生效之日起开始。</w:t>
      </w:r>
    </w:p>
    <w:p w:rsidR="00A42E33" w:rsidRPr="007E4006" w:rsidRDefault="00644892">
      <w:pPr>
        <w:spacing w:line="360" w:lineRule="auto"/>
        <w:ind w:firstLineChars="200" w:firstLine="480"/>
        <w:rPr>
          <w:bCs/>
          <w:sz w:val="24"/>
        </w:rPr>
      </w:pPr>
      <w:r w:rsidRPr="007E4006">
        <w:rPr>
          <w:rFonts w:hint="eastAsia"/>
          <w:bCs/>
          <w:sz w:val="24"/>
        </w:rPr>
        <w:t>法律法规或监管部门变更或取消上述限制，如适用于本基金，基金管理人在履行适当程序后，则本基金投资不再受相关限制，自动适用更新后的法律法规或监管规定。</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、禁止行为</w:t>
      </w:r>
    </w:p>
    <w:p w:rsidR="00A42E33" w:rsidRPr="007E4006" w:rsidRDefault="00644892">
      <w:pPr>
        <w:spacing w:line="360" w:lineRule="auto"/>
        <w:ind w:firstLineChars="200" w:firstLine="480"/>
        <w:rPr>
          <w:bCs/>
          <w:sz w:val="24"/>
        </w:rPr>
      </w:pPr>
      <w:r w:rsidRPr="007E4006">
        <w:rPr>
          <w:rFonts w:hint="eastAsia"/>
          <w:bCs/>
          <w:sz w:val="24"/>
        </w:rPr>
        <w:t>为维护基金份额持有人的合法权益，基金财产不得用于下列投资或者活动：</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w:t>
      </w:r>
      <w:r w:rsidRPr="007E4006">
        <w:rPr>
          <w:rFonts w:hint="eastAsia"/>
          <w:bCs/>
          <w:sz w:val="24"/>
        </w:rPr>
        <w:t>）承销证券；</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2</w:t>
      </w:r>
      <w:r w:rsidRPr="007E4006">
        <w:rPr>
          <w:rFonts w:hint="eastAsia"/>
          <w:bCs/>
          <w:sz w:val="24"/>
        </w:rPr>
        <w:t>）违反规定向他人贷款或者提供担保；</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3</w:t>
      </w:r>
      <w:r w:rsidRPr="007E4006">
        <w:rPr>
          <w:rFonts w:hint="eastAsia"/>
          <w:bCs/>
          <w:sz w:val="24"/>
        </w:rPr>
        <w:t>）从事承担无限责任的投资；</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4</w:t>
      </w:r>
      <w:r w:rsidRPr="007E4006">
        <w:rPr>
          <w:rFonts w:hint="eastAsia"/>
          <w:bCs/>
          <w:sz w:val="24"/>
        </w:rPr>
        <w:t>）向其基金管理人、基金托管人出资；</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5</w:t>
      </w:r>
      <w:r w:rsidRPr="007E4006">
        <w:rPr>
          <w:rFonts w:hint="eastAsia"/>
          <w:bCs/>
          <w:sz w:val="24"/>
        </w:rPr>
        <w:t>）从事内幕交易、操纵证券交易价格及其他不正当的证券交易活动；</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6</w:t>
      </w:r>
      <w:r w:rsidRPr="007E4006">
        <w:rPr>
          <w:rFonts w:hint="eastAsia"/>
          <w:bCs/>
          <w:sz w:val="24"/>
        </w:rPr>
        <w:t>）法律、行政法规和中国证监会规定禁止的其他活动。</w:t>
      </w:r>
    </w:p>
    <w:p w:rsidR="003630FD" w:rsidRPr="007E4006" w:rsidRDefault="00644892" w:rsidP="003630FD">
      <w:pPr>
        <w:spacing w:line="360" w:lineRule="auto"/>
        <w:ind w:firstLineChars="200" w:firstLine="480"/>
        <w:rPr>
          <w:bCs/>
          <w:sz w:val="24"/>
        </w:rPr>
      </w:pPr>
      <w:r w:rsidRPr="007E4006">
        <w:rPr>
          <w:rFonts w:hint="eastAsia"/>
          <w:bCs/>
          <w:sz w:val="24"/>
        </w:rPr>
        <w:t>基金管理人运用基金财产买卖基金管理人、基金托管人及其控股股东、实际控制人或者与其有重大利害关系的公司发行的证券或者承销期内承销的证券，或</w:t>
      </w:r>
      <w:r w:rsidRPr="007E4006">
        <w:rPr>
          <w:rFonts w:hint="eastAsia"/>
          <w:bCs/>
          <w:sz w:val="24"/>
        </w:rPr>
        <w:lastRenderedPageBreak/>
        <w:t>者从事其他重大关联交易的，应当符合基金的投资目标和投资策略，遵循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rsidR="00CE271B" w:rsidRPr="007E4006" w:rsidRDefault="00644892" w:rsidP="00D333BB">
      <w:pPr>
        <w:spacing w:line="360" w:lineRule="auto"/>
        <w:ind w:firstLineChars="200" w:firstLine="480"/>
        <w:rPr>
          <w:bCs/>
          <w:sz w:val="24"/>
        </w:rPr>
      </w:pPr>
      <w:r w:rsidRPr="007E4006">
        <w:rPr>
          <w:rFonts w:hint="eastAsia"/>
          <w:bCs/>
          <w:sz w:val="24"/>
        </w:rPr>
        <w:t>法律法规或监管部门变更或取消上述限制，如适用于本基金，则本基金投资不再受相关限制，自动适用更新后的法律法规或监管规定，且不需要召开基金份额持有人大会。</w:t>
      </w:r>
    </w:p>
    <w:p w:rsidR="002B3315" w:rsidRPr="007E4006" w:rsidRDefault="00644892" w:rsidP="002B3315">
      <w:pPr>
        <w:spacing w:line="360" w:lineRule="auto"/>
        <w:ind w:firstLineChars="200" w:firstLine="480"/>
        <w:rPr>
          <w:bCs/>
          <w:sz w:val="24"/>
        </w:rPr>
      </w:pPr>
      <w:r w:rsidRPr="007E4006">
        <w:rPr>
          <w:rFonts w:hint="eastAsia"/>
          <w:bCs/>
          <w:sz w:val="24"/>
        </w:rPr>
        <w:t>五、业绩比较基准</w:t>
      </w:r>
    </w:p>
    <w:p w:rsidR="002B3315" w:rsidRPr="007E4006" w:rsidRDefault="00644892" w:rsidP="002B3315">
      <w:pPr>
        <w:spacing w:line="360" w:lineRule="auto"/>
        <w:ind w:firstLineChars="200" w:firstLine="480"/>
        <w:rPr>
          <w:bCs/>
          <w:sz w:val="24"/>
        </w:rPr>
      </w:pPr>
      <w:r w:rsidRPr="007E4006">
        <w:rPr>
          <w:rFonts w:hint="eastAsia"/>
          <w:bCs/>
          <w:sz w:val="24"/>
        </w:rPr>
        <w:t>中</w:t>
      </w:r>
      <w:proofErr w:type="gramStart"/>
      <w:r w:rsidRPr="007E4006">
        <w:rPr>
          <w:rFonts w:hint="eastAsia"/>
          <w:bCs/>
          <w:sz w:val="24"/>
        </w:rPr>
        <w:t>债综合</w:t>
      </w:r>
      <w:proofErr w:type="gramEnd"/>
      <w:r w:rsidRPr="007E4006">
        <w:rPr>
          <w:rFonts w:hint="eastAsia"/>
          <w:bCs/>
          <w:sz w:val="24"/>
        </w:rPr>
        <w:t>指数收益率。</w:t>
      </w:r>
    </w:p>
    <w:p w:rsidR="002B3315" w:rsidRPr="007E4006" w:rsidRDefault="00644892" w:rsidP="002B3315">
      <w:pPr>
        <w:spacing w:line="360" w:lineRule="auto"/>
        <w:ind w:firstLineChars="200" w:firstLine="480"/>
        <w:rPr>
          <w:bCs/>
          <w:sz w:val="24"/>
        </w:rPr>
      </w:pPr>
      <w:r w:rsidRPr="007E4006">
        <w:rPr>
          <w:rFonts w:hint="eastAsia"/>
          <w:bCs/>
          <w:sz w:val="24"/>
        </w:rPr>
        <w:t>中</w:t>
      </w:r>
      <w:proofErr w:type="gramStart"/>
      <w:r w:rsidRPr="007E4006">
        <w:rPr>
          <w:rFonts w:hint="eastAsia"/>
          <w:bCs/>
          <w:sz w:val="24"/>
        </w:rPr>
        <w:t>债综合</w:t>
      </w:r>
      <w:proofErr w:type="gramEnd"/>
      <w:r w:rsidRPr="007E4006">
        <w:rPr>
          <w:rFonts w:hint="eastAsia"/>
          <w:bCs/>
          <w:sz w:val="24"/>
        </w:rPr>
        <w:t>指数由中央国债登记结算有限公司编制，该指数旨在综合反映债券全市场整体价格和投资回报情况。指数涵盖了银行间市场和交易所市场，具有广泛的市场代表性，适合作为本基金的业绩比较基准。</w:t>
      </w:r>
    </w:p>
    <w:p w:rsidR="00A42E33" w:rsidRPr="007E4006" w:rsidRDefault="00644892" w:rsidP="002B3315">
      <w:pPr>
        <w:spacing w:line="360" w:lineRule="auto"/>
        <w:ind w:firstLineChars="200" w:firstLine="480"/>
        <w:rPr>
          <w:bCs/>
          <w:sz w:val="24"/>
        </w:rPr>
      </w:pPr>
      <w:r w:rsidRPr="007E4006">
        <w:rPr>
          <w:rFonts w:hint="eastAsia"/>
          <w:bCs/>
          <w:sz w:val="24"/>
        </w:rPr>
        <w:t>如果指数编制机构变更或停止中</w:t>
      </w:r>
      <w:proofErr w:type="gramStart"/>
      <w:r w:rsidRPr="007E4006">
        <w:rPr>
          <w:rFonts w:hint="eastAsia"/>
          <w:bCs/>
          <w:sz w:val="24"/>
        </w:rPr>
        <w:t>债综合</w:t>
      </w:r>
      <w:proofErr w:type="gramEnd"/>
      <w:r w:rsidRPr="007E4006">
        <w:rPr>
          <w:rFonts w:hint="eastAsia"/>
          <w:bCs/>
          <w:sz w:val="24"/>
        </w:rPr>
        <w:t>指数的编制及发布，或者中</w:t>
      </w:r>
      <w:proofErr w:type="gramStart"/>
      <w:r w:rsidRPr="007E4006">
        <w:rPr>
          <w:rFonts w:hint="eastAsia"/>
          <w:bCs/>
          <w:sz w:val="24"/>
        </w:rPr>
        <w:t>债综合</w:t>
      </w:r>
      <w:proofErr w:type="gramEnd"/>
      <w:r w:rsidRPr="007E4006">
        <w:rPr>
          <w:rFonts w:hint="eastAsia"/>
          <w:bCs/>
          <w:sz w:val="24"/>
        </w:rPr>
        <w:t>指数由其他指数替代，或者由于指数编制方法发生重大变更等原因导致中</w:t>
      </w:r>
      <w:proofErr w:type="gramStart"/>
      <w:r w:rsidRPr="007E4006">
        <w:rPr>
          <w:rFonts w:hint="eastAsia"/>
          <w:bCs/>
          <w:sz w:val="24"/>
        </w:rPr>
        <w:t>债综合</w:t>
      </w:r>
      <w:proofErr w:type="gramEnd"/>
      <w:r w:rsidRPr="007E4006">
        <w:rPr>
          <w:rFonts w:hint="eastAsia"/>
          <w:bCs/>
          <w:sz w:val="24"/>
        </w:rPr>
        <w:t>指数不宜继续作为基准指数，或者有更权威的、更能为市场普遍接受的业绩比较基准推出，或者市场上出现更加适合用于本基金的业绩基准时，经与基金托管人协商一致，本基金可变更业绩比较基准并及时公告。</w:t>
      </w:r>
    </w:p>
    <w:p w:rsidR="002B3315" w:rsidRPr="007E4006" w:rsidRDefault="00644892" w:rsidP="002B3315">
      <w:pPr>
        <w:spacing w:line="360" w:lineRule="auto"/>
        <w:ind w:firstLineChars="200" w:firstLine="480"/>
        <w:rPr>
          <w:bCs/>
          <w:sz w:val="24"/>
        </w:rPr>
      </w:pPr>
      <w:r w:rsidRPr="007E4006">
        <w:rPr>
          <w:rFonts w:hint="eastAsia"/>
          <w:bCs/>
          <w:sz w:val="24"/>
        </w:rPr>
        <w:t>六、风险收益特征</w:t>
      </w:r>
    </w:p>
    <w:p w:rsidR="002B3315" w:rsidRPr="007E4006" w:rsidRDefault="00644892" w:rsidP="002B3315">
      <w:pPr>
        <w:spacing w:line="360" w:lineRule="auto"/>
        <w:ind w:firstLineChars="200" w:firstLine="480"/>
        <w:rPr>
          <w:bCs/>
          <w:sz w:val="24"/>
        </w:rPr>
      </w:pPr>
      <w:r w:rsidRPr="007E4006">
        <w:rPr>
          <w:rFonts w:hint="eastAsia"/>
          <w:bCs/>
          <w:sz w:val="24"/>
        </w:rPr>
        <w:t>本基金为债券型基金，其长期平均风险和预期收益率低于股票基金、混合基金，高于货币市场基金。</w:t>
      </w:r>
    </w:p>
    <w:p w:rsidR="00A42E33" w:rsidRPr="007E4006" w:rsidRDefault="00A42E33">
      <w:pPr>
        <w:spacing w:line="360" w:lineRule="auto"/>
        <w:ind w:firstLineChars="200" w:firstLine="480"/>
        <w:rPr>
          <w:bCs/>
          <w:sz w:val="24"/>
        </w:rPr>
      </w:pPr>
    </w:p>
    <w:p w:rsidR="00A42E33" w:rsidRPr="007E4006" w:rsidRDefault="00A42E33">
      <w:pPr>
        <w:spacing w:line="360" w:lineRule="auto"/>
        <w:ind w:firstLineChars="200" w:firstLine="480"/>
        <w:rPr>
          <w:bCs/>
          <w:sz w:val="24"/>
        </w:rPr>
      </w:pPr>
    </w:p>
    <w:p w:rsidR="00A42E33" w:rsidRPr="007E4006" w:rsidRDefault="00644892">
      <w:pPr>
        <w:spacing w:line="360" w:lineRule="auto"/>
        <w:rPr>
          <w:bCs/>
          <w:sz w:val="24"/>
        </w:rPr>
      </w:pPr>
      <w:r w:rsidRPr="007E4006">
        <w:rPr>
          <w:bCs/>
          <w:sz w:val="24"/>
        </w:rPr>
        <w:t xml:space="preserve">                                                               </w:t>
      </w:r>
    </w:p>
    <w:p w:rsidR="00A42E33" w:rsidRPr="007E4006" w:rsidRDefault="00A42E33">
      <w:pPr>
        <w:spacing w:line="360" w:lineRule="auto"/>
        <w:ind w:firstLineChars="200" w:firstLine="480"/>
        <w:rPr>
          <w:bCs/>
          <w:sz w:val="24"/>
        </w:rPr>
      </w:pPr>
    </w:p>
    <w:p w:rsidR="00A42E33" w:rsidRPr="007E4006" w:rsidRDefault="00A42E33">
      <w:pPr>
        <w:rPr>
          <w:bCs/>
          <w:sz w:val="24"/>
        </w:rPr>
      </w:pPr>
    </w:p>
    <w:p w:rsidR="00A42E33" w:rsidRPr="007E4006" w:rsidRDefault="00644892">
      <w:pPr>
        <w:pStyle w:val="1"/>
        <w:spacing w:before="0" w:after="0"/>
        <w:jc w:val="center"/>
        <w:rPr>
          <w:rFonts w:ascii="Times New Roman"/>
          <w:color w:val="auto"/>
          <w:sz w:val="30"/>
        </w:rPr>
      </w:pPr>
      <w:r w:rsidRPr="007E4006">
        <w:rPr>
          <w:rFonts w:ascii="Times New Roman"/>
          <w:b w:val="0"/>
          <w:bCs/>
          <w:color w:val="auto"/>
          <w:kern w:val="44"/>
          <w:sz w:val="21"/>
        </w:rPr>
        <w:br w:type="page"/>
      </w:r>
      <w:bookmarkStart w:id="424" w:name="_Toc93226145"/>
      <w:bookmarkStart w:id="425" w:name="_Toc92662704"/>
      <w:bookmarkStart w:id="426" w:name="_Toc29561"/>
      <w:bookmarkStart w:id="427" w:name="_Toc24474"/>
      <w:bookmarkStart w:id="428" w:name="_Toc141703893"/>
      <w:bookmarkStart w:id="429" w:name="_Toc139991743"/>
      <w:bookmarkStart w:id="430" w:name="_Toc128310496"/>
      <w:bookmarkStart w:id="431" w:name="_Toc18000"/>
      <w:bookmarkStart w:id="432" w:name="_Toc31611"/>
      <w:bookmarkStart w:id="433" w:name="_Toc32030"/>
      <w:bookmarkStart w:id="434" w:name="_Toc20102"/>
      <w:bookmarkStart w:id="435" w:name="_Toc26114"/>
      <w:bookmarkStart w:id="436" w:name="_Toc21642"/>
      <w:bookmarkStart w:id="437" w:name="_Toc3054"/>
      <w:bookmarkStart w:id="438" w:name="_Toc20782"/>
      <w:bookmarkStart w:id="439" w:name="_Toc433906008"/>
      <w:r w:rsidRPr="007E4006">
        <w:rPr>
          <w:rFonts w:ascii="Times New Roman" w:hint="eastAsia"/>
          <w:color w:val="auto"/>
          <w:sz w:val="30"/>
        </w:rPr>
        <w:lastRenderedPageBreak/>
        <w:t>第十三部分</w:t>
      </w:r>
      <w:r w:rsidRPr="007E4006">
        <w:rPr>
          <w:rFonts w:ascii="Times New Roman"/>
          <w:color w:val="auto"/>
          <w:sz w:val="30"/>
        </w:rPr>
        <w:t xml:space="preserve">  </w:t>
      </w:r>
      <w:r w:rsidRPr="007E4006">
        <w:rPr>
          <w:rFonts w:ascii="Times New Roman" w:hint="eastAsia"/>
          <w:color w:val="auto"/>
          <w:sz w:val="30"/>
        </w:rPr>
        <w:t>基金</w:t>
      </w:r>
      <w:bookmarkEnd w:id="424"/>
      <w:bookmarkEnd w:id="425"/>
      <w:r w:rsidRPr="007E4006">
        <w:rPr>
          <w:rFonts w:ascii="Times New Roman" w:hint="eastAsia"/>
          <w:color w:val="auto"/>
          <w:sz w:val="30"/>
        </w:rPr>
        <w:t>的财产</w:t>
      </w:r>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p>
    <w:p w:rsidR="00A42E33" w:rsidRPr="007E4006" w:rsidRDefault="00A42E33" w:rsidP="0099758D">
      <w:pPr>
        <w:spacing w:line="360" w:lineRule="auto"/>
        <w:ind w:firstLineChars="200" w:firstLine="480"/>
        <w:rPr>
          <w:bCs/>
          <w:sz w:val="24"/>
        </w:rPr>
      </w:pPr>
    </w:p>
    <w:p w:rsidR="00A42E33" w:rsidRPr="007E4006" w:rsidRDefault="00644892" w:rsidP="0099758D">
      <w:pPr>
        <w:spacing w:line="360" w:lineRule="auto"/>
        <w:ind w:firstLineChars="200" w:firstLine="480"/>
        <w:rPr>
          <w:bCs/>
          <w:sz w:val="24"/>
        </w:rPr>
      </w:pPr>
      <w:r w:rsidRPr="007E4006">
        <w:rPr>
          <w:rFonts w:hint="eastAsia"/>
          <w:bCs/>
          <w:sz w:val="24"/>
        </w:rPr>
        <w:t>一、基金资产总值</w:t>
      </w:r>
    </w:p>
    <w:p w:rsidR="00A42E33" w:rsidRPr="007E4006" w:rsidRDefault="00644892">
      <w:pPr>
        <w:spacing w:line="360" w:lineRule="auto"/>
        <w:ind w:firstLineChars="200" w:firstLine="480"/>
        <w:rPr>
          <w:bCs/>
          <w:sz w:val="24"/>
        </w:rPr>
      </w:pPr>
      <w:r w:rsidRPr="007E4006">
        <w:rPr>
          <w:rFonts w:hint="eastAsia"/>
          <w:bCs/>
          <w:sz w:val="24"/>
        </w:rPr>
        <w:t>基金资产总值是指购买的各类证券及票据价值、银行存款本息和基金应收的申购基金款以及其他投资所形成的价值总和。</w:t>
      </w:r>
    </w:p>
    <w:p w:rsidR="00A42E33" w:rsidRPr="007E4006" w:rsidRDefault="00644892" w:rsidP="0099758D">
      <w:pPr>
        <w:spacing w:line="360" w:lineRule="auto"/>
        <w:ind w:firstLineChars="200" w:firstLine="480"/>
        <w:rPr>
          <w:bCs/>
          <w:sz w:val="24"/>
        </w:rPr>
      </w:pPr>
      <w:r w:rsidRPr="007E4006">
        <w:rPr>
          <w:rFonts w:hint="eastAsia"/>
          <w:bCs/>
          <w:sz w:val="24"/>
        </w:rPr>
        <w:t>二、基金资产净值</w:t>
      </w:r>
    </w:p>
    <w:p w:rsidR="00A42E33" w:rsidRPr="007E4006" w:rsidRDefault="00644892">
      <w:pPr>
        <w:spacing w:line="360" w:lineRule="auto"/>
        <w:ind w:firstLineChars="200" w:firstLine="480"/>
        <w:rPr>
          <w:bCs/>
          <w:sz w:val="24"/>
        </w:rPr>
      </w:pPr>
      <w:r w:rsidRPr="007E4006">
        <w:rPr>
          <w:rFonts w:hint="eastAsia"/>
          <w:bCs/>
          <w:sz w:val="24"/>
        </w:rPr>
        <w:t>基金资产净值是指基金资产总值减去基金负债后的价值。</w:t>
      </w:r>
    </w:p>
    <w:p w:rsidR="00A42E33" w:rsidRPr="007E4006" w:rsidRDefault="00644892" w:rsidP="0099758D">
      <w:pPr>
        <w:spacing w:line="360" w:lineRule="auto"/>
        <w:ind w:firstLineChars="200" w:firstLine="480"/>
        <w:rPr>
          <w:bCs/>
          <w:sz w:val="24"/>
        </w:rPr>
      </w:pPr>
      <w:r w:rsidRPr="007E4006">
        <w:rPr>
          <w:rFonts w:hint="eastAsia"/>
          <w:bCs/>
          <w:sz w:val="24"/>
        </w:rPr>
        <w:t>三、基金财产的账户</w:t>
      </w:r>
    </w:p>
    <w:p w:rsidR="00A42E33" w:rsidRPr="007E4006" w:rsidRDefault="00644892">
      <w:pPr>
        <w:spacing w:line="360" w:lineRule="auto"/>
        <w:ind w:firstLineChars="200" w:firstLine="480"/>
      </w:pPr>
      <w:r w:rsidRPr="007E4006">
        <w:rPr>
          <w:rFonts w:hint="eastAsia"/>
          <w:bCs/>
          <w:sz w:val="24"/>
        </w:rPr>
        <w:t>基金托管人根据相关法律法规、规范性文件为本基金开立资金账户、证券账户以及投资所需的其他专用账户。开立的基金专用账户与基金管理人、基金托管人、基金销售机构和基金登记机构自有的财产账户以及其他基金财产账户相独立。</w:t>
      </w:r>
      <w:bookmarkStart w:id="440" w:name="_Hlt88841837"/>
      <w:bookmarkEnd w:id="440"/>
    </w:p>
    <w:p w:rsidR="00A42E33" w:rsidRPr="007E4006" w:rsidRDefault="00644892" w:rsidP="0099758D">
      <w:pPr>
        <w:spacing w:line="360" w:lineRule="auto"/>
        <w:ind w:firstLineChars="200" w:firstLine="480"/>
        <w:rPr>
          <w:bCs/>
          <w:sz w:val="24"/>
        </w:rPr>
      </w:pPr>
      <w:r w:rsidRPr="007E4006">
        <w:rPr>
          <w:rFonts w:hint="eastAsia"/>
          <w:bCs/>
          <w:sz w:val="24"/>
        </w:rPr>
        <w:t>四、基金财产的保管和处分</w:t>
      </w:r>
      <w:bookmarkStart w:id="441" w:name="_Hlt88900062"/>
      <w:bookmarkEnd w:id="441"/>
    </w:p>
    <w:p w:rsidR="00A42E33" w:rsidRPr="007E4006" w:rsidRDefault="00644892">
      <w:pPr>
        <w:spacing w:line="360" w:lineRule="auto"/>
        <w:ind w:firstLineChars="200" w:firstLine="480"/>
        <w:rPr>
          <w:bCs/>
          <w:sz w:val="24"/>
        </w:rPr>
      </w:pPr>
      <w:r w:rsidRPr="007E4006">
        <w:rPr>
          <w:rFonts w:hint="eastAsia"/>
          <w:bCs/>
          <w:sz w:val="24"/>
        </w:rPr>
        <w:t>本基金财产独立于基金管理人、基金托管人和基金销售机构的财产，并由基金托管人保管。基金管理人、基金托管人、基金登记机构和基金销售机构以其自有的财产承担其自身的法律责任，其债权人不得对本基金财产行使请求冻结、扣押或其他权利。除依法</w:t>
      </w:r>
      <w:proofErr w:type="gramStart"/>
      <w:r w:rsidRPr="007E4006">
        <w:rPr>
          <w:rFonts w:hint="eastAsia"/>
          <w:bCs/>
          <w:sz w:val="24"/>
        </w:rPr>
        <w:t>律法规</w:t>
      </w:r>
      <w:proofErr w:type="gramEnd"/>
      <w:r w:rsidRPr="007E4006">
        <w:rPr>
          <w:rFonts w:hint="eastAsia"/>
          <w:bCs/>
          <w:sz w:val="24"/>
        </w:rPr>
        <w:t>和《基金合同》的规定处分外，基金财产不得被处分。</w:t>
      </w:r>
    </w:p>
    <w:p w:rsidR="00A42E33" w:rsidRPr="007E4006" w:rsidRDefault="00644892">
      <w:pPr>
        <w:spacing w:line="360" w:lineRule="auto"/>
        <w:ind w:firstLineChars="200" w:firstLine="480"/>
        <w:rPr>
          <w:bCs/>
          <w:sz w:val="24"/>
        </w:rPr>
      </w:pPr>
      <w:r w:rsidRPr="007E4006">
        <w:rPr>
          <w:rFonts w:hint="eastAsia"/>
          <w:bCs/>
          <w:sz w:val="24"/>
        </w:rPr>
        <w:t>基金管理人、基金托管人因依法解散、被依法撤销或者被依法宣告破产等原因进行清算的，基金财产不属于其清算财产。基金管理人管理运作基金财产所产生的债权，不得与其固有资产产生的债务相互</w:t>
      </w:r>
      <w:proofErr w:type="gramStart"/>
      <w:r w:rsidRPr="007E4006">
        <w:rPr>
          <w:rFonts w:hint="eastAsia"/>
          <w:bCs/>
          <w:sz w:val="24"/>
        </w:rPr>
        <w:t>抵销</w:t>
      </w:r>
      <w:proofErr w:type="gramEnd"/>
      <w:r w:rsidRPr="007E4006">
        <w:rPr>
          <w:rFonts w:hint="eastAsia"/>
          <w:bCs/>
          <w:sz w:val="24"/>
        </w:rPr>
        <w:t>；基金管理人管理运作不同基金的基金财产所产生的债权债务不得相互</w:t>
      </w:r>
      <w:proofErr w:type="gramStart"/>
      <w:r w:rsidRPr="007E4006">
        <w:rPr>
          <w:rFonts w:hint="eastAsia"/>
          <w:bCs/>
          <w:sz w:val="24"/>
        </w:rPr>
        <w:t>抵销</w:t>
      </w:r>
      <w:proofErr w:type="gramEnd"/>
      <w:r w:rsidRPr="007E4006">
        <w:rPr>
          <w:rFonts w:hint="eastAsia"/>
          <w:bCs/>
          <w:sz w:val="24"/>
        </w:rPr>
        <w:t>。</w:t>
      </w:r>
    </w:p>
    <w:p w:rsidR="00A42E33" w:rsidRPr="007E4006" w:rsidRDefault="00644892">
      <w:pPr>
        <w:pStyle w:val="1"/>
        <w:spacing w:before="0" w:after="0"/>
        <w:jc w:val="center"/>
        <w:rPr>
          <w:rFonts w:ascii="Times New Roman"/>
          <w:color w:val="auto"/>
          <w:sz w:val="30"/>
        </w:rPr>
      </w:pPr>
      <w:r w:rsidRPr="007E4006">
        <w:rPr>
          <w:rFonts w:ascii="Times New Roman"/>
          <w:b w:val="0"/>
          <w:bCs/>
          <w:color w:val="auto"/>
          <w:kern w:val="44"/>
          <w:sz w:val="21"/>
        </w:rPr>
        <w:br w:type="page"/>
      </w:r>
      <w:bookmarkStart w:id="442" w:name="_Toc17782"/>
      <w:bookmarkStart w:id="443" w:name="_Toc7802"/>
      <w:bookmarkStart w:id="444" w:name="_Toc19714"/>
      <w:bookmarkStart w:id="445" w:name="_Toc31917"/>
      <w:bookmarkStart w:id="446" w:name="_Toc27832"/>
      <w:bookmarkStart w:id="447" w:name="_Toc871"/>
      <w:bookmarkStart w:id="448" w:name="_Toc433906009"/>
      <w:bookmarkStart w:id="449" w:name="_Toc139991744"/>
      <w:bookmarkStart w:id="450" w:name="_Toc141703894"/>
      <w:r w:rsidRPr="007E4006">
        <w:rPr>
          <w:rFonts w:ascii="Times New Roman" w:hint="eastAsia"/>
          <w:color w:val="auto"/>
          <w:sz w:val="30"/>
        </w:rPr>
        <w:lastRenderedPageBreak/>
        <w:t>第十四部分</w:t>
      </w:r>
      <w:r w:rsidRPr="007E4006">
        <w:rPr>
          <w:rFonts w:ascii="Times New Roman"/>
          <w:color w:val="auto"/>
          <w:sz w:val="30"/>
        </w:rPr>
        <w:t xml:space="preserve">  </w:t>
      </w:r>
      <w:r w:rsidRPr="007E4006">
        <w:rPr>
          <w:rFonts w:ascii="Times New Roman" w:hint="eastAsia"/>
          <w:color w:val="auto"/>
          <w:sz w:val="30"/>
        </w:rPr>
        <w:t>基金资产估值</w:t>
      </w:r>
      <w:bookmarkEnd w:id="442"/>
      <w:bookmarkEnd w:id="443"/>
      <w:bookmarkEnd w:id="444"/>
      <w:bookmarkEnd w:id="445"/>
      <w:bookmarkEnd w:id="446"/>
      <w:bookmarkEnd w:id="447"/>
      <w:bookmarkEnd w:id="448"/>
    </w:p>
    <w:p w:rsidR="00A42E33" w:rsidRPr="007E4006" w:rsidRDefault="00A42E33">
      <w:pPr>
        <w:spacing w:line="360" w:lineRule="auto"/>
        <w:ind w:firstLineChars="200" w:firstLine="480"/>
        <w:rPr>
          <w:bCs/>
          <w:sz w:val="24"/>
        </w:rPr>
      </w:pPr>
    </w:p>
    <w:p w:rsidR="00A42E33" w:rsidRPr="007E4006" w:rsidRDefault="00644892" w:rsidP="0099758D">
      <w:pPr>
        <w:spacing w:line="360" w:lineRule="auto"/>
        <w:ind w:firstLineChars="200" w:firstLine="480"/>
        <w:rPr>
          <w:bCs/>
          <w:sz w:val="24"/>
        </w:rPr>
      </w:pPr>
      <w:bookmarkStart w:id="451" w:name="_Toc141703895"/>
      <w:bookmarkStart w:id="452" w:name="_Toc139991745"/>
      <w:bookmarkStart w:id="453" w:name="_Toc32046"/>
      <w:bookmarkEnd w:id="449"/>
      <w:bookmarkEnd w:id="450"/>
      <w:r w:rsidRPr="007E4006">
        <w:rPr>
          <w:rFonts w:hint="eastAsia"/>
          <w:bCs/>
          <w:sz w:val="24"/>
        </w:rPr>
        <w:t>一、估值日</w:t>
      </w:r>
    </w:p>
    <w:p w:rsidR="00A42E33" w:rsidRPr="007E4006" w:rsidRDefault="00644892">
      <w:pPr>
        <w:spacing w:line="360" w:lineRule="auto"/>
        <w:ind w:firstLineChars="200" w:firstLine="480"/>
        <w:rPr>
          <w:bCs/>
          <w:sz w:val="24"/>
        </w:rPr>
      </w:pPr>
      <w:r w:rsidRPr="007E4006">
        <w:rPr>
          <w:rFonts w:hint="eastAsia"/>
          <w:bCs/>
          <w:sz w:val="24"/>
        </w:rPr>
        <w:t>本基金的估值日为本基金相关的证券交易场所的交易日以及国家法律法规规定需要对外披露基金净值的</w:t>
      </w:r>
      <w:proofErr w:type="gramStart"/>
      <w:r w:rsidRPr="007E4006">
        <w:rPr>
          <w:rFonts w:hint="eastAsia"/>
          <w:bCs/>
          <w:sz w:val="24"/>
        </w:rPr>
        <w:t>非交易</w:t>
      </w:r>
      <w:proofErr w:type="gramEnd"/>
      <w:r w:rsidRPr="007E4006">
        <w:rPr>
          <w:rFonts w:hint="eastAsia"/>
          <w:bCs/>
          <w:sz w:val="24"/>
        </w:rPr>
        <w:t>日。</w:t>
      </w:r>
    </w:p>
    <w:p w:rsidR="00A42E33" w:rsidRPr="007E4006" w:rsidRDefault="00644892">
      <w:pPr>
        <w:spacing w:line="360" w:lineRule="auto"/>
        <w:ind w:firstLineChars="200" w:firstLine="480"/>
        <w:rPr>
          <w:bCs/>
          <w:sz w:val="24"/>
        </w:rPr>
      </w:pPr>
      <w:r w:rsidRPr="007E4006">
        <w:rPr>
          <w:rFonts w:hint="eastAsia"/>
          <w:bCs/>
          <w:sz w:val="24"/>
        </w:rPr>
        <w:t>二、估值对象</w:t>
      </w:r>
    </w:p>
    <w:p w:rsidR="00A42E33" w:rsidRPr="007E4006" w:rsidRDefault="00644892">
      <w:pPr>
        <w:spacing w:line="360" w:lineRule="auto"/>
        <w:ind w:firstLineChars="200" w:firstLine="480"/>
        <w:rPr>
          <w:bCs/>
          <w:sz w:val="24"/>
        </w:rPr>
      </w:pPr>
      <w:r w:rsidRPr="007E4006">
        <w:rPr>
          <w:rFonts w:hint="eastAsia"/>
          <w:bCs/>
          <w:sz w:val="24"/>
        </w:rPr>
        <w:t>基金所拥有的债券和银行存款本息、应收款项、其它投资等资产及负债。</w:t>
      </w:r>
    </w:p>
    <w:p w:rsidR="00A42E33" w:rsidRPr="007E4006" w:rsidRDefault="00644892">
      <w:pPr>
        <w:spacing w:line="360" w:lineRule="auto"/>
        <w:ind w:firstLineChars="200" w:firstLine="480"/>
        <w:rPr>
          <w:bCs/>
          <w:sz w:val="24"/>
        </w:rPr>
      </w:pPr>
      <w:r w:rsidRPr="007E4006">
        <w:rPr>
          <w:rFonts w:hint="eastAsia"/>
          <w:bCs/>
          <w:sz w:val="24"/>
        </w:rPr>
        <w:t>三、估值方法</w:t>
      </w:r>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、证券交易所上市的有价证券的估值</w:t>
      </w:r>
    </w:p>
    <w:p w:rsidR="00A42E33" w:rsidRPr="007E4006" w:rsidDel="000C00AC" w:rsidRDefault="00644892">
      <w:pPr>
        <w:spacing w:line="360" w:lineRule="auto"/>
        <w:ind w:firstLineChars="200" w:firstLine="480"/>
        <w:rPr>
          <w:del w:id="454" w:author="yaoxt" w:date="2017-11-01T16:45:00Z"/>
          <w:bCs/>
          <w:sz w:val="24"/>
        </w:rPr>
      </w:pPr>
      <w:del w:id="455" w:author="yaoxt" w:date="2017-11-01T16:45:00Z">
        <w:r w:rsidRPr="007E4006" w:rsidDel="000C00AC">
          <w:rPr>
            <w:rFonts w:hint="eastAsia"/>
            <w:bCs/>
            <w:sz w:val="24"/>
          </w:rPr>
          <w:delText>（</w:delText>
        </w:r>
        <w:r w:rsidRPr="007E4006" w:rsidDel="000C00AC">
          <w:rPr>
            <w:bCs/>
            <w:sz w:val="24"/>
          </w:rPr>
          <w:delText>1</w:delText>
        </w:r>
        <w:r w:rsidRPr="007E4006" w:rsidDel="000C00AC">
          <w:rPr>
            <w:rFonts w:hint="eastAsia"/>
            <w:bCs/>
            <w:sz w:val="24"/>
          </w:rPr>
          <w:delText>）交易所上市的有价证券，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delText>
        </w:r>
      </w:del>
    </w:p>
    <w:p w:rsidR="00A42E33" w:rsidRPr="007E4006" w:rsidRDefault="00644892">
      <w:pPr>
        <w:spacing w:line="360" w:lineRule="auto"/>
        <w:ind w:firstLineChars="200" w:firstLine="480"/>
        <w:rPr>
          <w:bCs/>
          <w:sz w:val="24"/>
        </w:rPr>
      </w:pPr>
      <w:r w:rsidRPr="007E4006">
        <w:rPr>
          <w:rFonts w:hint="eastAsia"/>
          <w:bCs/>
          <w:sz w:val="24"/>
        </w:rPr>
        <w:t>（</w:t>
      </w:r>
      <w:del w:id="456" w:author="yaoxt" w:date="2017-11-01T16:45:00Z">
        <w:r w:rsidRPr="007E4006" w:rsidDel="000C00AC">
          <w:rPr>
            <w:bCs/>
            <w:sz w:val="24"/>
          </w:rPr>
          <w:delText>2</w:delText>
        </w:r>
      </w:del>
      <w:ins w:id="457" w:author="yaoxt" w:date="2017-11-01T16:45:00Z">
        <w:r w:rsidR="000C00AC">
          <w:rPr>
            <w:rFonts w:hint="eastAsia"/>
            <w:bCs/>
            <w:sz w:val="24"/>
          </w:rPr>
          <w:t>1</w:t>
        </w:r>
      </w:ins>
      <w:r w:rsidRPr="007E4006">
        <w:rPr>
          <w:rFonts w:hint="eastAsia"/>
          <w:bCs/>
          <w:sz w:val="24"/>
        </w:rPr>
        <w:t>）交易所上市实行净价交易的债券按估值日第三方估值机构提供的相应品种当日的估值净价进行估值，估值日没有交易的，且最近交易日后经济环境未发生重大变化，按最近交易日的收盘价估值。如最近交易日后经济环境发生了重大变化的或证券发行机构发生影响证券价格的重大事件，可参考类似投资品种的现行市价及重大变化因素，调整最近交易市价，确定公允价格；</w:t>
      </w:r>
    </w:p>
    <w:p w:rsidR="00A42E33" w:rsidRPr="007E4006" w:rsidRDefault="00644892">
      <w:pPr>
        <w:spacing w:line="360" w:lineRule="auto"/>
        <w:ind w:firstLineChars="200" w:firstLine="480"/>
        <w:rPr>
          <w:bCs/>
          <w:sz w:val="24"/>
        </w:rPr>
      </w:pPr>
      <w:r w:rsidRPr="007E4006">
        <w:rPr>
          <w:rFonts w:hint="eastAsia"/>
          <w:bCs/>
          <w:sz w:val="24"/>
        </w:rPr>
        <w:t>（</w:t>
      </w:r>
      <w:del w:id="458" w:author="yaoxt" w:date="2017-11-01T16:49:00Z">
        <w:r w:rsidRPr="007E4006" w:rsidDel="00653563">
          <w:rPr>
            <w:bCs/>
            <w:sz w:val="24"/>
          </w:rPr>
          <w:delText>3</w:delText>
        </w:r>
      </w:del>
      <w:ins w:id="459" w:author="yaoxt" w:date="2017-11-01T16:49:00Z">
        <w:r w:rsidR="00653563">
          <w:rPr>
            <w:rFonts w:hint="eastAsia"/>
            <w:bCs/>
            <w:sz w:val="24"/>
          </w:rPr>
          <w:t>2</w:t>
        </w:r>
      </w:ins>
      <w:r w:rsidRPr="007E4006">
        <w:rPr>
          <w:rFonts w:hint="eastAsia"/>
          <w:bCs/>
          <w:sz w:val="24"/>
        </w:rPr>
        <w:t>）交易所上市未实行净价交易的债券按估值日收盘价</w:t>
      </w:r>
      <w:ins w:id="460" w:author="yaoxt" w:date="2017-11-01T16:46:00Z">
        <w:r w:rsidR="004E2E35" w:rsidRPr="004E2E35">
          <w:rPr>
            <w:rFonts w:hint="eastAsia"/>
            <w:bCs/>
            <w:sz w:val="24"/>
            <w:rPrChange w:id="461" w:author="yaoxt" w:date="2017-11-01T16:47:00Z">
              <w:rPr>
                <w:rFonts w:eastAsiaTheme="minorEastAsia" w:hAnsiTheme="minorEastAsia" w:hint="eastAsia"/>
                <w:bCs/>
                <w:szCs w:val="21"/>
              </w:rPr>
            </w:rPrChange>
          </w:rPr>
          <w:t>或第三方估值机构提供的相应品种当日的估值全价</w:t>
        </w:r>
      </w:ins>
      <w:r w:rsidRPr="007E4006">
        <w:rPr>
          <w:rFonts w:hint="eastAsia"/>
          <w:bCs/>
          <w:sz w:val="24"/>
        </w:rPr>
        <w:t>减去债券收盘价</w:t>
      </w:r>
      <w:ins w:id="462" w:author="yaoxt" w:date="2017-11-01T16:49:00Z">
        <w:r w:rsidR="004E2E35" w:rsidRPr="004E2E35">
          <w:rPr>
            <w:rFonts w:hint="eastAsia"/>
            <w:bCs/>
            <w:sz w:val="24"/>
            <w:rPrChange w:id="463" w:author="yaoxt" w:date="2017-11-01T16:49:00Z">
              <w:rPr>
                <w:rFonts w:eastAsiaTheme="minorEastAsia" w:hAnsiTheme="minorEastAsia" w:hint="eastAsia"/>
                <w:bCs/>
                <w:szCs w:val="21"/>
              </w:rPr>
            </w:rPrChange>
          </w:rPr>
          <w:t>或估值全价</w:t>
        </w:r>
      </w:ins>
      <w:r w:rsidRPr="007E4006">
        <w:rPr>
          <w:rFonts w:hint="eastAsia"/>
          <w:bCs/>
          <w:sz w:val="24"/>
        </w:rPr>
        <w:t>中所含的债券应收利息得到的净价进行估值；估值日没有交易的，且最近交易日后经济环境未发生重大变化，按最近交易日债券收盘价</w:t>
      </w:r>
      <w:ins w:id="464" w:author="yaoxt" w:date="2017-11-01T16:49:00Z">
        <w:r w:rsidR="004E2E35" w:rsidRPr="004E2E35">
          <w:rPr>
            <w:rFonts w:hint="eastAsia"/>
            <w:bCs/>
            <w:sz w:val="24"/>
            <w:rPrChange w:id="465" w:author="yaoxt" w:date="2017-11-01T16:49:00Z">
              <w:rPr>
                <w:rFonts w:eastAsiaTheme="minorEastAsia" w:hAnsiTheme="minorEastAsia" w:hint="eastAsia"/>
                <w:bCs/>
                <w:szCs w:val="21"/>
              </w:rPr>
            </w:rPrChange>
          </w:rPr>
          <w:t>或第三方估值机构提供的相应品种当日的估值全价</w:t>
        </w:r>
      </w:ins>
      <w:r w:rsidRPr="007E4006">
        <w:rPr>
          <w:rFonts w:hint="eastAsia"/>
          <w:bCs/>
          <w:sz w:val="24"/>
        </w:rPr>
        <w:t>减去债券收盘价</w:t>
      </w:r>
      <w:ins w:id="466" w:author="yaoxt" w:date="2017-11-01T16:49:00Z">
        <w:r w:rsidR="004E2E35" w:rsidRPr="004E2E35">
          <w:rPr>
            <w:rFonts w:hint="eastAsia"/>
            <w:bCs/>
            <w:sz w:val="24"/>
            <w:rPrChange w:id="467" w:author="yaoxt" w:date="2017-11-01T16:49:00Z">
              <w:rPr>
                <w:rFonts w:eastAsiaTheme="minorEastAsia" w:hAnsiTheme="minorEastAsia" w:hint="eastAsia"/>
                <w:bCs/>
                <w:szCs w:val="21"/>
              </w:rPr>
            </w:rPrChange>
          </w:rPr>
          <w:t>或估值全价</w:t>
        </w:r>
      </w:ins>
      <w:r w:rsidRPr="007E4006">
        <w:rPr>
          <w:rFonts w:hint="eastAsia"/>
          <w:bCs/>
          <w:sz w:val="24"/>
        </w:rPr>
        <w:t>中所含的债券应收利息得到的净价进行估值。如最近交易日后经济环境发生了重大变化的，可参考类似投资品种的现行市价及重大变化因素，调整最近交易市价，确定公允价格；</w:t>
      </w:r>
    </w:p>
    <w:p w:rsidR="00A42E33" w:rsidRPr="007E4006" w:rsidRDefault="00644892">
      <w:pPr>
        <w:spacing w:line="360" w:lineRule="auto"/>
        <w:ind w:firstLineChars="200" w:firstLine="480"/>
        <w:rPr>
          <w:bCs/>
          <w:sz w:val="24"/>
        </w:rPr>
      </w:pPr>
      <w:r w:rsidRPr="007E4006">
        <w:rPr>
          <w:rFonts w:hint="eastAsia"/>
          <w:bCs/>
          <w:sz w:val="24"/>
        </w:rPr>
        <w:t>（</w:t>
      </w:r>
      <w:del w:id="468" w:author="yaoxt" w:date="2017-11-01T16:49:00Z">
        <w:r w:rsidRPr="007E4006" w:rsidDel="00653563">
          <w:rPr>
            <w:bCs/>
            <w:sz w:val="24"/>
          </w:rPr>
          <w:delText>4</w:delText>
        </w:r>
      </w:del>
      <w:ins w:id="469" w:author="yaoxt" w:date="2017-11-01T16:49:00Z">
        <w:r w:rsidR="00653563">
          <w:rPr>
            <w:rFonts w:hint="eastAsia"/>
            <w:bCs/>
            <w:sz w:val="24"/>
          </w:rPr>
          <w:t>3</w:t>
        </w:r>
      </w:ins>
      <w:r w:rsidRPr="007E4006">
        <w:rPr>
          <w:rFonts w:hint="eastAsia"/>
          <w:bCs/>
          <w:sz w:val="24"/>
        </w:rPr>
        <w:t>）交易所上市不存在活跃市场的有价证券，采用估值技术确定公允价值。交易所上市的资产支持证券，采用估值技术确定公允价值，在估值技术难以可靠计量公允价值的情况下，按成本估值。</w:t>
      </w:r>
    </w:p>
    <w:p w:rsidR="00A42E33" w:rsidRPr="007E4006" w:rsidRDefault="00644892" w:rsidP="008C4145">
      <w:pPr>
        <w:spacing w:line="360" w:lineRule="auto"/>
        <w:ind w:firstLineChars="200" w:firstLine="480"/>
        <w:rPr>
          <w:bCs/>
          <w:sz w:val="24"/>
        </w:rPr>
      </w:pPr>
      <w:r w:rsidRPr="007E4006">
        <w:rPr>
          <w:bCs/>
          <w:sz w:val="24"/>
        </w:rPr>
        <w:t>2</w:t>
      </w:r>
      <w:r w:rsidRPr="007E4006">
        <w:rPr>
          <w:rFonts w:hint="eastAsia"/>
          <w:bCs/>
          <w:sz w:val="24"/>
        </w:rPr>
        <w:t>、首次公开发行未上市的债券，采用估值技术确定公允价值，在估值技术难以可靠计量公允价值的情况下，按成本估值。</w:t>
      </w:r>
    </w:p>
    <w:p w:rsidR="00A42E33" w:rsidRPr="007E4006" w:rsidRDefault="00644892">
      <w:pPr>
        <w:spacing w:line="360" w:lineRule="auto"/>
        <w:ind w:firstLineChars="200" w:firstLine="480"/>
        <w:rPr>
          <w:bCs/>
          <w:sz w:val="24"/>
        </w:rPr>
      </w:pPr>
      <w:r w:rsidRPr="007E4006">
        <w:rPr>
          <w:bCs/>
          <w:sz w:val="24"/>
        </w:rPr>
        <w:t>3</w:t>
      </w:r>
      <w:r w:rsidRPr="007E4006">
        <w:rPr>
          <w:rFonts w:hint="eastAsia"/>
          <w:bCs/>
          <w:sz w:val="24"/>
        </w:rPr>
        <w:t>、全国银行间债券市场交易的债券、资产支持证券等固定收益品种，采用第三方估值机构提供的价格数据进行估值。</w:t>
      </w:r>
    </w:p>
    <w:p w:rsidR="00424C63" w:rsidRPr="007E4006" w:rsidRDefault="00644892" w:rsidP="00424C63">
      <w:pPr>
        <w:spacing w:line="360" w:lineRule="auto"/>
        <w:ind w:firstLineChars="200" w:firstLine="480"/>
        <w:rPr>
          <w:bCs/>
          <w:sz w:val="24"/>
        </w:rPr>
      </w:pPr>
      <w:r w:rsidRPr="007E4006">
        <w:rPr>
          <w:bCs/>
          <w:sz w:val="24"/>
        </w:rPr>
        <w:t>4</w:t>
      </w:r>
      <w:r w:rsidRPr="007E4006">
        <w:rPr>
          <w:rFonts w:hint="eastAsia"/>
          <w:bCs/>
          <w:sz w:val="24"/>
        </w:rPr>
        <w:t>、同一债券同时在两个或两个以上市场交易的，按债券所处的市场分别估</w:t>
      </w:r>
      <w:r w:rsidRPr="007E4006">
        <w:rPr>
          <w:rFonts w:hint="eastAsia"/>
          <w:bCs/>
          <w:sz w:val="24"/>
        </w:rPr>
        <w:lastRenderedPageBreak/>
        <w:t>值。</w:t>
      </w:r>
    </w:p>
    <w:p w:rsidR="00424C63" w:rsidRPr="007E4006" w:rsidRDefault="00644892" w:rsidP="00424C63">
      <w:pPr>
        <w:spacing w:line="360" w:lineRule="auto"/>
        <w:ind w:firstLineChars="200" w:firstLine="480"/>
        <w:rPr>
          <w:bCs/>
          <w:sz w:val="24"/>
        </w:rPr>
      </w:pPr>
      <w:r w:rsidRPr="007E4006">
        <w:rPr>
          <w:bCs/>
          <w:sz w:val="24"/>
        </w:rPr>
        <w:t>5</w:t>
      </w:r>
      <w:r w:rsidRPr="007E4006">
        <w:rPr>
          <w:rFonts w:hint="eastAsia"/>
          <w:bCs/>
          <w:sz w:val="24"/>
        </w:rPr>
        <w:t>、中小企业私募债券，采用估值技术确定公允价值，在估值技术难以可靠计量公允价值的情况下，按成本估值。</w:t>
      </w:r>
      <w:r w:rsidRPr="007E4006">
        <w:rPr>
          <w:bCs/>
          <w:sz w:val="24"/>
        </w:rPr>
        <w:t xml:space="preserve"> </w:t>
      </w:r>
    </w:p>
    <w:p w:rsidR="00A42E33" w:rsidRDefault="006F736E">
      <w:pPr>
        <w:spacing w:line="360" w:lineRule="auto"/>
        <w:ind w:firstLineChars="200" w:firstLine="480"/>
        <w:rPr>
          <w:bCs/>
          <w:sz w:val="24"/>
        </w:rPr>
      </w:pPr>
      <w:r w:rsidRPr="007E4006">
        <w:rPr>
          <w:rFonts w:hint="eastAsia"/>
          <w:bCs/>
          <w:sz w:val="24"/>
        </w:rPr>
        <w:t>6</w:t>
      </w:r>
      <w:r w:rsidR="00644892" w:rsidRPr="007E4006">
        <w:rPr>
          <w:rFonts w:hint="eastAsia"/>
          <w:bCs/>
          <w:sz w:val="24"/>
        </w:rPr>
        <w:t>、如有确凿证据表明按上述方法进行估值不能客观反映其公允价值的，基金管理人可根据具体情况与基金托管人商定后，按最能反映公允价值的价格估值。</w:t>
      </w:r>
    </w:p>
    <w:p w:rsidR="008201FC" w:rsidRPr="008201FC" w:rsidRDefault="008201FC" w:rsidP="008201FC">
      <w:pPr>
        <w:spacing w:line="360" w:lineRule="auto"/>
        <w:ind w:firstLineChars="200" w:firstLine="480"/>
        <w:rPr>
          <w:bCs/>
          <w:sz w:val="24"/>
        </w:rPr>
      </w:pPr>
      <w:r>
        <w:rPr>
          <w:rFonts w:hint="eastAsia"/>
          <w:bCs/>
          <w:sz w:val="24"/>
        </w:rPr>
        <w:t>7</w:t>
      </w:r>
      <w:r w:rsidR="00A00F7A" w:rsidRPr="00A00F7A">
        <w:rPr>
          <w:rFonts w:hint="eastAsia"/>
          <w:bCs/>
          <w:sz w:val="24"/>
        </w:rPr>
        <w:t>、当发生大额申购或赎回情形时，基金管理人可以采用摆动定价机制，以确保基金估值的公平性。</w:t>
      </w:r>
    </w:p>
    <w:p w:rsidR="00DC4198" w:rsidRPr="007E4006" w:rsidRDefault="008201FC">
      <w:pPr>
        <w:spacing w:line="360" w:lineRule="auto"/>
        <w:ind w:firstLineChars="200" w:firstLine="480"/>
        <w:rPr>
          <w:bCs/>
          <w:sz w:val="24"/>
        </w:rPr>
      </w:pPr>
      <w:r>
        <w:rPr>
          <w:rFonts w:hint="eastAsia"/>
          <w:bCs/>
          <w:sz w:val="24"/>
        </w:rPr>
        <w:t>8</w:t>
      </w:r>
      <w:r w:rsidR="00644892" w:rsidRPr="007E4006">
        <w:rPr>
          <w:rFonts w:hint="eastAsia"/>
          <w:bCs/>
          <w:sz w:val="24"/>
        </w:rPr>
        <w:t>、其他资产按法律法规或监管机构有关规定进行估值。</w:t>
      </w:r>
    </w:p>
    <w:p w:rsidR="00A42E33" w:rsidRPr="007E4006" w:rsidRDefault="008201FC">
      <w:pPr>
        <w:spacing w:line="360" w:lineRule="auto"/>
        <w:ind w:firstLineChars="200" w:firstLine="480"/>
        <w:rPr>
          <w:bCs/>
          <w:sz w:val="24"/>
        </w:rPr>
      </w:pPr>
      <w:r>
        <w:rPr>
          <w:rFonts w:hint="eastAsia"/>
          <w:bCs/>
          <w:sz w:val="24"/>
        </w:rPr>
        <w:t>9</w:t>
      </w:r>
      <w:r w:rsidR="00644892" w:rsidRPr="007E4006">
        <w:rPr>
          <w:rFonts w:hint="eastAsia"/>
          <w:bCs/>
          <w:sz w:val="24"/>
        </w:rPr>
        <w:t>、相关法律法规以及监管部门有强制规定的，从其规定。如有新增事项，按国家最新规定估值。</w:t>
      </w:r>
    </w:p>
    <w:p w:rsidR="00A42E33" w:rsidRPr="007E4006" w:rsidRDefault="00644892">
      <w:pPr>
        <w:spacing w:line="360" w:lineRule="auto"/>
        <w:ind w:firstLineChars="200" w:firstLine="480"/>
        <w:rPr>
          <w:rStyle w:val="read"/>
          <w:bCs/>
          <w:sz w:val="24"/>
        </w:rPr>
      </w:pPr>
      <w:r w:rsidRPr="007E4006">
        <w:rPr>
          <w:rStyle w:val="read"/>
          <w:rFonts w:hint="eastAsia"/>
          <w:bCs/>
          <w:sz w:val="24"/>
        </w:rPr>
        <w:t>如基金管理人或基金托管人发现基金估值违反基金合同订明的估值方法、程序及相关法律法规的规定或者未能充分维护基金份额持有人利益时，应立即通知对方，共同查明原因，双方协商解决。</w:t>
      </w:r>
    </w:p>
    <w:p w:rsidR="00A42E33" w:rsidRPr="007E4006" w:rsidRDefault="00644892">
      <w:pPr>
        <w:spacing w:line="360" w:lineRule="auto"/>
        <w:ind w:firstLineChars="200" w:firstLine="480"/>
        <w:rPr>
          <w:bCs/>
          <w:sz w:val="24"/>
        </w:rPr>
      </w:pPr>
      <w:r w:rsidRPr="007E4006">
        <w:rPr>
          <w:rFonts w:hint="eastAsia"/>
          <w:bCs/>
          <w:sz w:val="24"/>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p w:rsidR="00A42E33" w:rsidRPr="007E4006" w:rsidRDefault="00644892">
      <w:pPr>
        <w:spacing w:line="360" w:lineRule="auto"/>
        <w:ind w:firstLineChars="200" w:firstLine="480"/>
        <w:rPr>
          <w:bCs/>
          <w:sz w:val="24"/>
        </w:rPr>
      </w:pPr>
      <w:r w:rsidRPr="007E4006">
        <w:rPr>
          <w:rFonts w:hint="eastAsia"/>
          <w:bCs/>
          <w:sz w:val="24"/>
        </w:rPr>
        <w:t>四、估值程序</w:t>
      </w:r>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、两类基金份额净值是按照每个工作日闭市后，基金资产净值除以当日该类基金份额的余额数量计算，</w:t>
      </w:r>
      <w:r w:rsidRPr="007E4006">
        <w:rPr>
          <w:bCs/>
          <w:sz w:val="24"/>
        </w:rPr>
        <w:t xml:space="preserve">A </w:t>
      </w:r>
      <w:r w:rsidRPr="007E4006">
        <w:rPr>
          <w:rFonts w:hint="eastAsia"/>
          <w:bCs/>
          <w:sz w:val="24"/>
        </w:rPr>
        <w:t>类和</w:t>
      </w:r>
      <w:r w:rsidRPr="007E4006">
        <w:rPr>
          <w:bCs/>
          <w:sz w:val="24"/>
        </w:rPr>
        <w:t>C</w:t>
      </w:r>
      <w:r w:rsidRPr="007E4006">
        <w:rPr>
          <w:rFonts w:hint="eastAsia"/>
          <w:bCs/>
          <w:sz w:val="24"/>
        </w:rPr>
        <w:t>类基金份额净值均精确到</w:t>
      </w:r>
      <w:r w:rsidRPr="007E4006">
        <w:rPr>
          <w:bCs/>
          <w:sz w:val="24"/>
        </w:rPr>
        <w:t>0.0001</w:t>
      </w:r>
      <w:r w:rsidRPr="007E4006">
        <w:rPr>
          <w:rFonts w:hint="eastAsia"/>
          <w:bCs/>
          <w:sz w:val="24"/>
        </w:rPr>
        <w:t>元，小数点后第</w:t>
      </w:r>
      <w:r w:rsidRPr="007E4006">
        <w:rPr>
          <w:bCs/>
          <w:sz w:val="24"/>
        </w:rPr>
        <w:t>5</w:t>
      </w:r>
      <w:r w:rsidRPr="007E4006">
        <w:rPr>
          <w:rFonts w:hint="eastAsia"/>
          <w:bCs/>
          <w:sz w:val="24"/>
        </w:rPr>
        <w:t>位四舍五入。国家另有规定的，从其规定。</w:t>
      </w:r>
    </w:p>
    <w:p w:rsidR="00A42E33" w:rsidRPr="007E4006" w:rsidRDefault="00644892">
      <w:pPr>
        <w:spacing w:line="360" w:lineRule="auto"/>
        <w:ind w:firstLineChars="200" w:firstLine="480"/>
        <w:rPr>
          <w:bCs/>
          <w:sz w:val="24"/>
        </w:rPr>
      </w:pPr>
      <w:r w:rsidRPr="007E4006">
        <w:rPr>
          <w:rFonts w:hint="eastAsia"/>
          <w:bCs/>
          <w:sz w:val="24"/>
        </w:rPr>
        <w:t>每个工作日计算基金资产净值及两类基金份额净值，并按规定公告。</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、基金管理人</w:t>
      </w:r>
      <w:proofErr w:type="gramStart"/>
      <w:r w:rsidRPr="007E4006">
        <w:rPr>
          <w:rFonts w:hint="eastAsia"/>
          <w:bCs/>
          <w:sz w:val="24"/>
        </w:rPr>
        <w:t>应每个</w:t>
      </w:r>
      <w:proofErr w:type="gramEnd"/>
      <w:r w:rsidRPr="007E4006">
        <w:rPr>
          <w:rFonts w:hint="eastAsia"/>
          <w:bCs/>
          <w:sz w:val="24"/>
        </w:rPr>
        <w:t>工作日对基金资产估值。但基金管理人根据法律法规或本基金合同的规定暂停估值时除外。基金管理人每个工作日对基金资产估值后，将两类基金份额净值结果发送基金托管人，经基金托管人复核无误后，由基金管理人按规定对外公布。</w:t>
      </w:r>
    </w:p>
    <w:p w:rsidR="00A42E33" w:rsidRPr="007E4006" w:rsidRDefault="00644892">
      <w:pPr>
        <w:spacing w:line="360" w:lineRule="auto"/>
        <w:ind w:firstLineChars="200" w:firstLine="480"/>
        <w:rPr>
          <w:bCs/>
          <w:sz w:val="24"/>
        </w:rPr>
      </w:pPr>
      <w:r w:rsidRPr="007E4006">
        <w:rPr>
          <w:rFonts w:hint="eastAsia"/>
          <w:bCs/>
          <w:sz w:val="24"/>
        </w:rPr>
        <w:t>五、估值错误的处理</w:t>
      </w:r>
    </w:p>
    <w:p w:rsidR="00A42E33" w:rsidRPr="007E4006" w:rsidRDefault="00644892">
      <w:pPr>
        <w:spacing w:line="360" w:lineRule="auto"/>
        <w:ind w:firstLineChars="200" w:firstLine="480"/>
        <w:rPr>
          <w:bCs/>
          <w:sz w:val="24"/>
        </w:rPr>
      </w:pPr>
      <w:r w:rsidRPr="007E4006">
        <w:rPr>
          <w:rFonts w:hint="eastAsia"/>
          <w:bCs/>
          <w:sz w:val="24"/>
        </w:rPr>
        <w:t>基金管理人和基金托管人将采取必要、适当、合理的措施确保基金资产估值的准确性、及时性。当</w:t>
      </w:r>
      <w:r w:rsidRPr="007E4006">
        <w:rPr>
          <w:bCs/>
          <w:sz w:val="24"/>
        </w:rPr>
        <w:t>A</w:t>
      </w:r>
      <w:r w:rsidRPr="007E4006">
        <w:rPr>
          <w:rFonts w:hint="eastAsia"/>
          <w:bCs/>
          <w:sz w:val="24"/>
        </w:rPr>
        <w:t>类或</w:t>
      </w:r>
      <w:r w:rsidRPr="007E4006">
        <w:rPr>
          <w:bCs/>
          <w:sz w:val="24"/>
        </w:rPr>
        <w:t>C</w:t>
      </w:r>
      <w:r w:rsidRPr="007E4006">
        <w:rPr>
          <w:rFonts w:hint="eastAsia"/>
          <w:bCs/>
          <w:sz w:val="24"/>
        </w:rPr>
        <w:t>类基金份额净值小数点后</w:t>
      </w:r>
      <w:r w:rsidRPr="007E4006">
        <w:rPr>
          <w:bCs/>
          <w:sz w:val="24"/>
        </w:rPr>
        <w:t>4</w:t>
      </w:r>
      <w:r w:rsidRPr="007E4006">
        <w:rPr>
          <w:rFonts w:hint="eastAsia"/>
          <w:bCs/>
          <w:sz w:val="24"/>
        </w:rPr>
        <w:t>位以内</w:t>
      </w:r>
      <w:r w:rsidRPr="007E4006">
        <w:rPr>
          <w:bCs/>
          <w:sz w:val="24"/>
        </w:rPr>
        <w:t>(</w:t>
      </w:r>
      <w:r w:rsidRPr="007E4006">
        <w:rPr>
          <w:rFonts w:hint="eastAsia"/>
          <w:bCs/>
          <w:sz w:val="24"/>
        </w:rPr>
        <w:t>含第</w:t>
      </w:r>
      <w:r w:rsidRPr="007E4006">
        <w:rPr>
          <w:bCs/>
          <w:sz w:val="24"/>
        </w:rPr>
        <w:t>4</w:t>
      </w:r>
      <w:r w:rsidRPr="007E4006">
        <w:rPr>
          <w:rFonts w:hint="eastAsia"/>
          <w:bCs/>
          <w:sz w:val="24"/>
        </w:rPr>
        <w:t>位</w:t>
      </w:r>
      <w:r w:rsidRPr="007E4006">
        <w:rPr>
          <w:bCs/>
          <w:sz w:val="24"/>
        </w:rPr>
        <w:t>)</w:t>
      </w:r>
      <w:r w:rsidRPr="007E4006">
        <w:rPr>
          <w:rFonts w:hint="eastAsia"/>
          <w:bCs/>
          <w:sz w:val="24"/>
        </w:rPr>
        <w:lastRenderedPageBreak/>
        <w:t>发生估值错误时，视为基金份额净值错误。</w:t>
      </w:r>
    </w:p>
    <w:p w:rsidR="00A42E33" w:rsidRPr="007E4006" w:rsidRDefault="00644892">
      <w:pPr>
        <w:spacing w:line="360" w:lineRule="auto"/>
        <w:ind w:firstLineChars="200" w:firstLine="480"/>
        <w:rPr>
          <w:bCs/>
          <w:sz w:val="24"/>
        </w:rPr>
      </w:pPr>
      <w:r w:rsidRPr="007E4006">
        <w:rPr>
          <w:rFonts w:hint="eastAsia"/>
          <w:bCs/>
          <w:sz w:val="24"/>
        </w:rPr>
        <w:t>本基金合同的当事人应按照以下约定处理：</w:t>
      </w:r>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、估值错误类型</w:t>
      </w:r>
    </w:p>
    <w:p w:rsidR="00A42E33" w:rsidRPr="007E4006" w:rsidRDefault="00644892">
      <w:pPr>
        <w:spacing w:line="360" w:lineRule="auto"/>
        <w:ind w:firstLineChars="200" w:firstLine="480"/>
        <w:rPr>
          <w:bCs/>
          <w:sz w:val="24"/>
        </w:rPr>
      </w:pPr>
      <w:r w:rsidRPr="007E4006">
        <w:rPr>
          <w:rFonts w:hint="eastAsia"/>
          <w:bCs/>
          <w:sz w:val="24"/>
        </w:rPr>
        <w:t>本基金运作过程中，如果由于基金管理人或基金托管人、或登记机构、或销售机构、或投资人自身的过错造成估值错误，导致其他当事人遭受损失的，过错的责任人应当对由于该估值错误遭受损失当事人</w:t>
      </w:r>
      <w:r w:rsidRPr="007E4006">
        <w:rPr>
          <w:bCs/>
          <w:sz w:val="24"/>
        </w:rPr>
        <w:t>(“</w:t>
      </w:r>
      <w:r w:rsidRPr="007E4006">
        <w:rPr>
          <w:rFonts w:hint="eastAsia"/>
          <w:bCs/>
          <w:sz w:val="24"/>
        </w:rPr>
        <w:t>受损方</w:t>
      </w:r>
      <w:r w:rsidRPr="007E4006">
        <w:rPr>
          <w:bCs/>
          <w:sz w:val="24"/>
        </w:rPr>
        <w:t>”)</w:t>
      </w:r>
      <w:r w:rsidRPr="007E4006">
        <w:rPr>
          <w:rFonts w:hint="eastAsia"/>
          <w:bCs/>
          <w:sz w:val="24"/>
        </w:rPr>
        <w:t>的直接损失按下述</w:t>
      </w:r>
      <w:r w:rsidRPr="007E4006">
        <w:rPr>
          <w:bCs/>
          <w:sz w:val="24"/>
        </w:rPr>
        <w:t>“</w:t>
      </w:r>
      <w:r w:rsidRPr="007E4006">
        <w:rPr>
          <w:rFonts w:hint="eastAsia"/>
          <w:bCs/>
          <w:sz w:val="24"/>
        </w:rPr>
        <w:t>估值错误处理原则</w:t>
      </w:r>
      <w:r w:rsidRPr="007E4006">
        <w:rPr>
          <w:bCs/>
          <w:sz w:val="24"/>
        </w:rPr>
        <w:t>”</w:t>
      </w:r>
      <w:r w:rsidRPr="007E4006">
        <w:rPr>
          <w:rFonts w:hint="eastAsia"/>
          <w:bCs/>
          <w:sz w:val="24"/>
        </w:rPr>
        <w:t>给予赔偿，承担赔偿责任。</w:t>
      </w:r>
    </w:p>
    <w:p w:rsidR="00A42E33" w:rsidRPr="007E4006" w:rsidRDefault="00644892">
      <w:pPr>
        <w:spacing w:line="360" w:lineRule="auto"/>
        <w:ind w:firstLineChars="200" w:firstLine="480"/>
        <w:rPr>
          <w:bCs/>
          <w:sz w:val="24"/>
        </w:rPr>
      </w:pPr>
      <w:r w:rsidRPr="007E4006">
        <w:rPr>
          <w:rFonts w:hint="eastAsia"/>
          <w:bCs/>
          <w:sz w:val="24"/>
        </w:rPr>
        <w:t>上述估值错误的主要类型包括但不限于：资料申报差错、数据传输差错、数据计算差错、系统故障差错、下达指令差错等。</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、估值错误处理原则</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w:t>
      </w:r>
      <w:r w:rsidRPr="007E4006">
        <w:rPr>
          <w:rFonts w:hint="eastAsia"/>
          <w:bCs/>
          <w:sz w:val="24"/>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2</w:t>
      </w:r>
      <w:r w:rsidRPr="007E4006">
        <w:rPr>
          <w:rFonts w:hint="eastAsia"/>
          <w:bCs/>
          <w:sz w:val="24"/>
        </w:rPr>
        <w:t>）估值错误的责任方对有关当事人的直接损失负责，不对间接损失负责，并且仅对估值错误的有关直接当事人负责，不对第三方负责。</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3</w:t>
      </w:r>
      <w:r w:rsidRPr="007E4006">
        <w:rPr>
          <w:rFonts w:hint="eastAsia"/>
          <w:bCs/>
          <w:sz w:val="24"/>
        </w:rPr>
        <w:t>）因估值错误而获得不当得利的当事人负有及时返还不当得利的义务。但估值错误责任方仍应对估值错误负责。如果由于获得不当得利的当事人</w:t>
      </w:r>
      <w:proofErr w:type="gramStart"/>
      <w:r w:rsidRPr="007E4006">
        <w:rPr>
          <w:rFonts w:hint="eastAsia"/>
          <w:bCs/>
          <w:sz w:val="24"/>
        </w:rPr>
        <w:t>不</w:t>
      </w:r>
      <w:proofErr w:type="gramEnd"/>
      <w:r w:rsidRPr="007E4006">
        <w:rPr>
          <w:rFonts w:hint="eastAsia"/>
          <w:bCs/>
          <w:sz w:val="24"/>
        </w:rPr>
        <w:t>返还或不全部返还不当得利造成其他当事人的利益损失</w:t>
      </w:r>
      <w:r w:rsidRPr="007E4006">
        <w:rPr>
          <w:bCs/>
          <w:sz w:val="24"/>
        </w:rPr>
        <w:t>(“</w:t>
      </w:r>
      <w:r w:rsidRPr="007E4006">
        <w:rPr>
          <w:rFonts w:hint="eastAsia"/>
          <w:bCs/>
          <w:sz w:val="24"/>
        </w:rPr>
        <w:t>受损方</w:t>
      </w:r>
      <w:r w:rsidRPr="007E4006">
        <w:rPr>
          <w:bCs/>
          <w:sz w:val="24"/>
        </w:rPr>
        <w:t>”)</w:t>
      </w:r>
      <w:r w:rsidRPr="007E4006">
        <w:rPr>
          <w:rFonts w:hint="eastAsia"/>
          <w:bCs/>
          <w:sz w:val="24"/>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4</w:t>
      </w:r>
      <w:r w:rsidRPr="007E4006">
        <w:rPr>
          <w:rFonts w:hint="eastAsia"/>
          <w:bCs/>
          <w:sz w:val="24"/>
        </w:rPr>
        <w:t>）估值错误调整采用尽量恢复至假设未发生估值错误的正确情形的方式。</w:t>
      </w:r>
    </w:p>
    <w:p w:rsidR="00A42E33" w:rsidRPr="007E4006" w:rsidRDefault="00644892">
      <w:pPr>
        <w:spacing w:line="360" w:lineRule="auto"/>
        <w:ind w:firstLineChars="200" w:firstLine="480"/>
        <w:rPr>
          <w:bCs/>
          <w:sz w:val="24"/>
        </w:rPr>
      </w:pPr>
      <w:r w:rsidRPr="007E4006">
        <w:rPr>
          <w:bCs/>
          <w:sz w:val="24"/>
        </w:rPr>
        <w:t>3</w:t>
      </w:r>
      <w:r w:rsidRPr="007E4006">
        <w:rPr>
          <w:rFonts w:hint="eastAsia"/>
          <w:bCs/>
          <w:sz w:val="24"/>
        </w:rPr>
        <w:t>、估值错误处理程序</w:t>
      </w:r>
    </w:p>
    <w:p w:rsidR="00A42E33" w:rsidRPr="007E4006" w:rsidRDefault="00644892">
      <w:pPr>
        <w:spacing w:line="360" w:lineRule="auto"/>
        <w:ind w:firstLineChars="200" w:firstLine="480"/>
        <w:rPr>
          <w:bCs/>
          <w:sz w:val="24"/>
        </w:rPr>
      </w:pPr>
      <w:r w:rsidRPr="007E4006">
        <w:rPr>
          <w:rFonts w:hint="eastAsia"/>
          <w:bCs/>
          <w:sz w:val="24"/>
        </w:rPr>
        <w:t>估值错误被发现后，有关的当事人应当及时进行处理，处理的程序如下：</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w:t>
      </w:r>
      <w:r w:rsidRPr="007E4006">
        <w:rPr>
          <w:rFonts w:hint="eastAsia"/>
          <w:bCs/>
          <w:sz w:val="24"/>
        </w:rPr>
        <w:t>）查明估值错误发生的原因，列明所有的当事人，并根据估值错误发生</w:t>
      </w:r>
      <w:r w:rsidRPr="007E4006">
        <w:rPr>
          <w:rFonts w:hint="eastAsia"/>
          <w:bCs/>
          <w:sz w:val="24"/>
        </w:rPr>
        <w:lastRenderedPageBreak/>
        <w:t>的原因确定估值错误的责任方；</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2</w:t>
      </w:r>
      <w:r w:rsidRPr="007E4006">
        <w:rPr>
          <w:rFonts w:hint="eastAsia"/>
          <w:bCs/>
          <w:sz w:val="24"/>
        </w:rPr>
        <w:t>）根据估值错误处理原则或当事人协商的方法对因估值错误造成的损失进行评估；</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3</w:t>
      </w:r>
      <w:r w:rsidRPr="007E4006">
        <w:rPr>
          <w:rFonts w:hint="eastAsia"/>
          <w:bCs/>
          <w:sz w:val="24"/>
        </w:rPr>
        <w:t>）根据估值错误处理原则或当事人协商的方法由估值错误的责任方进行更正和赔偿损失；</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4</w:t>
      </w:r>
      <w:r w:rsidRPr="007E4006">
        <w:rPr>
          <w:rFonts w:hint="eastAsia"/>
          <w:bCs/>
          <w:sz w:val="24"/>
        </w:rPr>
        <w:t>）根据估值错误处理的方法，需要修改基金登记机构交易数据的，由基金登记机构进行更正。</w:t>
      </w:r>
    </w:p>
    <w:p w:rsidR="00A42E33" w:rsidRPr="007E4006" w:rsidRDefault="00644892">
      <w:pPr>
        <w:spacing w:line="360" w:lineRule="auto"/>
        <w:ind w:firstLineChars="200" w:firstLine="480"/>
        <w:rPr>
          <w:bCs/>
          <w:sz w:val="24"/>
        </w:rPr>
      </w:pPr>
      <w:r w:rsidRPr="007E4006">
        <w:rPr>
          <w:bCs/>
          <w:sz w:val="24"/>
        </w:rPr>
        <w:t>4</w:t>
      </w:r>
      <w:r w:rsidRPr="007E4006">
        <w:rPr>
          <w:rFonts w:hint="eastAsia"/>
          <w:bCs/>
          <w:sz w:val="24"/>
        </w:rPr>
        <w:t>、基金份额净值估值错误处理的方法如下：</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1</w:t>
      </w:r>
      <w:r w:rsidRPr="007E4006">
        <w:rPr>
          <w:rFonts w:hint="eastAsia"/>
          <w:bCs/>
          <w:sz w:val="24"/>
        </w:rPr>
        <w:t>）基金份额净值计算出现错误时，基金管理人应当立即予以纠正，通报基金托管人，并采取合理的措施防止损失进一步扩大。</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2</w:t>
      </w:r>
      <w:r w:rsidRPr="007E4006">
        <w:rPr>
          <w:rFonts w:hint="eastAsia"/>
          <w:bCs/>
          <w:sz w:val="24"/>
        </w:rPr>
        <w:t>）错误偏差达到该类基金份额净值的</w:t>
      </w:r>
      <w:r w:rsidRPr="007E4006">
        <w:rPr>
          <w:bCs/>
          <w:sz w:val="24"/>
        </w:rPr>
        <w:t>0.25%</w:t>
      </w:r>
      <w:r w:rsidRPr="007E4006">
        <w:rPr>
          <w:rFonts w:hint="eastAsia"/>
          <w:bCs/>
          <w:sz w:val="24"/>
        </w:rPr>
        <w:t>时，基金管理人应当通报基金托管人并报中国证监会备案；错误偏差达到该类基金份额净值的</w:t>
      </w:r>
      <w:r w:rsidRPr="007E4006">
        <w:rPr>
          <w:bCs/>
          <w:sz w:val="24"/>
        </w:rPr>
        <w:t>0.5%</w:t>
      </w:r>
      <w:r w:rsidRPr="007E4006">
        <w:rPr>
          <w:rFonts w:hint="eastAsia"/>
          <w:bCs/>
          <w:sz w:val="24"/>
        </w:rPr>
        <w:t>时，基金管理人应当公告，并报中国证监会备案。</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3</w:t>
      </w:r>
      <w:r w:rsidRPr="007E4006">
        <w:rPr>
          <w:rFonts w:hint="eastAsia"/>
          <w:bCs/>
          <w:sz w:val="24"/>
        </w:rPr>
        <w:t>）前述内容如法律法规或监管机关另有规定的，从其规定处理。</w:t>
      </w:r>
    </w:p>
    <w:p w:rsidR="00A42E33" w:rsidRPr="007E4006" w:rsidRDefault="00644892">
      <w:pPr>
        <w:spacing w:line="360" w:lineRule="auto"/>
        <w:ind w:firstLineChars="200" w:firstLine="480"/>
        <w:rPr>
          <w:bCs/>
          <w:sz w:val="24"/>
        </w:rPr>
      </w:pPr>
      <w:r w:rsidRPr="007E4006">
        <w:rPr>
          <w:rFonts w:hint="eastAsia"/>
          <w:bCs/>
          <w:sz w:val="24"/>
        </w:rPr>
        <w:t>六、暂停估值的情形</w:t>
      </w:r>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、基金投资所涉及的证券交易市场遇法定节假日或因其他原因暂停营业时；</w:t>
      </w:r>
    </w:p>
    <w:p w:rsidR="00A42E33" w:rsidRDefault="00644892">
      <w:pPr>
        <w:spacing w:line="360" w:lineRule="auto"/>
        <w:ind w:firstLineChars="200" w:firstLine="480"/>
        <w:rPr>
          <w:bCs/>
          <w:sz w:val="24"/>
        </w:rPr>
      </w:pPr>
      <w:r w:rsidRPr="007E4006">
        <w:rPr>
          <w:bCs/>
          <w:sz w:val="24"/>
        </w:rPr>
        <w:t>2</w:t>
      </w:r>
      <w:r w:rsidRPr="007E4006">
        <w:rPr>
          <w:rFonts w:hint="eastAsia"/>
          <w:bCs/>
          <w:sz w:val="24"/>
        </w:rPr>
        <w:t>、因不可抗力致使基金管理人、基金托管人无法准确评估基金资产价值时；</w:t>
      </w:r>
    </w:p>
    <w:p w:rsidR="00110F71" w:rsidRDefault="00A00F7A" w:rsidP="00EB1B1F">
      <w:pPr>
        <w:spacing w:line="360" w:lineRule="auto"/>
        <w:ind w:firstLineChars="200" w:firstLine="480"/>
        <w:rPr>
          <w:bCs/>
          <w:sz w:val="24"/>
        </w:rPr>
      </w:pPr>
      <w:r w:rsidRPr="00A00F7A">
        <w:rPr>
          <w:bCs/>
          <w:sz w:val="24"/>
        </w:rPr>
        <w:t>3</w:t>
      </w:r>
      <w:r w:rsidRPr="00A00F7A">
        <w:rPr>
          <w:rFonts w:hint="eastAsia"/>
          <w:bCs/>
          <w:sz w:val="24"/>
        </w:rPr>
        <w:t>、当前一估值日基金资产净值</w:t>
      </w:r>
      <w:r w:rsidRPr="00A00F7A">
        <w:rPr>
          <w:bCs/>
          <w:sz w:val="24"/>
        </w:rPr>
        <w:t>50%</w:t>
      </w:r>
      <w:r w:rsidRPr="00A00F7A">
        <w:rPr>
          <w:rFonts w:hint="eastAsia"/>
          <w:bCs/>
          <w:sz w:val="24"/>
        </w:rPr>
        <w:t>以上的资产出现无可参考的活跃市场价格且采用估值技术</w:t>
      </w:r>
      <w:proofErr w:type="gramStart"/>
      <w:r w:rsidRPr="00A00F7A">
        <w:rPr>
          <w:rFonts w:hint="eastAsia"/>
          <w:bCs/>
          <w:sz w:val="24"/>
        </w:rPr>
        <w:t>仍导致</w:t>
      </w:r>
      <w:proofErr w:type="gramEnd"/>
      <w:r w:rsidRPr="00A00F7A">
        <w:rPr>
          <w:rFonts w:hint="eastAsia"/>
          <w:bCs/>
          <w:sz w:val="24"/>
        </w:rPr>
        <w:t>公允价值存在重大不确定性时，经与基金托管人协商确认后，基金管理人应当暂停基金估值；</w:t>
      </w:r>
    </w:p>
    <w:p w:rsidR="00A42E33" w:rsidRPr="007E4006" w:rsidRDefault="008201FC">
      <w:pPr>
        <w:spacing w:line="360" w:lineRule="auto"/>
        <w:ind w:firstLineChars="200" w:firstLine="480"/>
        <w:rPr>
          <w:bCs/>
          <w:sz w:val="24"/>
        </w:rPr>
      </w:pPr>
      <w:r>
        <w:rPr>
          <w:rFonts w:hint="eastAsia"/>
          <w:bCs/>
          <w:sz w:val="24"/>
        </w:rPr>
        <w:t>4</w:t>
      </w:r>
      <w:r w:rsidR="00644892" w:rsidRPr="007E4006">
        <w:rPr>
          <w:rFonts w:hint="eastAsia"/>
          <w:bCs/>
          <w:sz w:val="24"/>
        </w:rPr>
        <w:t>、中国证监会和基金合同认定的其它情形。</w:t>
      </w:r>
    </w:p>
    <w:p w:rsidR="00A42E33" w:rsidRPr="007E4006" w:rsidRDefault="00644892">
      <w:pPr>
        <w:spacing w:line="360" w:lineRule="auto"/>
        <w:ind w:firstLineChars="200" w:firstLine="480"/>
        <w:rPr>
          <w:bCs/>
          <w:sz w:val="24"/>
        </w:rPr>
      </w:pPr>
      <w:r w:rsidRPr="007E4006">
        <w:rPr>
          <w:rFonts w:hint="eastAsia"/>
          <w:bCs/>
          <w:sz w:val="24"/>
        </w:rPr>
        <w:t>七、基金净值的确认</w:t>
      </w:r>
    </w:p>
    <w:p w:rsidR="00A42E33" w:rsidRPr="007E4006" w:rsidRDefault="00644892">
      <w:pPr>
        <w:spacing w:line="360" w:lineRule="auto"/>
        <w:ind w:firstLineChars="200" w:firstLine="480"/>
        <w:rPr>
          <w:bCs/>
          <w:sz w:val="24"/>
        </w:rPr>
      </w:pPr>
      <w:r w:rsidRPr="007E4006">
        <w:rPr>
          <w:rFonts w:hint="eastAsia"/>
          <w:bCs/>
          <w:sz w:val="24"/>
        </w:rPr>
        <w:t>用于基金信息披露的基金资产净值和两类基金份额净值由基金管理人负责计算，基金托管人负责进行复核。基金管理人应于每个工作日交易结束后计算当日的基金资产净值和两类基金份额净值并发送给基金托管人。基金托管人对净值计算结果复核确认后发送给基金管理人，由基金管理人对基金净值予以公布。</w:t>
      </w:r>
    </w:p>
    <w:p w:rsidR="00EE1990" w:rsidRPr="007E4006" w:rsidRDefault="00644892" w:rsidP="00EE1990">
      <w:pPr>
        <w:spacing w:line="360" w:lineRule="auto"/>
        <w:ind w:firstLineChars="200" w:firstLine="480"/>
        <w:rPr>
          <w:bCs/>
          <w:sz w:val="24"/>
        </w:rPr>
      </w:pPr>
      <w:r w:rsidRPr="007E4006">
        <w:rPr>
          <w:rFonts w:hint="eastAsia"/>
          <w:bCs/>
          <w:sz w:val="24"/>
        </w:rPr>
        <w:t>八、特殊情况的处理</w:t>
      </w:r>
    </w:p>
    <w:p w:rsidR="00EE1990" w:rsidRPr="007E4006" w:rsidRDefault="00644892" w:rsidP="00EE1990">
      <w:pPr>
        <w:spacing w:line="360" w:lineRule="auto"/>
        <w:ind w:firstLineChars="200" w:firstLine="480"/>
        <w:rPr>
          <w:bCs/>
          <w:sz w:val="24"/>
        </w:rPr>
      </w:pPr>
      <w:r w:rsidRPr="007E4006">
        <w:rPr>
          <w:bCs/>
          <w:sz w:val="24"/>
        </w:rPr>
        <w:t>1</w:t>
      </w:r>
      <w:r w:rsidRPr="007E4006">
        <w:rPr>
          <w:rFonts w:hint="eastAsia"/>
          <w:bCs/>
          <w:sz w:val="24"/>
        </w:rPr>
        <w:t>、基金管理人或基金托管人按估值方法的</w:t>
      </w:r>
      <w:r w:rsidR="006F736E" w:rsidRPr="007E4006">
        <w:rPr>
          <w:rFonts w:hint="eastAsia"/>
          <w:bCs/>
          <w:sz w:val="24"/>
        </w:rPr>
        <w:t>第</w:t>
      </w:r>
      <w:r w:rsidR="006F736E" w:rsidRPr="007E4006">
        <w:rPr>
          <w:rFonts w:hint="eastAsia"/>
          <w:bCs/>
          <w:sz w:val="24"/>
        </w:rPr>
        <w:t>6</w:t>
      </w:r>
      <w:r w:rsidRPr="007E4006">
        <w:rPr>
          <w:rFonts w:hint="eastAsia"/>
          <w:bCs/>
          <w:sz w:val="24"/>
        </w:rPr>
        <w:t>项进行估值时，所造成的误差不作为基金资产估值错误处理。</w:t>
      </w:r>
    </w:p>
    <w:p w:rsidR="00EE1990" w:rsidRPr="007E4006" w:rsidRDefault="00644892" w:rsidP="00EE1990">
      <w:pPr>
        <w:spacing w:line="360" w:lineRule="auto"/>
        <w:ind w:firstLineChars="200" w:firstLine="480"/>
        <w:rPr>
          <w:bCs/>
          <w:sz w:val="24"/>
        </w:rPr>
      </w:pPr>
      <w:r w:rsidRPr="007E4006">
        <w:rPr>
          <w:bCs/>
          <w:sz w:val="24"/>
        </w:rPr>
        <w:lastRenderedPageBreak/>
        <w:t>2</w:t>
      </w:r>
      <w:r w:rsidRPr="007E4006">
        <w:rPr>
          <w:rFonts w:hint="eastAsia"/>
          <w:bCs/>
          <w:sz w:val="24"/>
        </w:rPr>
        <w:t>、由于证券交易所及其登记结算公司发送的数据错误或由于其他不可抗力原因，基金管理人和基金托管人虽然已经采取必要、适当、合理的措施进行检查，但是未能发现该错误而造成的基金份额净值计算错误，基金管理人、基金托管人免除赔偿责任。但基金管理人、基金托管人应当积极采取必要的措施减轻或消除由此造成的影响。</w:t>
      </w:r>
    </w:p>
    <w:p w:rsidR="00EE1990" w:rsidRPr="007E4006" w:rsidRDefault="00EE1990">
      <w:pPr>
        <w:spacing w:line="360" w:lineRule="auto"/>
        <w:ind w:firstLineChars="200" w:firstLine="480"/>
        <w:rPr>
          <w:bCs/>
          <w:sz w:val="24"/>
        </w:rPr>
      </w:pPr>
    </w:p>
    <w:p w:rsidR="00A42E33" w:rsidRPr="007E4006" w:rsidRDefault="00644892">
      <w:pPr>
        <w:pStyle w:val="1"/>
        <w:spacing w:before="0" w:after="0"/>
        <w:jc w:val="center"/>
        <w:rPr>
          <w:rFonts w:ascii="Times New Roman"/>
          <w:color w:val="auto"/>
          <w:sz w:val="30"/>
        </w:rPr>
      </w:pPr>
      <w:r w:rsidRPr="007E4006">
        <w:rPr>
          <w:rFonts w:ascii="Times New Roman"/>
          <w:b w:val="0"/>
          <w:bCs/>
          <w:color w:val="auto"/>
          <w:sz w:val="30"/>
        </w:rPr>
        <w:br w:type="page"/>
      </w:r>
      <w:bookmarkStart w:id="470" w:name="_Toc19706"/>
      <w:bookmarkStart w:id="471" w:name="_Toc32227"/>
      <w:bookmarkStart w:id="472" w:name="_Toc13987"/>
      <w:bookmarkStart w:id="473" w:name="_Toc32041"/>
      <w:bookmarkStart w:id="474" w:name="_Toc24601"/>
      <w:bookmarkStart w:id="475" w:name="_Toc3365"/>
      <w:bookmarkStart w:id="476" w:name="_Toc15779"/>
      <w:bookmarkStart w:id="477" w:name="_Toc12105"/>
      <w:bookmarkStart w:id="478" w:name="_Toc19752"/>
      <w:bookmarkStart w:id="479" w:name="_Toc433906010"/>
      <w:r w:rsidRPr="007E4006">
        <w:rPr>
          <w:rFonts w:ascii="Times New Roman" w:hint="eastAsia"/>
          <w:color w:val="auto"/>
          <w:sz w:val="30"/>
        </w:rPr>
        <w:lastRenderedPageBreak/>
        <w:t>第十五部分</w:t>
      </w:r>
      <w:r w:rsidRPr="007E4006">
        <w:rPr>
          <w:rFonts w:ascii="Times New Roman"/>
          <w:color w:val="auto"/>
          <w:sz w:val="30"/>
        </w:rPr>
        <w:t xml:space="preserve">  </w:t>
      </w:r>
      <w:r w:rsidRPr="007E4006">
        <w:rPr>
          <w:rFonts w:ascii="Times New Roman" w:hint="eastAsia"/>
          <w:color w:val="auto"/>
          <w:sz w:val="30"/>
        </w:rPr>
        <w:t>基金费用与税收</w:t>
      </w:r>
      <w:bookmarkEnd w:id="451"/>
      <w:bookmarkEnd w:id="452"/>
      <w:bookmarkEnd w:id="453"/>
      <w:bookmarkEnd w:id="470"/>
      <w:bookmarkEnd w:id="471"/>
      <w:bookmarkEnd w:id="472"/>
      <w:bookmarkEnd w:id="473"/>
      <w:bookmarkEnd w:id="474"/>
      <w:bookmarkEnd w:id="475"/>
      <w:bookmarkEnd w:id="476"/>
      <w:bookmarkEnd w:id="477"/>
      <w:bookmarkEnd w:id="478"/>
      <w:bookmarkEnd w:id="479"/>
    </w:p>
    <w:p w:rsidR="00A42E33" w:rsidRPr="007E4006" w:rsidRDefault="00A42E33">
      <w:pPr>
        <w:spacing w:line="360" w:lineRule="auto"/>
        <w:ind w:firstLineChars="200" w:firstLine="480"/>
        <w:rPr>
          <w:bCs/>
          <w:sz w:val="24"/>
        </w:rPr>
      </w:pPr>
    </w:p>
    <w:p w:rsidR="00A42E33" w:rsidRPr="007E4006" w:rsidRDefault="00644892" w:rsidP="0099758D">
      <w:pPr>
        <w:spacing w:line="360" w:lineRule="auto"/>
        <w:ind w:firstLineChars="200" w:firstLine="480"/>
        <w:rPr>
          <w:bCs/>
          <w:sz w:val="24"/>
        </w:rPr>
      </w:pPr>
      <w:r w:rsidRPr="007E4006">
        <w:rPr>
          <w:rFonts w:hint="eastAsia"/>
          <w:bCs/>
          <w:sz w:val="24"/>
        </w:rPr>
        <w:t>一、基金费用的种类</w:t>
      </w:r>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、基金管理人的管理费；</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、基金托管人的托管费；</w:t>
      </w:r>
    </w:p>
    <w:p w:rsidR="00092BB4" w:rsidRPr="007E4006" w:rsidRDefault="00644892" w:rsidP="00092BB4">
      <w:pPr>
        <w:spacing w:line="360" w:lineRule="auto"/>
        <w:ind w:firstLineChars="200" w:firstLine="480"/>
        <w:rPr>
          <w:bCs/>
          <w:sz w:val="24"/>
        </w:rPr>
      </w:pPr>
      <w:r w:rsidRPr="007E4006">
        <w:rPr>
          <w:bCs/>
          <w:sz w:val="24"/>
        </w:rPr>
        <w:t>3</w:t>
      </w:r>
      <w:r w:rsidRPr="007E4006">
        <w:rPr>
          <w:rFonts w:hint="eastAsia"/>
          <w:bCs/>
          <w:sz w:val="24"/>
        </w:rPr>
        <w:t>、销售服务费；</w:t>
      </w:r>
    </w:p>
    <w:p w:rsidR="00A42E33" w:rsidRPr="007E4006" w:rsidRDefault="00644892">
      <w:pPr>
        <w:spacing w:line="360" w:lineRule="auto"/>
        <w:ind w:firstLineChars="200" w:firstLine="480"/>
        <w:rPr>
          <w:bCs/>
          <w:sz w:val="24"/>
        </w:rPr>
      </w:pPr>
      <w:r w:rsidRPr="007E4006">
        <w:rPr>
          <w:bCs/>
          <w:sz w:val="24"/>
        </w:rPr>
        <w:t>4</w:t>
      </w:r>
      <w:r w:rsidRPr="007E4006">
        <w:rPr>
          <w:rFonts w:hint="eastAsia"/>
          <w:bCs/>
          <w:sz w:val="24"/>
        </w:rPr>
        <w:t>、《基金合同》生效后与基金相关的信息披露费用；</w:t>
      </w:r>
    </w:p>
    <w:p w:rsidR="00A42E33" w:rsidRPr="007E4006" w:rsidRDefault="00644892">
      <w:pPr>
        <w:spacing w:line="360" w:lineRule="auto"/>
        <w:ind w:firstLineChars="200" w:firstLine="480"/>
        <w:rPr>
          <w:bCs/>
          <w:sz w:val="24"/>
        </w:rPr>
      </w:pPr>
      <w:r w:rsidRPr="007E4006">
        <w:rPr>
          <w:bCs/>
          <w:sz w:val="24"/>
        </w:rPr>
        <w:t>5</w:t>
      </w:r>
      <w:r w:rsidRPr="007E4006">
        <w:rPr>
          <w:rFonts w:hint="eastAsia"/>
          <w:bCs/>
          <w:sz w:val="24"/>
        </w:rPr>
        <w:t>、《基金合同》生效后与基金相关的会计师费、律师费、仲裁费和诉讼费；</w:t>
      </w:r>
    </w:p>
    <w:p w:rsidR="00A42E33" w:rsidRPr="007E4006" w:rsidRDefault="00644892">
      <w:pPr>
        <w:spacing w:line="360" w:lineRule="auto"/>
        <w:ind w:firstLineChars="200" w:firstLine="480"/>
        <w:rPr>
          <w:bCs/>
          <w:sz w:val="24"/>
        </w:rPr>
      </w:pPr>
      <w:r w:rsidRPr="007E4006">
        <w:rPr>
          <w:bCs/>
          <w:sz w:val="24"/>
        </w:rPr>
        <w:t>6</w:t>
      </w:r>
      <w:r w:rsidRPr="007E4006">
        <w:rPr>
          <w:rFonts w:hint="eastAsia"/>
          <w:bCs/>
          <w:sz w:val="24"/>
        </w:rPr>
        <w:t>、基金份额持有人大会费用；</w:t>
      </w:r>
    </w:p>
    <w:p w:rsidR="00A42E33" w:rsidRPr="007E4006" w:rsidRDefault="00644892">
      <w:pPr>
        <w:spacing w:line="360" w:lineRule="auto"/>
        <w:ind w:firstLineChars="200" w:firstLine="480"/>
        <w:rPr>
          <w:bCs/>
          <w:sz w:val="24"/>
        </w:rPr>
      </w:pPr>
      <w:r w:rsidRPr="007E4006">
        <w:rPr>
          <w:bCs/>
          <w:sz w:val="24"/>
        </w:rPr>
        <w:t>7</w:t>
      </w:r>
      <w:r w:rsidRPr="007E4006">
        <w:rPr>
          <w:rFonts w:hint="eastAsia"/>
          <w:bCs/>
          <w:sz w:val="24"/>
        </w:rPr>
        <w:t>、基金的证券交易费用</w:t>
      </w:r>
      <w:r w:rsidRPr="007E4006">
        <w:rPr>
          <w:bCs/>
          <w:sz w:val="24"/>
        </w:rPr>
        <w:t>(</w:t>
      </w:r>
      <w:r w:rsidRPr="007E4006">
        <w:rPr>
          <w:rFonts w:hint="eastAsia"/>
          <w:bCs/>
          <w:sz w:val="24"/>
        </w:rPr>
        <w:t>包括但不限于经手费、印花税、证管费、过户费、手续费、券商佣金、证券账户相关费用及其他类似性质的费用等</w:t>
      </w:r>
      <w:r w:rsidRPr="007E4006">
        <w:rPr>
          <w:bCs/>
          <w:sz w:val="24"/>
        </w:rPr>
        <w:t>)</w:t>
      </w:r>
      <w:r w:rsidRPr="007E4006">
        <w:rPr>
          <w:rFonts w:hint="eastAsia"/>
          <w:bCs/>
          <w:sz w:val="24"/>
        </w:rPr>
        <w:t>；</w:t>
      </w:r>
    </w:p>
    <w:p w:rsidR="00A42E33" w:rsidRPr="007E4006" w:rsidRDefault="00644892">
      <w:pPr>
        <w:spacing w:line="360" w:lineRule="auto"/>
        <w:ind w:firstLineChars="200" w:firstLine="480"/>
        <w:rPr>
          <w:bCs/>
          <w:sz w:val="24"/>
        </w:rPr>
      </w:pPr>
      <w:r w:rsidRPr="007E4006">
        <w:rPr>
          <w:bCs/>
          <w:sz w:val="24"/>
        </w:rPr>
        <w:t>8</w:t>
      </w:r>
      <w:r w:rsidRPr="007E4006">
        <w:rPr>
          <w:rFonts w:hint="eastAsia"/>
          <w:bCs/>
          <w:sz w:val="24"/>
        </w:rPr>
        <w:t>、基金的银行汇划费用；</w:t>
      </w:r>
    </w:p>
    <w:p w:rsidR="00A42E33" w:rsidRPr="007E4006" w:rsidRDefault="00644892">
      <w:pPr>
        <w:spacing w:line="360" w:lineRule="auto"/>
        <w:ind w:firstLineChars="200" w:firstLine="480"/>
        <w:rPr>
          <w:bCs/>
          <w:sz w:val="24"/>
        </w:rPr>
      </w:pPr>
      <w:r w:rsidRPr="007E4006">
        <w:rPr>
          <w:bCs/>
          <w:sz w:val="24"/>
        </w:rPr>
        <w:t>9</w:t>
      </w:r>
      <w:r w:rsidRPr="007E4006">
        <w:rPr>
          <w:rFonts w:hint="eastAsia"/>
          <w:bCs/>
          <w:sz w:val="24"/>
        </w:rPr>
        <w:t>、按照国家有关规定和《基金合同》约定，可以在基金财产中列支的其他费用。</w:t>
      </w:r>
    </w:p>
    <w:p w:rsidR="00A42E33" w:rsidRPr="007E4006" w:rsidRDefault="00644892" w:rsidP="0099758D">
      <w:pPr>
        <w:spacing w:line="360" w:lineRule="auto"/>
        <w:ind w:firstLineChars="200" w:firstLine="480"/>
        <w:rPr>
          <w:bCs/>
          <w:sz w:val="24"/>
        </w:rPr>
      </w:pPr>
      <w:r w:rsidRPr="007E4006">
        <w:rPr>
          <w:rFonts w:hint="eastAsia"/>
          <w:bCs/>
          <w:sz w:val="24"/>
        </w:rPr>
        <w:t>二、基金费用计提方法、计提标准和支付方式</w:t>
      </w:r>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、基金管理人的管理费</w:t>
      </w:r>
      <w:r w:rsidRPr="007E4006">
        <w:rPr>
          <w:bCs/>
          <w:sz w:val="24"/>
        </w:rPr>
        <w:t xml:space="preserve"> </w:t>
      </w:r>
    </w:p>
    <w:p w:rsidR="0096601D" w:rsidRPr="007E4006" w:rsidRDefault="00644892" w:rsidP="0096601D">
      <w:pPr>
        <w:spacing w:line="360" w:lineRule="auto"/>
        <w:ind w:firstLineChars="200" w:firstLine="480"/>
        <w:rPr>
          <w:bCs/>
          <w:sz w:val="24"/>
        </w:rPr>
      </w:pPr>
      <w:r w:rsidRPr="007E4006">
        <w:rPr>
          <w:rFonts w:hint="eastAsia"/>
          <w:bCs/>
          <w:sz w:val="24"/>
        </w:rPr>
        <w:t>基金管理费按前一日基金资产净值的</w:t>
      </w:r>
      <w:r w:rsidRPr="007E4006">
        <w:rPr>
          <w:bCs/>
          <w:sz w:val="24"/>
        </w:rPr>
        <w:t>0.30%</w:t>
      </w:r>
      <w:r w:rsidRPr="007E4006">
        <w:rPr>
          <w:rFonts w:hint="eastAsia"/>
          <w:bCs/>
          <w:sz w:val="24"/>
        </w:rPr>
        <w:t>年费率计提。</w:t>
      </w:r>
    </w:p>
    <w:p w:rsidR="00A42E33" w:rsidRPr="007E4006" w:rsidRDefault="00644892">
      <w:pPr>
        <w:spacing w:line="360" w:lineRule="auto"/>
        <w:ind w:firstLineChars="200" w:firstLine="480"/>
        <w:rPr>
          <w:bCs/>
          <w:sz w:val="24"/>
        </w:rPr>
      </w:pPr>
      <w:r w:rsidRPr="007E4006">
        <w:rPr>
          <w:rFonts w:hint="eastAsia"/>
          <w:bCs/>
          <w:sz w:val="24"/>
        </w:rPr>
        <w:t>管理费的计算方法如下：</w:t>
      </w:r>
    </w:p>
    <w:p w:rsidR="00A42E33" w:rsidRPr="007E4006" w:rsidRDefault="00644892">
      <w:pPr>
        <w:spacing w:line="360" w:lineRule="auto"/>
        <w:ind w:firstLineChars="200" w:firstLine="480"/>
        <w:rPr>
          <w:bCs/>
          <w:sz w:val="24"/>
        </w:rPr>
      </w:pPr>
      <w:r w:rsidRPr="007E4006">
        <w:rPr>
          <w:bCs/>
          <w:sz w:val="24"/>
        </w:rPr>
        <w:t>H</w:t>
      </w:r>
      <w:r w:rsidRPr="007E4006">
        <w:rPr>
          <w:rFonts w:hint="eastAsia"/>
          <w:bCs/>
          <w:sz w:val="24"/>
        </w:rPr>
        <w:t>＝</w:t>
      </w:r>
      <w:r w:rsidRPr="007E4006">
        <w:rPr>
          <w:bCs/>
          <w:sz w:val="24"/>
        </w:rPr>
        <w:t>E×0.30%÷</w:t>
      </w:r>
      <w:r w:rsidRPr="007E4006">
        <w:rPr>
          <w:rFonts w:hint="eastAsia"/>
          <w:bCs/>
          <w:sz w:val="24"/>
        </w:rPr>
        <w:t>当年天数</w:t>
      </w:r>
    </w:p>
    <w:p w:rsidR="00A42E33" w:rsidRPr="007E4006" w:rsidRDefault="00644892">
      <w:pPr>
        <w:spacing w:line="360" w:lineRule="auto"/>
        <w:ind w:firstLineChars="200" w:firstLine="480"/>
        <w:rPr>
          <w:bCs/>
          <w:sz w:val="24"/>
        </w:rPr>
      </w:pPr>
      <w:r w:rsidRPr="007E4006">
        <w:rPr>
          <w:bCs/>
          <w:sz w:val="24"/>
        </w:rPr>
        <w:t>H</w:t>
      </w:r>
      <w:r w:rsidRPr="007E4006">
        <w:rPr>
          <w:rFonts w:hint="eastAsia"/>
          <w:bCs/>
          <w:sz w:val="24"/>
        </w:rPr>
        <w:t>为每日应计提的基金管理费</w:t>
      </w:r>
    </w:p>
    <w:p w:rsidR="00A42E33" w:rsidRPr="007E4006" w:rsidRDefault="00644892">
      <w:pPr>
        <w:spacing w:line="360" w:lineRule="auto"/>
        <w:ind w:firstLineChars="200" w:firstLine="480"/>
        <w:rPr>
          <w:bCs/>
          <w:sz w:val="24"/>
        </w:rPr>
      </w:pPr>
      <w:r w:rsidRPr="007E4006">
        <w:rPr>
          <w:bCs/>
          <w:sz w:val="24"/>
        </w:rPr>
        <w:t>E</w:t>
      </w:r>
      <w:r w:rsidRPr="007E4006">
        <w:rPr>
          <w:rFonts w:hint="eastAsia"/>
          <w:bCs/>
          <w:sz w:val="24"/>
        </w:rPr>
        <w:t>为前一日基金资产净值</w:t>
      </w:r>
    </w:p>
    <w:p w:rsidR="003C27F9" w:rsidRPr="007E4006" w:rsidRDefault="00644892" w:rsidP="002929FE">
      <w:pPr>
        <w:spacing w:line="360" w:lineRule="auto"/>
        <w:ind w:firstLineChars="200" w:firstLine="480"/>
        <w:rPr>
          <w:rFonts w:ascii="宋体" w:hAnsi="宋体"/>
          <w:sz w:val="24"/>
        </w:rPr>
      </w:pPr>
      <w:r w:rsidRPr="007E4006">
        <w:rPr>
          <w:rFonts w:ascii="宋体" w:hAnsi="宋体" w:hint="eastAsia"/>
          <w:sz w:val="24"/>
        </w:rPr>
        <w:t>基金管理费每日计提，</w:t>
      </w:r>
      <w:r w:rsidRPr="007E4006">
        <w:rPr>
          <w:rFonts w:hint="eastAsia"/>
          <w:bCs/>
          <w:sz w:val="24"/>
        </w:rPr>
        <w:t>逐日累计至每月月末，</w:t>
      </w:r>
      <w:r w:rsidRPr="007E4006">
        <w:rPr>
          <w:rFonts w:ascii="宋体" w:hAnsi="宋体" w:hint="eastAsia"/>
          <w:sz w:val="24"/>
        </w:rPr>
        <w:t>按月支付。由基金管理人向基金托管人发送基金管理费划付指令，经基金托管人复核后于次月首日起</w:t>
      </w:r>
      <w:r w:rsidR="00144848" w:rsidRPr="007E4006">
        <w:rPr>
          <w:rFonts w:ascii="宋体" w:hAnsi="宋体" w:hint="eastAsia"/>
          <w:sz w:val="24"/>
        </w:rPr>
        <w:t>5</w:t>
      </w:r>
      <w:r w:rsidRPr="007E4006">
        <w:rPr>
          <w:rFonts w:ascii="宋体" w:hAnsi="宋体"/>
          <w:sz w:val="24"/>
        </w:rPr>
        <w:t>个工作日内从基金财产中一次性支付给基金管理人。</w:t>
      </w:r>
      <w:r w:rsidRPr="007E4006">
        <w:rPr>
          <w:rFonts w:hint="eastAsia"/>
          <w:bCs/>
          <w:sz w:val="24"/>
        </w:rPr>
        <w:t>若遇法定节假日、公休假等，支付日期可顺延。</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、基金托管人的托管费</w:t>
      </w:r>
    </w:p>
    <w:p w:rsidR="00A42E33" w:rsidRPr="007E4006" w:rsidRDefault="00644892">
      <w:pPr>
        <w:spacing w:line="360" w:lineRule="auto"/>
        <w:ind w:firstLineChars="200" w:firstLine="480"/>
        <w:rPr>
          <w:bCs/>
          <w:sz w:val="24"/>
        </w:rPr>
      </w:pPr>
      <w:r w:rsidRPr="007E4006">
        <w:rPr>
          <w:rFonts w:hint="eastAsia"/>
          <w:bCs/>
          <w:sz w:val="24"/>
        </w:rPr>
        <w:t>本基金的托管费按前一日基金资产净值的</w:t>
      </w:r>
      <w:r w:rsidRPr="007E4006">
        <w:rPr>
          <w:bCs/>
          <w:sz w:val="24"/>
        </w:rPr>
        <w:t>0.10%</w:t>
      </w:r>
      <w:r w:rsidRPr="007E4006">
        <w:rPr>
          <w:rFonts w:hint="eastAsia"/>
          <w:bCs/>
          <w:sz w:val="24"/>
        </w:rPr>
        <w:t>的年费率计提。托管费的计算方法如下：</w:t>
      </w:r>
    </w:p>
    <w:p w:rsidR="00A42E33" w:rsidRPr="007E4006" w:rsidRDefault="00644892">
      <w:pPr>
        <w:spacing w:line="360" w:lineRule="auto"/>
        <w:ind w:firstLineChars="200" w:firstLine="480"/>
        <w:rPr>
          <w:bCs/>
          <w:sz w:val="24"/>
        </w:rPr>
      </w:pPr>
      <w:r w:rsidRPr="007E4006">
        <w:rPr>
          <w:bCs/>
          <w:sz w:val="24"/>
        </w:rPr>
        <w:t>H</w:t>
      </w:r>
      <w:r w:rsidRPr="007E4006">
        <w:rPr>
          <w:rFonts w:hint="eastAsia"/>
          <w:bCs/>
          <w:sz w:val="24"/>
        </w:rPr>
        <w:t>＝</w:t>
      </w:r>
      <w:r w:rsidRPr="007E4006">
        <w:rPr>
          <w:bCs/>
          <w:sz w:val="24"/>
        </w:rPr>
        <w:t>E×0.10%÷</w:t>
      </w:r>
      <w:r w:rsidRPr="007E4006">
        <w:rPr>
          <w:rFonts w:hint="eastAsia"/>
          <w:bCs/>
          <w:sz w:val="24"/>
        </w:rPr>
        <w:t>当年天数</w:t>
      </w:r>
    </w:p>
    <w:p w:rsidR="00A42E33" w:rsidRPr="007E4006" w:rsidRDefault="00644892">
      <w:pPr>
        <w:spacing w:line="360" w:lineRule="auto"/>
        <w:ind w:firstLineChars="200" w:firstLine="480"/>
        <w:rPr>
          <w:bCs/>
          <w:sz w:val="24"/>
        </w:rPr>
      </w:pPr>
      <w:r w:rsidRPr="007E4006">
        <w:rPr>
          <w:bCs/>
          <w:sz w:val="24"/>
        </w:rPr>
        <w:lastRenderedPageBreak/>
        <w:t>H</w:t>
      </w:r>
      <w:r w:rsidRPr="007E4006">
        <w:rPr>
          <w:rFonts w:hint="eastAsia"/>
          <w:bCs/>
          <w:sz w:val="24"/>
        </w:rPr>
        <w:t>为每日应计提的基金托管费</w:t>
      </w:r>
    </w:p>
    <w:p w:rsidR="00A42E33" w:rsidRPr="007E4006" w:rsidRDefault="00644892">
      <w:pPr>
        <w:spacing w:line="360" w:lineRule="auto"/>
        <w:ind w:firstLineChars="200" w:firstLine="480"/>
        <w:rPr>
          <w:bCs/>
          <w:sz w:val="24"/>
        </w:rPr>
      </w:pPr>
      <w:r w:rsidRPr="007E4006">
        <w:rPr>
          <w:bCs/>
          <w:sz w:val="24"/>
        </w:rPr>
        <w:t>E</w:t>
      </w:r>
      <w:r w:rsidRPr="007E4006">
        <w:rPr>
          <w:rFonts w:hint="eastAsia"/>
          <w:bCs/>
          <w:sz w:val="24"/>
        </w:rPr>
        <w:t>为前一日的基金资产净值</w:t>
      </w:r>
    </w:p>
    <w:p w:rsidR="00587F03" w:rsidRPr="007E4006" w:rsidRDefault="00644892" w:rsidP="002929FE">
      <w:pPr>
        <w:spacing w:line="360" w:lineRule="auto"/>
        <w:ind w:firstLineChars="200" w:firstLine="480"/>
        <w:rPr>
          <w:rFonts w:ascii="宋体" w:hAnsi="宋体"/>
          <w:sz w:val="24"/>
        </w:rPr>
      </w:pPr>
      <w:r w:rsidRPr="007E4006">
        <w:rPr>
          <w:rFonts w:ascii="宋体" w:hAnsi="宋体" w:hint="eastAsia"/>
          <w:sz w:val="24"/>
        </w:rPr>
        <w:t>基金托管费每日计提，</w:t>
      </w:r>
      <w:r w:rsidRPr="007E4006">
        <w:rPr>
          <w:rFonts w:hint="eastAsia"/>
          <w:bCs/>
          <w:sz w:val="24"/>
        </w:rPr>
        <w:t>逐日累计至每月月末，</w:t>
      </w:r>
      <w:r w:rsidRPr="007E4006">
        <w:rPr>
          <w:rFonts w:ascii="宋体" w:hAnsi="宋体" w:hint="eastAsia"/>
          <w:sz w:val="24"/>
        </w:rPr>
        <w:t>按月支付。由基金管理人向基金托管人发送基金托管费划付指令，基金托管人复核后于次月首日起</w:t>
      </w:r>
      <w:r w:rsidR="00144848" w:rsidRPr="007E4006">
        <w:rPr>
          <w:rFonts w:ascii="宋体" w:hAnsi="宋体" w:hint="eastAsia"/>
          <w:sz w:val="24"/>
        </w:rPr>
        <w:t>5</w:t>
      </w:r>
      <w:r w:rsidRPr="007E4006">
        <w:rPr>
          <w:rFonts w:ascii="宋体" w:hAnsi="宋体"/>
          <w:sz w:val="24"/>
        </w:rPr>
        <w:t>个工作日内从基金财产中一次性支取。</w:t>
      </w:r>
      <w:r w:rsidRPr="007E4006">
        <w:rPr>
          <w:rFonts w:hint="eastAsia"/>
          <w:bCs/>
          <w:sz w:val="24"/>
        </w:rPr>
        <w:t>若遇法定节假日、公休假等，支付日期可顺延。</w:t>
      </w:r>
    </w:p>
    <w:p w:rsidR="00587F03" w:rsidRPr="007E4006" w:rsidRDefault="00644892" w:rsidP="00587F03">
      <w:pPr>
        <w:spacing w:line="360" w:lineRule="auto"/>
        <w:ind w:firstLineChars="200" w:firstLine="480"/>
        <w:rPr>
          <w:bCs/>
          <w:sz w:val="24"/>
        </w:rPr>
      </w:pPr>
      <w:r w:rsidRPr="007E4006">
        <w:rPr>
          <w:bCs/>
          <w:sz w:val="24"/>
        </w:rPr>
        <w:t>3</w:t>
      </w:r>
      <w:r w:rsidRPr="007E4006">
        <w:rPr>
          <w:rFonts w:hint="eastAsia"/>
          <w:bCs/>
          <w:sz w:val="24"/>
        </w:rPr>
        <w:t>、基金销售服务费</w:t>
      </w:r>
    </w:p>
    <w:p w:rsidR="004914B6" w:rsidRPr="007E4006" w:rsidRDefault="00644892" w:rsidP="004914B6">
      <w:pPr>
        <w:spacing w:line="360" w:lineRule="auto"/>
        <w:ind w:firstLineChars="200" w:firstLine="480"/>
        <w:rPr>
          <w:bCs/>
          <w:sz w:val="24"/>
        </w:rPr>
      </w:pPr>
      <w:r w:rsidRPr="007E4006">
        <w:rPr>
          <w:rFonts w:hint="eastAsia"/>
          <w:bCs/>
          <w:sz w:val="24"/>
        </w:rPr>
        <w:t>销售服务费可用于本基金市场推广、销售以及基金份额持有人服务等各项费用。本基金份额分为不同的类别，适用不同的销售服务费率。其中，</w:t>
      </w:r>
      <w:r w:rsidRPr="007E4006">
        <w:rPr>
          <w:bCs/>
          <w:sz w:val="24"/>
        </w:rPr>
        <w:t>A</w:t>
      </w:r>
      <w:r w:rsidRPr="007E4006">
        <w:rPr>
          <w:rFonts w:hint="eastAsia"/>
          <w:bCs/>
          <w:sz w:val="24"/>
        </w:rPr>
        <w:t>类不收取销售服务费，</w:t>
      </w:r>
      <w:r w:rsidRPr="007E4006">
        <w:rPr>
          <w:bCs/>
          <w:sz w:val="24"/>
        </w:rPr>
        <w:t>C</w:t>
      </w:r>
      <w:r w:rsidRPr="007E4006">
        <w:rPr>
          <w:rFonts w:hint="eastAsia"/>
          <w:bCs/>
          <w:sz w:val="24"/>
        </w:rPr>
        <w:t>类销售服务费年费率为</w:t>
      </w:r>
      <w:r w:rsidRPr="007E4006">
        <w:rPr>
          <w:bCs/>
          <w:sz w:val="24"/>
        </w:rPr>
        <w:t>0.10%</w:t>
      </w:r>
      <w:r w:rsidRPr="007E4006">
        <w:rPr>
          <w:rFonts w:hint="eastAsia"/>
          <w:bCs/>
          <w:sz w:val="24"/>
        </w:rPr>
        <w:t>。</w:t>
      </w:r>
    </w:p>
    <w:p w:rsidR="00BA43A1" w:rsidRPr="007E4006" w:rsidRDefault="000610CB" w:rsidP="00506766">
      <w:pPr>
        <w:spacing w:line="360" w:lineRule="auto"/>
        <w:ind w:firstLineChars="200" w:firstLine="480"/>
        <w:rPr>
          <w:bCs/>
          <w:sz w:val="24"/>
        </w:rPr>
      </w:pPr>
      <w:r w:rsidRPr="007E4006">
        <w:rPr>
          <w:rFonts w:hint="eastAsia"/>
          <w:bCs/>
          <w:sz w:val="24"/>
        </w:rPr>
        <w:t>各类</w:t>
      </w:r>
      <w:r w:rsidR="00644892" w:rsidRPr="007E4006">
        <w:rPr>
          <w:rFonts w:hint="eastAsia"/>
          <w:bCs/>
          <w:sz w:val="24"/>
        </w:rPr>
        <w:t>基金份额的基金销售服务费计提的计算公式具体如下：</w:t>
      </w:r>
    </w:p>
    <w:p w:rsidR="00BA43A1" w:rsidRPr="007E4006" w:rsidRDefault="00644892" w:rsidP="00506766">
      <w:pPr>
        <w:spacing w:line="360" w:lineRule="auto"/>
        <w:ind w:firstLineChars="200" w:firstLine="480"/>
        <w:rPr>
          <w:bCs/>
          <w:sz w:val="24"/>
        </w:rPr>
      </w:pPr>
      <w:r w:rsidRPr="007E4006">
        <w:rPr>
          <w:bCs/>
          <w:sz w:val="24"/>
        </w:rPr>
        <w:t>H</w:t>
      </w:r>
      <w:r w:rsidRPr="007E4006">
        <w:rPr>
          <w:rFonts w:hint="eastAsia"/>
          <w:bCs/>
          <w:sz w:val="24"/>
        </w:rPr>
        <w:t>＝</w:t>
      </w:r>
      <w:r w:rsidRPr="007E4006">
        <w:rPr>
          <w:bCs/>
          <w:sz w:val="24"/>
        </w:rPr>
        <w:t>E</w:t>
      </w:r>
      <w:r w:rsidRPr="007E4006">
        <w:rPr>
          <w:rFonts w:hint="eastAsia"/>
          <w:bCs/>
          <w:sz w:val="24"/>
        </w:rPr>
        <w:t>×年销售服务费率÷当年天数</w:t>
      </w:r>
    </w:p>
    <w:p w:rsidR="00BA43A1" w:rsidRPr="007E4006" w:rsidRDefault="00644892" w:rsidP="00506766">
      <w:pPr>
        <w:spacing w:line="360" w:lineRule="auto"/>
        <w:ind w:firstLineChars="200" w:firstLine="480"/>
        <w:rPr>
          <w:bCs/>
          <w:sz w:val="24"/>
        </w:rPr>
      </w:pPr>
      <w:r w:rsidRPr="007E4006">
        <w:rPr>
          <w:bCs/>
          <w:sz w:val="24"/>
        </w:rPr>
        <w:t>H</w:t>
      </w:r>
      <w:r w:rsidRPr="007E4006">
        <w:rPr>
          <w:rFonts w:hint="eastAsia"/>
          <w:bCs/>
          <w:sz w:val="24"/>
        </w:rPr>
        <w:t>为每日该类基金份额应计提的基金销售服务费</w:t>
      </w:r>
    </w:p>
    <w:p w:rsidR="00587F03" w:rsidRPr="007E4006" w:rsidRDefault="00644892" w:rsidP="00506766">
      <w:pPr>
        <w:spacing w:line="360" w:lineRule="auto"/>
        <w:ind w:firstLineChars="200" w:firstLine="480"/>
        <w:rPr>
          <w:bCs/>
          <w:sz w:val="24"/>
        </w:rPr>
      </w:pPr>
      <w:r w:rsidRPr="007E4006">
        <w:rPr>
          <w:bCs/>
          <w:sz w:val="24"/>
        </w:rPr>
        <w:t>E</w:t>
      </w:r>
      <w:r w:rsidRPr="007E4006">
        <w:rPr>
          <w:rFonts w:hint="eastAsia"/>
          <w:bCs/>
          <w:sz w:val="24"/>
        </w:rPr>
        <w:t>为前一日该类基金份额的基金资产净值</w:t>
      </w:r>
    </w:p>
    <w:p w:rsidR="00F06A82" w:rsidRPr="00661E36" w:rsidRDefault="00644892" w:rsidP="00F06A82">
      <w:pPr>
        <w:spacing w:line="360" w:lineRule="auto"/>
        <w:ind w:firstLineChars="200" w:firstLine="480"/>
        <w:rPr>
          <w:rFonts w:ascii="宋体" w:hAnsi="宋体"/>
          <w:sz w:val="24"/>
        </w:rPr>
      </w:pPr>
      <w:r w:rsidRPr="007E4006">
        <w:rPr>
          <w:rFonts w:ascii="宋体" w:hAnsi="宋体" w:hint="eastAsia"/>
          <w:sz w:val="24"/>
        </w:rPr>
        <w:t>销售服务费</w:t>
      </w:r>
      <w:r w:rsidRPr="007E4006">
        <w:rPr>
          <w:rFonts w:hint="eastAsia"/>
          <w:bCs/>
          <w:sz w:val="24"/>
        </w:rPr>
        <w:t>每日计提，逐日累计至每月月末，按月支付。</w:t>
      </w:r>
      <w:r w:rsidR="00F06A82" w:rsidRPr="00661E36">
        <w:rPr>
          <w:bCs/>
          <w:sz w:val="24"/>
        </w:rPr>
        <w:t>由基金管理人向基金托管人发送基金</w:t>
      </w:r>
      <w:r w:rsidR="00F06A82" w:rsidRPr="00661E36">
        <w:rPr>
          <w:rFonts w:hint="eastAsia"/>
          <w:bCs/>
          <w:sz w:val="24"/>
        </w:rPr>
        <w:t>销售服务</w:t>
      </w:r>
      <w:r w:rsidR="00F06A82" w:rsidRPr="00661E36">
        <w:rPr>
          <w:bCs/>
          <w:sz w:val="24"/>
        </w:rPr>
        <w:t>费划款指令，基金托管人复核后于次月前</w:t>
      </w:r>
      <w:r w:rsidR="00F06A82">
        <w:rPr>
          <w:rFonts w:hint="eastAsia"/>
          <w:bCs/>
          <w:sz w:val="24"/>
        </w:rPr>
        <w:t>5</w:t>
      </w:r>
      <w:r w:rsidR="00F06A82" w:rsidRPr="00661E36">
        <w:rPr>
          <w:bCs/>
          <w:sz w:val="24"/>
        </w:rPr>
        <w:t>个工作日内从基金财产中</w:t>
      </w:r>
      <w:r w:rsidR="00F06A82" w:rsidRPr="00661E36">
        <w:rPr>
          <w:rFonts w:hint="eastAsia"/>
          <w:bCs/>
          <w:sz w:val="24"/>
        </w:rPr>
        <w:t>划出，经登记机构分别支</w:t>
      </w:r>
      <w:r w:rsidR="00F06A82" w:rsidRPr="00661E36">
        <w:rPr>
          <w:bCs/>
          <w:sz w:val="24"/>
        </w:rPr>
        <w:t>付</w:t>
      </w:r>
      <w:r w:rsidR="00F06A82" w:rsidRPr="00661E36">
        <w:rPr>
          <w:rFonts w:hint="eastAsia"/>
          <w:bCs/>
          <w:sz w:val="24"/>
        </w:rPr>
        <w:t>给各个基金销售机构。若遇法定节假日、休息日等，支付日期顺延。</w:t>
      </w:r>
    </w:p>
    <w:p w:rsidR="00A42E33" w:rsidRPr="007E4006" w:rsidRDefault="00644892">
      <w:pPr>
        <w:spacing w:line="360" w:lineRule="auto"/>
        <w:ind w:firstLineChars="200" w:firstLine="480"/>
        <w:rPr>
          <w:bCs/>
          <w:sz w:val="24"/>
        </w:rPr>
      </w:pPr>
      <w:r w:rsidRPr="007E4006">
        <w:rPr>
          <w:rFonts w:hint="eastAsia"/>
          <w:bCs/>
          <w:sz w:val="24"/>
        </w:rPr>
        <w:t>上述</w:t>
      </w:r>
      <w:r w:rsidR="00F06A82">
        <w:rPr>
          <w:rFonts w:hint="eastAsia"/>
          <w:bCs/>
          <w:sz w:val="24"/>
        </w:rPr>
        <w:t>“</w:t>
      </w:r>
      <w:r w:rsidRPr="007E4006">
        <w:rPr>
          <w:rFonts w:hint="eastAsia"/>
          <w:bCs/>
          <w:sz w:val="24"/>
        </w:rPr>
        <w:t>一、基金费用的种类中第</w:t>
      </w:r>
      <w:r w:rsidRPr="007E4006">
        <w:rPr>
          <w:bCs/>
          <w:sz w:val="24"/>
        </w:rPr>
        <w:t>4</w:t>
      </w:r>
      <w:r w:rsidRPr="007E4006">
        <w:rPr>
          <w:rFonts w:hint="eastAsia"/>
          <w:bCs/>
          <w:sz w:val="24"/>
        </w:rPr>
        <w:t>－</w:t>
      </w:r>
      <w:r w:rsidRPr="007E4006">
        <w:rPr>
          <w:bCs/>
          <w:sz w:val="24"/>
        </w:rPr>
        <w:t>9</w:t>
      </w:r>
      <w:r w:rsidRPr="007E4006">
        <w:rPr>
          <w:rFonts w:hint="eastAsia"/>
          <w:bCs/>
          <w:sz w:val="24"/>
        </w:rPr>
        <w:t>项费用</w:t>
      </w:r>
      <w:r w:rsidR="00F06A82">
        <w:rPr>
          <w:rFonts w:hint="eastAsia"/>
          <w:bCs/>
          <w:sz w:val="24"/>
        </w:rPr>
        <w:t>”</w:t>
      </w:r>
      <w:r w:rsidRPr="007E4006">
        <w:rPr>
          <w:rFonts w:hint="eastAsia"/>
          <w:bCs/>
          <w:sz w:val="24"/>
        </w:rPr>
        <w:t>，根据有关法规及相应协议规定，按费用实际支出金额列入当期费用，由基金托管人从基金财产中支付。</w:t>
      </w:r>
    </w:p>
    <w:p w:rsidR="00A42E33" w:rsidRPr="007E4006" w:rsidRDefault="00644892" w:rsidP="0099758D">
      <w:pPr>
        <w:spacing w:line="360" w:lineRule="auto"/>
        <w:ind w:firstLineChars="200" w:firstLine="480"/>
        <w:rPr>
          <w:bCs/>
          <w:sz w:val="24"/>
        </w:rPr>
      </w:pPr>
      <w:r w:rsidRPr="007E4006">
        <w:rPr>
          <w:rFonts w:hint="eastAsia"/>
          <w:bCs/>
          <w:sz w:val="24"/>
        </w:rPr>
        <w:t>三、不列入基金费用的项目</w:t>
      </w:r>
    </w:p>
    <w:p w:rsidR="00A42E33" w:rsidRPr="007E4006" w:rsidRDefault="00644892">
      <w:pPr>
        <w:spacing w:line="360" w:lineRule="auto"/>
        <w:ind w:firstLineChars="200" w:firstLine="480"/>
        <w:rPr>
          <w:bCs/>
          <w:sz w:val="24"/>
        </w:rPr>
      </w:pPr>
      <w:r w:rsidRPr="007E4006">
        <w:rPr>
          <w:rFonts w:hint="eastAsia"/>
          <w:bCs/>
          <w:sz w:val="24"/>
        </w:rPr>
        <w:t>下列费用不列入基金费用：</w:t>
      </w:r>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、基金管理人和基金托管人因未履行或未完全履行义务导致的费用支出或基金财产的损失；</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、基金管理人和基金托管人处理与基金运作无关的事项发生的费用；</w:t>
      </w:r>
    </w:p>
    <w:p w:rsidR="00A42E33" w:rsidRPr="007E4006" w:rsidRDefault="00644892">
      <w:pPr>
        <w:spacing w:line="360" w:lineRule="auto"/>
        <w:ind w:firstLineChars="200" w:firstLine="480"/>
        <w:rPr>
          <w:bCs/>
          <w:sz w:val="24"/>
        </w:rPr>
      </w:pPr>
      <w:r w:rsidRPr="007E4006">
        <w:rPr>
          <w:bCs/>
          <w:sz w:val="24"/>
        </w:rPr>
        <w:t>3</w:t>
      </w:r>
      <w:r w:rsidRPr="007E4006">
        <w:rPr>
          <w:rFonts w:hint="eastAsia"/>
          <w:bCs/>
          <w:sz w:val="24"/>
        </w:rPr>
        <w:t>、《基金合同》生效前的相关费用；</w:t>
      </w:r>
    </w:p>
    <w:p w:rsidR="00A42E33" w:rsidRPr="007E4006" w:rsidRDefault="00644892">
      <w:pPr>
        <w:spacing w:line="360" w:lineRule="auto"/>
        <w:ind w:firstLineChars="200" w:firstLine="480"/>
        <w:rPr>
          <w:bCs/>
          <w:sz w:val="24"/>
        </w:rPr>
      </w:pPr>
      <w:r w:rsidRPr="007E4006">
        <w:rPr>
          <w:bCs/>
          <w:sz w:val="24"/>
        </w:rPr>
        <w:t>4</w:t>
      </w:r>
      <w:r w:rsidRPr="007E4006">
        <w:rPr>
          <w:rFonts w:hint="eastAsia"/>
          <w:bCs/>
          <w:sz w:val="24"/>
        </w:rPr>
        <w:t>、其他根据相关法律法规及中国证监会的有关规定不得列入基金费用的项目。</w:t>
      </w:r>
      <w:bookmarkStart w:id="480" w:name="_Hlt88827255"/>
      <w:bookmarkEnd w:id="480"/>
    </w:p>
    <w:p w:rsidR="00A42E33" w:rsidRPr="007E4006" w:rsidRDefault="00644892" w:rsidP="0099758D">
      <w:pPr>
        <w:spacing w:line="360" w:lineRule="auto"/>
        <w:ind w:firstLineChars="200" w:firstLine="480"/>
        <w:rPr>
          <w:bCs/>
          <w:sz w:val="24"/>
        </w:rPr>
      </w:pPr>
      <w:r w:rsidRPr="007E4006">
        <w:rPr>
          <w:rFonts w:hint="eastAsia"/>
          <w:bCs/>
          <w:sz w:val="24"/>
        </w:rPr>
        <w:t>四、基金税收</w:t>
      </w:r>
    </w:p>
    <w:p w:rsidR="00A42E33" w:rsidRPr="007E4006" w:rsidRDefault="00644892">
      <w:pPr>
        <w:spacing w:line="360" w:lineRule="auto"/>
        <w:ind w:firstLineChars="200" w:firstLine="480"/>
        <w:rPr>
          <w:bCs/>
          <w:sz w:val="24"/>
        </w:rPr>
      </w:pPr>
      <w:r w:rsidRPr="007E4006">
        <w:rPr>
          <w:rFonts w:hint="eastAsia"/>
          <w:bCs/>
          <w:sz w:val="24"/>
        </w:rPr>
        <w:t>本基金运作过程中涉及的各纳税主体，其纳税义务按国家税收法律、法规执</w:t>
      </w:r>
      <w:r w:rsidRPr="007E4006">
        <w:rPr>
          <w:rFonts w:hint="eastAsia"/>
          <w:bCs/>
          <w:sz w:val="24"/>
        </w:rPr>
        <w:lastRenderedPageBreak/>
        <w:t>行。</w:t>
      </w:r>
    </w:p>
    <w:p w:rsidR="00A42E33" w:rsidRPr="007E4006" w:rsidRDefault="00644892">
      <w:pPr>
        <w:pStyle w:val="1"/>
        <w:spacing w:before="0" w:after="0"/>
        <w:jc w:val="center"/>
        <w:rPr>
          <w:rFonts w:ascii="Times New Roman"/>
          <w:color w:val="auto"/>
          <w:sz w:val="30"/>
        </w:rPr>
      </w:pPr>
      <w:bookmarkStart w:id="481" w:name="_Toc93226149"/>
      <w:bookmarkStart w:id="482" w:name="_Toc92662707"/>
      <w:bookmarkStart w:id="483" w:name="_Toc128310499"/>
      <w:bookmarkStart w:id="484" w:name="_Toc139991746"/>
      <w:bookmarkStart w:id="485" w:name="_Toc22552"/>
      <w:bookmarkStart w:id="486" w:name="_Toc141703896"/>
      <w:r w:rsidRPr="007E4006">
        <w:rPr>
          <w:rFonts w:ascii="Times New Roman"/>
          <w:b w:val="0"/>
          <w:bCs/>
          <w:color w:val="auto"/>
          <w:sz w:val="30"/>
        </w:rPr>
        <w:br w:type="page"/>
      </w:r>
      <w:bookmarkStart w:id="487" w:name="_Toc19558"/>
      <w:bookmarkStart w:id="488" w:name="_Toc15525"/>
      <w:bookmarkStart w:id="489" w:name="_Toc3656"/>
      <w:bookmarkStart w:id="490" w:name="_Toc25883"/>
      <w:bookmarkStart w:id="491" w:name="_Toc178"/>
      <w:bookmarkStart w:id="492" w:name="_Toc12761"/>
      <w:bookmarkStart w:id="493" w:name="_Toc20052"/>
      <w:bookmarkStart w:id="494" w:name="_Toc1617"/>
      <w:bookmarkStart w:id="495" w:name="_Toc21829"/>
      <w:bookmarkStart w:id="496" w:name="_Toc433906011"/>
      <w:r w:rsidRPr="007E4006">
        <w:rPr>
          <w:rFonts w:ascii="Times New Roman" w:hint="eastAsia"/>
          <w:color w:val="auto"/>
          <w:sz w:val="30"/>
        </w:rPr>
        <w:lastRenderedPageBreak/>
        <w:t>第十六部分</w:t>
      </w:r>
      <w:r w:rsidRPr="007E4006">
        <w:rPr>
          <w:rFonts w:ascii="Times New Roman"/>
          <w:color w:val="auto"/>
          <w:sz w:val="30"/>
        </w:rPr>
        <w:t xml:space="preserve">  </w:t>
      </w:r>
      <w:r w:rsidRPr="007E4006">
        <w:rPr>
          <w:rFonts w:ascii="Times New Roman" w:hint="eastAsia"/>
          <w:color w:val="auto"/>
          <w:sz w:val="30"/>
        </w:rPr>
        <w:t>基金</w:t>
      </w:r>
      <w:bookmarkEnd w:id="481"/>
      <w:bookmarkEnd w:id="482"/>
      <w:r w:rsidRPr="007E4006">
        <w:rPr>
          <w:rFonts w:ascii="Times New Roman" w:hint="eastAsia"/>
          <w:color w:val="auto"/>
          <w:sz w:val="30"/>
        </w:rPr>
        <w:t>的收益与分配</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p>
    <w:p w:rsidR="00A42E33" w:rsidRPr="007E4006" w:rsidRDefault="00A42E33">
      <w:pPr>
        <w:rPr>
          <w:bCs/>
        </w:rPr>
      </w:pPr>
    </w:p>
    <w:p w:rsidR="00A42E33" w:rsidRPr="007E4006" w:rsidRDefault="00644892" w:rsidP="0099758D">
      <w:pPr>
        <w:spacing w:line="360" w:lineRule="auto"/>
        <w:ind w:firstLineChars="225" w:firstLine="540"/>
        <w:rPr>
          <w:bCs/>
          <w:sz w:val="24"/>
        </w:rPr>
      </w:pPr>
      <w:r w:rsidRPr="007E4006">
        <w:rPr>
          <w:rFonts w:hint="eastAsia"/>
          <w:bCs/>
          <w:sz w:val="24"/>
        </w:rPr>
        <w:t>一、基金利润的构成</w:t>
      </w:r>
    </w:p>
    <w:p w:rsidR="00A42E33" w:rsidRPr="007E4006" w:rsidRDefault="00644892">
      <w:pPr>
        <w:spacing w:line="360" w:lineRule="auto"/>
        <w:ind w:firstLineChars="225" w:firstLine="540"/>
        <w:rPr>
          <w:bCs/>
          <w:sz w:val="24"/>
        </w:rPr>
      </w:pPr>
      <w:r w:rsidRPr="007E4006">
        <w:rPr>
          <w:rFonts w:hint="eastAsia"/>
          <w:bCs/>
          <w:sz w:val="24"/>
        </w:rPr>
        <w:t>基金利润指基金利息收入、投资收益、公允价值变动收益和其他收入扣除相关费用后的余额，基金已实现收益指基金利润减去公允价值变动收益后的余额。</w:t>
      </w:r>
    </w:p>
    <w:p w:rsidR="00A42E33" w:rsidRPr="007E4006" w:rsidRDefault="00644892" w:rsidP="0099758D">
      <w:pPr>
        <w:spacing w:line="360" w:lineRule="auto"/>
        <w:ind w:firstLineChars="225" w:firstLine="540"/>
        <w:rPr>
          <w:bCs/>
          <w:sz w:val="24"/>
        </w:rPr>
      </w:pPr>
      <w:r w:rsidRPr="007E4006">
        <w:rPr>
          <w:rFonts w:hint="eastAsia"/>
          <w:bCs/>
          <w:sz w:val="24"/>
        </w:rPr>
        <w:t>二、基金可供分配利润</w:t>
      </w:r>
    </w:p>
    <w:p w:rsidR="00A42E33" w:rsidRPr="007E4006" w:rsidRDefault="00644892">
      <w:pPr>
        <w:spacing w:line="360" w:lineRule="auto"/>
        <w:ind w:firstLineChars="225" w:firstLine="540"/>
        <w:rPr>
          <w:bCs/>
          <w:sz w:val="24"/>
        </w:rPr>
      </w:pPr>
      <w:r w:rsidRPr="007E4006">
        <w:rPr>
          <w:rFonts w:hint="eastAsia"/>
          <w:bCs/>
          <w:sz w:val="24"/>
        </w:rPr>
        <w:t>基金可供分配利润指截至收益分配基准日基金未分配利润与未分配利润中已实现收益的孰低数。</w:t>
      </w:r>
    </w:p>
    <w:p w:rsidR="00A42E33" w:rsidRPr="007E4006" w:rsidRDefault="00644892" w:rsidP="0099758D">
      <w:pPr>
        <w:spacing w:line="360" w:lineRule="auto"/>
        <w:ind w:firstLineChars="225" w:firstLine="540"/>
        <w:rPr>
          <w:bCs/>
          <w:sz w:val="24"/>
        </w:rPr>
      </w:pPr>
      <w:r w:rsidRPr="007E4006">
        <w:rPr>
          <w:rFonts w:hint="eastAsia"/>
          <w:bCs/>
          <w:sz w:val="24"/>
        </w:rPr>
        <w:t>三、基金收益分配原则</w:t>
      </w:r>
    </w:p>
    <w:p w:rsidR="00A42E33" w:rsidRPr="007E4006" w:rsidRDefault="00644892">
      <w:pPr>
        <w:spacing w:line="360" w:lineRule="auto"/>
        <w:ind w:firstLineChars="225" w:firstLine="540"/>
        <w:rPr>
          <w:bCs/>
          <w:sz w:val="24"/>
        </w:rPr>
      </w:pPr>
      <w:r w:rsidRPr="007E4006">
        <w:rPr>
          <w:bCs/>
          <w:sz w:val="24"/>
        </w:rPr>
        <w:t>1</w:t>
      </w:r>
      <w:r w:rsidRPr="007E4006">
        <w:rPr>
          <w:rFonts w:hint="eastAsia"/>
          <w:bCs/>
          <w:sz w:val="24"/>
        </w:rPr>
        <w:t>、在符合有关基金分红条件的前提下，本基金每年收益分配次数最多为</w:t>
      </w:r>
      <w:r w:rsidRPr="007E4006">
        <w:rPr>
          <w:bCs/>
          <w:sz w:val="24"/>
        </w:rPr>
        <w:t>12</w:t>
      </w:r>
      <w:r w:rsidRPr="007E4006">
        <w:rPr>
          <w:rFonts w:hint="eastAsia"/>
          <w:bCs/>
          <w:sz w:val="24"/>
        </w:rPr>
        <w:t>次，每次收益分配比例不得低于该次可供分配利润的</w:t>
      </w:r>
      <w:r w:rsidRPr="007E4006">
        <w:rPr>
          <w:bCs/>
          <w:sz w:val="24"/>
        </w:rPr>
        <w:t>20%</w:t>
      </w:r>
      <w:r w:rsidRPr="007E4006">
        <w:rPr>
          <w:rFonts w:hint="eastAsia"/>
          <w:bCs/>
          <w:sz w:val="24"/>
        </w:rPr>
        <w:t>，若《基金合同》生效不满</w:t>
      </w:r>
      <w:r w:rsidRPr="007E4006">
        <w:rPr>
          <w:bCs/>
          <w:sz w:val="24"/>
        </w:rPr>
        <w:t>3</w:t>
      </w:r>
      <w:r w:rsidRPr="007E4006">
        <w:rPr>
          <w:rFonts w:hint="eastAsia"/>
          <w:bCs/>
          <w:sz w:val="24"/>
        </w:rPr>
        <w:t>个月可不进行收益分配；</w:t>
      </w:r>
    </w:p>
    <w:p w:rsidR="00A42E33" w:rsidRPr="007E4006" w:rsidRDefault="00644892">
      <w:pPr>
        <w:spacing w:line="360" w:lineRule="auto"/>
        <w:ind w:firstLineChars="225" w:firstLine="540"/>
        <w:rPr>
          <w:bCs/>
          <w:sz w:val="24"/>
        </w:rPr>
      </w:pPr>
      <w:r w:rsidRPr="007E4006">
        <w:rPr>
          <w:bCs/>
          <w:sz w:val="24"/>
        </w:rPr>
        <w:t>2</w:t>
      </w:r>
      <w:r w:rsidRPr="007E4006">
        <w:rPr>
          <w:rFonts w:hint="eastAsia"/>
          <w:bCs/>
          <w:sz w:val="24"/>
        </w:rPr>
        <w:t>、本基金收益分配方式分两种：现金分红与红利再投资，投资者可选择现金红利或将现金红利自动转为基金份额进行再投资；若投资者不选择，本基金默认的收益分配方式是现金分红；</w:t>
      </w:r>
    </w:p>
    <w:p w:rsidR="00A42E33" w:rsidRPr="007E4006" w:rsidRDefault="00644892">
      <w:pPr>
        <w:spacing w:line="360" w:lineRule="auto"/>
        <w:ind w:firstLineChars="225" w:firstLine="540"/>
        <w:rPr>
          <w:bCs/>
          <w:sz w:val="24"/>
        </w:rPr>
      </w:pPr>
      <w:r w:rsidRPr="007E4006">
        <w:rPr>
          <w:bCs/>
          <w:sz w:val="24"/>
        </w:rPr>
        <w:t>3</w:t>
      </w:r>
      <w:r w:rsidRPr="007E4006">
        <w:rPr>
          <w:rFonts w:hint="eastAsia"/>
          <w:bCs/>
          <w:sz w:val="24"/>
        </w:rPr>
        <w:t>、基金收益分配后基金份额净值不能低于面值；即基金收益分配基准日的基金份额净值减去每单位基金份额收益分配金额后不能低于面值；</w:t>
      </w:r>
    </w:p>
    <w:p w:rsidR="00A42E33" w:rsidRPr="007E4006" w:rsidRDefault="00644892">
      <w:pPr>
        <w:spacing w:line="360" w:lineRule="auto"/>
        <w:ind w:firstLineChars="225" w:firstLine="540"/>
        <w:rPr>
          <w:bCs/>
          <w:sz w:val="24"/>
        </w:rPr>
      </w:pPr>
      <w:r w:rsidRPr="007E4006">
        <w:rPr>
          <w:bCs/>
          <w:sz w:val="24"/>
        </w:rPr>
        <w:t>4</w:t>
      </w:r>
      <w:r w:rsidRPr="007E4006">
        <w:rPr>
          <w:rFonts w:hint="eastAsia"/>
          <w:bCs/>
          <w:sz w:val="24"/>
        </w:rPr>
        <w:t>、本基金同一类别的每一基金份额享有同等分配权；</w:t>
      </w:r>
    </w:p>
    <w:p w:rsidR="00A42E33" w:rsidRPr="007E4006" w:rsidRDefault="00644892">
      <w:pPr>
        <w:spacing w:line="360" w:lineRule="auto"/>
        <w:ind w:firstLineChars="225" w:firstLine="540"/>
        <w:rPr>
          <w:bCs/>
          <w:sz w:val="24"/>
        </w:rPr>
      </w:pPr>
      <w:r w:rsidRPr="007E4006">
        <w:rPr>
          <w:bCs/>
          <w:sz w:val="24"/>
        </w:rPr>
        <w:t>5</w:t>
      </w:r>
      <w:r w:rsidRPr="007E4006">
        <w:rPr>
          <w:rFonts w:hint="eastAsia"/>
          <w:bCs/>
          <w:sz w:val="24"/>
        </w:rPr>
        <w:t>、法律法规或监管机关另有规定的，从其规定。</w:t>
      </w:r>
    </w:p>
    <w:p w:rsidR="0025775E" w:rsidRPr="007E4006" w:rsidRDefault="00644892">
      <w:pPr>
        <w:spacing w:line="360" w:lineRule="auto"/>
        <w:ind w:firstLineChars="225" w:firstLine="540"/>
        <w:rPr>
          <w:bCs/>
          <w:sz w:val="24"/>
        </w:rPr>
      </w:pPr>
      <w:r w:rsidRPr="007E4006">
        <w:rPr>
          <w:rFonts w:hint="eastAsia"/>
          <w:bCs/>
          <w:sz w:val="24"/>
        </w:rPr>
        <w:t>在不违反法律法规且对基金份额持有人利益无实质不利影响的情况下，基金管理人、登记机构可对基金收益分配原则进行调整，不需召开基金份额持有人大会</w:t>
      </w:r>
      <w:ins w:id="497" w:author="TY" w:date="2017-11-03T09:56:00Z">
        <w:r w:rsidR="004E2E35" w:rsidRPr="004E2E35">
          <w:rPr>
            <w:rFonts w:hint="eastAsia"/>
            <w:bCs/>
            <w:sz w:val="24"/>
            <w:highlight w:val="cyan"/>
            <w:rPrChange w:id="498" w:author="TY" w:date="2017-11-03T09:56:00Z">
              <w:rPr>
                <w:rFonts w:hint="eastAsia"/>
                <w:bCs/>
                <w:sz w:val="24"/>
              </w:rPr>
            </w:rPrChange>
          </w:rPr>
          <w:t>，但应于变更实施日前在指定媒</w:t>
        </w:r>
        <w:commentRangeStart w:id="499"/>
        <w:r w:rsidR="004E2E35" w:rsidRPr="004E2E35">
          <w:rPr>
            <w:rFonts w:hint="eastAsia"/>
            <w:bCs/>
            <w:sz w:val="24"/>
            <w:highlight w:val="cyan"/>
            <w:rPrChange w:id="500" w:author="TY" w:date="2017-11-03T09:56:00Z">
              <w:rPr>
                <w:rFonts w:hint="eastAsia"/>
                <w:bCs/>
                <w:sz w:val="24"/>
              </w:rPr>
            </w:rPrChange>
          </w:rPr>
          <w:t>介公告</w:t>
        </w:r>
        <w:commentRangeEnd w:id="499"/>
        <w:r w:rsidR="000722D6">
          <w:rPr>
            <w:rStyle w:val="a8"/>
          </w:rPr>
          <w:commentReference w:id="499"/>
        </w:r>
      </w:ins>
      <w:r w:rsidRPr="007E4006">
        <w:rPr>
          <w:rFonts w:hint="eastAsia"/>
          <w:bCs/>
          <w:sz w:val="24"/>
        </w:rPr>
        <w:t>。</w:t>
      </w:r>
    </w:p>
    <w:p w:rsidR="00A42E33" w:rsidRPr="007E4006" w:rsidRDefault="00644892" w:rsidP="0099758D">
      <w:pPr>
        <w:spacing w:line="360" w:lineRule="auto"/>
        <w:ind w:firstLineChars="225" w:firstLine="540"/>
        <w:rPr>
          <w:bCs/>
          <w:sz w:val="24"/>
        </w:rPr>
      </w:pPr>
      <w:r w:rsidRPr="007E4006">
        <w:rPr>
          <w:rFonts w:hint="eastAsia"/>
          <w:bCs/>
          <w:sz w:val="24"/>
        </w:rPr>
        <w:t>四、收益分配方案</w:t>
      </w:r>
    </w:p>
    <w:p w:rsidR="00A42E33" w:rsidRPr="007E4006" w:rsidRDefault="00644892">
      <w:pPr>
        <w:spacing w:line="360" w:lineRule="auto"/>
        <w:ind w:firstLineChars="225" w:firstLine="540"/>
        <w:rPr>
          <w:bCs/>
          <w:sz w:val="24"/>
        </w:rPr>
      </w:pPr>
      <w:r w:rsidRPr="007E4006">
        <w:rPr>
          <w:rFonts w:hint="eastAsia"/>
          <w:bCs/>
          <w:sz w:val="24"/>
        </w:rPr>
        <w:t>基金收益分配方案中应载明截止收益分配基准日的可供分配利润、基金收益分配对象、分配时间、分配数额及比例、分配方式等内容。</w:t>
      </w:r>
    </w:p>
    <w:p w:rsidR="00A42E33" w:rsidRPr="007E4006" w:rsidRDefault="00644892" w:rsidP="0099758D">
      <w:pPr>
        <w:spacing w:line="360" w:lineRule="auto"/>
        <w:ind w:firstLineChars="225" w:firstLine="540"/>
        <w:rPr>
          <w:bCs/>
          <w:sz w:val="24"/>
        </w:rPr>
      </w:pPr>
      <w:r w:rsidRPr="007E4006">
        <w:rPr>
          <w:rFonts w:hint="eastAsia"/>
          <w:bCs/>
          <w:sz w:val="24"/>
        </w:rPr>
        <w:t>五、收益分配方案的确定、公告与实施</w:t>
      </w:r>
    </w:p>
    <w:p w:rsidR="00A42E33" w:rsidRPr="007E4006" w:rsidRDefault="00644892">
      <w:pPr>
        <w:spacing w:line="360" w:lineRule="auto"/>
        <w:ind w:firstLineChars="225" w:firstLine="540"/>
        <w:rPr>
          <w:bCs/>
          <w:sz w:val="24"/>
        </w:rPr>
      </w:pPr>
      <w:r w:rsidRPr="007E4006">
        <w:rPr>
          <w:rFonts w:hint="eastAsia"/>
          <w:bCs/>
          <w:sz w:val="24"/>
        </w:rPr>
        <w:t>本基金收益分配方案由基金管理人拟定，并由基金托管人复核，在</w:t>
      </w:r>
      <w:r w:rsidRPr="007E4006">
        <w:rPr>
          <w:bCs/>
          <w:sz w:val="24"/>
        </w:rPr>
        <w:t>2</w:t>
      </w:r>
      <w:r w:rsidRPr="007E4006">
        <w:rPr>
          <w:rFonts w:hint="eastAsia"/>
          <w:bCs/>
          <w:sz w:val="24"/>
        </w:rPr>
        <w:t>日内在指定媒介公告并报中国证监会备案。</w:t>
      </w:r>
    </w:p>
    <w:p w:rsidR="00A42E33" w:rsidRPr="007E4006" w:rsidRDefault="00644892">
      <w:pPr>
        <w:spacing w:line="360" w:lineRule="auto"/>
        <w:ind w:firstLineChars="225" w:firstLine="540"/>
        <w:rPr>
          <w:bCs/>
          <w:sz w:val="24"/>
        </w:rPr>
      </w:pPr>
      <w:r w:rsidRPr="007E4006">
        <w:rPr>
          <w:rFonts w:hint="eastAsia"/>
          <w:bCs/>
          <w:sz w:val="24"/>
        </w:rPr>
        <w:t>基金红利发放</w:t>
      </w:r>
      <w:proofErr w:type="gramStart"/>
      <w:r w:rsidRPr="007E4006">
        <w:rPr>
          <w:rFonts w:hint="eastAsia"/>
          <w:bCs/>
          <w:sz w:val="24"/>
        </w:rPr>
        <w:t>日距离</w:t>
      </w:r>
      <w:proofErr w:type="gramEnd"/>
      <w:r w:rsidRPr="007E4006">
        <w:rPr>
          <w:rFonts w:hint="eastAsia"/>
          <w:bCs/>
          <w:sz w:val="24"/>
        </w:rPr>
        <w:t>收益分配基准日（即可供分配利润计算截止日）的时</w:t>
      </w:r>
      <w:r w:rsidRPr="007E4006">
        <w:rPr>
          <w:rFonts w:hint="eastAsia"/>
          <w:bCs/>
          <w:sz w:val="24"/>
        </w:rPr>
        <w:lastRenderedPageBreak/>
        <w:t>间不得超过</w:t>
      </w:r>
      <w:r w:rsidRPr="007E4006">
        <w:rPr>
          <w:bCs/>
          <w:sz w:val="24"/>
        </w:rPr>
        <w:t>15</w:t>
      </w:r>
      <w:r w:rsidRPr="007E4006">
        <w:rPr>
          <w:rFonts w:hint="eastAsia"/>
          <w:bCs/>
          <w:sz w:val="24"/>
        </w:rPr>
        <w:t>个工作日。</w:t>
      </w:r>
    </w:p>
    <w:p w:rsidR="00A42E33" w:rsidRPr="007E4006" w:rsidRDefault="00644892" w:rsidP="0099758D">
      <w:pPr>
        <w:spacing w:line="360" w:lineRule="auto"/>
        <w:ind w:firstLineChars="225" w:firstLine="540"/>
        <w:rPr>
          <w:bCs/>
          <w:sz w:val="24"/>
        </w:rPr>
      </w:pPr>
      <w:r w:rsidRPr="007E4006">
        <w:rPr>
          <w:rFonts w:hint="eastAsia"/>
          <w:bCs/>
          <w:sz w:val="24"/>
        </w:rPr>
        <w:t>六、基金收益分配中发生的费用</w:t>
      </w:r>
    </w:p>
    <w:p w:rsidR="00A42E33" w:rsidRPr="007E4006" w:rsidRDefault="00644892">
      <w:pPr>
        <w:spacing w:line="360" w:lineRule="auto"/>
        <w:ind w:firstLineChars="225" w:firstLine="540"/>
        <w:rPr>
          <w:bCs/>
          <w:sz w:val="24"/>
        </w:rPr>
      </w:pPr>
      <w:r w:rsidRPr="007E4006">
        <w:rPr>
          <w:rFonts w:hint="eastAsia"/>
          <w:bCs/>
          <w:sz w:val="24"/>
        </w:rPr>
        <w:t>基金收益分配时所发生的银行转账或其他手续费用由投资者自行承担。当投资者的现金红利小于一定金额，不足于支付银行转账或其他手续费用时，基金登记机构可将基金份额持有人的现金红利自动转为基金份额。红利再投资的计算方法，依照《业务规则》执行。</w:t>
      </w:r>
    </w:p>
    <w:p w:rsidR="00A42E33" w:rsidRPr="007E4006" w:rsidRDefault="00644892">
      <w:pPr>
        <w:pStyle w:val="1"/>
        <w:spacing w:before="0" w:after="0"/>
        <w:jc w:val="center"/>
        <w:rPr>
          <w:rFonts w:ascii="Times New Roman"/>
          <w:color w:val="auto"/>
          <w:sz w:val="30"/>
        </w:rPr>
      </w:pPr>
      <w:r w:rsidRPr="007E4006">
        <w:rPr>
          <w:rFonts w:ascii="Times New Roman"/>
          <w:b w:val="0"/>
          <w:bCs/>
          <w:color w:val="auto"/>
          <w:kern w:val="44"/>
          <w:sz w:val="21"/>
        </w:rPr>
        <w:br w:type="page"/>
      </w:r>
      <w:bookmarkStart w:id="501" w:name="_Toc93226150"/>
      <w:bookmarkStart w:id="502" w:name="_Toc92662708"/>
      <w:bookmarkStart w:id="503" w:name="_Toc128310500"/>
      <w:bookmarkStart w:id="504" w:name="_Toc141703897"/>
      <w:bookmarkStart w:id="505" w:name="_Toc139991747"/>
      <w:bookmarkStart w:id="506" w:name="_Toc1043"/>
      <w:bookmarkStart w:id="507" w:name="_Toc29695"/>
      <w:bookmarkStart w:id="508" w:name="_Toc23859"/>
      <w:bookmarkStart w:id="509" w:name="_Toc13255"/>
      <w:bookmarkStart w:id="510" w:name="_Toc17499"/>
      <w:bookmarkStart w:id="511" w:name="_Toc28961"/>
      <w:bookmarkStart w:id="512" w:name="_Toc10894"/>
      <w:bookmarkStart w:id="513" w:name="_Toc18007"/>
      <w:bookmarkStart w:id="514" w:name="_Toc31736"/>
      <w:bookmarkStart w:id="515" w:name="_Toc21206"/>
      <w:bookmarkStart w:id="516" w:name="_Toc433906012"/>
      <w:r w:rsidRPr="007E4006">
        <w:rPr>
          <w:rFonts w:ascii="Times New Roman" w:hint="eastAsia"/>
          <w:color w:val="auto"/>
          <w:sz w:val="30"/>
        </w:rPr>
        <w:lastRenderedPageBreak/>
        <w:t>第十七部分</w:t>
      </w:r>
      <w:r w:rsidRPr="007E4006">
        <w:rPr>
          <w:rFonts w:ascii="Times New Roman"/>
          <w:color w:val="auto"/>
          <w:sz w:val="30"/>
        </w:rPr>
        <w:t xml:space="preserve">  </w:t>
      </w:r>
      <w:r w:rsidRPr="007E4006">
        <w:rPr>
          <w:rFonts w:ascii="Times New Roman" w:hint="eastAsia"/>
          <w:color w:val="auto"/>
          <w:sz w:val="30"/>
        </w:rPr>
        <w:t>基金</w:t>
      </w:r>
      <w:bookmarkEnd w:id="501"/>
      <w:bookmarkEnd w:id="502"/>
      <w:r w:rsidRPr="007E4006">
        <w:rPr>
          <w:rFonts w:ascii="Times New Roman" w:hint="eastAsia"/>
          <w:color w:val="auto"/>
          <w:sz w:val="30"/>
        </w:rPr>
        <w:t>的会计与审计</w:t>
      </w:r>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p>
    <w:p w:rsidR="00A42E33" w:rsidRPr="007E4006" w:rsidRDefault="00A42E33" w:rsidP="0099758D">
      <w:pPr>
        <w:spacing w:line="360" w:lineRule="auto"/>
        <w:ind w:firstLineChars="200" w:firstLine="480"/>
        <w:rPr>
          <w:bCs/>
          <w:sz w:val="24"/>
        </w:rPr>
      </w:pPr>
    </w:p>
    <w:p w:rsidR="00A42E33" w:rsidRPr="007E4006" w:rsidRDefault="00644892" w:rsidP="0099758D">
      <w:pPr>
        <w:spacing w:line="360" w:lineRule="auto"/>
        <w:ind w:firstLineChars="200" w:firstLine="480"/>
        <w:rPr>
          <w:bCs/>
          <w:sz w:val="24"/>
        </w:rPr>
      </w:pPr>
      <w:r w:rsidRPr="007E4006">
        <w:rPr>
          <w:rFonts w:hint="eastAsia"/>
          <w:bCs/>
          <w:sz w:val="24"/>
        </w:rPr>
        <w:t>一、基金会计政策</w:t>
      </w:r>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、基金管理人为本基金的基金会计责任方；</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、基金的会计年度为公历年度的</w:t>
      </w:r>
      <w:r w:rsidRPr="007E4006">
        <w:rPr>
          <w:bCs/>
          <w:sz w:val="24"/>
        </w:rPr>
        <w:t>1</w:t>
      </w:r>
      <w:r w:rsidRPr="007E4006">
        <w:rPr>
          <w:rFonts w:hint="eastAsia"/>
          <w:bCs/>
          <w:sz w:val="24"/>
        </w:rPr>
        <w:t>月</w:t>
      </w:r>
      <w:r w:rsidRPr="007E4006">
        <w:rPr>
          <w:bCs/>
          <w:sz w:val="24"/>
        </w:rPr>
        <w:t>1</w:t>
      </w:r>
      <w:r w:rsidRPr="007E4006">
        <w:rPr>
          <w:rFonts w:hint="eastAsia"/>
          <w:bCs/>
          <w:sz w:val="24"/>
        </w:rPr>
        <w:t>日至</w:t>
      </w:r>
      <w:r w:rsidRPr="007E4006">
        <w:rPr>
          <w:bCs/>
          <w:sz w:val="24"/>
        </w:rPr>
        <w:t>12</w:t>
      </w:r>
      <w:r w:rsidRPr="007E4006">
        <w:rPr>
          <w:rFonts w:hint="eastAsia"/>
          <w:bCs/>
          <w:sz w:val="24"/>
        </w:rPr>
        <w:t>月</w:t>
      </w:r>
      <w:r w:rsidRPr="007E4006">
        <w:rPr>
          <w:bCs/>
          <w:sz w:val="24"/>
        </w:rPr>
        <w:t>31</w:t>
      </w:r>
      <w:r w:rsidRPr="007E4006">
        <w:rPr>
          <w:rFonts w:hint="eastAsia"/>
          <w:bCs/>
          <w:sz w:val="24"/>
        </w:rPr>
        <w:t>日；</w:t>
      </w:r>
      <w:r w:rsidRPr="007E4006">
        <w:rPr>
          <w:bCs/>
          <w:sz w:val="24"/>
        </w:rPr>
        <w:t xml:space="preserve"> </w:t>
      </w:r>
    </w:p>
    <w:p w:rsidR="00A42E33" w:rsidRPr="007E4006" w:rsidRDefault="00644892">
      <w:pPr>
        <w:spacing w:line="360" w:lineRule="auto"/>
        <w:ind w:firstLineChars="200" w:firstLine="480"/>
        <w:rPr>
          <w:bCs/>
          <w:sz w:val="24"/>
        </w:rPr>
      </w:pPr>
      <w:r w:rsidRPr="007E4006">
        <w:rPr>
          <w:bCs/>
          <w:sz w:val="24"/>
        </w:rPr>
        <w:t>3</w:t>
      </w:r>
      <w:r w:rsidRPr="007E4006">
        <w:rPr>
          <w:rFonts w:hint="eastAsia"/>
          <w:bCs/>
          <w:sz w:val="24"/>
        </w:rPr>
        <w:t>、基金核算以人民币为记账本位币，以人民币元为记账单位；</w:t>
      </w:r>
    </w:p>
    <w:p w:rsidR="00A42E33" w:rsidRPr="007E4006" w:rsidRDefault="00644892">
      <w:pPr>
        <w:spacing w:line="360" w:lineRule="auto"/>
        <w:ind w:firstLineChars="200" w:firstLine="480"/>
        <w:rPr>
          <w:bCs/>
          <w:sz w:val="24"/>
        </w:rPr>
      </w:pPr>
      <w:r w:rsidRPr="007E4006">
        <w:rPr>
          <w:bCs/>
          <w:sz w:val="24"/>
        </w:rPr>
        <w:t>4</w:t>
      </w:r>
      <w:r w:rsidRPr="007E4006">
        <w:rPr>
          <w:rFonts w:hint="eastAsia"/>
          <w:bCs/>
          <w:sz w:val="24"/>
        </w:rPr>
        <w:t>、会计制度执行国家有关会计制度；</w:t>
      </w:r>
    </w:p>
    <w:p w:rsidR="00A42E33" w:rsidRPr="007E4006" w:rsidRDefault="00644892">
      <w:pPr>
        <w:spacing w:line="360" w:lineRule="auto"/>
        <w:ind w:firstLineChars="200" w:firstLine="480"/>
        <w:rPr>
          <w:bCs/>
          <w:sz w:val="24"/>
        </w:rPr>
      </w:pPr>
      <w:r w:rsidRPr="007E4006">
        <w:rPr>
          <w:bCs/>
          <w:sz w:val="24"/>
        </w:rPr>
        <w:t>5</w:t>
      </w:r>
      <w:r w:rsidRPr="007E4006">
        <w:rPr>
          <w:rFonts w:hint="eastAsia"/>
          <w:bCs/>
          <w:sz w:val="24"/>
        </w:rPr>
        <w:t>、本基金独立建账、独立核算；</w:t>
      </w:r>
    </w:p>
    <w:p w:rsidR="00A42E33" w:rsidRPr="007E4006" w:rsidRDefault="00644892">
      <w:pPr>
        <w:spacing w:line="360" w:lineRule="auto"/>
        <w:ind w:firstLineChars="200" w:firstLine="480"/>
        <w:rPr>
          <w:bCs/>
          <w:sz w:val="24"/>
        </w:rPr>
      </w:pPr>
      <w:r w:rsidRPr="007E4006">
        <w:rPr>
          <w:bCs/>
          <w:sz w:val="24"/>
        </w:rPr>
        <w:t>6</w:t>
      </w:r>
      <w:r w:rsidRPr="007E4006">
        <w:rPr>
          <w:rFonts w:hint="eastAsia"/>
          <w:bCs/>
          <w:sz w:val="24"/>
        </w:rPr>
        <w:t>、基金管理人及基金托管人各自保留完整的会计账目、凭证并进行日常的会计核算，按照有关规定编制基金会计报表；</w:t>
      </w:r>
    </w:p>
    <w:p w:rsidR="00A42E33" w:rsidRPr="007E4006" w:rsidRDefault="00644892">
      <w:pPr>
        <w:spacing w:line="360" w:lineRule="auto"/>
        <w:ind w:firstLineChars="200" w:firstLine="480"/>
        <w:rPr>
          <w:bCs/>
          <w:sz w:val="24"/>
        </w:rPr>
      </w:pPr>
      <w:r w:rsidRPr="007E4006">
        <w:rPr>
          <w:bCs/>
          <w:sz w:val="24"/>
        </w:rPr>
        <w:t>7</w:t>
      </w:r>
      <w:r w:rsidRPr="007E4006">
        <w:rPr>
          <w:rFonts w:hint="eastAsia"/>
          <w:bCs/>
          <w:sz w:val="24"/>
        </w:rPr>
        <w:t>、基金托管人每月与基金管理人就基金的会计核算、报表编制等进行核对并以书面方式确认。</w:t>
      </w:r>
    </w:p>
    <w:p w:rsidR="00A42E33" w:rsidRPr="007E4006" w:rsidRDefault="00644892" w:rsidP="0099758D">
      <w:pPr>
        <w:spacing w:line="360" w:lineRule="auto"/>
        <w:ind w:firstLineChars="200" w:firstLine="480"/>
        <w:rPr>
          <w:bCs/>
          <w:sz w:val="24"/>
        </w:rPr>
      </w:pPr>
      <w:r w:rsidRPr="007E4006">
        <w:rPr>
          <w:rFonts w:hint="eastAsia"/>
          <w:bCs/>
          <w:sz w:val="24"/>
        </w:rPr>
        <w:t>二、基金的年度审计</w:t>
      </w:r>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、基金管理人聘请与基金管理人、基金托管人相互独立的具有证券从业资格的会计师事务所及其注册会计师对本基金的年度财务报表进行审计。</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、会计师事务所更换经办注册会计师，应事先征得基金管理人同意。</w:t>
      </w:r>
    </w:p>
    <w:p w:rsidR="00A42E33" w:rsidRPr="007E4006" w:rsidRDefault="00644892">
      <w:pPr>
        <w:spacing w:line="360" w:lineRule="auto"/>
        <w:ind w:firstLineChars="200" w:firstLine="480"/>
        <w:rPr>
          <w:bCs/>
          <w:sz w:val="24"/>
        </w:rPr>
      </w:pPr>
      <w:r w:rsidRPr="007E4006">
        <w:rPr>
          <w:bCs/>
          <w:sz w:val="24"/>
        </w:rPr>
        <w:t>3</w:t>
      </w:r>
      <w:r w:rsidRPr="007E4006">
        <w:rPr>
          <w:rFonts w:hint="eastAsia"/>
          <w:bCs/>
          <w:sz w:val="24"/>
        </w:rPr>
        <w:t>、</w:t>
      </w:r>
      <w:bookmarkStart w:id="517" w:name="_Hlt4221115"/>
      <w:bookmarkEnd w:id="517"/>
      <w:r w:rsidRPr="007E4006">
        <w:rPr>
          <w:rFonts w:hint="eastAsia"/>
          <w:bCs/>
          <w:sz w:val="24"/>
        </w:rPr>
        <w:t>基金管理人认为有充足理由更换会计师事务所，须通报基金托管人。更换会计师事务所需在</w:t>
      </w:r>
      <w:r w:rsidRPr="007E4006">
        <w:rPr>
          <w:bCs/>
          <w:sz w:val="24"/>
        </w:rPr>
        <w:t>2</w:t>
      </w:r>
      <w:r w:rsidRPr="007E4006">
        <w:rPr>
          <w:rFonts w:hint="eastAsia"/>
          <w:bCs/>
          <w:sz w:val="24"/>
        </w:rPr>
        <w:t>日内在指定媒介公告并报中国证监会备案。</w:t>
      </w:r>
    </w:p>
    <w:p w:rsidR="00A42E33" w:rsidRPr="007E4006" w:rsidRDefault="00644892">
      <w:pPr>
        <w:pStyle w:val="1"/>
        <w:spacing w:before="0" w:after="0"/>
        <w:jc w:val="center"/>
        <w:rPr>
          <w:rFonts w:ascii="Times New Roman"/>
          <w:color w:val="auto"/>
          <w:sz w:val="30"/>
        </w:rPr>
      </w:pPr>
      <w:r w:rsidRPr="007E4006">
        <w:rPr>
          <w:rFonts w:ascii="Times New Roman"/>
          <w:b w:val="0"/>
          <w:bCs/>
          <w:color w:val="auto"/>
        </w:rPr>
        <w:br w:type="page"/>
      </w:r>
      <w:bookmarkStart w:id="518" w:name="_Toc93226151"/>
      <w:bookmarkStart w:id="519" w:name="_Toc92662709"/>
      <w:bookmarkStart w:id="520" w:name="_Toc3056"/>
      <w:bookmarkStart w:id="521" w:name="_Toc193"/>
      <w:bookmarkStart w:id="522" w:name="_Toc141703898"/>
      <w:bookmarkStart w:id="523" w:name="_Toc139991748"/>
      <w:bookmarkStart w:id="524" w:name="_Toc128310501"/>
      <w:bookmarkStart w:id="525" w:name="_Toc1421"/>
      <w:bookmarkStart w:id="526" w:name="_Toc8512"/>
      <w:bookmarkStart w:id="527" w:name="_Toc11049"/>
      <w:bookmarkStart w:id="528" w:name="_Toc1173"/>
      <w:bookmarkStart w:id="529" w:name="_Toc12028"/>
      <w:bookmarkStart w:id="530" w:name="_Toc31866"/>
      <w:bookmarkStart w:id="531" w:name="_Toc29289"/>
      <w:bookmarkStart w:id="532" w:name="_Toc11802"/>
      <w:bookmarkStart w:id="533" w:name="_Toc433906013"/>
      <w:r w:rsidRPr="007E4006">
        <w:rPr>
          <w:rFonts w:ascii="Times New Roman" w:hint="eastAsia"/>
          <w:color w:val="auto"/>
          <w:sz w:val="30"/>
        </w:rPr>
        <w:lastRenderedPageBreak/>
        <w:t>第十八部分</w:t>
      </w:r>
      <w:r w:rsidRPr="007E4006">
        <w:rPr>
          <w:rFonts w:ascii="Times New Roman"/>
          <w:color w:val="auto"/>
          <w:sz w:val="30"/>
        </w:rPr>
        <w:t xml:space="preserve">  </w:t>
      </w:r>
      <w:r w:rsidRPr="007E4006">
        <w:rPr>
          <w:rFonts w:ascii="Times New Roman" w:hint="eastAsia"/>
          <w:color w:val="auto"/>
          <w:sz w:val="30"/>
        </w:rPr>
        <w:t>基金</w:t>
      </w:r>
      <w:bookmarkEnd w:id="518"/>
      <w:bookmarkEnd w:id="519"/>
      <w:r w:rsidRPr="007E4006">
        <w:rPr>
          <w:rFonts w:ascii="Times New Roman" w:hint="eastAsia"/>
          <w:color w:val="auto"/>
          <w:sz w:val="30"/>
        </w:rPr>
        <w:t>的信息披露</w:t>
      </w:r>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p>
    <w:p w:rsidR="00A42E33" w:rsidRPr="007E4006" w:rsidRDefault="00A42E33">
      <w:pPr>
        <w:spacing w:line="360" w:lineRule="auto"/>
        <w:ind w:firstLineChars="200" w:firstLine="480"/>
        <w:rPr>
          <w:bCs/>
          <w:sz w:val="24"/>
        </w:rPr>
      </w:pPr>
    </w:p>
    <w:p w:rsidR="00A42E33" w:rsidRPr="007E4006" w:rsidRDefault="00644892">
      <w:pPr>
        <w:spacing w:line="360" w:lineRule="auto"/>
        <w:ind w:firstLineChars="200" w:firstLine="480"/>
        <w:rPr>
          <w:bCs/>
          <w:sz w:val="24"/>
        </w:rPr>
      </w:pPr>
      <w:r w:rsidRPr="007E4006">
        <w:rPr>
          <w:rFonts w:hint="eastAsia"/>
          <w:bCs/>
          <w:sz w:val="24"/>
        </w:rPr>
        <w:t>一、本基金的信息披露应符合《基金法》、《运作办法》、《信息披露办法》、《基金合同》及其他有关规定。</w:t>
      </w:r>
    </w:p>
    <w:p w:rsidR="00A42E33" w:rsidRPr="007E4006" w:rsidRDefault="00644892">
      <w:pPr>
        <w:spacing w:line="360" w:lineRule="auto"/>
        <w:ind w:firstLineChars="200" w:firstLine="480"/>
        <w:rPr>
          <w:bCs/>
          <w:sz w:val="24"/>
        </w:rPr>
      </w:pPr>
      <w:r w:rsidRPr="007E4006">
        <w:rPr>
          <w:rFonts w:hint="eastAsia"/>
          <w:bCs/>
          <w:sz w:val="24"/>
        </w:rPr>
        <w:t>二、信息披露义务人</w:t>
      </w:r>
    </w:p>
    <w:p w:rsidR="00A42E33" w:rsidRPr="007E4006" w:rsidRDefault="00644892">
      <w:pPr>
        <w:spacing w:line="360" w:lineRule="auto"/>
        <w:ind w:firstLineChars="200" w:firstLine="480"/>
        <w:rPr>
          <w:bCs/>
          <w:sz w:val="24"/>
        </w:rPr>
      </w:pPr>
      <w:r w:rsidRPr="007E4006">
        <w:rPr>
          <w:rFonts w:hint="eastAsia"/>
          <w:bCs/>
          <w:sz w:val="24"/>
        </w:rPr>
        <w:t>本基金信息披露义务人包括基金管理人、基金托管人、召集基金份额持有人大会的基金份额持有人等法律法规和中国证监会规定的自然人、法人和其他组织。</w:t>
      </w:r>
    </w:p>
    <w:p w:rsidR="00A42E33" w:rsidRPr="007E4006" w:rsidRDefault="00644892">
      <w:pPr>
        <w:spacing w:line="360" w:lineRule="auto"/>
        <w:ind w:firstLineChars="200" w:firstLine="480"/>
        <w:rPr>
          <w:bCs/>
          <w:sz w:val="24"/>
        </w:rPr>
      </w:pPr>
      <w:r w:rsidRPr="007E4006">
        <w:rPr>
          <w:rFonts w:hint="eastAsia"/>
          <w:bCs/>
          <w:sz w:val="24"/>
        </w:rPr>
        <w:t>本基金信息披露义务人按照法律法规和中国证监会的规定披露基金信息，并保证所披露信息的真实性、准确性和完整性。</w:t>
      </w:r>
    </w:p>
    <w:p w:rsidR="00A42E33" w:rsidRPr="007E4006" w:rsidRDefault="00644892">
      <w:pPr>
        <w:spacing w:line="360" w:lineRule="auto"/>
        <w:ind w:firstLineChars="200" w:firstLine="480"/>
        <w:rPr>
          <w:bCs/>
          <w:sz w:val="24"/>
        </w:rPr>
      </w:pPr>
      <w:r w:rsidRPr="007E4006">
        <w:rPr>
          <w:rFonts w:hint="eastAsia"/>
          <w:bCs/>
          <w:sz w:val="24"/>
        </w:rPr>
        <w:t>本基金信息披露义务人应当在中国证监会规定时间内，将应予披露的基金信息通过中国证监会指定的媒介披露，并保证基金投资者能够按照《基金合同》约定的时间和方式查阅或者复制公开披露的信息资料。</w:t>
      </w:r>
    </w:p>
    <w:p w:rsidR="00A42E33" w:rsidRPr="007E4006" w:rsidRDefault="00644892">
      <w:pPr>
        <w:spacing w:line="360" w:lineRule="auto"/>
        <w:ind w:firstLineChars="200" w:firstLine="480"/>
        <w:rPr>
          <w:bCs/>
          <w:sz w:val="24"/>
        </w:rPr>
      </w:pPr>
      <w:r w:rsidRPr="007E4006">
        <w:rPr>
          <w:rFonts w:hint="eastAsia"/>
          <w:bCs/>
          <w:sz w:val="24"/>
        </w:rPr>
        <w:t>三、本基金信息披露义务人承诺公开披露的基金信息，不得有下列行为：</w:t>
      </w:r>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、虚假记载、误导性陈述或者重大遗漏；</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、对证券投资业绩进行预测；</w:t>
      </w:r>
    </w:p>
    <w:p w:rsidR="00A42E33" w:rsidRPr="007E4006" w:rsidRDefault="00644892">
      <w:pPr>
        <w:spacing w:line="360" w:lineRule="auto"/>
        <w:ind w:firstLineChars="200" w:firstLine="480"/>
        <w:rPr>
          <w:bCs/>
          <w:sz w:val="24"/>
        </w:rPr>
      </w:pPr>
      <w:r w:rsidRPr="007E4006">
        <w:rPr>
          <w:bCs/>
          <w:sz w:val="24"/>
        </w:rPr>
        <w:t>3</w:t>
      </w:r>
      <w:r w:rsidRPr="007E4006">
        <w:rPr>
          <w:rFonts w:hint="eastAsia"/>
          <w:bCs/>
          <w:sz w:val="24"/>
        </w:rPr>
        <w:t>、违规承诺收益或者承担损失；</w:t>
      </w:r>
    </w:p>
    <w:p w:rsidR="00A42E33" w:rsidRPr="007E4006" w:rsidRDefault="00644892">
      <w:pPr>
        <w:spacing w:line="360" w:lineRule="auto"/>
        <w:ind w:firstLineChars="200" w:firstLine="480"/>
        <w:rPr>
          <w:bCs/>
          <w:sz w:val="24"/>
        </w:rPr>
      </w:pPr>
      <w:r w:rsidRPr="007E4006">
        <w:rPr>
          <w:bCs/>
          <w:sz w:val="24"/>
        </w:rPr>
        <w:t>4</w:t>
      </w:r>
      <w:r w:rsidRPr="007E4006">
        <w:rPr>
          <w:rFonts w:hint="eastAsia"/>
          <w:bCs/>
          <w:sz w:val="24"/>
        </w:rPr>
        <w:t>、诋毁其他基金管理人、基金托管人或者基金销售机构；</w:t>
      </w:r>
    </w:p>
    <w:p w:rsidR="00A42E33" w:rsidRPr="007E4006" w:rsidRDefault="00644892">
      <w:pPr>
        <w:spacing w:line="360" w:lineRule="auto"/>
        <w:ind w:firstLineChars="200" w:firstLine="480"/>
        <w:rPr>
          <w:bCs/>
          <w:sz w:val="24"/>
        </w:rPr>
      </w:pPr>
      <w:r w:rsidRPr="007E4006">
        <w:rPr>
          <w:bCs/>
          <w:sz w:val="24"/>
        </w:rPr>
        <w:t>5</w:t>
      </w:r>
      <w:r w:rsidRPr="007E4006">
        <w:rPr>
          <w:rFonts w:hint="eastAsia"/>
          <w:bCs/>
          <w:sz w:val="24"/>
        </w:rPr>
        <w:t>、登载任何自然人、法人或者其他组织的祝贺性、恭维性或推荐性的文字；</w:t>
      </w:r>
    </w:p>
    <w:p w:rsidR="00A42E33" w:rsidRPr="007E4006" w:rsidRDefault="00644892">
      <w:pPr>
        <w:spacing w:line="360" w:lineRule="auto"/>
        <w:ind w:firstLineChars="200" w:firstLine="480"/>
        <w:rPr>
          <w:bCs/>
          <w:sz w:val="24"/>
        </w:rPr>
      </w:pPr>
      <w:r w:rsidRPr="007E4006">
        <w:rPr>
          <w:bCs/>
          <w:sz w:val="24"/>
        </w:rPr>
        <w:t>6</w:t>
      </w:r>
      <w:r w:rsidRPr="007E4006">
        <w:rPr>
          <w:rFonts w:hint="eastAsia"/>
          <w:bCs/>
          <w:sz w:val="24"/>
        </w:rPr>
        <w:t>、中国证监会禁止的其他行为。</w:t>
      </w:r>
    </w:p>
    <w:p w:rsidR="00A42E33" w:rsidRPr="007E4006" w:rsidRDefault="00644892">
      <w:pPr>
        <w:spacing w:line="360" w:lineRule="auto"/>
        <w:ind w:firstLineChars="200" w:firstLine="480"/>
        <w:rPr>
          <w:bCs/>
          <w:sz w:val="24"/>
        </w:rPr>
      </w:pPr>
      <w:r w:rsidRPr="007E4006">
        <w:rPr>
          <w:rFonts w:hint="eastAsia"/>
          <w:bCs/>
          <w:sz w:val="24"/>
        </w:rPr>
        <w:t>四、本基金公开披露的信息应采用中文文本。如同时采用外文文本的，基金信息披露义务人应保证两种文本的内容一致。两种文本发生歧义的，以中文文本为准。</w:t>
      </w:r>
    </w:p>
    <w:p w:rsidR="00A42E33" w:rsidRPr="007E4006" w:rsidRDefault="00644892">
      <w:pPr>
        <w:spacing w:line="360" w:lineRule="auto"/>
        <w:ind w:firstLineChars="200" w:firstLine="480"/>
        <w:rPr>
          <w:bCs/>
          <w:sz w:val="24"/>
        </w:rPr>
      </w:pPr>
      <w:r w:rsidRPr="007E4006">
        <w:rPr>
          <w:rFonts w:hint="eastAsia"/>
          <w:bCs/>
          <w:sz w:val="24"/>
        </w:rPr>
        <w:t>本基金公开披露的信息采用阿拉伯数字；除特别说明外，货币单位为人民币元。</w:t>
      </w:r>
    </w:p>
    <w:p w:rsidR="00A42E33" w:rsidRPr="007E4006" w:rsidRDefault="00644892">
      <w:pPr>
        <w:spacing w:line="360" w:lineRule="auto"/>
        <w:ind w:firstLineChars="200" w:firstLine="480"/>
        <w:rPr>
          <w:bCs/>
          <w:sz w:val="24"/>
        </w:rPr>
      </w:pPr>
      <w:r w:rsidRPr="007E4006">
        <w:rPr>
          <w:rFonts w:hint="eastAsia"/>
          <w:bCs/>
          <w:sz w:val="24"/>
        </w:rPr>
        <w:t>五、公开披露的基金信息</w:t>
      </w:r>
    </w:p>
    <w:p w:rsidR="00A42E33" w:rsidRPr="007E4006" w:rsidRDefault="00644892">
      <w:pPr>
        <w:spacing w:line="360" w:lineRule="auto"/>
        <w:ind w:firstLineChars="200" w:firstLine="480"/>
        <w:rPr>
          <w:bCs/>
          <w:sz w:val="24"/>
        </w:rPr>
      </w:pPr>
      <w:r w:rsidRPr="007E4006">
        <w:rPr>
          <w:rFonts w:hint="eastAsia"/>
          <w:bCs/>
          <w:sz w:val="24"/>
        </w:rPr>
        <w:t>公开披露的基金信息包括：</w:t>
      </w:r>
    </w:p>
    <w:p w:rsidR="00A42E33" w:rsidRPr="007E4006" w:rsidRDefault="00644892">
      <w:pPr>
        <w:spacing w:line="360" w:lineRule="auto"/>
        <w:ind w:firstLineChars="200" w:firstLine="480"/>
        <w:rPr>
          <w:bCs/>
          <w:sz w:val="24"/>
        </w:rPr>
      </w:pPr>
      <w:r w:rsidRPr="007E4006">
        <w:rPr>
          <w:rFonts w:hint="eastAsia"/>
          <w:bCs/>
          <w:sz w:val="24"/>
        </w:rPr>
        <w:t>（一）基金招募说明书、《基金合同》、基金托管协议</w:t>
      </w:r>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、《基金合同》是界定《基金合同》当事人的各项权利、义务关系，明确基金份额持有人大会召开的规则及具体程序，说明基金产品的特性等涉及基金投资</w:t>
      </w:r>
      <w:r w:rsidRPr="007E4006">
        <w:rPr>
          <w:rFonts w:hint="eastAsia"/>
          <w:bCs/>
          <w:sz w:val="24"/>
        </w:rPr>
        <w:lastRenderedPageBreak/>
        <w:t>者重大利益的事项的法律文件。</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基金招募说明书应当最大限度地披露影响基金投资者决策的全部事项，说明基金认购、申购和赎回安排、基金投资、基金产品特性、风险揭示、信息披露及基金份额持有人服务等内容。《基金合同》生效后，基金管理人在每</w:t>
      </w:r>
      <w:r w:rsidRPr="007E4006">
        <w:rPr>
          <w:bCs/>
          <w:sz w:val="24"/>
        </w:rPr>
        <w:t>6</w:t>
      </w:r>
      <w:r w:rsidRPr="007E4006">
        <w:rPr>
          <w:rFonts w:hint="eastAsia"/>
          <w:bCs/>
          <w:sz w:val="24"/>
        </w:rPr>
        <w:t>个月结束之日起</w:t>
      </w:r>
      <w:r w:rsidRPr="007E4006">
        <w:rPr>
          <w:bCs/>
          <w:sz w:val="24"/>
        </w:rPr>
        <w:t>45</w:t>
      </w:r>
      <w:r w:rsidRPr="007E4006">
        <w:rPr>
          <w:rFonts w:hint="eastAsia"/>
          <w:bCs/>
          <w:sz w:val="24"/>
        </w:rPr>
        <w:t>日内，更新招募说明书并登载在网站上，将更新后的招募说明书摘要登载在指定媒介上；基金管理人在公告的</w:t>
      </w:r>
      <w:r w:rsidRPr="007E4006">
        <w:rPr>
          <w:bCs/>
          <w:sz w:val="24"/>
        </w:rPr>
        <w:t>15</w:t>
      </w:r>
      <w:r w:rsidRPr="007E4006">
        <w:rPr>
          <w:rFonts w:hint="eastAsia"/>
          <w:bCs/>
          <w:sz w:val="24"/>
        </w:rPr>
        <w:t>日前向主要办公场所所在地的中国证监会派出机构报送更新的招募说明书，并就有关更新内容提供书面说明。</w:t>
      </w:r>
    </w:p>
    <w:p w:rsidR="00A42E33" w:rsidRPr="007E4006" w:rsidRDefault="00644892">
      <w:pPr>
        <w:spacing w:line="360" w:lineRule="auto"/>
        <w:ind w:firstLineChars="200" w:firstLine="480"/>
        <w:rPr>
          <w:bCs/>
          <w:sz w:val="24"/>
        </w:rPr>
      </w:pPr>
      <w:r w:rsidRPr="007E4006">
        <w:rPr>
          <w:bCs/>
          <w:sz w:val="24"/>
        </w:rPr>
        <w:t>3</w:t>
      </w:r>
      <w:r w:rsidRPr="007E4006">
        <w:rPr>
          <w:rFonts w:hint="eastAsia"/>
          <w:bCs/>
          <w:sz w:val="24"/>
        </w:rPr>
        <w:t>、基金托管协议是界定基金托管人和基金管理人在基金财产保管及基金运作监督等活动中的权利、义务关系的法律文件。</w:t>
      </w:r>
    </w:p>
    <w:p w:rsidR="00A42E33" w:rsidRPr="007E4006" w:rsidRDefault="00644892">
      <w:pPr>
        <w:spacing w:line="360" w:lineRule="auto"/>
        <w:ind w:firstLineChars="200" w:firstLine="480"/>
        <w:rPr>
          <w:bCs/>
          <w:sz w:val="24"/>
        </w:rPr>
      </w:pPr>
      <w:r w:rsidRPr="007E4006">
        <w:rPr>
          <w:rFonts w:hint="eastAsia"/>
          <w:bCs/>
          <w:sz w:val="24"/>
        </w:rPr>
        <w:t>基金募集申请经中国证监会注册后，基金管理人在基金份额发售的</w:t>
      </w:r>
      <w:r w:rsidRPr="007E4006">
        <w:rPr>
          <w:bCs/>
          <w:sz w:val="24"/>
        </w:rPr>
        <w:t>3</w:t>
      </w:r>
      <w:r w:rsidRPr="007E4006">
        <w:rPr>
          <w:rFonts w:hint="eastAsia"/>
          <w:bCs/>
          <w:sz w:val="24"/>
        </w:rPr>
        <w:t>日前，将基金招募说明书、《基金合同》摘要登载在指定媒介上；基金管理人、基金托管人应当将《基金合同》、基金托管协议登载在网站上。</w:t>
      </w:r>
    </w:p>
    <w:p w:rsidR="00A42E33" w:rsidRPr="007E4006" w:rsidRDefault="00644892">
      <w:pPr>
        <w:spacing w:line="360" w:lineRule="auto"/>
        <w:ind w:firstLineChars="200" w:firstLine="480"/>
        <w:rPr>
          <w:bCs/>
          <w:sz w:val="24"/>
        </w:rPr>
      </w:pPr>
      <w:r w:rsidRPr="007E4006">
        <w:rPr>
          <w:rFonts w:hint="eastAsia"/>
          <w:bCs/>
          <w:sz w:val="24"/>
        </w:rPr>
        <w:t>（二）基金份额发售公告</w:t>
      </w:r>
    </w:p>
    <w:p w:rsidR="00A42E33" w:rsidRPr="007E4006" w:rsidRDefault="00644892">
      <w:pPr>
        <w:spacing w:line="360" w:lineRule="auto"/>
        <w:ind w:firstLineChars="200" w:firstLine="480"/>
        <w:rPr>
          <w:bCs/>
          <w:sz w:val="24"/>
        </w:rPr>
      </w:pPr>
      <w:r w:rsidRPr="007E4006">
        <w:rPr>
          <w:rFonts w:hint="eastAsia"/>
          <w:bCs/>
          <w:sz w:val="24"/>
        </w:rPr>
        <w:t>基金管理人应当就基金份额发售的具体事宜编制基金份额发售公告，并在披露招募说明书的当日登载于指定媒介上。</w:t>
      </w:r>
    </w:p>
    <w:p w:rsidR="00A42E33" w:rsidRPr="007E4006" w:rsidRDefault="00644892">
      <w:pPr>
        <w:spacing w:line="360" w:lineRule="auto"/>
        <w:ind w:firstLineChars="200" w:firstLine="480"/>
        <w:rPr>
          <w:bCs/>
          <w:sz w:val="24"/>
        </w:rPr>
      </w:pPr>
      <w:r w:rsidRPr="007E4006">
        <w:rPr>
          <w:rFonts w:hint="eastAsia"/>
          <w:bCs/>
          <w:sz w:val="24"/>
        </w:rPr>
        <w:t>（三）《基金合同》生效公告</w:t>
      </w:r>
    </w:p>
    <w:p w:rsidR="00A42E33" w:rsidRPr="007E4006" w:rsidRDefault="00644892">
      <w:pPr>
        <w:spacing w:line="360" w:lineRule="auto"/>
        <w:ind w:firstLineChars="200" w:firstLine="480"/>
        <w:rPr>
          <w:bCs/>
          <w:sz w:val="24"/>
        </w:rPr>
      </w:pPr>
      <w:r w:rsidRPr="007E4006">
        <w:rPr>
          <w:rFonts w:hint="eastAsia"/>
          <w:bCs/>
          <w:sz w:val="24"/>
        </w:rPr>
        <w:t>基金管理人应当在收到中国证监会确认文件的次日在指定媒介上登载《基金合同》生效公告。基金合同生效公告中应说明基金募集情况及基金管理人的股东、基金管理人、基金管理人高级管理人员或基金经理等人员持有的基金份额、承诺持有期限等情况。</w:t>
      </w:r>
    </w:p>
    <w:p w:rsidR="00A42E33" w:rsidRPr="007E4006" w:rsidRDefault="00644892">
      <w:pPr>
        <w:spacing w:line="360" w:lineRule="auto"/>
        <w:ind w:firstLineChars="200" w:firstLine="480"/>
        <w:rPr>
          <w:bCs/>
          <w:sz w:val="24"/>
        </w:rPr>
      </w:pPr>
      <w:r w:rsidRPr="007E4006">
        <w:rPr>
          <w:rFonts w:hint="eastAsia"/>
          <w:bCs/>
          <w:sz w:val="24"/>
        </w:rPr>
        <w:t>（四）基金资产净值、基金份额净值</w:t>
      </w:r>
    </w:p>
    <w:p w:rsidR="00A42E33" w:rsidRPr="007E4006" w:rsidRDefault="00644892">
      <w:pPr>
        <w:spacing w:line="360" w:lineRule="auto"/>
        <w:ind w:firstLineChars="200" w:firstLine="480"/>
        <w:rPr>
          <w:bCs/>
          <w:sz w:val="24"/>
        </w:rPr>
      </w:pPr>
      <w:r w:rsidRPr="007E4006">
        <w:rPr>
          <w:rFonts w:hint="eastAsia"/>
          <w:bCs/>
          <w:sz w:val="24"/>
        </w:rPr>
        <w:t>《基金合同》生效后，在开始办理基金份额申购或者赎回前，基金管理人应当至少每周公告一次基金资产净值和两类基金份额净值。</w:t>
      </w:r>
    </w:p>
    <w:p w:rsidR="00A42E33" w:rsidRPr="007E4006" w:rsidRDefault="00644892" w:rsidP="0040398F">
      <w:pPr>
        <w:spacing w:line="360" w:lineRule="auto"/>
        <w:ind w:firstLineChars="200" w:firstLine="480"/>
        <w:rPr>
          <w:bCs/>
          <w:szCs w:val="21"/>
        </w:rPr>
      </w:pPr>
      <w:r w:rsidRPr="007E4006">
        <w:rPr>
          <w:rFonts w:hint="eastAsia"/>
          <w:bCs/>
          <w:sz w:val="24"/>
        </w:rPr>
        <w:t>在开始办理基金份额申购或者赎回后，基金管理人应当在每个开放日的次日，通过网站、基金份额发售网点以及其他媒介，披露开放日的基金份额净值和两类基金份额累计净值。封闭期间，基金管理人应当至少每周公告一次基金资产净值和基金份额净值。</w:t>
      </w:r>
    </w:p>
    <w:p w:rsidR="00A42E33" w:rsidRPr="007E4006" w:rsidRDefault="00644892">
      <w:pPr>
        <w:spacing w:line="360" w:lineRule="auto"/>
        <w:ind w:firstLineChars="200" w:firstLine="480"/>
        <w:rPr>
          <w:bCs/>
          <w:sz w:val="24"/>
        </w:rPr>
      </w:pPr>
      <w:r w:rsidRPr="007E4006">
        <w:rPr>
          <w:rFonts w:hint="eastAsia"/>
          <w:bCs/>
          <w:sz w:val="24"/>
        </w:rPr>
        <w:t>基金管理人应当公告半年度和年度最后一个市场交易日基金资产净值和两类基金份额的基金份额净值。基金管理人应当在前款规定的市场交易日的次日，</w:t>
      </w:r>
      <w:r w:rsidRPr="007E4006">
        <w:rPr>
          <w:rFonts w:hint="eastAsia"/>
          <w:bCs/>
          <w:sz w:val="24"/>
        </w:rPr>
        <w:lastRenderedPageBreak/>
        <w:t>将基金资产净值、两类基金份额的基金份额净值和基金份额累计净值登载在指定媒介上。</w:t>
      </w:r>
    </w:p>
    <w:p w:rsidR="00A42E33" w:rsidRPr="007E4006" w:rsidRDefault="00644892">
      <w:pPr>
        <w:spacing w:line="360" w:lineRule="auto"/>
        <w:ind w:firstLineChars="200" w:firstLine="480"/>
        <w:rPr>
          <w:bCs/>
          <w:sz w:val="24"/>
        </w:rPr>
      </w:pPr>
      <w:r w:rsidRPr="007E4006">
        <w:rPr>
          <w:rFonts w:hint="eastAsia"/>
          <w:bCs/>
          <w:sz w:val="24"/>
        </w:rPr>
        <w:t>（五）基金份额申购、赎回价格</w:t>
      </w:r>
    </w:p>
    <w:p w:rsidR="00A42E33" w:rsidRPr="007E4006" w:rsidRDefault="00644892">
      <w:pPr>
        <w:spacing w:line="360" w:lineRule="auto"/>
        <w:ind w:firstLineChars="200" w:firstLine="480"/>
        <w:rPr>
          <w:bCs/>
          <w:sz w:val="24"/>
        </w:rPr>
      </w:pPr>
      <w:r w:rsidRPr="007E4006">
        <w:rPr>
          <w:rFonts w:hint="eastAsia"/>
          <w:bCs/>
          <w:sz w:val="24"/>
        </w:rPr>
        <w:t>基金管理人应当在《基金合同》、招募说明书等信息披露文件上载</w:t>
      </w:r>
      <w:proofErr w:type="gramStart"/>
      <w:r w:rsidRPr="007E4006">
        <w:rPr>
          <w:rFonts w:hint="eastAsia"/>
          <w:bCs/>
          <w:sz w:val="24"/>
        </w:rPr>
        <w:t>明基金</w:t>
      </w:r>
      <w:proofErr w:type="gramEnd"/>
      <w:r w:rsidRPr="007E4006">
        <w:rPr>
          <w:rFonts w:hint="eastAsia"/>
          <w:bCs/>
          <w:sz w:val="24"/>
        </w:rPr>
        <w:t>份额申购、赎回价格的计算方式及有关申购、赎回费率，并保证投资者能够在基金份额发售网点查阅或者复制前述信息资料。</w:t>
      </w:r>
    </w:p>
    <w:p w:rsidR="00A42E33" w:rsidRPr="007E4006" w:rsidRDefault="00644892">
      <w:pPr>
        <w:spacing w:line="360" w:lineRule="auto"/>
        <w:ind w:firstLineChars="200" w:firstLine="480"/>
        <w:rPr>
          <w:bCs/>
          <w:sz w:val="24"/>
        </w:rPr>
      </w:pPr>
      <w:r w:rsidRPr="007E4006">
        <w:rPr>
          <w:rFonts w:hint="eastAsia"/>
          <w:bCs/>
          <w:sz w:val="24"/>
        </w:rPr>
        <w:t>（六）基金定期报告，包括基金年度报告、基金半年度报告和基金季度报告</w:t>
      </w:r>
    </w:p>
    <w:p w:rsidR="00A42E33" w:rsidRPr="007E4006" w:rsidRDefault="00644892">
      <w:pPr>
        <w:spacing w:line="360" w:lineRule="auto"/>
        <w:ind w:firstLineChars="200" w:firstLine="480"/>
        <w:rPr>
          <w:bCs/>
          <w:sz w:val="24"/>
        </w:rPr>
      </w:pPr>
      <w:r w:rsidRPr="007E4006">
        <w:rPr>
          <w:rFonts w:hint="eastAsia"/>
          <w:bCs/>
          <w:sz w:val="24"/>
        </w:rPr>
        <w:t>基金管理人应当在每年结束之日起</w:t>
      </w:r>
      <w:r w:rsidRPr="007E4006">
        <w:rPr>
          <w:bCs/>
          <w:sz w:val="24"/>
        </w:rPr>
        <w:t>90</w:t>
      </w:r>
      <w:r w:rsidRPr="007E4006">
        <w:rPr>
          <w:rFonts w:hint="eastAsia"/>
          <w:bCs/>
          <w:sz w:val="24"/>
        </w:rPr>
        <w:t>日内，编制完成基金年度报告，并将年度报告正文登载于网站上，将年度报告摘要登载在指定媒介上。基金年度报告的财务会计报告应当经过审计。</w:t>
      </w:r>
    </w:p>
    <w:p w:rsidR="00A42E33" w:rsidRPr="007E4006" w:rsidRDefault="00644892">
      <w:pPr>
        <w:spacing w:line="360" w:lineRule="auto"/>
        <w:ind w:firstLineChars="200" w:firstLine="480"/>
        <w:rPr>
          <w:bCs/>
          <w:sz w:val="24"/>
        </w:rPr>
      </w:pPr>
      <w:r w:rsidRPr="007E4006">
        <w:rPr>
          <w:rFonts w:hint="eastAsia"/>
          <w:bCs/>
          <w:sz w:val="24"/>
        </w:rPr>
        <w:t>基金管理人应当在上半年结束之日起</w:t>
      </w:r>
      <w:r w:rsidRPr="007E4006">
        <w:rPr>
          <w:bCs/>
          <w:sz w:val="24"/>
        </w:rPr>
        <w:t>60</w:t>
      </w:r>
      <w:r w:rsidRPr="007E4006">
        <w:rPr>
          <w:rFonts w:hint="eastAsia"/>
          <w:bCs/>
          <w:sz w:val="24"/>
        </w:rPr>
        <w:t>日内，编制完成基金半年度报告，并将半年度报告正文登载在网站上，将半年度报告摘要登载在指定媒介上。</w:t>
      </w:r>
    </w:p>
    <w:p w:rsidR="00A42E33" w:rsidRPr="007E4006" w:rsidRDefault="00644892">
      <w:pPr>
        <w:spacing w:line="360" w:lineRule="auto"/>
        <w:ind w:firstLineChars="200" w:firstLine="480"/>
        <w:rPr>
          <w:bCs/>
          <w:sz w:val="24"/>
        </w:rPr>
      </w:pPr>
      <w:r w:rsidRPr="007E4006">
        <w:rPr>
          <w:rFonts w:hint="eastAsia"/>
          <w:bCs/>
          <w:sz w:val="24"/>
        </w:rPr>
        <w:t>基金管理人应当在每个季度结束之日起</w:t>
      </w:r>
      <w:r w:rsidRPr="007E4006">
        <w:rPr>
          <w:bCs/>
          <w:sz w:val="24"/>
        </w:rPr>
        <w:t>15</w:t>
      </w:r>
      <w:r w:rsidRPr="007E4006">
        <w:rPr>
          <w:rFonts w:hint="eastAsia"/>
          <w:bCs/>
          <w:sz w:val="24"/>
        </w:rPr>
        <w:t>个工作日内，编制完成基金季度报告，并将季度报告登载在指定媒介上。</w:t>
      </w:r>
    </w:p>
    <w:p w:rsidR="00A42E33" w:rsidRPr="007E4006" w:rsidRDefault="00644892">
      <w:pPr>
        <w:spacing w:line="360" w:lineRule="auto"/>
        <w:ind w:firstLineChars="200" w:firstLine="480"/>
        <w:rPr>
          <w:bCs/>
          <w:sz w:val="24"/>
        </w:rPr>
      </w:pPr>
      <w:r w:rsidRPr="007E4006">
        <w:rPr>
          <w:rFonts w:hint="eastAsia"/>
          <w:bCs/>
          <w:sz w:val="24"/>
        </w:rPr>
        <w:t>《基金合同》生效不足</w:t>
      </w:r>
      <w:r w:rsidRPr="007E4006">
        <w:rPr>
          <w:bCs/>
          <w:sz w:val="24"/>
        </w:rPr>
        <w:t>2</w:t>
      </w:r>
      <w:r w:rsidRPr="007E4006">
        <w:rPr>
          <w:rFonts w:hint="eastAsia"/>
          <w:bCs/>
          <w:sz w:val="24"/>
        </w:rPr>
        <w:t>个月的，基金管理人可以不编制当期季度报告、半年度报告或者年度报告。</w:t>
      </w:r>
    </w:p>
    <w:p w:rsidR="005C692D" w:rsidRPr="005C692D" w:rsidDel="008C09E7" w:rsidRDefault="00644892">
      <w:pPr>
        <w:spacing w:line="360" w:lineRule="auto"/>
        <w:ind w:firstLineChars="200" w:firstLine="480"/>
        <w:rPr>
          <w:del w:id="534" w:author="TY" w:date="2017-11-03T10:46:00Z"/>
          <w:bCs/>
          <w:sz w:val="24"/>
        </w:rPr>
      </w:pPr>
      <w:r w:rsidRPr="007E4006">
        <w:rPr>
          <w:rFonts w:hint="eastAsia"/>
          <w:bCs/>
          <w:sz w:val="24"/>
        </w:rPr>
        <w:t>基金定期报告在公开披露的第</w:t>
      </w:r>
      <w:r w:rsidRPr="007E4006">
        <w:rPr>
          <w:bCs/>
          <w:sz w:val="24"/>
        </w:rPr>
        <w:t>2</w:t>
      </w:r>
      <w:r w:rsidRPr="007E4006">
        <w:rPr>
          <w:rFonts w:hint="eastAsia"/>
          <w:bCs/>
          <w:sz w:val="24"/>
        </w:rPr>
        <w:t>个工作日，分别报中国证监会和基金管理人主要办公场所所在地中国证监会派出机构备案。报备应当采用电子文本或书面报告方式。</w:t>
      </w:r>
    </w:p>
    <w:p w:rsidR="00110F71" w:rsidRDefault="00A00F7A" w:rsidP="00EB1B1F">
      <w:pPr>
        <w:spacing w:line="360" w:lineRule="auto"/>
        <w:ind w:firstLineChars="200" w:firstLine="480"/>
        <w:rPr>
          <w:bCs/>
          <w:sz w:val="24"/>
        </w:rPr>
      </w:pPr>
      <w:r w:rsidRPr="00A00F7A">
        <w:rPr>
          <w:rFonts w:hint="eastAsia"/>
          <w:bCs/>
          <w:sz w:val="24"/>
        </w:rPr>
        <w:t>基金管理人应当在基金年度报告和半年度报告中披露基金组合资产情况及其流动性风险分析等。</w:t>
      </w:r>
    </w:p>
    <w:p w:rsidR="00A42E33" w:rsidRPr="007E4006" w:rsidRDefault="00644892">
      <w:pPr>
        <w:spacing w:line="360" w:lineRule="auto"/>
        <w:ind w:firstLineChars="200" w:firstLine="480"/>
        <w:rPr>
          <w:bCs/>
          <w:sz w:val="24"/>
        </w:rPr>
      </w:pPr>
      <w:r w:rsidRPr="007E4006">
        <w:rPr>
          <w:rFonts w:hint="eastAsia"/>
          <w:bCs/>
          <w:sz w:val="24"/>
        </w:rPr>
        <w:t>（七）临时报告</w:t>
      </w:r>
    </w:p>
    <w:p w:rsidR="00A42E33" w:rsidRPr="007E4006" w:rsidRDefault="00644892">
      <w:pPr>
        <w:spacing w:line="360" w:lineRule="auto"/>
        <w:ind w:firstLineChars="200" w:firstLine="480"/>
        <w:rPr>
          <w:bCs/>
          <w:sz w:val="24"/>
        </w:rPr>
      </w:pPr>
      <w:r w:rsidRPr="007E4006">
        <w:rPr>
          <w:rFonts w:hint="eastAsia"/>
          <w:bCs/>
          <w:sz w:val="24"/>
        </w:rPr>
        <w:t>本基金发生重大事件，有关信息披露义务人应当在</w:t>
      </w:r>
      <w:r w:rsidRPr="007E4006">
        <w:rPr>
          <w:bCs/>
          <w:sz w:val="24"/>
        </w:rPr>
        <w:t>2</w:t>
      </w:r>
      <w:r w:rsidRPr="007E4006">
        <w:rPr>
          <w:rFonts w:hint="eastAsia"/>
          <w:bCs/>
          <w:sz w:val="24"/>
        </w:rPr>
        <w:t>日内编制临时报告书，予以公告，并在公开披露日分别报中国证监会和基金管理人主要办公场所所在地的中国证监会派出机构备案。</w:t>
      </w:r>
    </w:p>
    <w:p w:rsidR="00A42E33" w:rsidRPr="007E4006" w:rsidRDefault="00644892">
      <w:pPr>
        <w:spacing w:line="360" w:lineRule="auto"/>
        <w:ind w:firstLineChars="200" w:firstLine="480"/>
        <w:rPr>
          <w:bCs/>
          <w:sz w:val="24"/>
        </w:rPr>
      </w:pPr>
      <w:r w:rsidRPr="007E4006">
        <w:rPr>
          <w:rFonts w:hint="eastAsia"/>
          <w:bCs/>
          <w:sz w:val="24"/>
        </w:rPr>
        <w:t>前款所称重大事件，是指可能对基金份额持有人权益或者基金份额的价格产生重大影响的下列事件：</w:t>
      </w:r>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、基金份额持有人大会的召开；</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、终止《基金合同》；</w:t>
      </w:r>
    </w:p>
    <w:p w:rsidR="00A42E33" w:rsidRPr="007E4006" w:rsidRDefault="00644892">
      <w:pPr>
        <w:spacing w:line="360" w:lineRule="auto"/>
        <w:ind w:firstLineChars="200" w:firstLine="480"/>
        <w:rPr>
          <w:bCs/>
          <w:sz w:val="24"/>
        </w:rPr>
      </w:pPr>
      <w:r w:rsidRPr="007E4006">
        <w:rPr>
          <w:bCs/>
          <w:sz w:val="24"/>
        </w:rPr>
        <w:t>3</w:t>
      </w:r>
      <w:r w:rsidRPr="007E4006">
        <w:rPr>
          <w:rFonts w:hint="eastAsia"/>
          <w:bCs/>
          <w:sz w:val="24"/>
        </w:rPr>
        <w:t>、转换基金运作方式</w:t>
      </w:r>
      <w:ins w:id="535" w:author="TY" w:date="2017-11-03T10:01:00Z">
        <w:r w:rsidR="004E2E35" w:rsidRPr="004E2E35">
          <w:rPr>
            <w:rFonts w:hint="eastAsia"/>
            <w:bCs/>
            <w:sz w:val="24"/>
            <w:highlight w:val="cyan"/>
            <w:rPrChange w:id="536" w:author="TY" w:date="2017-11-03T10:01:00Z">
              <w:rPr>
                <w:rFonts w:hint="eastAsia"/>
                <w:bCs/>
                <w:sz w:val="24"/>
              </w:rPr>
            </w:rPrChange>
          </w:rPr>
          <w:t>（不包括本基金封闭期与开放</w:t>
        </w:r>
        <w:proofErr w:type="gramStart"/>
        <w:r w:rsidR="004E2E35" w:rsidRPr="004E2E35">
          <w:rPr>
            <w:rFonts w:hint="eastAsia"/>
            <w:bCs/>
            <w:sz w:val="24"/>
            <w:highlight w:val="cyan"/>
            <w:rPrChange w:id="537" w:author="TY" w:date="2017-11-03T10:01:00Z">
              <w:rPr>
                <w:rFonts w:hint="eastAsia"/>
                <w:bCs/>
                <w:sz w:val="24"/>
              </w:rPr>
            </w:rPrChange>
          </w:rPr>
          <w:t>期运作</w:t>
        </w:r>
        <w:proofErr w:type="gramEnd"/>
        <w:r w:rsidR="004E2E35" w:rsidRPr="004E2E35">
          <w:rPr>
            <w:rFonts w:hint="eastAsia"/>
            <w:bCs/>
            <w:sz w:val="24"/>
            <w:highlight w:val="cyan"/>
            <w:rPrChange w:id="538" w:author="TY" w:date="2017-11-03T10:01:00Z">
              <w:rPr>
                <w:rFonts w:hint="eastAsia"/>
                <w:bCs/>
                <w:sz w:val="24"/>
              </w:rPr>
            </w:rPrChange>
          </w:rPr>
          <w:t>方式的</w:t>
        </w:r>
        <w:commentRangeStart w:id="539"/>
        <w:r w:rsidR="004E2E35" w:rsidRPr="004E2E35">
          <w:rPr>
            <w:rFonts w:hint="eastAsia"/>
            <w:bCs/>
            <w:sz w:val="24"/>
            <w:highlight w:val="cyan"/>
            <w:rPrChange w:id="540" w:author="TY" w:date="2017-11-03T10:01:00Z">
              <w:rPr>
                <w:rFonts w:hint="eastAsia"/>
                <w:bCs/>
                <w:sz w:val="24"/>
              </w:rPr>
            </w:rPrChange>
          </w:rPr>
          <w:t>转变</w:t>
        </w:r>
        <w:commentRangeEnd w:id="539"/>
        <w:r w:rsidR="0083352F">
          <w:rPr>
            <w:rStyle w:val="a8"/>
          </w:rPr>
          <w:commentReference w:id="539"/>
        </w:r>
        <w:r w:rsidR="004E2E35" w:rsidRPr="004E2E35">
          <w:rPr>
            <w:rFonts w:hint="eastAsia"/>
            <w:bCs/>
            <w:sz w:val="24"/>
            <w:highlight w:val="cyan"/>
            <w:rPrChange w:id="541" w:author="TY" w:date="2017-11-03T10:01:00Z">
              <w:rPr>
                <w:rFonts w:hint="eastAsia"/>
                <w:bCs/>
                <w:sz w:val="24"/>
              </w:rPr>
            </w:rPrChange>
          </w:rPr>
          <w:t>）</w:t>
        </w:r>
      </w:ins>
      <w:r w:rsidRPr="007E4006">
        <w:rPr>
          <w:rFonts w:hint="eastAsia"/>
          <w:bCs/>
          <w:sz w:val="24"/>
        </w:rPr>
        <w:t>；</w:t>
      </w:r>
    </w:p>
    <w:p w:rsidR="00A42E33" w:rsidRPr="007E4006" w:rsidRDefault="00644892">
      <w:pPr>
        <w:spacing w:line="360" w:lineRule="auto"/>
        <w:ind w:firstLineChars="200" w:firstLine="480"/>
        <w:rPr>
          <w:bCs/>
          <w:sz w:val="24"/>
        </w:rPr>
      </w:pPr>
      <w:r w:rsidRPr="007E4006">
        <w:rPr>
          <w:bCs/>
          <w:sz w:val="24"/>
        </w:rPr>
        <w:lastRenderedPageBreak/>
        <w:t>4</w:t>
      </w:r>
      <w:r w:rsidRPr="007E4006">
        <w:rPr>
          <w:rFonts w:hint="eastAsia"/>
          <w:bCs/>
          <w:sz w:val="24"/>
        </w:rPr>
        <w:t>、更换基金管理人、基金托管人；</w:t>
      </w:r>
    </w:p>
    <w:p w:rsidR="00A42E33" w:rsidRPr="007E4006" w:rsidRDefault="00644892">
      <w:pPr>
        <w:spacing w:line="360" w:lineRule="auto"/>
        <w:ind w:firstLineChars="200" w:firstLine="480"/>
        <w:rPr>
          <w:bCs/>
          <w:sz w:val="24"/>
        </w:rPr>
      </w:pPr>
      <w:r w:rsidRPr="007E4006">
        <w:rPr>
          <w:bCs/>
          <w:sz w:val="24"/>
        </w:rPr>
        <w:t>5</w:t>
      </w:r>
      <w:r w:rsidRPr="007E4006">
        <w:rPr>
          <w:rFonts w:hint="eastAsia"/>
          <w:bCs/>
          <w:sz w:val="24"/>
        </w:rPr>
        <w:t>、基金管理人、基金托管人的法定名称、住所发生变更；</w:t>
      </w:r>
    </w:p>
    <w:p w:rsidR="00A42E33" w:rsidRPr="007E4006" w:rsidRDefault="00644892">
      <w:pPr>
        <w:spacing w:line="360" w:lineRule="auto"/>
        <w:ind w:firstLineChars="200" w:firstLine="480"/>
        <w:rPr>
          <w:bCs/>
          <w:sz w:val="24"/>
        </w:rPr>
      </w:pPr>
      <w:r w:rsidRPr="007E4006">
        <w:rPr>
          <w:bCs/>
          <w:sz w:val="24"/>
        </w:rPr>
        <w:t>6</w:t>
      </w:r>
      <w:r w:rsidRPr="007E4006">
        <w:rPr>
          <w:rFonts w:hint="eastAsia"/>
          <w:bCs/>
          <w:sz w:val="24"/>
        </w:rPr>
        <w:t>、基金管理</w:t>
      </w:r>
      <w:proofErr w:type="gramStart"/>
      <w:r w:rsidRPr="007E4006">
        <w:rPr>
          <w:rFonts w:hint="eastAsia"/>
          <w:bCs/>
          <w:sz w:val="24"/>
        </w:rPr>
        <w:t>人股东</w:t>
      </w:r>
      <w:proofErr w:type="gramEnd"/>
      <w:r w:rsidRPr="007E4006">
        <w:rPr>
          <w:rFonts w:hint="eastAsia"/>
          <w:bCs/>
          <w:sz w:val="24"/>
        </w:rPr>
        <w:t>及其出资比例发生变更；</w:t>
      </w:r>
    </w:p>
    <w:p w:rsidR="00A42E33" w:rsidRPr="007E4006" w:rsidRDefault="00644892">
      <w:pPr>
        <w:spacing w:line="360" w:lineRule="auto"/>
        <w:ind w:firstLineChars="200" w:firstLine="480"/>
        <w:rPr>
          <w:bCs/>
          <w:sz w:val="24"/>
        </w:rPr>
      </w:pPr>
      <w:r w:rsidRPr="007E4006">
        <w:rPr>
          <w:bCs/>
          <w:sz w:val="24"/>
        </w:rPr>
        <w:t>7</w:t>
      </w:r>
      <w:r w:rsidRPr="007E4006">
        <w:rPr>
          <w:rFonts w:hint="eastAsia"/>
          <w:bCs/>
          <w:sz w:val="24"/>
        </w:rPr>
        <w:t>、基金募集期延长；</w:t>
      </w:r>
    </w:p>
    <w:p w:rsidR="00A42E33" w:rsidRPr="007E4006" w:rsidRDefault="00644892">
      <w:pPr>
        <w:spacing w:line="360" w:lineRule="auto"/>
        <w:ind w:firstLineChars="200" w:firstLine="480"/>
        <w:rPr>
          <w:bCs/>
          <w:sz w:val="24"/>
        </w:rPr>
      </w:pPr>
      <w:r w:rsidRPr="007E4006">
        <w:rPr>
          <w:bCs/>
          <w:sz w:val="24"/>
        </w:rPr>
        <w:t>8</w:t>
      </w:r>
      <w:r w:rsidRPr="007E4006">
        <w:rPr>
          <w:rFonts w:hint="eastAsia"/>
          <w:bCs/>
          <w:sz w:val="24"/>
        </w:rPr>
        <w:t>、基金管理人的董事长、总经理及其他高级管理人员、基金经理和基金托管人基金托管部门负责人发生变动；</w:t>
      </w:r>
    </w:p>
    <w:p w:rsidR="00A42E33" w:rsidRPr="007E4006" w:rsidRDefault="00644892">
      <w:pPr>
        <w:spacing w:line="360" w:lineRule="auto"/>
        <w:ind w:firstLineChars="200" w:firstLine="480"/>
        <w:rPr>
          <w:bCs/>
          <w:sz w:val="24"/>
        </w:rPr>
      </w:pPr>
      <w:r w:rsidRPr="007E4006">
        <w:rPr>
          <w:bCs/>
          <w:sz w:val="24"/>
        </w:rPr>
        <w:t>9</w:t>
      </w:r>
      <w:r w:rsidRPr="007E4006">
        <w:rPr>
          <w:rFonts w:hint="eastAsia"/>
          <w:bCs/>
          <w:sz w:val="24"/>
        </w:rPr>
        <w:t>、基金管理人的董事在一年内变更超过百分之五十；</w:t>
      </w:r>
    </w:p>
    <w:p w:rsidR="00A42E33" w:rsidRPr="007E4006" w:rsidRDefault="00644892">
      <w:pPr>
        <w:spacing w:line="360" w:lineRule="auto"/>
        <w:ind w:firstLineChars="200" w:firstLine="480"/>
        <w:rPr>
          <w:bCs/>
          <w:sz w:val="24"/>
        </w:rPr>
      </w:pPr>
      <w:r w:rsidRPr="007E4006">
        <w:rPr>
          <w:bCs/>
          <w:sz w:val="24"/>
        </w:rPr>
        <w:t>10</w:t>
      </w:r>
      <w:r w:rsidRPr="007E4006">
        <w:rPr>
          <w:rFonts w:hint="eastAsia"/>
          <w:bCs/>
          <w:sz w:val="24"/>
        </w:rPr>
        <w:t>、基金管理人、基金托管人基金托管部门的主要业务人员在一年内变动超过百分之三十；</w:t>
      </w:r>
    </w:p>
    <w:p w:rsidR="00A42E33" w:rsidRPr="007E4006" w:rsidRDefault="00644892">
      <w:pPr>
        <w:spacing w:line="360" w:lineRule="auto"/>
        <w:ind w:firstLineChars="200" w:firstLine="480"/>
        <w:rPr>
          <w:bCs/>
          <w:sz w:val="24"/>
        </w:rPr>
      </w:pPr>
      <w:r w:rsidRPr="007E4006">
        <w:rPr>
          <w:bCs/>
          <w:sz w:val="24"/>
        </w:rPr>
        <w:t>11</w:t>
      </w:r>
      <w:r w:rsidRPr="007E4006">
        <w:rPr>
          <w:rFonts w:hint="eastAsia"/>
          <w:bCs/>
          <w:sz w:val="24"/>
        </w:rPr>
        <w:t>、涉及基金管理人、基金财产、基金托管业务的诉讼；</w:t>
      </w:r>
    </w:p>
    <w:p w:rsidR="00A42E33" w:rsidRPr="007E4006" w:rsidRDefault="00644892">
      <w:pPr>
        <w:spacing w:line="360" w:lineRule="auto"/>
        <w:ind w:firstLineChars="200" w:firstLine="480"/>
        <w:rPr>
          <w:bCs/>
          <w:sz w:val="24"/>
        </w:rPr>
      </w:pPr>
      <w:r w:rsidRPr="007E4006">
        <w:rPr>
          <w:bCs/>
          <w:sz w:val="24"/>
        </w:rPr>
        <w:t>12</w:t>
      </w:r>
      <w:r w:rsidRPr="007E4006">
        <w:rPr>
          <w:rFonts w:hint="eastAsia"/>
          <w:bCs/>
          <w:sz w:val="24"/>
        </w:rPr>
        <w:t>、基金管理人、基金托管人受到监管部门的调查；</w:t>
      </w:r>
    </w:p>
    <w:p w:rsidR="00A42E33" w:rsidRPr="007E4006" w:rsidRDefault="00644892">
      <w:pPr>
        <w:spacing w:line="360" w:lineRule="auto"/>
        <w:ind w:firstLineChars="200" w:firstLine="480"/>
        <w:rPr>
          <w:bCs/>
          <w:sz w:val="24"/>
        </w:rPr>
      </w:pPr>
      <w:r w:rsidRPr="007E4006">
        <w:rPr>
          <w:bCs/>
          <w:sz w:val="24"/>
        </w:rPr>
        <w:t>13</w:t>
      </w:r>
      <w:r w:rsidRPr="007E4006">
        <w:rPr>
          <w:rFonts w:hint="eastAsia"/>
          <w:bCs/>
          <w:sz w:val="24"/>
        </w:rPr>
        <w:t>、基金管理人及其董事、总经理及其他高级管理人员、基金经理受到严重行政处罚，基金托管人及其基金托管部门负责人受到严重行政处罚；</w:t>
      </w:r>
    </w:p>
    <w:p w:rsidR="00A42E33" w:rsidRPr="007E4006" w:rsidRDefault="00644892">
      <w:pPr>
        <w:spacing w:line="360" w:lineRule="auto"/>
        <w:ind w:firstLineChars="200" w:firstLine="480"/>
        <w:rPr>
          <w:bCs/>
          <w:sz w:val="24"/>
        </w:rPr>
      </w:pPr>
      <w:r w:rsidRPr="007E4006">
        <w:rPr>
          <w:bCs/>
          <w:sz w:val="24"/>
        </w:rPr>
        <w:t>14</w:t>
      </w:r>
      <w:r w:rsidRPr="007E4006">
        <w:rPr>
          <w:rFonts w:hint="eastAsia"/>
          <w:bCs/>
          <w:sz w:val="24"/>
        </w:rPr>
        <w:t>、重大关联交易事项；</w:t>
      </w:r>
    </w:p>
    <w:p w:rsidR="00A42E33" w:rsidRPr="007E4006" w:rsidRDefault="00644892">
      <w:pPr>
        <w:spacing w:line="360" w:lineRule="auto"/>
        <w:ind w:firstLineChars="200" w:firstLine="480"/>
        <w:rPr>
          <w:bCs/>
          <w:sz w:val="24"/>
        </w:rPr>
      </w:pPr>
      <w:r w:rsidRPr="007E4006">
        <w:rPr>
          <w:bCs/>
          <w:sz w:val="24"/>
        </w:rPr>
        <w:t>15</w:t>
      </w:r>
      <w:r w:rsidRPr="007E4006">
        <w:rPr>
          <w:rFonts w:hint="eastAsia"/>
          <w:bCs/>
          <w:sz w:val="24"/>
        </w:rPr>
        <w:t>、基金收益分配事项；</w:t>
      </w:r>
    </w:p>
    <w:p w:rsidR="00A42E33" w:rsidRPr="007E4006" w:rsidRDefault="00644892">
      <w:pPr>
        <w:spacing w:line="360" w:lineRule="auto"/>
        <w:ind w:firstLineChars="200" w:firstLine="480"/>
        <w:rPr>
          <w:bCs/>
          <w:sz w:val="24"/>
        </w:rPr>
      </w:pPr>
      <w:r w:rsidRPr="007E4006">
        <w:rPr>
          <w:bCs/>
          <w:sz w:val="24"/>
        </w:rPr>
        <w:t>16</w:t>
      </w:r>
      <w:r w:rsidRPr="007E4006">
        <w:rPr>
          <w:rFonts w:hint="eastAsia"/>
          <w:bCs/>
          <w:sz w:val="24"/>
        </w:rPr>
        <w:t>、管理费、托管费等费用计提标准、计提方式和费率发生变更；</w:t>
      </w:r>
    </w:p>
    <w:p w:rsidR="00A42E33" w:rsidRPr="007E4006" w:rsidRDefault="00644892">
      <w:pPr>
        <w:spacing w:line="360" w:lineRule="auto"/>
        <w:ind w:firstLineChars="200" w:firstLine="480"/>
        <w:rPr>
          <w:bCs/>
          <w:sz w:val="24"/>
        </w:rPr>
      </w:pPr>
      <w:r w:rsidRPr="007E4006">
        <w:rPr>
          <w:bCs/>
          <w:sz w:val="24"/>
        </w:rPr>
        <w:t>17</w:t>
      </w:r>
      <w:r w:rsidRPr="007E4006">
        <w:rPr>
          <w:rFonts w:hint="eastAsia"/>
          <w:bCs/>
          <w:sz w:val="24"/>
        </w:rPr>
        <w:t>、基金份额净值计价错误</w:t>
      </w:r>
      <w:proofErr w:type="gramStart"/>
      <w:r w:rsidRPr="007E4006">
        <w:rPr>
          <w:rFonts w:hint="eastAsia"/>
          <w:bCs/>
          <w:sz w:val="24"/>
        </w:rPr>
        <w:t>达基金</w:t>
      </w:r>
      <w:proofErr w:type="gramEnd"/>
      <w:r w:rsidRPr="007E4006">
        <w:rPr>
          <w:rFonts w:hint="eastAsia"/>
          <w:bCs/>
          <w:sz w:val="24"/>
        </w:rPr>
        <w:t>份额净值百分之零点五；</w:t>
      </w:r>
    </w:p>
    <w:p w:rsidR="00A42E33" w:rsidRPr="007E4006" w:rsidRDefault="00644892">
      <w:pPr>
        <w:spacing w:line="360" w:lineRule="auto"/>
        <w:ind w:firstLineChars="200" w:firstLine="480"/>
        <w:rPr>
          <w:bCs/>
          <w:sz w:val="24"/>
        </w:rPr>
      </w:pPr>
      <w:r w:rsidRPr="007E4006">
        <w:rPr>
          <w:bCs/>
          <w:sz w:val="24"/>
        </w:rPr>
        <w:t>18</w:t>
      </w:r>
      <w:r w:rsidRPr="007E4006">
        <w:rPr>
          <w:rFonts w:hint="eastAsia"/>
          <w:bCs/>
          <w:sz w:val="24"/>
        </w:rPr>
        <w:t>、基金改聘会计师事务所；</w:t>
      </w:r>
    </w:p>
    <w:p w:rsidR="00A42E33" w:rsidRPr="007E4006" w:rsidRDefault="00644892">
      <w:pPr>
        <w:spacing w:line="360" w:lineRule="auto"/>
        <w:ind w:firstLineChars="200" w:firstLine="480"/>
        <w:rPr>
          <w:bCs/>
          <w:sz w:val="24"/>
        </w:rPr>
      </w:pPr>
      <w:r w:rsidRPr="007E4006">
        <w:rPr>
          <w:bCs/>
          <w:sz w:val="24"/>
        </w:rPr>
        <w:t>19</w:t>
      </w:r>
      <w:r w:rsidRPr="007E4006">
        <w:rPr>
          <w:rFonts w:hint="eastAsia"/>
          <w:bCs/>
          <w:sz w:val="24"/>
        </w:rPr>
        <w:t>、变更基金销售机构；</w:t>
      </w:r>
    </w:p>
    <w:p w:rsidR="00A42E33" w:rsidRPr="007E4006" w:rsidRDefault="00644892">
      <w:pPr>
        <w:spacing w:line="360" w:lineRule="auto"/>
        <w:ind w:firstLineChars="200" w:firstLine="480"/>
        <w:rPr>
          <w:bCs/>
          <w:sz w:val="24"/>
        </w:rPr>
      </w:pPr>
      <w:r w:rsidRPr="007E4006">
        <w:rPr>
          <w:bCs/>
          <w:sz w:val="24"/>
        </w:rPr>
        <w:t>20</w:t>
      </w:r>
      <w:r w:rsidRPr="007E4006">
        <w:rPr>
          <w:rFonts w:hint="eastAsia"/>
          <w:bCs/>
          <w:sz w:val="24"/>
        </w:rPr>
        <w:t>、更换基金登记机构；</w:t>
      </w:r>
    </w:p>
    <w:p w:rsidR="00A42E33" w:rsidRPr="007E4006" w:rsidRDefault="00644892">
      <w:pPr>
        <w:spacing w:line="360" w:lineRule="auto"/>
        <w:ind w:firstLineChars="200" w:firstLine="480"/>
        <w:rPr>
          <w:bCs/>
          <w:sz w:val="24"/>
        </w:rPr>
      </w:pPr>
      <w:r w:rsidRPr="007E4006">
        <w:rPr>
          <w:bCs/>
          <w:sz w:val="24"/>
        </w:rPr>
        <w:t>21</w:t>
      </w:r>
      <w:r w:rsidRPr="007E4006">
        <w:rPr>
          <w:rFonts w:hint="eastAsia"/>
          <w:bCs/>
          <w:sz w:val="24"/>
        </w:rPr>
        <w:t>、本基金每个开放期开始办理申购、赎回；</w:t>
      </w:r>
    </w:p>
    <w:p w:rsidR="00A42E33" w:rsidRPr="007E4006" w:rsidRDefault="00644892">
      <w:pPr>
        <w:spacing w:line="360" w:lineRule="auto"/>
        <w:ind w:firstLineChars="200" w:firstLine="480"/>
        <w:rPr>
          <w:bCs/>
          <w:sz w:val="24"/>
        </w:rPr>
      </w:pPr>
      <w:r w:rsidRPr="007E4006">
        <w:rPr>
          <w:bCs/>
          <w:sz w:val="24"/>
        </w:rPr>
        <w:t>22</w:t>
      </w:r>
      <w:r w:rsidRPr="007E4006">
        <w:rPr>
          <w:rFonts w:hint="eastAsia"/>
          <w:bCs/>
          <w:sz w:val="24"/>
        </w:rPr>
        <w:t>、本基金申购、赎回费率、销售服务费率及其收费方式发生变更；</w:t>
      </w:r>
    </w:p>
    <w:p w:rsidR="0056339E" w:rsidDel="00346EF9" w:rsidRDefault="00644892">
      <w:pPr>
        <w:spacing w:line="360" w:lineRule="auto"/>
        <w:ind w:firstLineChars="200" w:firstLine="480"/>
        <w:rPr>
          <w:del w:id="542" w:author="TY" w:date="2017-11-03T10:16:00Z"/>
          <w:bCs/>
          <w:sz w:val="24"/>
        </w:rPr>
      </w:pPr>
      <w:r w:rsidRPr="007E4006">
        <w:rPr>
          <w:bCs/>
          <w:sz w:val="24"/>
        </w:rPr>
        <w:t>23</w:t>
      </w:r>
      <w:r w:rsidRPr="007E4006">
        <w:rPr>
          <w:rFonts w:hint="eastAsia"/>
          <w:bCs/>
          <w:sz w:val="24"/>
        </w:rPr>
        <w:t>、本基金发生巨额赎回并延期支付；</w:t>
      </w:r>
    </w:p>
    <w:p w:rsidR="00346EF9" w:rsidRPr="007E4006" w:rsidRDefault="00346EF9">
      <w:pPr>
        <w:spacing w:line="360" w:lineRule="auto"/>
        <w:ind w:firstLineChars="200" w:firstLine="480"/>
        <w:rPr>
          <w:ins w:id="543" w:author="yaoxt" w:date="2017-11-03T15:14:00Z"/>
          <w:bCs/>
          <w:sz w:val="24"/>
        </w:rPr>
      </w:pPr>
    </w:p>
    <w:p w:rsidR="00A42E33" w:rsidRDefault="00644892">
      <w:pPr>
        <w:spacing w:line="360" w:lineRule="auto"/>
        <w:ind w:firstLineChars="200" w:firstLine="480"/>
        <w:rPr>
          <w:bCs/>
          <w:sz w:val="24"/>
        </w:rPr>
      </w:pPr>
      <w:r w:rsidRPr="007E4006">
        <w:rPr>
          <w:bCs/>
          <w:sz w:val="24"/>
        </w:rPr>
        <w:t>2</w:t>
      </w:r>
      <w:r w:rsidR="0010139F">
        <w:rPr>
          <w:rFonts w:hint="eastAsia"/>
          <w:bCs/>
          <w:sz w:val="24"/>
        </w:rPr>
        <w:t>4</w:t>
      </w:r>
      <w:r w:rsidRPr="007E4006">
        <w:rPr>
          <w:rFonts w:hint="eastAsia"/>
          <w:bCs/>
          <w:sz w:val="24"/>
        </w:rPr>
        <w:t>、本基金暂停接受申购、赎回申请后重新接受申购、赎回；</w:t>
      </w:r>
    </w:p>
    <w:p w:rsidR="00110F71" w:rsidRDefault="00A00F7A" w:rsidP="00EB1B1F">
      <w:pPr>
        <w:spacing w:line="360" w:lineRule="auto"/>
        <w:ind w:firstLineChars="200" w:firstLine="480"/>
        <w:rPr>
          <w:bCs/>
          <w:sz w:val="24"/>
        </w:rPr>
      </w:pPr>
      <w:r w:rsidRPr="00A00F7A">
        <w:rPr>
          <w:bCs/>
          <w:sz w:val="24"/>
        </w:rPr>
        <w:t>2</w:t>
      </w:r>
      <w:r w:rsidR="0011116F">
        <w:rPr>
          <w:rFonts w:hint="eastAsia"/>
          <w:bCs/>
          <w:sz w:val="24"/>
        </w:rPr>
        <w:t>5</w:t>
      </w:r>
      <w:r w:rsidRPr="00A00F7A">
        <w:rPr>
          <w:rFonts w:hint="eastAsia"/>
          <w:bCs/>
          <w:sz w:val="24"/>
        </w:rPr>
        <w:t>、本基</w:t>
      </w:r>
      <w:r w:rsidR="008201FC">
        <w:rPr>
          <w:rFonts w:hint="eastAsia"/>
          <w:bCs/>
          <w:sz w:val="24"/>
        </w:rPr>
        <w:t>金发生涉及基金申购、赎回事项调整或潜在影响投资者赎回等重大事项；</w:t>
      </w:r>
    </w:p>
    <w:p w:rsidR="008201FC" w:rsidRPr="008201FC" w:rsidRDefault="008201FC" w:rsidP="008201FC">
      <w:pPr>
        <w:spacing w:line="360" w:lineRule="auto"/>
        <w:ind w:firstLineChars="200" w:firstLine="480"/>
        <w:rPr>
          <w:bCs/>
          <w:sz w:val="24"/>
        </w:rPr>
      </w:pPr>
      <w:r>
        <w:rPr>
          <w:rFonts w:hint="eastAsia"/>
          <w:bCs/>
          <w:sz w:val="24"/>
        </w:rPr>
        <w:t>2</w:t>
      </w:r>
      <w:r w:rsidR="0011116F">
        <w:rPr>
          <w:rFonts w:hint="eastAsia"/>
          <w:bCs/>
          <w:sz w:val="24"/>
        </w:rPr>
        <w:t>6</w:t>
      </w:r>
      <w:r w:rsidR="00A00F7A" w:rsidRPr="00A00F7A">
        <w:rPr>
          <w:rFonts w:hint="eastAsia"/>
          <w:bCs/>
          <w:sz w:val="24"/>
        </w:rPr>
        <w:t>、基金管理人采用摆动定价机制进行估值</w:t>
      </w:r>
      <w:r>
        <w:rPr>
          <w:rFonts w:hint="eastAsia"/>
          <w:bCs/>
          <w:sz w:val="24"/>
        </w:rPr>
        <w:t>；</w:t>
      </w:r>
    </w:p>
    <w:p w:rsidR="00A42E33" w:rsidRPr="007E4006" w:rsidRDefault="00644892">
      <w:pPr>
        <w:spacing w:line="360" w:lineRule="auto"/>
        <w:ind w:firstLineChars="200" w:firstLine="480"/>
        <w:rPr>
          <w:bCs/>
          <w:sz w:val="24"/>
        </w:rPr>
      </w:pPr>
      <w:r w:rsidRPr="007E4006">
        <w:rPr>
          <w:bCs/>
          <w:sz w:val="24"/>
        </w:rPr>
        <w:t>2</w:t>
      </w:r>
      <w:r w:rsidR="0011116F">
        <w:rPr>
          <w:rFonts w:hint="eastAsia"/>
          <w:bCs/>
          <w:sz w:val="24"/>
        </w:rPr>
        <w:t>7</w:t>
      </w:r>
      <w:r w:rsidR="0011116F">
        <w:rPr>
          <w:rFonts w:hint="eastAsia"/>
          <w:bCs/>
          <w:sz w:val="24"/>
        </w:rPr>
        <w:t>、</w:t>
      </w:r>
      <w:r w:rsidRPr="007E4006">
        <w:rPr>
          <w:rFonts w:hint="eastAsia"/>
          <w:bCs/>
          <w:sz w:val="24"/>
        </w:rPr>
        <w:t>基金份额的拆分；</w:t>
      </w:r>
    </w:p>
    <w:p w:rsidR="00A7184F" w:rsidRPr="007E4006" w:rsidRDefault="00644892">
      <w:pPr>
        <w:spacing w:line="360" w:lineRule="auto"/>
        <w:ind w:firstLineChars="200" w:firstLine="480"/>
        <w:rPr>
          <w:bCs/>
          <w:sz w:val="24"/>
        </w:rPr>
      </w:pPr>
      <w:r w:rsidRPr="007E4006">
        <w:rPr>
          <w:bCs/>
          <w:sz w:val="24"/>
        </w:rPr>
        <w:t>2</w:t>
      </w:r>
      <w:r w:rsidR="0011116F">
        <w:rPr>
          <w:rFonts w:hint="eastAsia"/>
          <w:bCs/>
          <w:sz w:val="24"/>
        </w:rPr>
        <w:t>8</w:t>
      </w:r>
      <w:r w:rsidRPr="007E4006">
        <w:rPr>
          <w:rFonts w:hint="eastAsia"/>
          <w:bCs/>
          <w:sz w:val="24"/>
        </w:rPr>
        <w:t>、基金变更份额类别设置；</w:t>
      </w:r>
    </w:p>
    <w:p w:rsidR="00A42E33" w:rsidRPr="007E4006" w:rsidRDefault="0011116F">
      <w:pPr>
        <w:spacing w:line="360" w:lineRule="auto"/>
        <w:ind w:firstLineChars="200" w:firstLine="480"/>
        <w:rPr>
          <w:bCs/>
          <w:sz w:val="24"/>
        </w:rPr>
      </w:pPr>
      <w:r>
        <w:rPr>
          <w:rFonts w:hint="eastAsia"/>
          <w:bCs/>
          <w:sz w:val="24"/>
        </w:rPr>
        <w:lastRenderedPageBreak/>
        <w:t>29</w:t>
      </w:r>
      <w:r w:rsidR="00644892" w:rsidRPr="007E4006">
        <w:rPr>
          <w:rFonts w:hint="eastAsia"/>
          <w:bCs/>
          <w:sz w:val="24"/>
        </w:rPr>
        <w:t>、中国证监会规定的其他事项。</w:t>
      </w:r>
    </w:p>
    <w:p w:rsidR="00A42E33" w:rsidRPr="007E4006" w:rsidRDefault="00644892">
      <w:pPr>
        <w:spacing w:line="360" w:lineRule="auto"/>
        <w:ind w:firstLineChars="200" w:firstLine="480"/>
        <w:rPr>
          <w:bCs/>
          <w:sz w:val="24"/>
        </w:rPr>
      </w:pPr>
      <w:r w:rsidRPr="007E4006">
        <w:rPr>
          <w:rFonts w:hint="eastAsia"/>
          <w:bCs/>
          <w:sz w:val="24"/>
        </w:rPr>
        <w:t>（八）澄清公告</w:t>
      </w:r>
    </w:p>
    <w:p w:rsidR="00A42E33" w:rsidRPr="007E4006" w:rsidRDefault="00644892">
      <w:pPr>
        <w:spacing w:line="360" w:lineRule="auto"/>
        <w:ind w:firstLineChars="200" w:firstLine="480"/>
        <w:rPr>
          <w:bCs/>
          <w:sz w:val="24"/>
        </w:rPr>
      </w:pPr>
      <w:r w:rsidRPr="007E4006">
        <w:rPr>
          <w:rFonts w:hint="eastAsia"/>
          <w:bCs/>
          <w:sz w:val="24"/>
        </w:rPr>
        <w:t>在《基金合同》存续期限内，任何公共媒介中出现的或者在市场上流传的消息可能对基金份额价格产生误导性影响或者引起较大波动的，相关信息披露义务人知悉后应当立即对该消息进行公开澄清，并将有关情况立即报告中国证监会。</w:t>
      </w:r>
    </w:p>
    <w:p w:rsidR="00A42E33" w:rsidRPr="007E4006" w:rsidRDefault="00644892">
      <w:pPr>
        <w:spacing w:line="360" w:lineRule="auto"/>
        <w:ind w:firstLineChars="200" w:firstLine="480"/>
        <w:rPr>
          <w:bCs/>
          <w:sz w:val="24"/>
        </w:rPr>
      </w:pPr>
      <w:r w:rsidRPr="007E4006">
        <w:rPr>
          <w:rFonts w:hint="eastAsia"/>
          <w:bCs/>
          <w:sz w:val="24"/>
        </w:rPr>
        <w:t>（九）基金份额持有人大会决议</w:t>
      </w:r>
    </w:p>
    <w:p w:rsidR="00A42E33" w:rsidRPr="007E4006" w:rsidRDefault="00644892">
      <w:pPr>
        <w:spacing w:line="360" w:lineRule="auto"/>
        <w:ind w:firstLineChars="200" w:firstLine="480"/>
        <w:rPr>
          <w:bCs/>
          <w:sz w:val="24"/>
        </w:rPr>
      </w:pPr>
      <w:r w:rsidRPr="007E4006">
        <w:rPr>
          <w:rFonts w:hint="eastAsia"/>
          <w:bCs/>
          <w:sz w:val="24"/>
        </w:rPr>
        <w:t>基金份额持有人大会决定的事项，应当依法报国务院证券监督管理机构备案，并予以公告。</w:t>
      </w:r>
    </w:p>
    <w:p w:rsidR="007A4708" w:rsidRPr="007E4006" w:rsidRDefault="00644892" w:rsidP="007A4708">
      <w:pPr>
        <w:spacing w:line="360" w:lineRule="auto"/>
        <w:ind w:firstLineChars="200" w:firstLine="480"/>
        <w:rPr>
          <w:bCs/>
          <w:sz w:val="24"/>
        </w:rPr>
      </w:pPr>
      <w:r w:rsidRPr="007E4006">
        <w:rPr>
          <w:rFonts w:hint="eastAsia"/>
          <w:bCs/>
          <w:sz w:val="24"/>
        </w:rPr>
        <w:t>（十）投资中小企业私募债券的相关公告</w:t>
      </w:r>
    </w:p>
    <w:p w:rsidR="007A4708" w:rsidRPr="007E4006" w:rsidRDefault="00644892" w:rsidP="007A4708">
      <w:pPr>
        <w:spacing w:line="360" w:lineRule="auto"/>
        <w:ind w:firstLineChars="200" w:firstLine="480"/>
        <w:rPr>
          <w:bCs/>
          <w:sz w:val="24"/>
        </w:rPr>
      </w:pPr>
      <w:r w:rsidRPr="007E4006">
        <w:rPr>
          <w:rFonts w:hint="eastAsia"/>
          <w:bCs/>
          <w:sz w:val="24"/>
        </w:rPr>
        <w:t>基金管理人在本基金投资中小企业私募债券后两个交易日内，在中国证监会指定媒介披露所投资中小企业私募债券的名称、数量、期限、收益率等信息。</w:t>
      </w:r>
    </w:p>
    <w:p w:rsidR="007A4708" w:rsidRPr="007E4006" w:rsidRDefault="00644892" w:rsidP="007A4708">
      <w:pPr>
        <w:spacing w:line="360" w:lineRule="auto"/>
        <w:ind w:firstLineChars="200" w:firstLine="480"/>
        <w:rPr>
          <w:bCs/>
          <w:sz w:val="24"/>
        </w:rPr>
      </w:pPr>
      <w:r w:rsidRPr="007E4006">
        <w:rPr>
          <w:rFonts w:hint="eastAsia"/>
          <w:bCs/>
          <w:sz w:val="24"/>
        </w:rPr>
        <w:t>本基金应当在季度报告、半年度报告、年度报告等定期报告和招募说明书（更新）等文件中披露中小企业私募债券的投资情况。</w:t>
      </w:r>
    </w:p>
    <w:p w:rsidR="007A4708" w:rsidRPr="007E4006" w:rsidRDefault="00644892" w:rsidP="007A4708">
      <w:pPr>
        <w:spacing w:line="360" w:lineRule="auto"/>
        <w:ind w:firstLineChars="200" w:firstLine="480"/>
        <w:rPr>
          <w:bCs/>
          <w:sz w:val="24"/>
        </w:rPr>
      </w:pPr>
      <w:r w:rsidRPr="007E4006">
        <w:rPr>
          <w:rFonts w:hint="eastAsia"/>
          <w:bCs/>
          <w:sz w:val="24"/>
        </w:rPr>
        <w:t>（十</w:t>
      </w:r>
      <w:r w:rsidR="006F736E" w:rsidRPr="007E4006">
        <w:rPr>
          <w:rFonts w:hint="eastAsia"/>
          <w:bCs/>
          <w:sz w:val="24"/>
        </w:rPr>
        <w:t>一</w:t>
      </w:r>
      <w:r w:rsidRPr="007E4006">
        <w:rPr>
          <w:rFonts w:hint="eastAsia"/>
          <w:bCs/>
          <w:sz w:val="24"/>
        </w:rPr>
        <w:t>）投资资产支持证券的相关公告</w:t>
      </w:r>
    </w:p>
    <w:p w:rsidR="007A4708" w:rsidRPr="007E4006" w:rsidRDefault="00644892" w:rsidP="007A4708">
      <w:pPr>
        <w:spacing w:line="360" w:lineRule="auto"/>
        <w:ind w:firstLineChars="200" w:firstLine="480"/>
        <w:rPr>
          <w:bCs/>
          <w:sz w:val="24"/>
        </w:rPr>
      </w:pPr>
      <w:r w:rsidRPr="007E4006">
        <w:rPr>
          <w:rFonts w:hint="eastAsia"/>
          <w:bCs/>
          <w:sz w:val="24"/>
        </w:rPr>
        <w:t>在半年度报告、年度报告等定期报告中披露本基金持有的资产支持证券总额、资产支持证券市值占基金净资产的比例和报告期内所有的资产支持证券明细。</w:t>
      </w:r>
    </w:p>
    <w:p w:rsidR="00FA723C" w:rsidRPr="007E4006" w:rsidRDefault="00644892" w:rsidP="00FA723C">
      <w:pPr>
        <w:spacing w:line="360" w:lineRule="auto"/>
        <w:ind w:firstLineChars="200" w:firstLine="480"/>
        <w:rPr>
          <w:bCs/>
          <w:sz w:val="24"/>
        </w:rPr>
      </w:pPr>
      <w:r w:rsidRPr="007E4006">
        <w:rPr>
          <w:rFonts w:hint="eastAsia"/>
          <w:bCs/>
          <w:sz w:val="24"/>
        </w:rPr>
        <w:t>在季度报告中披露本基金持有的资产支持证券总额、资产支持证券市值占基金净资产的比例和报告期末按市值占基金净资产比例大小排序的前</w:t>
      </w:r>
      <w:r w:rsidRPr="007E4006">
        <w:rPr>
          <w:bCs/>
          <w:sz w:val="24"/>
        </w:rPr>
        <w:t>10</w:t>
      </w:r>
      <w:r w:rsidRPr="007E4006">
        <w:rPr>
          <w:rFonts w:hint="eastAsia"/>
          <w:bCs/>
          <w:sz w:val="24"/>
        </w:rPr>
        <w:t>名资产支持证券明细。</w:t>
      </w:r>
    </w:p>
    <w:p w:rsidR="00BD5E2E" w:rsidRPr="007E4006" w:rsidRDefault="00644892" w:rsidP="00662BA8">
      <w:pPr>
        <w:spacing w:line="360" w:lineRule="auto"/>
        <w:ind w:firstLineChars="200" w:firstLine="480"/>
        <w:rPr>
          <w:bCs/>
          <w:sz w:val="24"/>
        </w:rPr>
      </w:pPr>
      <w:r w:rsidRPr="007E4006">
        <w:rPr>
          <w:rFonts w:hint="eastAsia"/>
          <w:bCs/>
          <w:sz w:val="24"/>
        </w:rPr>
        <w:t>（十</w:t>
      </w:r>
      <w:r w:rsidR="006F736E" w:rsidRPr="007E4006">
        <w:rPr>
          <w:rFonts w:hint="eastAsia"/>
          <w:bCs/>
          <w:sz w:val="24"/>
        </w:rPr>
        <w:t>二</w:t>
      </w:r>
      <w:r w:rsidRPr="007E4006">
        <w:rPr>
          <w:rFonts w:hint="eastAsia"/>
          <w:bCs/>
          <w:sz w:val="24"/>
        </w:rPr>
        <w:t>）中国证监会规定的其他信息。</w:t>
      </w:r>
    </w:p>
    <w:p w:rsidR="00E35376" w:rsidRPr="007E4006" w:rsidRDefault="00644892" w:rsidP="00A54A09">
      <w:pPr>
        <w:spacing w:line="360" w:lineRule="auto"/>
        <w:ind w:firstLineChars="200" w:firstLine="480"/>
        <w:rPr>
          <w:bCs/>
          <w:sz w:val="24"/>
        </w:rPr>
      </w:pPr>
      <w:r w:rsidRPr="007E4006">
        <w:rPr>
          <w:rFonts w:hint="eastAsia"/>
          <w:bCs/>
          <w:sz w:val="24"/>
        </w:rPr>
        <w:t>基金管理人应当在季度报告、半年度报告、年度报告等定期报告和招募说明书（更新）中充分披露基金的相关情况并揭示相关风险，说明该基金单一投资者持有的基金份额或者构成一致行动人的多个投资者持有的基金份额可达到或者超过</w:t>
      </w:r>
      <w:r w:rsidRPr="007E4006">
        <w:rPr>
          <w:bCs/>
          <w:sz w:val="24"/>
        </w:rPr>
        <w:t>50%</w:t>
      </w:r>
      <w:r w:rsidRPr="007E4006">
        <w:rPr>
          <w:rFonts w:hint="eastAsia"/>
          <w:bCs/>
          <w:sz w:val="24"/>
        </w:rPr>
        <w:t>，基金不向个人投资者公开销售。</w:t>
      </w:r>
    </w:p>
    <w:p w:rsidR="00A42E33" w:rsidRPr="007E4006" w:rsidRDefault="00644892">
      <w:pPr>
        <w:spacing w:line="360" w:lineRule="auto"/>
        <w:ind w:firstLineChars="200" w:firstLine="480"/>
        <w:rPr>
          <w:bCs/>
          <w:sz w:val="24"/>
        </w:rPr>
      </w:pPr>
      <w:r w:rsidRPr="007E4006">
        <w:rPr>
          <w:rFonts w:hint="eastAsia"/>
          <w:bCs/>
          <w:sz w:val="24"/>
        </w:rPr>
        <w:t>六、信息披露事务管理</w:t>
      </w:r>
    </w:p>
    <w:p w:rsidR="00A42E33" w:rsidRPr="007E4006" w:rsidRDefault="00644892">
      <w:pPr>
        <w:spacing w:line="360" w:lineRule="auto"/>
        <w:ind w:firstLineChars="200" w:firstLine="480"/>
        <w:rPr>
          <w:bCs/>
          <w:sz w:val="24"/>
        </w:rPr>
      </w:pPr>
      <w:r w:rsidRPr="007E4006">
        <w:rPr>
          <w:rFonts w:hint="eastAsia"/>
          <w:bCs/>
          <w:sz w:val="24"/>
        </w:rPr>
        <w:t>基金管理人、基金托管人应当建立健全信息披露管理制度，指定专人负责管理信息披露事务。</w:t>
      </w:r>
    </w:p>
    <w:p w:rsidR="00A42E33" w:rsidRPr="007E4006" w:rsidRDefault="00644892">
      <w:pPr>
        <w:spacing w:line="360" w:lineRule="auto"/>
        <w:ind w:firstLineChars="200" w:firstLine="480"/>
        <w:rPr>
          <w:bCs/>
          <w:sz w:val="24"/>
        </w:rPr>
      </w:pPr>
      <w:r w:rsidRPr="007E4006">
        <w:rPr>
          <w:rFonts w:hint="eastAsia"/>
          <w:bCs/>
          <w:sz w:val="24"/>
        </w:rPr>
        <w:t>基金信息披露义务人公开披露基金信息，应当符合中国证监会相关基金信息披露内容与格式准则的规定。</w:t>
      </w:r>
    </w:p>
    <w:p w:rsidR="00A42E33" w:rsidRPr="007E4006" w:rsidRDefault="00644892">
      <w:pPr>
        <w:spacing w:line="360" w:lineRule="auto"/>
        <w:ind w:firstLineChars="200" w:firstLine="480"/>
        <w:rPr>
          <w:bCs/>
          <w:sz w:val="24"/>
        </w:rPr>
      </w:pPr>
      <w:r w:rsidRPr="007E4006">
        <w:rPr>
          <w:rFonts w:hint="eastAsia"/>
          <w:bCs/>
          <w:sz w:val="24"/>
        </w:rPr>
        <w:lastRenderedPageBreak/>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w:t>
      </w:r>
    </w:p>
    <w:p w:rsidR="00A42E33" w:rsidRPr="007E4006" w:rsidRDefault="00644892">
      <w:pPr>
        <w:spacing w:line="360" w:lineRule="auto"/>
        <w:ind w:firstLineChars="200" w:firstLine="480"/>
        <w:rPr>
          <w:bCs/>
          <w:sz w:val="24"/>
        </w:rPr>
      </w:pPr>
      <w:r w:rsidRPr="007E4006">
        <w:rPr>
          <w:rFonts w:hint="eastAsia"/>
          <w:bCs/>
          <w:sz w:val="24"/>
        </w:rPr>
        <w:t>基金管理人、基金托管人应当在指定媒介中选择披露信息的媒介。</w:t>
      </w:r>
    </w:p>
    <w:p w:rsidR="00A42E33" w:rsidRPr="007E4006" w:rsidRDefault="00644892">
      <w:pPr>
        <w:spacing w:line="360" w:lineRule="auto"/>
        <w:ind w:firstLineChars="200" w:firstLine="480"/>
        <w:rPr>
          <w:bCs/>
          <w:sz w:val="24"/>
        </w:rPr>
      </w:pPr>
      <w:r w:rsidRPr="007E4006">
        <w:rPr>
          <w:rFonts w:hint="eastAsia"/>
          <w:bCs/>
          <w:sz w:val="24"/>
        </w:rPr>
        <w:t>基金管理人、基金托管人除依法在指定媒介上披露信息外，还可以根据需要在其他公共媒介披露信息，但是其他公共媒介不得早于指定媒介披露信息，并且在不同媒介上披露同一信息的内容应当一致。</w:t>
      </w:r>
    </w:p>
    <w:p w:rsidR="00A42E33" w:rsidRPr="007E4006" w:rsidRDefault="00644892">
      <w:pPr>
        <w:spacing w:line="360" w:lineRule="auto"/>
        <w:ind w:firstLineChars="200" w:firstLine="480"/>
        <w:rPr>
          <w:bCs/>
          <w:sz w:val="24"/>
        </w:rPr>
      </w:pPr>
      <w:r w:rsidRPr="007E4006">
        <w:rPr>
          <w:rFonts w:hint="eastAsia"/>
          <w:bCs/>
          <w:sz w:val="24"/>
        </w:rPr>
        <w:t>为基金信息披露义务人公开披露的基金信息出具审计报告、法律意见书的专业机构，应当制作工作底稿，并将相关档案至少保存到《基金合同》终止后</w:t>
      </w:r>
      <w:r w:rsidRPr="007E4006">
        <w:rPr>
          <w:bCs/>
          <w:sz w:val="24"/>
        </w:rPr>
        <w:t>10</w:t>
      </w:r>
      <w:r w:rsidRPr="007E4006">
        <w:rPr>
          <w:rFonts w:hint="eastAsia"/>
          <w:bCs/>
          <w:sz w:val="24"/>
        </w:rPr>
        <w:t>年。</w:t>
      </w:r>
    </w:p>
    <w:p w:rsidR="00A42E33" w:rsidRPr="007E4006" w:rsidRDefault="00644892">
      <w:pPr>
        <w:spacing w:line="360" w:lineRule="auto"/>
        <w:ind w:firstLineChars="200" w:firstLine="480"/>
        <w:rPr>
          <w:bCs/>
          <w:sz w:val="24"/>
        </w:rPr>
      </w:pPr>
      <w:r w:rsidRPr="007E4006">
        <w:rPr>
          <w:rFonts w:hint="eastAsia"/>
          <w:bCs/>
          <w:sz w:val="24"/>
        </w:rPr>
        <w:t>七、信息披露文件的存放与查阅</w:t>
      </w:r>
    </w:p>
    <w:p w:rsidR="00A42E33" w:rsidRPr="007E4006" w:rsidRDefault="00644892">
      <w:pPr>
        <w:spacing w:line="360" w:lineRule="auto"/>
        <w:ind w:firstLineChars="200" w:firstLine="480"/>
        <w:rPr>
          <w:bCs/>
          <w:sz w:val="24"/>
        </w:rPr>
      </w:pPr>
      <w:r w:rsidRPr="007E4006">
        <w:rPr>
          <w:rFonts w:hint="eastAsia"/>
          <w:bCs/>
          <w:sz w:val="24"/>
        </w:rPr>
        <w:t>招募说明书公布后，应当分别置备于基金管理人、基金托管人和基金销售机构的住所，供公众查阅、复制。</w:t>
      </w:r>
    </w:p>
    <w:p w:rsidR="00106137" w:rsidRPr="007E4006" w:rsidRDefault="00644892">
      <w:pPr>
        <w:spacing w:line="360" w:lineRule="auto"/>
        <w:ind w:firstLineChars="200" w:firstLine="480"/>
        <w:rPr>
          <w:bCs/>
          <w:sz w:val="24"/>
        </w:rPr>
      </w:pPr>
      <w:r w:rsidRPr="007E4006">
        <w:rPr>
          <w:rFonts w:hint="eastAsia"/>
          <w:bCs/>
          <w:sz w:val="24"/>
        </w:rPr>
        <w:t>基金定期报告公布后，应当分别置备于基金管理人和基金托管人的住所，以供公众查阅、复制。</w:t>
      </w:r>
    </w:p>
    <w:p w:rsidR="00A42E33" w:rsidRPr="007E4006" w:rsidRDefault="00644892">
      <w:pPr>
        <w:spacing w:line="360" w:lineRule="auto"/>
        <w:ind w:firstLineChars="200" w:firstLine="480"/>
        <w:rPr>
          <w:bCs/>
          <w:sz w:val="24"/>
        </w:rPr>
      </w:pPr>
      <w:r w:rsidRPr="007E4006">
        <w:rPr>
          <w:rFonts w:hint="eastAsia"/>
          <w:bCs/>
          <w:sz w:val="24"/>
        </w:rPr>
        <w:t>八、法律法规或监管部门对信息披露另有规定的，从其规定。</w:t>
      </w:r>
    </w:p>
    <w:p w:rsidR="00A42E33" w:rsidRPr="007E4006" w:rsidRDefault="00644892">
      <w:pPr>
        <w:pStyle w:val="1"/>
        <w:spacing w:before="0" w:after="0"/>
        <w:jc w:val="center"/>
        <w:rPr>
          <w:rFonts w:ascii="Times New Roman"/>
          <w:color w:val="auto"/>
          <w:sz w:val="30"/>
        </w:rPr>
      </w:pPr>
      <w:r w:rsidRPr="007E4006">
        <w:rPr>
          <w:rFonts w:ascii="Times New Roman"/>
          <w:b w:val="0"/>
          <w:bCs/>
          <w:color w:val="auto"/>
          <w:kern w:val="44"/>
          <w:sz w:val="21"/>
        </w:rPr>
        <w:br w:type="page"/>
      </w:r>
      <w:bookmarkStart w:id="544" w:name="_Toc6237"/>
      <w:bookmarkStart w:id="545" w:name="_Toc123051465"/>
      <w:bookmarkStart w:id="546" w:name="_Toc98560364"/>
      <w:bookmarkStart w:id="547" w:name="_Toc8059"/>
      <w:bookmarkStart w:id="548" w:name="_Toc7170"/>
      <w:bookmarkStart w:id="549" w:name="_Toc139991749"/>
      <w:bookmarkStart w:id="550" w:name="_Toc25647"/>
      <w:bookmarkStart w:id="551" w:name="_Toc123102466"/>
      <w:bookmarkStart w:id="552" w:name="_Toc29891"/>
      <w:bookmarkStart w:id="553" w:name="_Toc10006"/>
      <w:bookmarkStart w:id="554" w:name="_Toc9005"/>
      <w:bookmarkStart w:id="555" w:name="_Toc141703899"/>
      <w:bookmarkStart w:id="556" w:name="_Toc8049"/>
      <w:bookmarkStart w:id="557" w:name="_Toc27464"/>
      <w:bookmarkStart w:id="558" w:name="_Toc22978"/>
      <w:bookmarkStart w:id="559" w:name="_Toc123112247"/>
      <w:bookmarkStart w:id="560" w:name="_Toc433906014"/>
      <w:r w:rsidRPr="007E4006">
        <w:rPr>
          <w:rFonts w:ascii="Times New Roman" w:hint="eastAsia"/>
          <w:color w:val="auto"/>
          <w:sz w:val="30"/>
        </w:rPr>
        <w:lastRenderedPageBreak/>
        <w:t>第十九部分</w:t>
      </w:r>
      <w:r w:rsidRPr="007E4006">
        <w:rPr>
          <w:rFonts w:ascii="Times New Roman"/>
          <w:color w:val="auto"/>
          <w:sz w:val="30"/>
        </w:rPr>
        <w:t xml:space="preserve">  </w:t>
      </w:r>
      <w:bookmarkStart w:id="561" w:name="_Hlt88828593"/>
      <w:r w:rsidRPr="007E4006">
        <w:rPr>
          <w:rFonts w:ascii="Times New Roman" w:hint="eastAsia"/>
          <w:color w:val="auto"/>
          <w:sz w:val="30"/>
        </w:rPr>
        <w:t>基金合同</w:t>
      </w:r>
      <w:bookmarkEnd w:id="561"/>
      <w:r w:rsidRPr="007E4006">
        <w:rPr>
          <w:rFonts w:ascii="Times New Roman" w:hint="eastAsia"/>
          <w:color w:val="auto"/>
          <w:sz w:val="30"/>
        </w:rPr>
        <w:t>的变更、终止与基金财产的清算</w:t>
      </w:r>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p>
    <w:p w:rsidR="00A42E33" w:rsidRPr="007E4006" w:rsidRDefault="00644892" w:rsidP="0099758D">
      <w:pPr>
        <w:spacing w:line="360" w:lineRule="auto"/>
        <w:ind w:firstLineChars="200" w:firstLine="480"/>
        <w:rPr>
          <w:bCs/>
          <w:sz w:val="24"/>
        </w:rPr>
      </w:pPr>
      <w:bookmarkStart w:id="562" w:name="_Toc79392639"/>
      <w:r w:rsidRPr="007E4006">
        <w:rPr>
          <w:rFonts w:hint="eastAsia"/>
          <w:bCs/>
          <w:sz w:val="24"/>
        </w:rPr>
        <w:t>一、《基金合同》的变更</w:t>
      </w:r>
      <w:bookmarkEnd w:id="562"/>
    </w:p>
    <w:p w:rsidR="00A42E33" w:rsidRPr="007E4006" w:rsidRDefault="00644892">
      <w:pPr>
        <w:autoSpaceDE w:val="0"/>
        <w:autoSpaceDN w:val="0"/>
        <w:adjustRightInd w:val="0"/>
        <w:spacing w:line="360" w:lineRule="auto"/>
        <w:ind w:firstLineChars="300" w:firstLine="720"/>
        <w:jc w:val="left"/>
        <w:rPr>
          <w:bCs/>
          <w:sz w:val="24"/>
        </w:rPr>
      </w:pPr>
      <w:r w:rsidRPr="007E4006">
        <w:rPr>
          <w:bCs/>
          <w:sz w:val="24"/>
        </w:rPr>
        <w:t>1</w:t>
      </w:r>
      <w:r w:rsidRPr="007E4006">
        <w:rPr>
          <w:rFonts w:hint="eastAsia"/>
          <w:bCs/>
          <w:sz w:val="24"/>
        </w:rPr>
        <w:t>、变更基金合同涉及法律法规规定或本合同约定应经基金份额持有人大会决议通过的事项的，应召</w:t>
      </w:r>
      <w:proofErr w:type="gramStart"/>
      <w:r w:rsidRPr="007E4006">
        <w:rPr>
          <w:rFonts w:hint="eastAsia"/>
          <w:bCs/>
          <w:sz w:val="24"/>
        </w:rPr>
        <w:t>开基金</w:t>
      </w:r>
      <w:proofErr w:type="gramEnd"/>
      <w:r w:rsidRPr="007E4006">
        <w:rPr>
          <w:rFonts w:hint="eastAsia"/>
          <w:bCs/>
          <w:sz w:val="24"/>
        </w:rPr>
        <w:t>份额持有人大会决议通过。对于可不经基金份额持有人大会决议通过的事项，由基金管理人和基金托管人同意后变更并公告，并报中国证监会备案。</w:t>
      </w:r>
    </w:p>
    <w:p w:rsidR="00A42E33" w:rsidRPr="007E4006" w:rsidRDefault="00644892">
      <w:pPr>
        <w:spacing w:line="360" w:lineRule="auto"/>
        <w:ind w:firstLineChars="200" w:firstLine="480"/>
        <w:rPr>
          <w:bCs/>
          <w:sz w:val="24"/>
        </w:rPr>
      </w:pPr>
      <w:r w:rsidRPr="007E4006">
        <w:rPr>
          <w:bCs/>
          <w:sz w:val="24"/>
        </w:rPr>
        <w:t xml:space="preserve"> 2</w:t>
      </w:r>
      <w:r w:rsidRPr="007E4006">
        <w:rPr>
          <w:rFonts w:hint="eastAsia"/>
          <w:bCs/>
          <w:sz w:val="24"/>
        </w:rPr>
        <w:t>、关于《基金合同》变更的基金份额持有人大会决议，自表决通过之日起生效，</w:t>
      </w:r>
      <w:proofErr w:type="gramStart"/>
      <w:r w:rsidRPr="007E4006">
        <w:rPr>
          <w:rFonts w:hint="eastAsia"/>
          <w:bCs/>
          <w:sz w:val="24"/>
        </w:rPr>
        <w:t>自决议</w:t>
      </w:r>
      <w:proofErr w:type="gramEnd"/>
      <w:r w:rsidRPr="007E4006">
        <w:rPr>
          <w:rFonts w:hint="eastAsia"/>
          <w:bCs/>
          <w:sz w:val="24"/>
        </w:rPr>
        <w:t>生效后两日内在指定媒介公告。</w:t>
      </w:r>
    </w:p>
    <w:p w:rsidR="00A42E33" w:rsidRPr="007E4006" w:rsidRDefault="00644892" w:rsidP="0099758D">
      <w:pPr>
        <w:spacing w:line="360" w:lineRule="auto"/>
        <w:ind w:firstLineChars="200" w:firstLine="480"/>
        <w:rPr>
          <w:bCs/>
          <w:sz w:val="24"/>
        </w:rPr>
      </w:pPr>
      <w:r w:rsidRPr="007E4006">
        <w:rPr>
          <w:rFonts w:hint="eastAsia"/>
          <w:bCs/>
          <w:sz w:val="24"/>
        </w:rPr>
        <w:t>二、《基金合同》的终止事由</w:t>
      </w:r>
    </w:p>
    <w:p w:rsidR="00A42E33" w:rsidRPr="007E4006" w:rsidRDefault="00644892">
      <w:pPr>
        <w:spacing w:line="360" w:lineRule="auto"/>
        <w:ind w:firstLineChars="200" w:firstLine="480"/>
        <w:rPr>
          <w:bCs/>
          <w:sz w:val="24"/>
        </w:rPr>
      </w:pPr>
      <w:r w:rsidRPr="007E4006">
        <w:rPr>
          <w:rFonts w:hint="eastAsia"/>
          <w:bCs/>
          <w:sz w:val="24"/>
        </w:rPr>
        <w:t>有下列情形之一的，《基金合同》应当终止：</w:t>
      </w:r>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、基金份额持有人大会决定终止的；</w:t>
      </w:r>
    </w:p>
    <w:p w:rsidR="008827C2" w:rsidRPr="007E4006" w:rsidRDefault="00644892">
      <w:pPr>
        <w:spacing w:line="360" w:lineRule="auto"/>
        <w:ind w:firstLineChars="200" w:firstLine="480"/>
        <w:rPr>
          <w:bCs/>
          <w:sz w:val="24"/>
        </w:rPr>
      </w:pPr>
      <w:r w:rsidRPr="007E4006">
        <w:rPr>
          <w:bCs/>
          <w:sz w:val="24"/>
        </w:rPr>
        <w:t>2</w:t>
      </w:r>
      <w:r w:rsidRPr="007E4006">
        <w:rPr>
          <w:rFonts w:hint="eastAsia"/>
          <w:bCs/>
          <w:sz w:val="24"/>
        </w:rPr>
        <w:t>、基金管理人、基金托管人职责终止，在</w:t>
      </w:r>
      <w:r w:rsidRPr="007E4006">
        <w:rPr>
          <w:bCs/>
          <w:sz w:val="24"/>
        </w:rPr>
        <w:t>6</w:t>
      </w:r>
      <w:r w:rsidRPr="007E4006">
        <w:rPr>
          <w:rFonts w:hint="eastAsia"/>
          <w:bCs/>
          <w:sz w:val="24"/>
        </w:rPr>
        <w:t>个月内没有新基金管理人、新基金托管人承接的；</w:t>
      </w:r>
    </w:p>
    <w:p w:rsidR="006339BE" w:rsidRDefault="00644892">
      <w:pPr>
        <w:spacing w:line="360" w:lineRule="auto"/>
        <w:ind w:firstLineChars="200" w:firstLine="480"/>
        <w:rPr>
          <w:ins w:id="563" w:author="yaoxt" w:date="2017-11-01T16:52:00Z"/>
          <w:bCs/>
          <w:sz w:val="24"/>
        </w:rPr>
      </w:pPr>
      <w:r w:rsidRPr="007E4006">
        <w:rPr>
          <w:bCs/>
          <w:sz w:val="24"/>
        </w:rPr>
        <w:t>3</w:t>
      </w:r>
      <w:r w:rsidRPr="007E4006">
        <w:rPr>
          <w:rFonts w:hint="eastAsia"/>
          <w:bCs/>
          <w:sz w:val="24"/>
        </w:rPr>
        <w:t>、</w:t>
      </w:r>
      <w:r w:rsidR="0097426A" w:rsidRPr="007E4006">
        <w:rPr>
          <w:rFonts w:hint="eastAsia"/>
          <w:bCs/>
          <w:sz w:val="24"/>
        </w:rPr>
        <w:t>《基金合同》生效之日起三年后的对应日</w:t>
      </w:r>
      <w:r w:rsidR="00083D75" w:rsidRPr="007E4006">
        <w:rPr>
          <w:rFonts w:hint="eastAsia"/>
          <w:bCs/>
          <w:sz w:val="24"/>
        </w:rPr>
        <w:t>，</w:t>
      </w:r>
      <w:r w:rsidR="0097426A" w:rsidRPr="007E4006">
        <w:rPr>
          <w:rFonts w:hint="eastAsia"/>
          <w:bCs/>
          <w:sz w:val="24"/>
        </w:rPr>
        <w:t>基金资产净值低于</w:t>
      </w:r>
      <w:r w:rsidR="0097426A" w:rsidRPr="007E4006">
        <w:rPr>
          <w:bCs/>
          <w:sz w:val="24"/>
        </w:rPr>
        <w:t>2</w:t>
      </w:r>
      <w:r w:rsidR="0097426A" w:rsidRPr="007E4006">
        <w:rPr>
          <w:rFonts w:hint="eastAsia"/>
          <w:bCs/>
          <w:sz w:val="24"/>
        </w:rPr>
        <w:t>亿元</w:t>
      </w:r>
      <w:r w:rsidR="00083D75" w:rsidRPr="007E4006">
        <w:rPr>
          <w:rFonts w:hint="eastAsia"/>
          <w:bCs/>
          <w:sz w:val="24"/>
        </w:rPr>
        <w:t>的</w:t>
      </w:r>
      <w:r w:rsidR="006339BE" w:rsidRPr="007E4006">
        <w:rPr>
          <w:rFonts w:hint="eastAsia"/>
          <w:bCs/>
          <w:sz w:val="24"/>
        </w:rPr>
        <w:t>；</w:t>
      </w:r>
    </w:p>
    <w:p w:rsidR="00B76094" w:rsidRDefault="004E2E35" w:rsidP="00B76094">
      <w:pPr>
        <w:spacing w:line="360" w:lineRule="auto"/>
        <w:ind w:firstLineChars="200" w:firstLine="480"/>
        <w:rPr>
          <w:bCs/>
          <w:sz w:val="24"/>
        </w:rPr>
        <w:pPrChange w:id="564" w:author="yaoxt" w:date="2017-11-01T16:52:00Z">
          <w:pPr>
            <w:spacing w:line="360" w:lineRule="auto"/>
            <w:ind w:firstLineChars="200" w:firstLine="420"/>
          </w:pPr>
        </w:pPrChange>
      </w:pPr>
      <w:ins w:id="565" w:author="yaoxt" w:date="2017-11-01T16:52:00Z">
        <w:r w:rsidRPr="004E2E35">
          <w:rPr>
            <w:bCs/>
            <w:sz w:val="24"/>
            <w:rPrChange w:id="566" w:author="yaoxt" w:date="2017-11-01T16:52:00Z">
              <w:rPr>
                <w:rFonts w:eastAsiaTheme="minorEastAsia" w:hAnsiTheme="minorEastAsia"/>
                <w:bCs/>
                <w:szCs w:val="21"/>
              </w:rPr>
            </w:rPrChange>
          </w:rPr>
          <w:t>4</w:t>
        </w:r>
        <w:r w:rsidRPr="004E2E35">
          <w:rPr>
            <w:rFonts w:hint="eastAsia"/>
            <w:bCs/>
            <w:sz w:val="24"/>
            <w:rPrChange w:id="567" w:author="yaoxt" w:date="2017-11-01T16:52:00Z">
              <w:rPr>
                <w:rFonts w:eastAsiaTheme="minorEastAsia" w:hAnsiTheme="minorEastAsia" w:hint="eastAsia"/>
                <w:bCs/>
                <w:szCs w:val="21"/>
              </w:rPr>
            </w:rPrChange>
          </w:rPr>
          <w:t>、基金连续</w:t>
        </w:r>
        <w:r w:rsidRPr="004E2E35">
          <w:rPr>
            <w:bCs/>
            <w:sz w:val="24"/>
            <w:rPrChange w:id="568" w:author="yaoxt" w:date="2017-11-01T16:52:00Z">
              <w:rPr>
                <w:rFonts w:eastAsiaTheme="minorEastAsia" w:hAnsiTheme="minorEastAsia"/>
                <w:bCs/>
                <w:szCs w:val="21"/>
              </w:rPr>
            </w:rPrChange>
          </w:rPr>
          <w:t>60</w:t>
        </w:r>
        <w:r w:rsidRPr="004E2E35">
          <w:rPr>
            <w:rFonts w:hint="eastAsia"/>
            <w:bCs/>
            <w:sz w:val="24"/>
            <w:rPrChange w:id="569" w:author="yaoxt" w:date="2017-11-01T16:52:00Z">
              <w:rPr>
                <w:rFonts w:eastAsiaTheme="minorEastAsia" w:hAnsiTheme="minorEastAsia" w:hint="eastAsia"/>
                <w:bCs/>
                <w:szCs w:val="21"/>
              </w:rPr>
            </w:rPrChange>
          </w:rPr>
          <w:t>个工作日出现基金份额持有人数量不满</w:t>
        </w:r>
        <w:r w:rsidRPr="004E2E35">
          <w:rPr>
            <w:bCs/>
            <w:sz w:val="24"/>
            <w:rPrChange w:id="570" w:author="yaoxt" w:date="2017-11-01T16:52:00Z">
              <w:rPr>
                <w:rFonts w:eastAsiaTheme="minorEastAsia" w:hAnsiTheme="minorEastAsia"/>
                <w:bCs/>
                <w:szCs w:val="21"/>
              </w:rPr>
            </w:rPrChange>
          </w:rPr>
          <w:t>200</w:t>
        </w:r>
        <w:r w:rsidRPr="004E2E35">
          <w:rPr>
            <w:rFonts w:hint="eastAsia"/>
            <w:bCs/>
            <w:sz w:val="24"/>
            <w:rPrChange w:id="571" w:author="yaoxt" w:date="2017-11-01T16:52:00Z">
              <w:rPr>
                <w:rFonts w:eastAsiaTheme="minorEastAsia" w:hAnsiTheme="minorEastAsia" w:hint="eastAsia"/>
                <w:bCs/>
                <w:szCs w:val="21"/>
              </w:rPr>
            </w:rPrChange>
          </w:rPr>
          <w:t>人</w:t>
        </w:r>
        <w:proofErr w:type="gramStart"/>
        <w:r w:rsidRPr="004E2E35">
          <w:rPr>
            <w:rFonts w:hint="eastAsia"/>
            <w:bCs/>
            <w:sz w:val="24"/>
            <w:rPrChange w:id="572" w:author="yaoxt" w:date="2017-11-01T16:52:00Z">
              <w:rPr>
                <w:rFonts w:eastAsiaTheme="minorEastAsia" w:hAnsiTheme="minorEastAsia" w:hint="eastAsia"/>
                <w:bCs/>
                <w:szCs w:val="21"/>
              </w:rPr>
            </w:rPrChange>
          </w:rPr>
          <w:t>且基金</w:t>
        </w:r>
        <w:proofErr w:type="gramEnd"/>
        <w:r w:rsidRPr="004E2E35">
          <w:rPr>
            <w:rFonts w:hint="eastAsia"/>
            <w:bCs/>
            <w:sz w:val="24"/>
            <w:rPrChange w:id="573" w:author="yaoxt" w:date="2017-11-01T16:52:00Z">
              <w:rPr>
                <w:rFonts w:eastAsiaTheme="minorEastAsia" w:hAnsiTheme="minorEastAsia" w:hint="eastAsia"/>
                <w:bCs/>
                <w:szCs w:val="21"/>
              </w:rPr>
            </w:rPrChange>
          </w:rPr>
          <w:t>资产净值低于</w:t>
        </w:r>
        <w:r w:rsidRPr="004E2E35">
          <w:rPr>
            <w:bCs/>
            <w:sz w:val="24"/>
            <w:rPrChange w:id="574" w:author="yaoxt" w:date="2017-11-01T16:52:00Z">
              <w:rPr>
                <w:rFonts w:eastAsiaTheme="minorEastAsia" w:hAnsiTheme="minorEastAsia"/>
                <w:bCs/>
                <w:szCs w:val="21"/>
              </w:rPr>
            </w:rPrChange>
          </w:rPr>
          <w:t>5000</w:t>
        </w:r>
        <w:r w:rsidRPr="004E2E35">
          <w:rPr>
            <w:rFonts w:hint="eastAsia"/>
            <w:bCs/>
            <w:sz w:val="24"/>
            <w:rPrChange w:id="575" w:author="yaoxt" w:date="2017-11-01T16:52:00Z">
              <w:rPr>
                <w:rFonts w:eastAsiaTheme="minorEastAsia" w:hAnsiTheme="minorEastAsia" w:hint="eastAsia"/>
                <w:bCs/>
                <w:szCs w:val="21"/>
              </w:rPr>
            </w:rPrChange>
          </w:rPr>
          <w:t>万元的，或者连续</w:t>
        </w:r>
        <w:r w:rsidRPr="004E2E35">
          <w:rPr>
            <w:bCs/>
            <w:sz w:val="24"/>
            <w:rPrChange w:id="576" w:author="yaoxt" w:date="2017-11-01T16:52:00Z">
              <w:rPr>
                <w:rFonts w:eastAsiaTheme="minorEastAsia" w:hAnsiTheme="minorEastAsia"/>
                <w:bCs/>
                <w:szCs w:val="21"/>
              </w:rPr>
            </w:rPrChange>
          </w:rPr>
          <w:t>60</w:t>
        </w:r>
        <w:r w:rsidRPr="004E2E35">
          <w:rPr>
            <w:rFonts w:hint="eastAsia"/>
            <w:bCs/>
            <w:sz w:val="24"/>
            <w:rPrChange w:id="577" w:author="yaoxt" w:date="2017-11-01T16:52:00Z">
              <w:rPr>
                <w:rFonts w:eastAsiaTheme="minorEastAsia" w:hAnsiTheme="minorEastAsia" w:hint="eastAsia"/>
                <w:bCs/>
                <w:szCs w:val="21"/>
              </w:rPr>
            </w:rPrChange>
          </w:rPr>
          <w:t>个工作日出现基金份额持有人数量满</w:t>
        </w:r>
        <w:r w:rsidRPr="004E2E35">
          <w:rPr>
            <w:bCs/>
            <w:sz w:val="24"/>
            <w:rPrChange w:id="578" w:author="yaoxt" w:date="2017-11-01T16:52:00Z">
              <w:rPr>
                <w:rFonts w:eastAsiaTheme="minorEastAsia" w:hAnsiTheme="minorEastAsia"/>
                <w:bCs/>
                <w:szCs w:val="21"/>
              </w:rPr>
            </w:rPrChange>
          </w:rPr>
          <w:t>200</w:t>
        </w:r>
        <w:r w:rsidRPr="004E2E35">
          <w:rPr>
            <w:rFonts w:hint="eastAsia"/>
            <w:bCs/>
            <w:sz w:val="24"/>
            <w:rPrChange w:id="579" w:author="yaoxt" w:date="2017-11-01T16:52:00Z">
              <w:rPr>
                <w:rFonts w:eastAsiaTheme="minorEastAsia" w:hAnsiTheme="minorEastAsia" w:hint="eastAsia"/>
                <w:bCs/>
                <w:szCs w:val="21"/>
              </w:rPr>
            </w:rPrChange>
          </w:rPr>
          <w:t>人但基金资产净值低于</w:t>
        </w:r>
        <w:r w:rsidRPr="004E2E35">
          <w:rPr>
            <w:bCs/>
            <w:sz w:val="24"/>
            <w:rPrChange w:id="580" w:author="yaoxt" w:date="2017-11-01T16:52:00Z">
              <w:rPr>
                <w:rFonts w:eastAsiaTheme="minorEastAsia" w:hAnsiTheme="minorEastAsia"/>
                <w:bCs/>
                <w:szCs w:val="21"/>
              </w:rPr>
            </w:rPrChange>
          </w:rPr>
          <w:t>5000</w:t>
        </w:r>
        <w:r w:rsidRPr="004E2E35">
          <w:rPr>
            <w:rFonts w:hint="eastAsia"/>
            <w:bCs/>
            <w:sz w:val="24"/>
            <w:rPrChange w:id="581" w:author="yaoxt" w:date="2017-11-01T16:52:00Z">
              <w:rPr>
                <w:rFonts w:eastAsiaTheme="minorEastAsia" w:hAnsiTheme="minorEastAsia" w:hint="eastAsia"/>
                <w:bCs/>
                <w:szCs w:val="21"/>
              </w:rPr>
            </w:rPrChange>
          </w:rPr>
          <w:t>万元的；</w:t>
        </w:r>
      </w:ins>
    </w:p>
    <w:p w:rsidR="00A42E33" w:rsidRPr="007E4006" w:rsidRDefault="006339BE">
      <w:pPr>
        <w:spacing w:line="360" w:lineRule="auto"/>
        <w:ind w:firstLineChars="200" w:firstLine="480"/>
        <w:rPr>
          <w:bCs/>
          <w:sz w:val="24"/>
        </w:rPr>
      </w:pPr>
      <w:del w:id="582" w:author="yaoxt" w:date="2017-11-01T16:52:00Z">
        <w:r w:rsidRPr="007E4006" w:rsidDel="00653563">
          <w:rPr>
            <w:bCs/>
            <w:sz w:val="24"/>
          </w:rPr>
          <w:delText>4</w:delText>
        </w:r>
      </w:del>
      <w:ins w:id="583" w:author="yaoxt" w:date="2017-11-01T16:52:00Z">
        <w:r w:rsidR="00653563">
          <w:rPr>
            <w:rFonts w:hint="eastAsia"/>
            <w:bCs/>
            <w:sz w:val="24"/>
          </w:rPr>
          <w:t>5</w:t>
        </w:r>
      </w:ins>
      <w:r w:rsidR="00644892" w:rsidRPr="007E4006">
        <w:rPr>
          <w:rFonts w:hint="eastAsia"/>
          <w:bCs/>
          <w:sz w:val="24"/>
        </w:rPr>
        <w:t>、《基金合同》约定的其他情形；</w:t>
      </w:r>
    </w:p>
    <w:p w:rsidR="00A42E33" w:rsidRPr="007E4006" w:rsidRDefault="00644892">
      <w:pPr>
        <w:spacing w:line="360" w:lineRule="auto"/>
        <w:ind w:firstLineChars="200" w:firstLine="480"/>
        <w:rPr>
          <w:bCs/>
          <w:sz w:val="24"/>
        </w:rPr>
      </w:pPr>
      <w:del w:id="584" w:author="yaoxt" w:date="2017-11-01T16:52:00Z">
        <w:r w:rsidRPr="007E4006" w:rsidDel="00653563">
          <w:rPr>
            <w:bCs/>
            <w:sz w:val="24"/>
          </w:rPr>
          <w:delText>5</w:delText>
        </w:r>
      </w:del>
      <w:ins w:id="585" w:author="yaoxt" w:date="2017-11-01T16:52:00Z">
        <w:r w:rsidR="00653563">
          <w:rPr>
            <w:rFonts w:hint="eastAsia"/>
            <w:bCs/>
            <w:sz w:val="24"/>
          </w:rPr>
          <w:t>6</w:t>
        </w:r>
      </w:ins>
      <w:r w:rsidRPr="007E4006">
        <w:rPr>
          <w:rFonts w:hint="eastAsia"/>
          <w:bCs/>
          <w:sz w:val="24"/>
        </w:rPr>
        <w:t>、相关法律法规和中国证监会规定的其他情况。</w:t>
      </w:r>
    </w:p>
    <w:p w:rsidR="00A42E33" w:rsidRPr="007E4006" w:rsidRDefault="00644892" w:rsidP="0099758D">
      <w:pPr>
        <w:spacing w:line="360" w:lineRule="auto"/>
        <w:ind w:firstLineChars="200" w:firstLine="480"/>
        <w:rPr>
          <w:bCs/>
          <w:sz w:val="24"/>
        </w:rPr>
      </w:pPr>
      <w:r w:rsidRPr="007E4006">
        <w:rPr>
          <w:rFonts w:hint="eastAsia"/>
          <w:bCs/>
          <w:sz w:val="24"/>
        </w:rPr>
        <w:t>三、基金财产的清算</w:t>
      </w:r>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、基金财产清算小组：自出现《基金合同》终止事由之日起</w:t>
      </w:r>
      <w:r w:rsidRPr="007E4006">
        <w:rPr>
          <w:bCs/>
          <w:sz w:val="24"/>
        </w:rPr>
        <w:t>30</w:t>
      </w:r>
      <w:r w:rsidRPr="007E4006">
        <w:rPr>
          <w:rFonts w:hint="eastAsia"/>
          <w:bCs/>
          <w:sz w:val="24"/>
        </w:rPr>
        <w:t>个工作日内成立清算小组，基金管理人组织基金财产清算小组并在中国证监会的监督下进行基金清算。</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A42E33" w:rsidRPr="007E4006" w:rsidRDefault="00644892">
      <w:pPr>
        <w:spacing w:line="360" w:lineRule="auto"/>
        <w:ind w:firstLineChars="200" w:firstLine="480"/>
        <w:rPr>
          <w:bCs/>
          <w:sz w:val="24"/>
        </w:rPr>
      </w:pPr>
      <w:r w:rsidRPr="007E4006">
        <w:rPr>
          <w:bCs/>
          <w:sz w:val="24"/>
        </w:rPr>
        <w:t>3</w:t>
      </w:r>
      <w:r w:rsidRPr="007E4006">
        <w:rPr>
          <w:rFonts w:hint="eastAsia"/>
          <w:bCs/>
          <w:sz w:val="24"/>
        </w:rPr>
        <w:t>、基金财产清算小组职责：基金财产清算小组负责基金财产的保管、清理、估价、变现和分配。基金财产清算小组可以依法进行必要的民事活动。</w:t>
      </w:r>
    </w:p>
    <w:p w:rsidR="00A42E33" w:rsidRPr="007E4006" w:rsidRDefault="00644892">
      <w:pPr>
        <w:spacing w:line="360" w:lineRule="auto"/>
        <w:ind w:firstLineChars="200" w:firstLine="480"/>
        <w:rPr>
          <w:bCs/>
          <w:sz w:val="24"/>
        </w:rPr>
      </w:pPr>
      <w:r w:rsidRPr="007E4006">
        <w:rPr>
          <w:bCs/>
          <w:sz w:val="24"/>
        </w:rPr>
        <w:t>4</w:t>
      </w:r>
      <w:r w:rsidRPr="007E4006">
        <w:rPr>
          <w:rFonts w:hint="eastAsia"/>
          <w:bCs/>
          <w:sz w:val="24"/>
        </w:rPr>
        <w:t>、基金财产清算程序：</w:t>
      </w:r>
    </w:p>
    <w:p w:rsidR="00A42E33" w:rsidRPr="007E4006" w:rsidRDefault="00644892">
      <w:pPr>
        <w:spacing w:line="360" w:lineRule="auto"/>
        <w:ind w:firstLineChars="200" w:firstLine="480"/>
        <w:rPr>
          <w:bCs/>
          <w:sz w:val="24"/>
        </w:rPr>
      </w:pPr>
      <w:r w:rsidRPr="007E4006">
        <w:rPr>
          <w:rFonts w:hint="eastAsia"/>
          <w:bCs/>
          <w:sz w:val="24"/>
        </w:rPr>
        <w:lastRenderedPageBreak/>
        <w:t>（</w:t>
      </w:r>
      <w:r w:rsidRPr="007E4006">
        <w:rPr>
          <w:bCs/>
          <w:sz w:val="24"/>
        </w:rPr>
        <w:t>1</w:t>
      </w:r>
      <w:r w:rsidRPr="007E4006">
        <w:rPr>
          <w:rFonts w:hint="eastAsia"/>
          <w:bCs/>
          <w:sz w:val="24"/>
        </w:rPr>
        <w:t>）《基金合同》终止情形出现时，由基金财产清算小组统一接管基金；</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2</w:t>
      </w:r>
      <w:r w:rsidRPr="007E4006">
        <w:rPr>
          <w:rFonts w:hint="eastAsia"/>
          <w:bCs/>
          <w:sz w:val="24"/>
        </w:rPr>
        <w:t>）对基金财产和债权债务进行清理和确认；</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3</w:t>
      </w:r>
      <w:r w:rsidRPr="007E4006">
        <w:rPr>
          <w:rFonts w:hint="eastAsia"/>
          <w:bCs/>
          <w:sz w:val="24"/>
        </w:rPr>
        <w:t>）对基金财产进行估值和变现；</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4</w:t>
      </w:r>
      <w:r w:rsidRPr="007E4006">
        <w:rPr>
          <w:rFonts w:hint="eastAsia"/>
          <w:bCs/>
          <w:sz w:val="24"/>
        </w:rPr>
        <w:t>）制作清算报告；</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5</w:t>
      </w:r>
      <w:r w:rsidRPr="007E4006">
        <w:rPr>
          <w:rFonts w:hint="eastAsia"/>
          <w:bCs/>
          <w:sz w:val="24"/>
        </w:rPr>
        <w:t>）聘请会计师事务所对清算报告进行外部审计，聘请律师事务所对清算报告出具法律意见书；</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6</w:t>
      </w:r>
      <w:r w:rsidRPr="007E4006">
        <w:rPr>
          <w:rFonts w:hint="eastAsia"/>
          <w:bCs/>
          <w:sz w:val="24"/>
        </w:rPr>
        <w:t>）将清算报告报中国证监会备案并公告。</w:t>
      </w:r>
    </w:p>
    <w:p w:rsidR="00A42E33" w:rsidRPr="007E4006" w:rsidRDefault="00644892">
      <w:pPr>
        <w:spacing w:line="360" w:lineRule="auto"/>
        <w:ind w:firstLineChars="200" w:firstLine="480"/>
        <w:rPr>
          <w:bCs/>
          <w:sz w:val="24"/>
        </w:rPr>
      </w:pPr>
      <w:r w:rsidRPr="007E4006">
        <w:rPr>
          <w:rFonts w:hint="eastAsia"/>
          <w:bCs/>
          <w:sz w:val="24"/>
        </w:rPr>
        <w:t>（</w:t>
      </w:r>
      <w:r w:rsidRPr="007E4006">
        <w:rPr>
          <w:bCs/>
          <w:sz w:val="24"/>
        </w:rPr>
        <w:t>7</w:t>
      </w:r>
      <w:r w:rsidRPr="007E4006">
        <w:rPr>
          <w:rFonts w:hint="eastAsia"/>
          <w:bCs/>
          <w:sz w:val="24"/>
        </w:rPr>
        <w:t>）对基金财产进行分配；</w:t>
      </w:r>
    </w:p>
    <w:p w:rsidR="00A42E33" w:rsidRPr="007E4006" w:rsidRDefault="00644892">
      <w:pPr>
        <w:spacing w:line="360" w:lineRule="auto"/>
        <w:ind w:firstLineChars="200" w:firstLine="480"/>
        <w:rPr>
          <w:bCs/>
          <w:sz w:val="24"/>
        </w:rPr>
      </w:pPr>
      <w:r w:rsidRPr="007E4006">
        <w:rPr>
          <w:bCs/>
          <w:sz w:val="24"/>
        </w:rPr>
        <w:t>5</w:t>
      </w:r>
      <w:r w:rsidRPr="007E4006">
        <w:rPr>
          <w:rFonts w:hint="eastAsia"/>
          <w:bCs/>
          <w:sz w:val="24"/>
        </w:rPr>
        <w:t>、基金财产清算的期限为</w:t>
      </w:r>
      <w:r w:rsidRPr="007E4006">
        <w:rPr>
          <w:bCs/>
          <w:sz w:val="24"/>
        </w:rPr>
        <w:t>6</w:t>
      </w:r>
      <w:r w:rsidRPr="007E4006">
        <w:rPr>
          <w:rFonts w:hint="eastAsia"/>
          <w:bCs/>
          <w:sz w:val="24"/>
        </w:rPr>
        <w:t>个月</w:t>
      </w:r>
      <w:ins w:id="586" w:author="yaoxt" w:date="2017-11-01T16:53:00Z">
        <w:r w:rsidR="004E2E35" w:rsidRPr="004E2E35">
          <w:rPr>
            <w:rFonts w:hint="eastAsia"/>
            <w:bCs/>
            <w:sz w:val="24"/>
            <w:rPrChange w:id="587" w:author="yaoxt" w:date="2017-11-01T16:53:00Z">
              <w:rPr>
                <w:rFonts w:eastAsiaTheme="minorEastAsia" w:hAnsiTheme="minorEastAsia" w:hint="eastAsia"/>
                <w:bCs/>
                <w:szCs w:val="21"/>
              </w:rPr>
            </w:rPrChange>
          </w:rPr>
          <w:t>，但因本基金所持证券的流动性受到限制而不能及时变现的，清算期限相应顺延</w:t>
        </w:r>
      </w:ins>
      <w:r w:rsidRPr="007E4006">
        <w:rPr>
          <w:rFonts w:hint="eastAsia"/>
          <w:bCs/>
          <w:sz w:val="24"/>
        </w:rPr>
        <w:t>。</w:t>
      </w:r>
    </w:p>
    <w:p w:rsidR="00A42E33" w:rsidRPr="007E4006" w:rsidRDefault="00644892" w:rsidP="0099758D">
      <w:pPr>
        <w:spacing w:line="360" w:lineRule="auto"/>
        <w:ind w:firstLineChars="200" w:firstLine="480"/>
        <w:rPr>
          <w:bCs/>
          <w:sz w:val="24"/>
        </w:rPr>
      </w:pPr>
      <w:r w:rsidRPr="007E4006">
        <w:rPr>
          <w:rFonts w:hint="eastAsia"/>
          <w:bCs/>
          <w:sz w:val="24"/>
        </w:rPr>
        <w:t>四、清算费用</w:t>
      </w:r>
    </w:p>
    <w:p w:rsidR="00A42E33" w:rsidRPr="007E4006" w:rsidRDefault="00644892">
      <w:pPr>
        <w:spacing w:line="360" w:lineRule="auto"/>
        <w:ind w:firstLineChars="200" w:firstLine="480"/>
        <w:rPr>
          <w:bCs/>
          <w:sz w:val="24"/>
        </w:rPr>
      </w:pPr>
      <w:r w:rsidRPr="007E4006">
        <w:rPr>
          <w:rFonts w:hint="eastAsia"/>
          <w:bCs/>
          <w:sz w:val="24"/>
        </w:rPr>
        <w:t>清算费用是指基金财产清算小组在进行基金清算过程中发生的所有合理费用，清算费用由基金财产清算小组优先从基金财产中支付。</w:t>
      </w:r>
    </w:p>
    <w:p w:rsidR="00A42E33" w:rsidRPr="007E4006" w:rsidRDefault="00644892" w:rsidP="0099758D">
      <w:pPr>
        <w:spacing w:line="360" w:lineRule="auto"/>
        <w:ind w:firstLineChars="200" w:firstLine="480"/>
        <w:rPr>
          <w:bCs/>
          <w:sz w:val="24"/>
        </w:rPr>
      </w:pPr>
      <w:r w:rsidRPr="007E4006">
        <w:rPr>
          <w:rFonts w:hint="eastAsia"/>
          <w:bCs/>
          <w:sz w:val="24"/>
        </w:rPr>
        <w:t>五、基金财产清算剩余资产的分配</w:t>
      </w:r>
    </w:p>
    <w:p w:rsidR="00A42E33" w:rsidRPr="007E4006" w:rsidRDefault="00644892">
      <w:pPr>
        <w:spacing w:line="360" w:lineRule="auto"/>
        <w:ind w:firstLineChars="200" w:firstLine="480"/>
        <w:rPr>
          <w:bCs/>
          <w:sz w:val="24"/>
        </w:rPr>
      </w:pPr>
      <w:r w:rsidRPr="007E4006">
        <w:rPr>
          <w:rFonts w:hint="eastAsia"/>
          <w:bCs/>
          <w:sz w:val="24"/>
        </w:rPr>
        <w:t>依据基金财产清算的分配方案，将基金财产清算后的全部剩余资产扣除基金财产清算费用、交纳所欠税款并清偿基金债务后，按基金份额持有人持有的基金份额比例进行分配。</w:t>
      </w:r>
    </w:p>
    <w:p w:rsidR="00A42E33" w:rsidRPr="007E4006" w:rsidRDefault="00644892" w:rsidP="0099758D">
      <w:pPr>
        <w:spacing w:line="360" w:lineRule="auto"/>
        <w:ind w:firstLineChars="200" w:firstLine="480"/>
        <w:rPr>
          <w:bCs/>
          <w:sz w:val="24"/>
        </w:rPr>
      </w:pPr>
      <w:r w:rsidRPr="007E4006">
        <w:rPr>
          <w:rFonts w:hint="eastAsia"/>
          <w:bCs/>
          <w:sz w:val="24"/>
        </w:rPr>
        <w:t>六、基金财产清算的公告</w:t>
      </w:r>
    </w:p>
    <w:p w:rsidR="00A42E33" w:rsidRPr="007E4006" w:rsidRDefault="00644892">
      <w:pPr>
        <w:spacing w:line="360" w:lineRule="auto"/>
        <w:ind w:firstLineChars="200" w:firstLine="480"/>
        <w:rPr>
          <w:bCs/>
          <w:sz w:val="24"/>
        </w:rPr>
      </w:pPr>
      <w:r w:rsidRPr="007E4006">
        <w:rPr>
          <w:rFonts w:hint="eastAsia"/>
          <w:bCs/>
          <w:sz w:val="24"/>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7E4006">
        <w:rPr>
          <w:bCs/>
          <w:sz w:val="24"/>
        </w:rPr>
        <w:t>5</w:t>
      </w:r>
      <w:r w:rsidRPr="007E4006">
        <w:rPr>
          <w:rFonts w:hint="eastAsia"/>
          <w:bCs/>
          <w:sz w:val="24"/>
        </w:rPr>
        <w:t>个工作日内由基金财产清算小组进行公告。</w:t>
      </w:r>
    </w:p>
    <w:p w:rsidR="00A42E33" w:rsidRPr="007E4006" w:rsidRDefault="00644892" w:rsidP="0099758D">
      <w:pPr>
        <w:spacing w:line="360" w:lineRule="auto"/>
        <w:ind w:firstLineChars="200" w:firstLine="480"/>
        <w:rPr>
          <w:bCs/>
          <w:sz w:val="24"/>
        </w:rPr>
      </w:pPr>
      <w:r w:rsidRPr="007E4006">
        <w:rPr>
          <w:rFonts w:hint="eastAsia"/>
          <w:bCs/>
          <w:sz w:val="24"/>
        </w:rPr>
        <w:t>七、基金财产清算账册及文件的保存</w:t>
      </w:r>
    </w:p>
    <w:p w:rsidR="00A42E33" w:rsidRPr="007E4006" w:rsidRDefault="00644892">
      <w:pPr>
        <w:spacing w:line="360" w:lineRule="auto"/>
        <w:ind w:firstLineChars="200" w:firstLine="480"/>
        <w:rPr>
          <w:bCs/>
          <w:sz w:val="24"/>
        </w:rPr>
      </w:pPr>
      <w:r w:rsidRPr="007E4006">
        <w:rPr>
          <w:rFonts w:hint="eastAsia"/>
          <w:bCs/>
          <w:sz w:val="24"/>
        </w:rPr>
        <w:t>基金财产清算账册及有关文件由基金托管人保存</w:t>
      </w:r>
      <w:r w:rsidRPr="007E4006">
        <w:rPr>
          <w:bCs/>
          <w:sz w:val="24"/>
        </w:rPr>
        <w:t>15</w:t>
      </w:r>
      <w:r w:rsidRPr="007E4006">
        <w:rPr>
          <w:rFonts w:hint="eastAsia"/>
          <w:bCs/>
          <w:sz w:val="24"/>
        </w:rPr>
        <w:t>年以上。</w:t>
      </w:r>
    </w:p>
    <w:p w:rsidR="00A42E33" w:rsidRPr="007E4006" w:rsidRDefault="00A42E33">
      <w:pPr>
        <w:spacing w:line="360" w:lineRule="auto"/>
        <w:ind w:firstLineChars="200" w:firstLine="480"/>
        <w:rPr>
          <w:bCs/>
          <w:sz w:val="24"/>
        </w:rPr>
      </w:pPr>
    </w:p>
    <w:p w:rsidR="00A42E33" w:rsidRPr="007E4006" w:rsidRDefault="00644892">
      <w:pPr>
        <w:pStyle w:val="1"/>
        <w:spacing w:before="0" w:after="0"/>
        <w:jc w:val="center"/>
        <w:rPr>
          <w:rFonts w:ascii="Times New Roman"/>
          <w:color w:val="auto"/>
          <w:sz w:val="30"/>
        </w:rPr>
      </w:pPr>
      <w:bookmarkStart w:id="588" w:name="_Toc48649720"/>
      <w:bookmarkStart w:id="589" w:name="_Toc79392641"/>
      <w:bookmarkStart w:id="590" w:name="_Toc123102467"/>
      <w:bookmarkStart w:id="591" w:name="_Toc123112248"/>
      <w:bookmarkStart w:id="592" w:name="_Toc123051466"/>
      <w:bookmarkStart w:id="593" w:name="_Toc98560365"/>
      <w:r w:rsidRPr="007E4006">
        <w:rPr>
          <w:rFonts w:ascii="Times New Roman"/>
          <w:b w:val="0"/>
          <w:bCs/>
          <w:color w:val="auto"/>
        </w:rPr>
        <w:br w:type="page"/>
      </w:r>
      <w:bookmarkStart w:id="594" w:name="_Toc13398"/>
      <w:bookmarkStart w:id="595" w:name="_Toc21240"/>
      <w:bookmarkStart w:id="596" w:name="_Toc30645"/>
      <w:bookmarkStart w:id="597" w:name="_Toc23022"/>
      <w:bookmarkStart w:id="598" w:name="_Toc12191"/>
      <w:bookmarkStart w:id="599" w:name="_Toc7367"/>
      <w:bookmarkStart w:id="600" w:name="_Toc28549"/>
      <w:bookmarkStart w:id="601" w:name="_Toc8710"/>
      <w:bookmarkStart w:id="602" w:name="_Toc141703901"/>
      <w:bookmarkStart w:id="603" w:name="_Toc27058"/>
      <w:bookmarkStart w:id="604" w:name="_Toc9708"/>
      <w:bookmarkStart w:id="605" w:name="_Toc139991750"/>
      <w:bookmarkStart w:id="606" w:name="_Toc433906015"/>
      <w:r w:rsidRPr="007E4006">
        <w:rPr>
          <w:rFonts w:ascii="Times New Roman" w:hint="eastAsia"/>
          <w:color w:val="auto"/>
          <w:sz w:val="30"/>
        </w:rPr>
        <w:lastRenderedPageBreak/>
        <w:t>第二十部分</w:t>
      </w:r>
      <w:r w:rsidRPr="007E4006">
        <w:rPr>
          <w:rFonts w:ascii="Times New Roman"/>
          <w:color w:val="auto"/>
          <w:sz w:val="30"/>
        </w:rPr>
        <w:t xml:space="preserve">  </w:t>
      </w:r>
      <w:r w:rsidRPr="007E4006">
        <w:rPr>
          <w:rFonts w:ascii="Times New Roman" w:hint="eastAsia"/>
          <w:color w:val="auto"/>
          <w:sz w:val="30"/>
        </w:rPr>
        <w:t>违约责任</w:t>
      </w:r>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p>
    <w:p w:rsidR="00A42E33" w:rsidRPr="007E4006" w:rsidRDefault="00A42E33">
      <w:pPr>
        <w:spacing w:line="360" w:lineRule="auto"/>
        <w:ind w:firstLineChars="200" w:firstLine="480"/>
        <w:rPr>
          <w:bCs/>
          <w:sz w:val="24"/>
        </w:rPr>
      </w:pPr>
    </w:p>
    <w:p w:rsidR="00B94C32" w:rsidRPr="007E4006" w:rsidRDefault="00644892" w:rsidP="00B94C32">
      <w:pPr>
        <w:spacing w:line="360" w:lineRule="auto"/>
        <w:ind w:firstLineChars="200" w:firstLine="480"/>
        <w:rPr>
          <w:bCs/>
          <w:sz w:val="24"/>
        </w:rPr>
      </w:pPr>
      <w:r w:rsidRPr="007E4006">
        <w:rPr>
          <w:rFonts w:hint="eastAsia"/>
          <w:bCs/>
          <w:sz w:val="24"/>
        </w:rP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但是如发生下列情况，相应的当事人可以免责：</w:t>
      </w:r>
    </w:p>
    <w:p w:rsidR="00B94C32" w:rsidRPr="007E4006" w:rsidRDefault="00644892" w:rsidP="00B94C32">
      <w:pPr>
        <w:spacing w:line="360" w:lineRule="auto"/>
        <w:ind w:firstLineChars="200" w:firstLine="480"/>
        <w:rPr>
          <w:bCs/>
          <w:sz w:val="24"/>
        </w:rPr>
      </w:pPr>
      <w:r w:rsidRPr="007E4006">
        <w:rPr>
          <w:bCs/>
          <w:sz w:val="24"/>
        </w:rPr>
        <w:t>1</w:t>
      </w:r>
      <w:r w:rsidRPr="007E4006">
        <w:rPr>
          <w:rFonts w:hint="eastAsia"/>
          <w:bCs/>
          <w:sz w:val="24"/>
        </w:rPr>
        <w:t>、不可抗力；</w:t>
      </w:r>
    </w:p>
    <w:p w:rsidR="00B94C32" w:rsidRPr="007E4006" w:rsidRDefault="00644892" w:rsidP="00B94C32">
      <w:pPr>
        <w:spacing w:line="360" w:lineRule="auto"/>
        <w:ind w:firstLineChars="200" w:firstLine="480"/>
        <w:rPr>
          <w:bCs/>
          <w:sz w:val="24"/>
        </w:rPr>
      </w:pPr>
      <w:r w:rsidRPr="007E4006">
        <w:rPr>
          <w:bCs/>
          <w:sz w:val="24"/>
        </w:rPr>
        <w:t>2</w:t>
      </w:r>
      <w:r w:rsidRPr="007E4006">
        <w:rPr>
          <w:rFonts w:hint="eastAsia"/>
          <w:bCs/>
          <w:sz w:val="24"/>
        </w:rPr>
        <w:t>、基金管理人、基金托管人按照当时有效的法律法规或中国证监会的规定作为或不作为而造成的损失等；</w:t>
      </w:r>
    </w:p>
    <w:p w:rsidR="00E3076C" w:rsidRDefault="00644892" w:rsidP="00E3076C">
      <w:pPr>
        <w:spacing w:line="360" w:lineRule="auto"/>
        <w:ind w:firstLineChars="200" w:firstLine="480"/>
        <w:rPr>
          <w:ins w:id="607" w:author="TY" w:date="2017-11-03T10:20:00Z"/>
          <w:bCs/>
          <w:sz w:val="24"/>
        </w:rPr>
      </w:pPr>
      <w:r w:rsidRPr="007E4006">
        <w:rPr>
          <w:bCs/>
          <w:sz w:val="24"/>
        </w:rPr>
        <w:t>3</w:t>
      </w:r>
      <w:r w:rsidRPr="007E4006">
        <w:rPr>
          <w:rFonts w:hint="eastAsia"/>
          <w:bCs/>
          <w:sz w:val="24"/>
        </w:rPr>
        <w:t>、基金管理人由于按照基金合同规定的投资原则投资或不投资造成的直接损失或潜在损失等</w:t>
      </w:r>
      <w:r w:rsidR="003E1FAF" w:rsidRPr="007E4006">
        <w:rPr>
          <w:rFonts w:hint="eastAsia"/>
          <w:bCs/>
          <w:sz w:val="24"/>
        </w:rPr>
        <w:t>。</w:t>
      </w:r>
    </w:p>
    <w:p w:rsidR="00A63A9D" w:rsidRPr="00A63A9D" w:rsidDel="00346EF9" w:rsidRDefault="004E2E35">
      <w:pPr>
        <w:spacing w:line="500" w:lineRule="exact"/>
        <w:ind w:firstLineChars="200" w:firstLine="480"/>
        <w:rPr>
          <w:ins w:id="608" w:author="TY" w:date="2017-11-03T10:20:00Z"/>
          <w:del w:id="609" w:author="yaoxt" w:date="2017-11-03T15:14:00Z"/>
          <w:bCs/>
          <w:sz w:val="24"/>
          <w:rPrChange w:id="610" w:author="TY" w:date="2017-11-03T10:20:00Z">
            <w:rPr>
              <w:ins w:id="611" w:author="TY" w:date="2017-11-03T10:20:00Z"/>
              <w:del w:id="612" w:author="yaoxt" w:date="2017-11-03T15:14:00Z"/>
              <w:rFonts w:hAnsiTheme="minorEastAsia"/>
            </w:rPr>
          </w:rPrChange>
        </w:rPr>
        <w:pPrChange w:id="613" w:author="yaoxt" w:date="2017-11-03T15:14:00Z">
          <w:pPr>
            <w:spacing w:line="500" w:lineRule="exact"/>
            <w:ind w:firstLineChars="200" w:firstLine="420"/>
          </w:pPr>
        </w:pPrChange>
      </w:pPr>
      <w:ins w:id="614" w:author="TY" w:date="2017-11-03T10:20:00Z">
        <w:r w:rsidRPr="004E2E35">
          <w:rPr>
            <w:bCs/>
            <w:sz w:val="24"/>
            <w:highlight w:val="cyan"/>
            <w:rPrChange w:id="615" w:author="TY" w:date="2017-11-03T10:20:00Z">
              <w:rPr>
                <w:rFonts w:eastAsiaTheme="minorEastAsia" w:hAnsiTheme="minorEastAsia"/>
                <w:bCs/>
                <w:szCs w:val="21"/>
              </w:rPr>
            </w:rPrChange>
          </w:rPr>
          <w:t>4</w:t>
        </w:r>
        <w:r w:rsidRPr="004E2E35">
          <w:rPr>
            <w:rFonts w:hint="eastAsia"/>
            <w:bCs/>
            <w:sz w:val="24"/>
            <w:highlight w:val="cyan"/>
            <w:rPrChange w:id="616" w:author="TY" w:date="2017-11-03T10:20:00Z">
              <w:rPr>
                <w:rFonts w:eastAsiaTheme="minorEastAsia" w:hAnsiTheme="minorEastAsia" w:hint="eastAsia"/>
                <w:bCs/>
                <w:szCs w:val="21"/>
              </w:rPr>
            </w:rPrChange>
          </w:rPr>
          <w:t>、基金管理人、基金托管人对由于第三方（包括但不限于证券交易所、中登公司、保证金监控中心等）发送或提供的数据错误及合理信赖上述信息而操作给本基金资产造成</w:t>
        </w:r>
        <w:commentRangeStart w:id="617"/>
        <w:r w:rsidRPr="004E2E35">
          <w:rPr>
            <w:rFonts w:hint="eastAsia"/>
            <w:bCs/>
            <w:sz w:val="24"/>
            <w:highlight w:val="cyan"/>
            <w:rPrChange w:id="618" w:author="TY" w:date="2017-11-03T10:20:00Z">
              <w:rPr>
                <w:rFonts w:eastAsiaTheme="minorEastAsia" w:hAnsiTheme="minorEastAsia" w:hint="eastAsia"/>
                <w:bCs/>
                <w:szCs w:val="21"/>
              </w:rPr>
            </w:rPrChange>
          </w:rPr>
          <w:t>的损失等。</w:t>
        </w:r>
      </w:ins>
      <w:commentRangeEnd w:id="617"/>
      <w:ins w:id="619" w:author="TY" w:date="2017-11-03T10:21:00Z">
        <w:r w:rsidR="00A63A9D">
          <w:rPr>
            <w:rStyle w:val="a8"/>
          </w:rPr>
          <w:commentReference w:id="617"/>
        </w:r>
      </w:ins>
    </w:p>
    <w:p w:rsidR="00A63A9D" w:rsidRPr="00A63A9D" w:rsidRDefault="00A63A9D">
      <w:pPr>
        <w:spacing w:line="500" w:lineRule="exact"/>
        <w:ind w:firstLineChars="200" w:firstLine="480"/>
        <w:rPr>
          <w:bCs/>
          <w:sz w:val="24"/>
        </w:rPr>
        <w:pPrChange w:id="620" w:author="yaoxt" w:date="2017-11-03T15:14:00Z">
          <w:pPr>
            <w:spacing w:line="360" w:lineRule="auto"/>
            <w:ind w:firstLineChars="200" w:firstLine="480"/>
          </w:pPr>
        </w:pPrChange>
      </w:pPr>
    </w:p>
    <w:p w:rsidR="00A42E33" w:rsidRPr="007E4006" w:rsidRDefault="00644892" w:rsidP="0099758D">
      <w:pPr>
        <w:spacing w:line="360" w:lineRule="auto"/>
        <w:ind w:firstLineChars="200" w:firstLine="480"/>
        <w:rPr>
          <w:bCs/>
          <w:sz w:val="24"/>
        </w:rPr>
      </w:pPr>
      <w:r w:rsidRPr="007E4006">
        <w:rPr>
          <w:rFonts w:hint="eastAsia"/>
          <w:bCs/>
          <w:sz w:val="24"/>
        </w:rPr>
        <w:t>二、在发生一方或多方违约的情况下，在最大限度地保护基金份额持有人利益的前提下，《基金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r w:rsidRPr="007E4006">
        <w:rPr>
          <w:bCs/>
          <w:sz w:val="24"/>
        </w:rPr>
        <w:t xml:space="preserve"> </w:t>
      </w:r>
    </w:p>
    <w:p w:rsidR="00A42E33" w:rsidRPr="007E4006" w:rsidRDefault="00644892">
      <w:pPr>
        <w:spacing w:line="360" w:lineRule="auto"/>
        <w:ind w:firstLineChars="200" w:firstLine="480"/>
        <w:rPr>
          <w:bCs/>
          <w:sz w:val="24"/>
        </w:rPr>
      </w:pPr>
      <w:r w:rsidRPr="007E4006">
        <w:rPr>
          <w:rFonts w:hint="eastAsia"/>
          <w:bCs/>
          <w:sz w:val="24"/>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减轻或消除由此造成的影响。</w:t>
      </w:r>
    </w:p>
    <w:p w:rsidR="00A42E33" w:rsidRPr="007E4006" w:rsidRDefault="00A42E33" w:rsidP="0099758D">
      <w:pPr>
        <w:spacing w:line="360" w:lineRule="auto"/>
        <w:ind w:firstLineChars="200" w:firstLine="480"/>
        <w:rPr>
          <w:bCs/>
          <w:sz w:val="24"/>
        </w:rPr>
      </w:pPr>
    </w:p>
    <w:p w:rsidR="00A42E33" w:rsidRPr="007E4006" w:rsidRDefault="00A42E33" w:rsidP="0099758D">
      <w:pPr>
        <w:spacing w:line="360" w:lineRule="auto"/>
        <w:ind w:firstLineChars="200" w:firstLine="480"/>
        <w:rPr>
          <w:bCs/>
          <w:sz w:val="24"/>
        </w:rPr>
      </w:pPr>
    </w:p>
    <w:p w:rsidR="00A42E33" w:rsidRPr="007E4006" w:rsidRDefault="00A42E33" w:rsidP="0099758D">
      <w:pPr>
        <w:spacing w:line="360" w:lineRule="auto"/>
        <w:ind w:firstLineChars="200" w:firstLine="480"/>
        <w:rPr>
          <w:bCs/>
          <w:sz w:val="24"/>
        </w:rPr>
      </w:pPr>
    </w:p>
    <w:p w:rsidR="00A42E33" w:rsidRPr="007E4006" w:rsidRDefault="00A42E33" w:rsidP="0099758D">
      <w:pPr>
        <w:spacing w:line="360" w:lineRule="auto"/>
        <w:ind w:firstLineChars="200" w:firstLine="480"/>
        <w:rPr>
          <w:bCs/>
          <w:sz w:val="24"/>
        </w:rPr>
      </w:pPr>
    </w:p>
    <w:p w:rsidR="00A42E33" w:rsidRPr="007E4006" w:rsidRDefault="00644892">
      <w:pPr>
        <w:pStyle w:val="1"/>
        <w:spacing w:before="0" w:after="0"/>
        <w:jc w:val="center"/>
        <w:rPr>
          <w:rFonts w:ascii="Times New Roman"/>
          <w:color w:val="auto"/>
          <w:sz w:val="30"/>
        </w:rPr>
      </w:pPr>
      <w:r w:rsidRPr="007E4006">
        <w:rPr>
          <w:rFonts w:ascii="Times New Roman"/>
          <w:b w:val="0"/>
          <w:bCs/>
          <w:color w:val="auto"/>
        </w:rPr>
        <w:br w:type="page"/>
      </w:r>
      <w:bookmarkStart w:id="621" w:name="_Toc25651"/>
      <w:bookmarkStart w:id="622" w:name="_Toc6202"/>
      <w:bookmarkStart w:id="623" w:name="_Toc8636"/>
      <w:bookmarkStart w:id="624" w:name="_Toc3319"/>
      <w:bookmarkStart w:id="625" w:name="_Toc23999"/>
      <w:bookmarkStart w:id="626" w:name="_Toc21983"/>
      <w:bookmarkStart w:id="627" w:name="_Toc30350"/>
      <w:bookmarkStart w:id="628" w:name="_Toc24923"/>
      <w:bookmarkStart w:id="629" w:name="_Toc7288"/>
      <w:bookmarkStart w:id="630" w:name="_Toc141703902"/>
      <w:bookmarkStart w:id="631" w:name="_Toc139991751"/>
      <w:bookmarkStart w:id="632" w:name="_Toc123112249"/>
      <w:bookmarkStart w:id="633" w:name="_Toc123102468"/>
      <w:bookmarkStart w:id="634" w:name="_Toc123051467"/>
      <w:bookmarkStart w:id="635" w:name="_Toc98560366"/>
      <w:bookmarkStart w:id="636" w:name="_Toc1790"/>
      <w:bookmarkStart w:id="637" w:name="_Toc433906016"/>
      <w:r w:rsidRPr="007E4006">
        <w:rPr>
          <w:rFonts w:ascii="Times New Roman" w:hint="eastAsia"/>
          <w:color w:val="auto"/>
          <w:sz w:val="30"/>
        </w:rPr>
        <w:lastRenderedPageBreak/>
        <w:t>第二十一部分</w:t>
      </w:r>
      <w:r w:rsidRPr="007E4006">
        <w:rPr>
          <w:rFonts w:ascii="Times New Roman"/>
          <w:color w:val="auto"/>
          <w:sz w:val="30"/>
        </w:rPr>
        <w:t xml:space="preserve">  </w:t>
      </w:r>
      <w:r w:rsidRPr="007E4006">
        <w:rPr>
          <w:rFonts w:ascii="Times New Roman" w:hint="eastAsia"/>
          <w:color w:val="auto"/>
          <w:sz w:val="30"/>
        </w:rPr>
        <w:t>争议的处理和适用的法律</w:t>
      </w:r>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p>
    <w:p w:rsidR="00A42E33" w:rsidRPr="007E4006" w:rsidRDefault="00A42E33">
      <w:pPr>
        <w:spacing w:line="360" w:lineRule="auto"/>
        <w:ind w:firstLineChars="200" w:firstLine="480"/>
        <w:rPr>
          <w:bCs/>
          <w:sz w:val="24"/>
        </w:rPr>
      </w:pPr>
    </w:p>
    <w:p w:rsidR="004950A2" w:rsidRPr="007E4006" w:rsidRDefault="00644892" w:rsidP="004950A2">
      <w:pPr>
        <w:spacing w:line="360" w:lineRule="auto"/>
        <w:ind w:firstLineChars="200" w:firstLine="480"/>
        <w:rPr>
          <w:rFonts w:ascii="宋体"/>
          <w:szCs w:val="21"/>
        </w:rPr>
      </w:pPr>
      <w:r w:rsidRPr="007E4006">
        <w:rPr>
          <w:rFonts w:hint="eastAsia"/>
          <w:bCs/>
          <w:sz w:val="24"/>
        </w:rPr>
        <w:t>各方当事人同意，因《基金合同》而产生的或与《基金合同》有关的一切争议，如经友好协商未能解决的，应提交中国国际经济贸易仲裁委员会，根据该会当时有效的仲裁规则按普通程序进行仲裁，仲裁地点为北京，仲裁裁决是终局性的并对各方当事人具有约束力，仲裁费由败诉方承担。</w:t>
      </w:r>
    </w:p>
    <w:p w:rsidR="00B94C32" w:rsidRPr="007E4006" w:rsidRDefault="00644892">
      <w:pPr>
        <w:spacing w:line="360" w:lineRule="auto"/>
        <w:ind w:firstLineChars="200" w:firstLine="480"/>
        <w:rPr>
          <w:bCs/>
          <w:sz w:val="24"/>
        </w:rPr>
      </w:pPr>
      <w:r w:rsidRPr="007E4006">
        <w:rPr>
          <w:rFonts w:hint="eastAsia"/>
          <w:bCs/>
          <w:sz w:val="24"/>
        </w:rPr>
        <w:t>争议处理期间，各方当事人应恪守各自的职责，继续忠实、勤勉、尽责地履行基金合同规定的义务，维护基金份额持有人的合法权益。</w:t>
      </w:r>
    </w:p>
    <w:p w:rsidR="00A42E33" w:rsidRPr="007E4006" w:rsidRDefault="00644892">
      <w:pPr>
        <w:spacing w:line="360" w:lineRule="auto"/>
        <w:ind w:firstLineChars="200" w:firstLine="480"/>
        <w:rPr>
          <w:bCs/>
          <w:sz w:val="24"/>
        </w:rPr>
      </w:pPr>
      <w:r w:rsidRPr="007E4006">
        <w:rPr>
          <w:rFonts w:hint="eastAsia"/>
          <w:bCs/>
          <w:sz w:val="24"/>
        </w:rPr>
        <w:t>《基金合同》受中国法律管辖。</w:t>
      </w:r>
    </w:p>
    <w:p w:rsidR="00A42E33" w:rsidRPr="007E4006" w:rsidRDefault="00A42E33">
      <w:pPr>
        <w:spacing w:line="360" w:lineRule="auto"/>
        <w:ind w:firstLineChars="200" w:firstLine="480"/>
        <w:rPr>
          <w:bCs/>
          <w:sz w:val="24"/>
        </w:rPr>
      </w:pPr>
    </w:p>
    <w:p w:rsidR="00A42E33" w:rsidRPr="007E4006" w:rsidRDefault="00644892">
      <w:pPr>
        <w:pStyle w:val="1"/>
        <w:spacing w:before="0" w:after="0"/>
        <w:jc w:val="center"/>
        <w:rPr>
          <w:rFonts w:ascii="Times New Roman"/>
          <w:color w:val="auto"/>
          <w:sz w:val="30"/>
        </w:rPr>
      </w:pPr>
      <w:bookmarkStart w:id="638" w:name="_Toc31966"/>
      <w:bookmarkStart w:id="639" w:name="_Toc29505"/>
      <w:bookmarkStart w:id="640" w:name="_Toc141703903"/>
      <w:bookmarkStart w:id="641" w:name="_Toc8454"/>
      <w:bookmarkStart w:id="642" w:name="_Toc123102469"/>
      <w:bookmarkStart w:id="643" w:name="_Toc123112250"/>
      <w:bookmarkStart w:id="644" w:name="_Toc2532"/>
      <w:bookmarkStart w:id="645" w:name="_Toc26461"/>
      <w:bookmarkStart w:id="646" w:name="_Toc11618"/>
      <w:bookmarkStart w:id="647" w:name="_Toc123051468"/>
      <w:bookmarkStart w:id="648" w:name="_Toc484"/>
      <w:bookmarkStart w:id="649" w:name="_Toc20350"/>
      <w:bookmarkStart w:id="650" w:name="_Toc23991"/>
      <w:bookmarkStart w:id="651" w:name="_Toc139991752"/>
      <w:bookmarkStart w:id="652" w:name="_Toc8703"/>
      <w:bookmarkStart w:id="653" w:name="_Toc433906017"/>
      <w:r w:rsidRPr="007E4006">
        <w:rPr>
          <w:rFonts w:ascii="Times New Roman" w:hint="eastAsia"/>
          <w:color w:val="auto"/>
          <w:sz w:val="30"/>
        </w:rPr>
        <w:t>第二十二部分</w:t>
      </w:r>
      <w:r w:rsidRPr="007E4006">
        <w:rPr>
          <w:rFonts w:ascii="Times New Roman"/>
          <w:color w:val="auto"/>
          <w:sz w:val="30"/>
        </w:rPr>
        <w:t xml:space="preserve">  </w:t>
      </w:r>
      <w:r w:rsidRPr="007E4006">
        <w:rPr>
          <w:rFonts w:ascii="Times New Roman" w:hint="eastAsia"/>
          <w:color w:val="auto"/>
          <w:sz w:val="30"/>
        </w:rPr>
        <w:t>基金合同的效力</w:t>
      </w:r>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p>
    <w:p w:rsidR="00A42E33" w:rsidRPr="007E4006" w:rsidRDefault="00A42E33">
      <w:pPr>
        <w:spacing w:line="360" w:lineRule="auto"/>
        <w:ind w:firstLineChars="200" w:firstLine="480"/>
        <w:rPr>
          <w:bCs/>
          <w:sz w:val="24"/>
        </w:rPr>
      </w:pPr>
    </w:p>
    <w:p w:rsidR="00A42E33" w:rsidRPr="007E4006" w:rsidRDefault="00644892">
      <w:pPr>
        <w:spacing w:line="360" w:lineRule="auto"/>
        <w:ind w:firstLineChars="200" w:firstLine="480"/>
        <w:rPr>
          <w:bCs/>
          <w:sz w:val="24"/>
        </w:rPr>
      </w:pPr>
      <w:r w:rsidRPr="007E4006">
        <w:rPr>
          <w:rFonts w:hint="eastAsia"/>
          <w:bCs/>
          <w:sz w:val="24"/>
        </w:rPr>
        <w:t>《基金合同》是约定基金当事人之间、基金与基金当事人之间权利义务关系的法律文件。</w:t>
      </w:r>
    </w:p>
    <w:p w:rsidR="00A42E33" w:rsidRPr="007E4006" w:rsidRDefault="00644892">
      <w:pPr>
        <w:spacing w:line="360" w:lineRule="auto"/>
        <w:ind w:firstLineChars="200" w:firstLine="480"/>
        <w:rPr>
          <w:bCs/>
          <w:sz w:val="24"/>
        </w:rPr>
      </w:pPr>
      <w:r w:rsidRPr="007E4006">
        <w:rPr>
          <w:bCs/>
          <w:sz w:val="24"/>
        </w:rPr>
        <w:t>1</w:t>
      </w:r>
      <w:r w:rsidRPr="007E4006">
        <w:rPr>
          <w:rFonts w:hint="eastAsia"/>
          <w:bCs/>
          <w:sz w:val="24"/>
        </w:rPr>
        <w:t>、《基金合同》经基金管理人、基金托管人双方盖章以及双方法定代表人或授权代表签字并在募集结束后经基金管理人向中国证监会办理基金备案手续，并经中国证监会书面确认后生效。</w:t>
      </w:r>
    </w:p>
    <w:p w:rsidR="00A42E33" w:rsidRPr="007E4006" w:rsidRDefault="00644892">
      <w:pPr>
        <w:spacing w:line="360" w:lineRule="auto"/>
        <w:ind w:firstLineChars="200" w:firstLine="480"/>
        <w:rPr>
          <w:bCs/>
          <w:sz w:val="24"/>
        </w:rPr>
      </w:pPr>
      <w:r w:rsidRPr="007E4006">
        <w:rPr>
          <w:bCs/>
          <w:sz w:val="24"/>
        </w:rPr>
        <w:t>2</w:t>
      </w:r>
      <w:r w:rsidRPr="007E4006">
        <w:rPr>
          <w:rFonts w:hint="eastAsia"/>
          <w:bCs/>
          <w:sz w:val="24"/>
        </w:rPr>
        <w:t>、《基金合同》的有效期自其生效之日起至基金财产清算结果报中国证监会备案并公告之日止。</w:t>
      </w:r>
    </w:p>
    <w:p w:rsidR="00A42E33" w:rsidRPr="007E4006" w:rsidRDefault="00644892">
      <w:pPr>
        <w:spacing w:line="360" w:lineRule="auto"/>
        <w:ind w:firstLineChars="200" w:firstLine="480"/>
        <w:rPr>
          <w:bCs/>
          <w:sz w:val="24"/>
        </w:rPr>
      </w:pPr>
      <w:r w:rsidRPr="007E4006">
        <w:rPr>
          <w:bCs/>
          <w:sz w:val="24"/>
        </w:rPr>
        <w:t>3</w:t>
      </w:r>
      <w:r w:rsidRPr="007E4006">
        <w:rPr>
          <w:rFonts w:hint="eastAsia"/>
          <w:bCs/>
          <w:sz w:val="24"/>
        </w:rPr>
        <w:t>、《基金合同》自生效之日起对包括基金管理人、基金托管人和基金份额持有人在内的《基金合同》各方当事人具有同等的法律约束力。</w:t>
      </w:r>
    </w:p>
    <w:p w:rsidR="00A42E33" w:rsidRPr="007E4006" w:rsidRDefault="00644892">
      <w:pPr>
        <w:spacing w:line="360" w:lineRule="auto"/>
        <w:ind w:firstLineChars="200" w:firstLine="480"/>
        <w:rPr>
          <w:bCs/>
          <w:sz w:val="24"/>
        </w:rPr>
      </w:pPr>
      <w:r w:rsidRPr="007E4006">
        <w:rPr>
          <w:bCs/>
          <w:sz w:val="24"/>
        </w:rPr>
        <w:t>4</w:t>
      </w:r>
      <w:r w:rsidRPr="007E4006">
        <w:rPr>
          <w:rFonts w:hint="eastAsia"/>
          <w:bCs/>
          <w:sz w:val="24"/>
        </w:rPr>
        <w:t>、《基金合同》正本一式六份，除上报有关监管机构一式二份外，基金管理人、基金托管人各持有二份，每份具有同等的法律效力。</w:t>
      </w:r>
    </w:p>
    <w:p w:rsidR="00A42E33" w:rsidRPr="007E4006" w:rsidRDefault="00644892">
      <w:pPr>
        <w:spacing w:line="360" w:lineRule="auto"/>
        <w:ind w:firstLineChars="200" w:firstLine="480"/>
        <w:rPr>
          <w:bCs/>
          <w:sz w:val="24"/>
        </w:rPr>
      </w:pPr>
      <w:r w:rsidRPr="007E4006">
        <w:rPr>
          <w:bCs/>
          <w:sz w:val="24"/>
        </w:rPr>
        <w:t>5</w:t>
      </w:r>
      <w:r w:rsidRPr="007E4006">
        <w:rPr>
          <w:rFonts w:hint="eastAsia"/>
          <w:bCs/>
          <w:sz w:val="24"/>
        </w:rPr>
        <w:t>、《基金合同》可印制成册，供投资者在基金管理人、基金托管人、销售机构的办公场所和营业场所查阅。</w:t>
      </w:r>
    </w:p>
    <w:p w:rsidR="00A42E33" w:rsidRPr="007E4006" w:rsidRDefault="00644892">
      <w:pPr>
        <w:pStyle w:val="1"/>
        <w:spacing w:before="0" w:after="0"/>
        <w:jc w:val="center"/>
        <w:rPr>
          <w:rFonts w:ascii="Times New Roman"/>
          <w:color w:val="auto"/>
          <w:sz w:val="30"/>
        </w:rPr>
      </w:pPr>
      <w:r w:rsidRPr="007E4006">
        <w:rPr>
          <w:rFonts w:ascii="Times New Roman"/>
          <w:b w:val="0"/>
          <w:bCs/>
          <w:color w:val="auto"/>
        </w:rPr>
        <w:br w:type="page"/>
      </w:r>
      <w:bookmarkStart w:id="654" w:name="_Toc21726"/>
      <w:bookmarkStart w:id="655" w:name="_Toc433906018"/>
      <w:r w:rsidRPr="007E4006">
        <w:rPr>
          <w:rFonts w:ascii="Times New Roman" w:hint="eastAsia"/>
          <w:color w:val="auto"/>
          <w:sz w:val="30"/>
        </w:rPr>
        <w:lastRenderedPageBreak/>
        <w:t>第二十三部分</w:t>
      </w:r>
      <w:r w:rsidRPr="007E4006">
        <w:rPr>
          <w:rFonts w:ascii="Times New Roman"/>
          <w:color w:val="auto"/>
          <w:sz w:val="30"/>
        </w:rPr>
        <w:t xml:space="preserve">  </w:t>
      </w:r>
      <w:r w:rsidRPr="007E4006">
        <w:rPr>
          <w:rFonts w:ascii="Times New Roman" w:hint="eastAsia"/>
          <w:color w:val="auto"/>
          <w:sz w:val="30"/>
        </w:rPr>
        <w:t>其他事项</w:t>
      </w:r>
      <w:bookmarkEnd w:id="654"/>
      <w:bookmarkEnd w:id="655"/>
    </w:p>
    <w:p w:rsidR="00A42E33" w:rsidRPr="007E4006" w:rsidRDefault="00A42E33">
      <w:pPr>
        <w:spacing w:line="360" w:lineRule="auto"/>
        <w:ind w:firstLineChars="200" w:firstLine="480"/>
        <w:rPr>
          <w:rFonts w:ascii="宋体" w:hAnsi="宋体"/>
          <w:sz w:val="24"/>
        </w:rPr>
      </w:pPr>
    </w:p>
    <w:p w:rsidR="00A42E33" w:rsidRPr="007E4006" w:rsidRDefault="00644892">
      <w:pPr>
        <w:spacing w:line="360" w:lineRule="auto"/>
        <w:ind w:firstLineChars="200" w:firstLine="480"/>
        <w:rPr>
          <w:rFonts w:ascii="宋体" w:hAnsi="宋体"/>
          <w:sz w:val="24"/>
        </w:rPr>
      </w:pPr>
      <w:r w:rsidRPr="007E4006">
        <w:rPr>
          <w:rFonts w:ascii="宋体" w:hAnsi="宋体" w:hint="eastAsia"/>
          <w:sz w:val="24"/>
        </w:rPr>
        <w:t>《基金合同》如有未尽事宜，由《基金合同》当事人各方按有关法律法规协商解决。</w:t>
      </w:r>
    </w:p>
    <w:p w:rsidR="003C27F9" w:rsidRPr="007E4006" w:rsidRDefault="00644892" w:rsidP="00216E64">
      <w:pPr>
        <w:autoSpaceDE w:val="0"/>
        <w:autoSpaceDN w:val="0"/>
        <w:adjustRightInd w:val="0"/>
        <w:spacing w:line="360" w:lineRule="auto"/>
        <w:ind w:firstLineChars="200" w:firstLine="480"/>
        <w:jc w:val="left"/>
        <w:rPr>
          <w:bCs/>
        </w:rPr>
      </w:pPr>
      <w:r w:rsidRPr="007E4006">
        <w:rPr>
          <w:rFonts w:ascii="宋体" w:hAnsi="宋体" w:hint="eastAsia"/>
          <w:sz w:val="24"/>
        </w:rPr>
        <w:t>（以下无正文）</w:t>
      </w:r>
      <w:bookmarkEnd w:id="112"/>
      <w:bookmarkEnd w:id="113"/>
    </w:p>
    <w:p w:rsidR="00A42E33" w:rsidRPr="007E4006" w:rsidRDefault="00A42E33">
      <w:pPr>
        <w:autoSpaceDE w:val="0"/>
        <w:autoSpaceDN w:val="0"/>
        <w:adjustRightInd w:val="0"/>
        <w:spacing w:line="360" w:lineRule="auto"/>
        <w:ind w:firstLineChars="200" w:firstLine="420"/>
        <w:jc w:val="right"/>
        <w:rPr>
          <w:bCs/>
        </w:rPr>
      </w:pPr>
    </w:p>
    <w:p w:rsidR="00A42E33" w:rsidRPr="007E4006" w:rsidRDefault="00A42E33">
      <w:pPr>
        <w:autoSpaceDE w:val="0"/>
        <w:autoSpaceDN w:val="0"/>
        <w:adjustRightInd w:val="0"/>
        <w:spacing w:line="360" w:lineRule="auto"/>
        <w:ind w:firstLineChars="200" w:firstLine="420"/>
        <w:jc w:val="right"/>
        <w:rPr>
          <w:bCs/>
        </w:rPr>
      </w:pPr>
    </w:p>
    <w:p w:rsidR="00A42E33" w:rsidRPr="007E4006" w:rsidRDefault="00A42E33">
      <w:pPr>
        <w:autoSpaceDE w:val="0"/>
        <w:autoSpaceDN w:val="0"/>
        <w:adjustRightInd w:val="0"/>
        <w:spacing w:line="360" w:lineRule="auto"/>
        <w:ind w:firstLineChars="200" w:firstLine="420"/>
        <w:jc w:val="right"/>
        <w:rPr>
          <w:bCs/>
        </w:rPr>
      </w:pPr>
    </w:p>
    <w:p w:rsidR="00A42E33" w:rsidRPr="007E4006" w:rsidRDefault="00A42E33">
      <w:pPr>
        <w:autoSpaceDE w:val="0"/>
        <w:autoSpaceDN w:val="0"/>
        <w:adjustRightInd w:val="0"/>
        <w:spacing w:line="360" w:lineRule="auto"/>
        <w:ind w:firstLineChars="200" w:firstLine="420"/>
        <w:jc w:val="right"/>
        <w:rPr>
          <w:bCs/>
        </w:rPr>
      </w:pPr>
    </w:p>
    <w:p w:rsidR="00A42E33" w:rsidRPr="007E4006" w:rsidRDefault="00A42E33">
      <w:pPr>
        <w:autoSpaceDE w:val="0"/>
        <w:autoSpaceDN w:val="0"/>
        <w:adjustRightInd w:val="0"/>
        <w:spacing w:line="360" w:lineRule="auto"/>
        <w:ind w:firstLineChars="200" w:firstLine="420"/>
        <w:jc w:val="right"/>
        <w:rPr>
          <w:bCs/>
        </w:rPr>
      </w:pPr>
    </w:p>
    <w:p w:rsidR="00A42E33" w:rsidRPr="007E4006" w:rsidRDefault="00A42E33">
      <w:pPr>
        <w:autoSpaceDE w:val="0"/>
        <w:autoSpaceDN w:val="0"/>
        <w:adjustRightInd w:val="0"/>
        <w:spacing w:line="360" w:lineRule="auto"/>
        <w:ind w:firstLineChars="200" w:firstLine="420"/>
        <w:jc w:val="right"/>
        <w:rPr>
          <w:bCs/>
        </w:rPr>
      </w:pPr>
    </w:p>
    <w:p w:rsidR="00A42E33" w:rsidRPr="007E4006" w:rsidRDefault="00A42E33">
      <w:pPr>
        <w:autoSpaceDE w:val="0"/>
        <w:autoSpaceDN w:val="0"/>
        <w:adjustRightInd w:val="0"/>
        <w:spacing w:line="360" w:lineRule="auto"/>
        <w:ind w:firstLineChars="200" w:firstLine="420"/>
        <w:jc w:val="right"/>
        <w:rPr>
          <w:bCs/>
        </w:rPr>
      </w:pPr>
    </w:p>
    <w:p w:rsidR="00A42E33" w:rsidRPr="007E4006" w:rsidRDefault="00A42E33">
      <w:pPr>
        <w:autoSpaceDE w:val="0"/>
        <w:autoSpaceDN w:val="0"/>
        <w:adjustRightInd w:val="0"/>
        <w:spacing w:line="360" w:lineRule="auto"/>
        <w:ind w:firstLineChars="200" w:firstLine="420"/>
        <w:jc w:val="right"/>
        <w:rPr>
          <w:bCs/>
        </w:rPr>
      </w:pPr>
    </w:p>
    <w:p w:rsidR="00A42E33" w:rsidRPr="007E4006" w:rsidRDefault="00A42E33">
      <w:pPr>
        <w:autoSpaceDE w:val="0"/>
        <w:autoSpaceDN w:val="0"/>
        <w:adjustRightInd w:val="0"/>
        <w:spacing w:line="360" w:lineRule="auto"/>
        <w:ind w:firstLineChars="200" w:firstLine="420"/>
        <w:jc w:val="right"/>
        <w:rPr>
          <w:bCs/>
        </w:rPr>
      </w:pPr>
    </w:p>
    <w:p w:rsidR="00967660" w:rsidRPr="007E4006" w:rsidRDefault="00967660">
      <w:pPr>
        <w:autoSpaceDE w:val="0"/>
        <w:autoSpaceDN w:val="0"/>
        <w:adjustRightInd w:val="0"/>
        <w:spacing w:line="360" w:lineRule="auto"/>
        <w:ind w:firstLineChars="200" w:firstLine="420"/>
        <w:jc w:val="right"/>
        <w:rPr>
          <w:bCs/>
        </w:rPr>
      </w:pPr>
    </w:p>
    <w:p w:rsidR="00967660" w:rsidRPr="007E4006" w:rsidRDefault="00967660">
      <w:pPr>
        <w:autoSpaceDE w:val="0"/>
        <w:autoSpaceDN w:val="0"/>
        <w:adjustRightInd w:val="0"/>
        <w:spacing w:line="360" w:lineRule="auto"/>
        <w:ind w:firstLineChars="200" w:firstLine="420"/>
        <w:jc w:val="right"/>
        <w:rPr>
          <w:bCs/>
        </w:rPr>
      </w:pPr>
    </w:p>
    <w:p w:rsidR="00967660" w:rsidRPr="007E4006" w:rsidRDefault="00967660">
      <w:pPr>
        <w:autoSpaceDE w:val="0"/>
        <w:autoSpaceDN w:val="0"/>
        <w:adjustRightInd w:val="0"/>
        <w:spacing w:line="360" w:lineRule="auto"/>
        <w:ind w:firstLineChars="200" w:firstLine="420"/>
        <w:jc w:val="right"/>
        <w:rPr>
          <w:bCs/>
        </w:rPr>
      </w:pPr>
    </w:p>
    <w:p w:rsidR="00967660" w:rsidRPr="007E4006" w:rsidRDefault="00967660">
      <w:pPr>
        <w:autoSpaceDE w:val="0"/>
        <w:autoSpaceDN w:val="0"/>
        <w:adjustRightInd w:val="0"/>
        <w:spacing w:line="360" w:lineRule="auto"/>
        <w:ind w:firstLineChars="200" w:firstLine="420"/>
        <w:jc w:val="right"/>
        <w:rPr>
          <w:bCs/>
        </w:rPr>
      </w:pPr>
    </w:p>
    <w:p w:rsidR="00967660" w:rsidRPr="007E4006" w:rsidRDefault="00967660">
      <w:pPr>
        <w:autoSpaceDE w:val="0"/>
        <w:autoSpaceDN w:val="0"/>
        <w:adjustRightInd w:val="0"/>
        <w:spacing w:line="360" w:lineRule="auto"/>
        <w:ind w:firstLineChars="200" w:firstLine="420"/>
        <w:jc w:val="right"/>
        <w:rPr>
          <w:bCs/>
        </w:rPr>
      </w:pPr>
    </w:p>
    <w:p w:rsidR="00967660" w:rsidRPr="007E4006" w:rsidRDefault="00967660">
      <w:pPr>
        <w:autoSpaceDE w:val="0"/>
        <w:autoSpaceDN w:val="0"/>
        <w:adjustRightInd w:val="0"/>
        <w:spacing w:line="360" w:lineRule="auto"/>
        <w:ind w:firstLineChars="200" w:firstLine="420"/>
        <w:jc w:val="right"/>
        <w:rPr>
          <w:bCs/>
        </w:rPr>
      </w:pPr>
    </w:p>
    <w:p w:rsidR="00967660" w:rsidRPr="007E4006" w:rsidRDefault="00967660">
      <w:pPr>
        <w:autoSpaceDE w:val="0"/>
        <w:autoSpaceDN w:val="0"/>
        <w:adjustRightInd w:val="0"/>
        <w:spacing w:line="360" w:lineRule="auto"/>
        <w:ind w:firstLineChars="200" w:firstLine="420"/>
        <w:jc w:val="right"/>
        <w:rPr>
          <w:bCs/>
        </w:rPr>
      </w:pPr>
    </w:p>
    <w:p w:rsidR="00967660" w:rsidRPr="007E4006" w:rsidRDefault="00967660">
      <w:pPr>
        <w:autoSpaceDE w:val="0"/>
        <w:autoSpaceDN w:val="0"/>
        <w:adjustRightInd w:val="0"/>
        <w:spacing w:line="360" w:lineRule="auto"/>
        <w:ind w:firstLineChars="200" w:firstLine="420"/>
        <w:jc w:val="right"/>
        <w:rPr>
          <w:bCs/>
        </w:rPr>
      </w:pPr>
    </w:p>
    <w:p w:rsidR="00967660" w:rsidRPr="007E4006" w:rsidRDefault="00967660">
      <w:pPr>
        <w:autoSpaceDE w:val="0"/>
        <w:autoSpaceDN w:val="0"/>
        <w:adjustRightInd w:val="0"/>
        <w:spacing w:line="360" w:lineRule="auto"/>
        <w:ind w:firstLineChars="200" w:firstLine="420"/>
        <w:jc w:val="right"/>
        <w:rPr>
          <w:bCs/>
        </w:rPr>
      </w:pPr>
    </w:p>
    <w:p w:rsidR="00967660" w:rsidRPr="007E4006" w:rsidRDefault="00967660">
      <w:pPr>
        <w:autoSpaceDE w:val="0"/>
        <w:autoSpaceDN w:val="0"/>
        <w:adjustRightInd w:val="0"/>
        <w:spacing w:line="360" w:lineRule="auto"/>
        <w:ind w:firstLineChars="200" w:firstLine="420"/>
        <w:jc w:val="right"/>
        <w:rPr>
          <w:bCs/>
        </w:rPr>
      </w:pPr>
    </w:p>
    <w:p w:rsidR="00967660" w:rsidRPr="007E4006" w:rsidRDefault="00967660">
      <w:pPr>
        <w:autoSpaceDE w:val="0"/>
        <w:autoSpaceDN w:val="0"/>
        <w:adjustRightInd w:val="0"/>
        <w:spacing w:line="360" w:lineRule="auto"/>
        <w:ind w:firstLineChars="200" w:firstLine="420"/>
        <w:jc w:val="right"/>
        <w:rPr>
          <w:bCs/>
        </w:rPr>
      </w:pPr>
    </w:p>
    <w:p w:rsidR="00967660" w:rsidRPr="007E4006" w:rsidRDefault="00967660">
      <w:pPr>
        <w:autoSpaceDE w:val="0"/>
        <w:autoSpaceDN w:val="0"/>
        <w:adjustRightInd w:val="0"/>
        <w:spacing w:line="360" w:lineRule="auto"/>
        <w:ind w:firstLineChars="200" w:firstLine="420"/>
        <w:jc w:val="right"/>
        <w:rPr>
          <w:bCs/>
        </w:rPr>
      </w:pPr>
    </w:p>
    <w:p w:rsidR="00967660" w:rsidRPr="007E4006" w:rsidRDefault="00967660">
      <w:pPr>
        <w:autoSpaceDE w:val="0"/>
        <w:autoSpaceDN w:val="0"/>
        <w:adjustRightInd w:val="0"/>
        <w:spacing w:line="360" w:lineRule="auto"/>
        <w:ind w:firstLineChars="200" w:firstLine="420"/>
        <w:jc w:val="right"/>
        <w:rPr>
          <w:bCs/>
        </w:rPr>
      </w:pPr>
    </w:p>
    <w:p w:rsidR="00A001E4" w:rsidRPr="007E4006" w:rsidRDefault="00A001E4" w:rsidP="00967660">
      <w:pPr>
        <w:pStyle w:val="af4"/>
        <w:spacing w:before="100" w:beforeAutospacing="1" w:after="100" w:afterAutospacing="1"/>
        <w:ind w:firstLine="403"/>
        <w:rPr>
          <w:rFonts w:ascii="宋体"/>
          <w:szCs w:val="21"/>
        </w:rPr>
      </w:pPr>
    </w:p>
    <w:p w:rsidR="00A001E4" w:rsidRPr="007E4006" w:rsidRDefault="00A001E4" w:rsidP="00967660">
      <w:pPr>
        <w:pStyle w:val="af4"/>
        <w:spacing w:before="100" w:beforeAutospacing="1" w:after="100" w:afterAutospacing="1"/>
        <w:ind w:firstLine="403"/>
        <w:rPr>
          <w:rFonts w:ascii="宋体"/>
          <w:szCs w:val="21"/>
        </w:rPr>
      </w:pPr>
    </w:p>
    <w:p w:rsidR="00967660" w:rsidRPr="007E4006" w:rsidRDefault="00644892" w:rsidP="00967660">
      <w:pPr>
        <w:pStyle w:val="af4"/>
        <w:spacing w:before="100" w:beforeAutospacing="1" w:after="100" w:afterAutospacing="1"/>
        <w:ind w:firstLine="403"/>
        <w:rPr>
          <w:rFonts w:ascii="宋体"/>
          <w:szCs w:val="21"/>
        </w:rPr>
      </w:pPr>
      <w:r w:rsidRPr="007E4006">
        <w:rPr>
          <w:rFonts w:ascii="宋体" w:hint="eastAsia"/>
          <w:szCs w:val="21"/>
        </w:rPr>
        <w:lastRenderedPageBreak/>
        <w:t>（本页无正文，为《华夏</w:t>
      </w:r>
      <w:del w:id="656" w:author="yaoxt" w:date="2017-11-01T16:16:00Z">
        <w:r w:rsidR="00D06E79" w:rsidDel="00C770A1">
          <w:rPr>
            <w:rFonts w:ascii="宋体" w:hint="eastAsia"/>
            <w:szCs w:val="21"/>
          </w:rPr>
          <w:delText>鼎泰六个月</w:delText>
        </w:r>
      </w:del>
      <w:ins w:id="657" w:author="yaoxt" w:date="2017-11-01T16:16:00Z">
        <w:r w:rsidR="00C770A1">
          <w:rPr>
            <w:rFonts w:ascii="宋体" w:hint="eastAsia"/>
            <w:szCs w:val="21"/>
          </w:rPr>
          <w:t>鼎丰三个月</w:t>
        </w:r>
      </w:ins>
      <w:r w:rsidRPr="007E4006">
        <w:rPr>
          <w:rFonts w:ascii="宋体" w:hint="eastAsia"/>
          <w:szCs w:val="21"/>
        </w:rPr>
        <w:t>定期开放债券型发起式证券投资基金基金合同》签署页）</w:t>
      </w:r>
    </w:p>
    <w:p w:rsidR="00967660" w:rsidRPr="007E4006" w:rsidRDefault="00644892" w:rsidP="00967660">
      <w:pPr>
        <w:pStyle w:val="Web"/>
        <w:spacing w:line="400" w:lineRule="exact"/>
        <w:rPr>
          <w:color w:val="000000"/>
          <w:kern w:val="2"/>
          <w:sz w:val="21"/>
          <w:szCs w:val="21"/>
        </w:rPr>
      </w:pPr>
      <w:r w:rsidRPr="007E4006">
        <w:rPr>
          <w:color w:val="000000"/>
          <w:kern w:val="2"/>
          <w:sz w:val="21"/>
          <w:szCs w:val="21"/>
        </w:rPr>
        <w:t xml:space="preserve">　　</w:t>
      </w:r>
    </w:p>
    <w:p w:rsidR="00967660" w:rsidRPr="007E4006" w:rsidRDefault="00644892" w:rsidP="00967660">
      <w:pPr>
        <w:spacing w:before="100" w:beforeAutospacing="1" w:after="100" w:afterAutospacing="1" w:line="400" w:lineRule="exact"/>
        <w:ind w:firstLine="403"/>
        <w:rPr>
          <w:rFonts w:ascii="宋体" w:hAnsi="宋体"/>
          <w:b/>
          <w:sz w:val="24"/>
        </w:rPr>
      </w:pPr>
      <w:r w:rsidRPr="007E4006">
        <w:rPr>
          <w:rFonts w:ascii="宋体" w:hAnsi="宋体"/>
          <w:b/>
          <w:sz w:val="24"/>
        </w:rPr>
        <w:t>基金管理人：</w:t>
      </w:r>
      <w:r w:rsidRPr="007E4006">
        <w:rPr>
          <w:rFonts w:ascii="宋体" w:hAnsi="宋体" w:hint="eastAsia"/>
          <w:b/>
          <w:sz w:val="24"/>
        </w:rPr>
        <w:t>华夏基金管理有限公司</w:t>
      </w:r>
    </w:p>
    <w:p w:rsidR="00967660" w:rsidRPr="007E4006" w:rsidRDefault="00644892" w:rsidP="00967660">
      <w:pPr>
        <w:pStyle w:val="Web"/>
        <w:spacing w:line="400" w:lineRule="exact"/>
        <w:ind w:firstLine="403"/>
        <w:rPr>
          <w:b/>
        </w:rPr>
      </w:pPr>
      <w:r w:rsidRPr="007E4006">
        <w:rPr>
          <w:b/>
        </w:rPr>
        <w:t>法定代表人</w:t>
      </w:r>
      <w:r w:rsidRPr="007E4006">
        <w:rPr>
          <w:rFonts w:hint="eastAsia"/>
          <w:b/>
        </w:rPr>
        <w:t>或授权签字人：</w:t>
      </w:r>
    </w:p>
    <w:p w:rsidR="00967660" w:rsidRPr="007E4006" w:rsidRDefault="00967660" w:rsidP="00967660">
      <w:pPr>
        <w:pStyle w:val="Web"/>
        <w:spacing w:line="400" w:lineRule="exact"/>
        <w:ind w:firstLine="420"/>
        <w:rPr>
          <w:b/>
        </w:rPr>
      </w:pPr>
    </w:p>
    <w:p w:rsidR="00967660" w:rsidRPr="007E4006" w:rsidRDefault="00967660" w:rsidP="00967660">
      <w:pPr>
        <w:pStyle w:val="Web"/>
        <w:spacing w:line="400" w:lineRule="exact"/>
        <w:ind w:firstLine="420"/>
        <w:rPr>
          <w:b/>
        </w:rPr>
      </w:pPr>
    </w:p>
    <w:p w:rsidR="00967660" w:rsidRPr="007E4006" w:rsidRDefault="00644892" w:rsidP="00967660">
      <w:pPr>
        <w:pStyle w:val="Web"/>
        <w:spacing w:line="400" w:lineRule="exact"/>
        <w:ind w:firstLine="403"/>
        <w:rPr>
          <w:b/>
        </w:rPr>
      </w:pPr>
      <w:r w:rsidRPr="007E4006">
        <w:rPr>
          <w:b/>
        </w:rPr>
        <w:t>签订日：</w:t>
      </w:r>
      <w:r w:rsidRPr="007E4006">
        <w:rPr>
          <w:b/>
        </w:rPr>
        <w:tab/>
      </w:r>
    </w:p>
    <w:p w:rsidR="00967660" w:rsidRPr="007E4006" w:rsidRDefault="00644892" w:rsidP="00967660">
      <w:pPr>
        <w:pStyle w:val="Web"/>
        <w:spacing w:line="400" w:lineRule="exact"/>
        <w:ind w:firstLine="420"/>
        <w:rPr>
          <w:b/>
        </w:rPr>
      </w:pPr>
      <w:r w:rsidRPr="007E4006">
        <w:rPr>
          <w:b/>
        </w:rPr>
        <w:t xml:space="preserve">签订地：　</w:t>
      </w:r>
    </w:p>
    <w:p w:rsidR="00967660" w:rsidRPr="007E4006" w:rsidRDefault="00967660" w:rsidP="00967660">
      <w:pPr>
        <w:pStyle w:val="Web"/>
        <w:spacing w:line="400" w:lineRule="exact"/>
        <w:ind w:firstLine="540"/>
        <w:rPr>
          <w:b/>
        </w:rPr>
      </w:pPr>
    </w:p>
    <w:p w:rsidR="00967660" w:rsidRPr="007E4006" w:rsidRDefault="00967660" w:rsidP="00967660">
      <w:pPr>
        <w:pStyle w:val="Web"/>
        <w:spacing w:line="400" w:lineRule="exact"/>
        <w:ind w:firstLine="540"/>
        <w:rPr>
          <w:b/>
        </w:rPr>
      </w:pPr>
    </w:p>
    <w:p w:rsidR="00967660" w:rsidRPr="007E4006" w:rsidRDefault="00967660" w:rsidP="00967660">
      <w:pPr>
        <w:pStyle w:val="Web"/>
        <w:spacing w:line="400" w:lineRule="exact"/>
        <w:ind w:firstLine="403"/>
        <w:rPr>
          <w:b/>
        </w:rPr>
      </w:pPr>
    </w:p>
    <w:p w:rsidR="00967660" w:rsidRPr="007E4006" w:rsidRDefault="00644892" w:rsidP="00967660">
      <w:pPr>
        <w:pStyle w:val="Web"/>
        <w:spacing w:line="400" w:lineRule="exact"/>
        <w:ind w:firstLine="403"/>
        <w:rPr>
          <w:b/>
        </w:rPr>
      </w:pPr>
      <w:r w:rsidRPr="007E4006">
        <w:rPr>
          <w:b/>
        </w:rPr>
        <w:t>基金托管人:</w:t>
      </w:r>
      <w:r w:rsidR="00D06E79">
        <w:rPr>
          <w:rFonts w:hint="eastAsia"/>
          <w:b/>
        </w:rPr>
        <w:t>兴业</w:t>
      </w:r>
      <w:r w:rsidRPr="007E4006">
        <w:rPr>
          <w:b/>
        </w:rPr>
        <w:t>银行股份有限公司</w:t>
      </w:r>
    </w:p>
    <w:p w:rsidR="00967660" w:rsidRPr="007E4006" w:rsidRDefault="00644892" w:rsidP="00967660">
      <w:pPr>
        <w:pStyle w:val="Web"/>
        <w:spacing w:line="400" w:lineRule="exact"/>
        <w:ind w:firstLine="403"/>
        <w:rPr>
          <w:b/>
        </w:rPr>
      </w:pPr>
      <w:r w:rsidRPr="007E4006">
        <w:rPr>
          <w:b/>
        </w:rPr>
        <w:t>法定代表人</w:t>
      </w:r>
      <w:r w:rsidRPr="007E4006">
        <w:rPr>
          <w:rFonts w:hint="eastAsia"/>
          <w:b/>
        </w:rPr>
        <w:t>或授权签字人：</w:t>
      </w:r>
      <w:r w:rsidRPr="007E4006">
        <w:rPr>
          <w:b/>
        </w:rPr>
        <w:t xml:space="preserve"> </w:t>
      </w:r>
    </w:p>
    <w:p w:rsidR="00967660" w:rsidRPr="007E4006" w:rsidRDefault="00967660" w:rsidP="00967660">
      <w:pPr>
        <w:pStyle w:val="Web"/>
        <w:spacing w:line="400" w:lineRule="exact"/>
        <w:ind w:firstLine="420"/>
        <w:rPr>
          <w:b/>
        </w:rPr>
      </w:pPr>
    </w:p>
    <w:p w:rsidR="00967660" w:rsidRPr="007E4006" w:rsidRDefault="00967660" w:rsidP="00967660">
      <w:pPr>
        <w:pStyle w:val="Web"/>
        <w:spacing w:line="400" w:lineRule="exact"/>
        <w:ind w:firstLine="420"/>
        <w:rPr>
          <w:b/>
        </w:rPr>
      </w:pPr>
    </w:p>
    <w:p w:rsidR="00967660" w:rsidRPr="007E4006" w:rsidRDefault="00644892" w:rsidP="00967660">
      <w:pPr>
        <w:pStyle w:val="Web"/>
        <w:spacing w:line="400" w:lineRule="exact"/>
        <w:ind w:firstLine="420"/>
        <w:rPr>
          <w:b/>
        </w:rPr>
      </w:pPr>
      <w:r w:rsidRPr="007E4006">
        <w:rPr>
          <w:b/>
        </w:rPr>
        <w:t>签订日：</w:t>
      </w:r>
    </w:p>
    <w:p w:rsidR="00967660" w:rsidRPr="00D8423E" w:rsidRDefault="00644892" w:rsidP="00967660">
      <w:pPr>
        <w:pStyle w:val="Web"/>
        <w:spacing w:line="400" w:lineRule="exact"/>
        <w:ind w:firstLine="403"/>
        <w:rPr>
          <w:b/>
        </w:rPr>
      </w:pPr>
      <w:r w:rsidRPr="007E4006">
        <w:rPr>
          <w:b/>
        </w:rPr>
        <w:t>签订地：</w:t>
      </w:r>
      <w:r w:rsidR="004A462A">
        <w:rPr>
          <w:b/>
        </w:rPr>
        <w:t xml:space="preserve">　</w:t>
      </w:r>
      <w:r w:rsidR="004A462A">
        <w:rPr>
          <w:b/>
        </w:rPr>
        <w:tab/>
      </w:r>
    </w:p>
    <w:p w:rsidR="00967660" w:rsidRPr="00D8423E" w:rsidRDefault="00967660">
      <w:pPr>
        <w:autoSpaceDE w:val="0"/>
        <w:autoSpaceDN w:val="0"/>
        <w:adjustRightInd w:val="0"/>
        <w:spacing w:line="360" w:lineRule="auto"/>
        <w:ind w:firstLineChars="200" w:firstLine="420"/>
        <w:jc w:val="right"/>
        <w:rPr>
          <w:bCs/>
        </w:rPr>
      </w:pPr>
    </w:p>
    <w:sectPr w:rsidR="00967660" w:rsidRPr="00D8423E" w:rsidSect="00032173">
      <w:pgSz w:w="11906" w:h="16838"/>
      <w:pgMar w:top="1440" w:right="1800" w:bottom="1440" w:left="1800" w:header="851" w:footer="992" w:gutter="0"/>
      <w:pgNumType w:start="1"/>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0" w:author="TY" w:date="2017-11-03T08:19:00Z" w:initials="zsl">
    <w:p w:rsidR="007D7D93" w:rsidRDefault="007D7D93">
      <w:pPr>
        <w:pStyle w:val="af1"/>
      </w:pPr>
      <w:r>
        <w:rPr>
          <w:rStyle w:val="a8"/>
        </w:rPr>
        <w:annotationRef/>
      </w:r>
      <w:r w:rsidRPr="007A3AA8">
        <w:rPr>
          <w:rFonts w:hint="eastAsia"/>
          <w:noProof/>
          <w:highlight w:val="cyan"/>
        </w:rPr>
        <w:t>此处</w:t>
      </w:r>
      <w:r w:rsidRPr="007A3AA8">
        <w:rPr>
          <w:noProof/>
          <w:highlight w:val="cyan"/>
        </w:rPr>
        <w:t>建议明确为工作日，</w:t>
      </w:r>
      <w:r w:rsidRPr="007A3AA8">
        <w:rPr>
          <w:rFonts w:hint="eastAsia"/>
          <w:noProof/>
          <w:highlight w:val="cyan"/>
        </w:rPr>
        <w:t>可修改</w:t>
      </w:r>
      <w:r w:rsidRPr="007A3AA8">
        <w:rPr>
          <w:noProof/>
          <w:highlight w:val="cyan"/>
        </w:rPr>
        <w:t>为</w:t>
      </w:r>
      <w:r w:rsidRPr="007A3AA8">
        <w:rPr>
          <w:noProof/>
          <w:highlight w:val="cyan"/>
        </w:rPr>
        <w:t>“</w:t>
      </w:r>
      <w:r w:rsidRPr="007A3AA8">
        <w:rPr>
          <w:rFonts w:hint="eastAsia"/>
          <w:noProof/>
          <w:highlight w:val="cyan"/>
        </w:rPr>
        <w:t>次个工作日</w:t>
      </w:r>
      <w:r w:rsidRPr="007A3AA8">
        <w:rPr>
          <w:noProof/>
          <w:highlight w:val="cyan"/>
        </w:rPr>
        <w:t>”</w:t>
      </w:r>
    </w:p>
  </w:comment>
  <w:comment w:id="86" w:author="TY" w:date="2017-11-03T10:25:00Z" w:initials="zsl">
    <w:p w:rsidR="009F551C" w:rsidRDefault="009F551C">
      <w:pPr>
        <w:pStyle w:val="af1"/>
      </w:pPr>
      <w:r>
        <w:rPr>
          <w:rStyle w:val="a8"/>
        </w:rPr>
        <w:annotationRef/>
      </w:r>
      <w:r w:rsidR="000A3275" w:rsidRPr="009F551C">
        <w:rPr>
          <w:rFonts w:hint="eastAsia"/>
          <w:noProof/>
          <w:highlight w:val="cyan"/>
        </w:rPr>
        <w:t>完善</w:t>
      </w:r>
      <w:r w:rsidR="000A3275" w:rsidRPr="009F551C">
        <w:rPr>
          <w:noProof/>
          <w:highlight w:val="cyan"/>
        </w:rPr>
        <w:t>表述</w:t>
      </w:r>
    </w:p>
  </w:comment>
  <w:comment w:id="93" w:author="TY" w:date="2017-11-03T10:29:00Z" w:initials="zsl">
    <w:p w:rsidR="002D5632" w:rsidRDefault="002D5632">
      <w:pPr>
        <w:pStyle w:val="af1"/>
      </w:pPr>
      <w:r>
        <w:rPr>
          <w:rStyle w:val="a8"/>
        </w:rPr>
        <w:annotationRef/>
      </w:r>
      <w:r w:rsidR="000A3275" w:rsidRPr="009E52EC">
        <w:rPr>
          <w:rFonts w:hint="eastAsia"/>
          <w:noProof/>
          <w:highlight w:val="cyan"/>
        </w:rPr>
        <w:t>根据</w:t>
      </w:r>
      <w:r w:rsidR="000A3275" w:rsidRPr="009E52EC">
        <w:rPr>
          <w:noProof/>
          <w:highlight w:val="cyan"/>
        </w:rPr>
        <w:t>定开基金特点完善表述。《流动性风险管理规定》</w:t>
      </w:r>
      <w:r w:rsidR="000A3275" w:rsidRPr="009E52EC">
        <w:rPr>
          <w:rFonts w:hint="eastAsia"/>
          <w:noProof/>
          <w:highlight w:val="cyan"/>
        </w:rPr>
        <w:t>规定定开产品</w:t>
      </w:r>
      <w:r w:rsidR="000A3275" w:rsidRPr="009E52EC">
        <w:rPr>
          <w:noProof/>
          <w:highlight w:val="cyan"/>
        </w:rPr>
        <w:t>在开放期内参照</w:t>
      </w:r>
      <w:r w:rsidR="000A3275" w:rsidRPr="009E52EC">
        <w:rPr>
          <w:rFonts w:hint="eastAsia"/>
          <w:noProof/>
          <w:highlight w:val="cyan"/>
        </w:rPr>
        <w:t>执行</w:t>
      </w:r>
      <w:r w:rsidR="000A3275" w:rsidRPr="009E52EC">
        <w:rPr>
          <w:noProof/>
          <w:highlight w:val="cyan"/>
        </w:rPr>
        <w:t>。</w:t>
      </w:r>
    </w:p>
  </w:comment>
  <w:comment w:id="99" w:author="TY" w:date="2017-11-03T08:20:00Z" w:initials="zsl">
    <w:p w:rsidR="007A3AA8" w:rsidRDefault="007A3AA8">
      <w:pPr>
        <w:pStyle w:val="af1"/>
      </w:pPr>
      <w:r>
        <w:rPr>
          <w:rStyle w:val="a8"/>
        </w:rPr>
        <w:annotationRef/>
      </w:r>
      <w:r w:rsidR="000A3275" w:rsidRPr="007A3AA8">
        <w:rPr>
          <w:rFonts w:hint="eastAsia"/>
          <w:noProof/>
          <w:highlight w:val="cyan"/>
        </w:rPr>
        <w:t>完善表述</w:t>
      </w:r>
    </w:p>
  </w:comment>
  <w:comment w:id="126" w:author="TY" w:date="2017-11-03T08:27:00Z" w:initials="zsl">
    <w:p w:rsidR="00F916AE" w:rsidRDefault="00F916AE">
      <w:pPr>
        <w:pStyle w:val="af1"/>
      </w:pPr>
      <w:r>
        <w:rPr>
          <w:rStyle w:val="a8"/>
        </w:rPr>
        <w:annotationRef/>
      </w:r>
      <w:r w:rsidR="000A3275" w:rsidRPr="00F916AE">
        <w:rPr>
          <w:rFonts w:hint="eastAsia"/>
          <w:noProof/>
          <w:highlight w:val="cyan"/>
        </w:rPr>
        <w:t>与</w:t>
      </w:r>
      <w:r w:rsidR="000A3275" w:rsidRPr="00F916AE">
        <w:rPr>
          <w:noProof/>
          <w:highlight w:val="cyan"/>
        </w:rPr>
        <w:t>释义部分</w:t>
      </w:r>
      <w:r w:rsidR="000A3275" w:rsidRPr="00F916AE">
        <w:rPr>
          <w:rFonts w:hint="eastAsia"/>
          <w:noProof/>
          <w:highlight w:val="cyan"/>
        </w:rPr>
        <w:t>相关表述</w:t>
      </w:r>
      <w:r w:rsidR="000A3275" w:rsidRPr="00F916AE">
        <w:rPr>
          <w:noProof/>
          <w:highlight w:val="cyan"/>
        </w:rPr>
        <w:t>保持一致</w:t>
      </w:r>
    </w:p>
  </w:comment>
  <w:comment w:id="130" w:author="TY" w:date="2017-11-03T08:32:00Z" w:initials="zsl">
    <w:p w:rsidR="00BF6C6B" w:rsidRDefault="00BF6C6B">
      <w:pPr>
        <w:pStyle w:val="af1"/>
      </w:pPr>
      <w:r>
        <w:rPr>
          <w:rStyle w:val="a8"/>
        </w:rPr>
        <w:annotationRef/>
      </w:r>
      <w:r w:rsidR="000A3275" w:rsidRPr="00BF6C6B">
        <w:rPr>
          <w:rFonts w:hint="eastAsia"/>
          <w:noProof/>
          <w:highlight w:val="cyan"/>
        </w:rPr>
        <w:t>完善</w:t>
      </w:r>
      <w:r w:rsidR="000A3275" w:rsidRPr="00BF6C6B">
        <w:rPr>
          <w:noProof/>
          <w:highlight w:val="cyan"/>
        </w:rPr>
        <w:t>表述</w:t>
      </w:r>
    </w:p>
  </w:comment>
  <w:comment w:id="136" w:author="TY" w:date="2017-11-03T08:23:00Z" w:initials="zsl">
    <w:p w:rsidR="001C7165" w:rsidRDefault="001C7165">
      <w:pPr>
        <w:pStyle w:val="af1"/>
      </w:pPr>
      <w:r>
        <w:rPr>
          <w:rStyle w:val="a8"/>
        </w:rPr>
        <w:annotationRef/>
      </w:r>
      <w:r w:rsidR="000A3275" w:rsidRPr="001C7165">
        <w:rPr>
          <w:rFonts w:hint="eastAsia"/>
          <w:noProof/>
          <w:highlight w:val="cyan"/>
        </w:rPr>
        <w:t>同上</w:t>
      </w:r>
    </w:p>
  </w:comment>
  <w:comment w:id="140" w:author="TY" w:date="2017-11-03T08:30:00Z" w:initials="zsl">
    <w:p w:rsidR="00F966CA" w:rsidRDefault="00F966CA">
      <w:pPr>
        <w:pStyle w:val="af1"/>
      </w:pPr>
      <w:r>
        <w:rPr>
          <w:rStyle w:val="a8"/>
        </w:rPr>
        <w:annotationRef/>
      </w:r>
      <w:r w:rsidR="000A3275" w:rsidRPr="00F966CA">
        <w:rPr>
          <w:rFonts w:hint="eastAsia"/>
          <w:noProof/>
          <w:highlight w:val="cyan"/>
        </w:rPr>
        <w:t>建议</w:t>
      </w:r>
      <w:r w:rsidR="000A3275" w:rsidRPr="00F966CA">
        <w:rPr>
          <w:noProof/>
          <w:highlight w:val="cyan"/>
        </w:rPr>
        <w:t>增加</w:t>
      </w:r>
      <w:r w:rsidR="000A3275" w:rsidRPr="00F966CA">
        <w:rPr>
          <w:rFonts w:hint="eastAsia"/>
          <w:noProof/>
          <w:highlight w:val="cyan"/>
        </w:rPr>
        <w:t>封闭期</w:t>
      </w:r>
      <w:r w:rsidR="000A3275" w:rsidRPr="00F966CA">
        <w:rPr>
          <w:noProof/>
          <w:highlight w:val="cyan"/>
        </w:rPr>
        <w:t>和开放期调整的约定，增强未来</w:t>
      </w:r>
      <w:r w:rsidR="000A3275" w:rsidRPr="00F966CA">
        <w:rPr>
          <w:rFonts w:hint="eastAsia"/>
          <w:noProof/>
          <w:highlight w:val="cyan"/>
        </w:rPr>
        <w:t>操作</w:t>
      </w:r>
      <w:r w:rsidR="000A3275" w:rsidRPr="00F966CA">
        <w:rPr>
          <w:noProof/>
          <w:highlight w:val="cyan"/>
        </w:rPr>
        <w:t>灵活性</w:t>
      </w:r>
      <w:r w:rsidR="000A3275" w:rsidRPr="00F966CA">
        <w:rPr>
          <w:rFonts w:hint="eastAsia"/>
          <w:noProof/>
          <w:highlight w:val="cyan"/>
        </w:rPr>
        <w:t>，请考虑是否接受。</w:t>
      </w:r>
    </w:p>
  </w:comment>
  <w:comment w:id="163" w:author="TY" w:date="2017-11-03T08:38:00Z" w:initials="zsl">
    <w:p w:rsidR="00064F89" w:rsidRDefault="00064F89">
      <w:pPr>
        <w:pStyle w:val="af1"/>
      </w:pPr>
      <w:r>
        <w:rPr>
          <w:rStyle w:val="a8"/>
        </w:rPr>
        <w:annotationRef/>
      </w:r>
      <w:r w:rsidR="000A3275" w:rsidRPr="00064F89">
        <w:rPr>
          <w:rFonts w:hint="eastAsia"/>
          <w:noProof/>
          <w:highlight w:val="cyan"/>
        </w:rPr>
        <w:t>释义</w:t>
      </w:r>
      <w:r w:rsidR="000A3275" w:rsidRPr="00064F89">
        <w:rPr>
          <w:noProof/>
          <w:highlight w:val="cyan"/>
        </w:rPr>
        <w:t>中已明确人民币合格境外机构投资者，</w:t>
      </w:r>
      <w:r w:rsidR="000A3275" w:rsidRPr="00064F89">
        <w:rPr>
          <w:rFonts w:hint="eastAsia"/>
          <w:noProof/>
          <w:highlight w:val="cyan"/>
        </w:rPr>
        <w:t>请确认投资对象是否包含。</w:t>
      </w:r>
    </w:p>
  </w:comment>
  <w:comment w:id="251" w:author="TY" w:date="2017-11-03T10:35:00Z" w:initials="zsl">
    <w:p w:rsidR="00A65B2A" w:rsidRDefault="00A65B2A">
      <w:pPr>
        <w:pStyle w:val="af1"/>
      </w:pPr>
      <w:r>
        <w:rPr>
          <w:rStyle w:val="a8"/>
        </w:rPr>
        <w:annotationRef/>
      </w:r>
      <w:r w:rsidR="000A3275" w:rsidRPr="00A65B2A">
        <w:rPr>
          <w:rFonts w:hint="eastAsia"/>
          <w:noProof/>
          <w:highlight w:val="cyan"/>
        </w:rPr>
        <w:t>完善</w:t>
      </w:r>
      <w:r w:rsidR="000A3275" w:rsidRPr="00A65B2A">
        <w:rPr>
          <w:noProof/>
          <w:highlight w:val="cyan"/>
        </w:rPr>
        <w:t>表述</w:t>
      </w:r>
    </w:p>
  </w:comment>
  <w:comment w:id="268" w:author="TY" w:date="2017-11-03T10:34:00Z" w:initials="zsl">
    <w:p w:rsidR="000B5256" w:rsidRDefault="000B5256">
      <w:pPr>
        <w:pStyle w:val="af1"/>
      </w:pPr>
      <w:r>
        <w:rPr>
          <w:rStyle w:val="a8"/>
        </w:rPr>
        <w:annotationRef/>
      </w:r>
      <w:r w:rsidR="000A3275" w:rsidRPr="000B5256">
        <w:rPr>
          <w:rFonts w:hint="eastAsia"/>
          <w:noProof/>
          <w:highlight w:val="cyan"/>
        </w:rPr>
        <w:t>完善表述</w:t>
      </w:r>
    </w:p>
  </w:comment>
  <w:comment w:id="350" w:author="TY" w:date="2017-11-03T09:49:00Z" w:initials="zsl">
    <w:p w:rsidR="00364510" w:rsidRDefault="00364510">
      <w:pPr>
        <w:pStyle w:val="af1"/>
      </w:pPr>
      <w:r>
        <w:rPr>
          <w:rStyle w:val="a8"/>
        </w:rPr>
        <w:annotationRef/>
      </w:r>
      <w:r w:rsidR="000A3275" w:rsidRPr="00364510">
        <w:rPr>
          <w:rFonts w:hint="eastAsia"/>
          <w:noProof/>
          <w:highlight w:val="cyan"/>
        </w:rPr>
        <w:t>完善</w:t>
      </w:r>
      <w:r w:rsidR="000A3275" w:rsidRPr="00364510">
        <w:rPr>
          <w:noProof/>
          <w:highlight w:val="cyan"/>
        </w:rPr>
        <w:t>表述</w:t>
      </w:r>
    </w:p>
  </w:comment>
  <w:comment w:id="499" w:author="TY" w:date="2017-11-03T09:56:00Z" w:initials="zsl">
    <w:p w:rsidR="000722D6" w:rsidRDefault="000722D6">
      <w:pPr>
        <w:pStyle w:val="af1"/>
      </w:pPr>
      <w:r>
        <w:rPr>
          <w:rStyle w:val="a8"/>
        </w:rPr>
        <w:annotationRef/>
      </w:r>
      <w:r w:rsidR="000A3275" w:rsidRPr="000722D6">
        <w:rPr>
          <w:rFonts w:hint="eastAsia"/>
          <w:noProof/>
          <w:highlight w:val="cyan"/>
        </w:rPr>
        <w:t>完善</w:t>
      </w:r>
      <w:r w:rsidR="000A3275" w:rsidRPr="000722D6">
        <w:rPr>
          <w:noProof/>
          <w:highlight w:val="cyan"/>
        </w:rPr>
        <w:t>表述</w:t>
      </w:r>
    </w:p>
  </w:comment>
  <w:comment w:id="539" w:author="TY" w:date="2017-11-03T10:01:00Z" w:initials="zsl">
    <w:p w:rsidR="0083352F" w:rsidRDefault="0083352F">
      <w:pPr>
        <w:pStyle w:val="af1"/>
      </w:pPr>
      <w:r>
        <w:rPr>
          <w:rStyle w:val="a8"/>
        </w:rPr>
        <w:annotationRef/>
      </w:r>
      <w:r w:rsidR="000A3275" w:rsidRPr="0083352F">
        <w:rPr>
          <w:rFonts w:hint="eastAsia"/>
          <w:noProof/>
          <w:highlight w:val="cyan"/>
        </w:rPr>
        <w:t>完善表述</w:t>
      </w:r>
    </w:p>
  </w:comment>
  <w:comment w:id="617" w:author="TY" w:date="2017-11-03T10:21:00Z" w:initials="zsl">
    <w:p w:rsidR="00A63A9D" w:rsidRDefault="00A63A9D">
      <w:pPr>
        <w:pStyle w:val="af1"/>
      </w:pPr>
      <w:r>
        <w:rPr>
          <w:rStyle w:val="a8"/>
        </w:rPr>
        <w:annotationRef/>
      </w:r>
      <w:r w:rsidR="000A3275" w:rsidRPr="00A63A9D">
        <w:rPr>
          <w:rFonts w:hint="eastAsia"/>
          <w:noProof/>
          <w:highlight w:val="cyan"/>
        </w:rPr>
        <w:t>增加</w:t>
      </w:r>
      <w:r w:rsidR="000A3275" w:rsidRPr="00A63A9D">
        <w:rPr>
          <w:noProof/>
          <w:highlight w:val="cyan"/>
        </w:rPr>
        <w:t>免责情形，请考虑</w:t>
      </w:r>
      <w:r w:rsidR="000A3275" w:rsidRPr="00A63A9D">
        <w:rPr>
          <w:rFonts w:hint="eastAsia"/>
          <w:noProof/>
          <w:highlight w:val="cyan"/>
        </w:rPr>
        <w:t>是否</w:t>
      </w:r>
      <w:r w:rsidR="000A3275" w:rsidRPr="00A63A9D">
        <w:rPr>
          <w:noProof/>
          <w:highlight w:val="cyan"/>
        </w:rPr>
        <w:t>接受。</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743B3A" w15:done="0"/>
  <w15:commentEx w15:paraId="189DB0F3" w15:done="0"/>
  <w15:commentEx w15:paraId="01124D72" w15:done="0"/>
  <w15:commentEx w15:paraId="4AEC6B9B" w15:done="0"/>
  <w15:commentEx w15:paraId="749A2487" w15:done="0"/>
  <w15:commentEx w15:paraId="58784F78" w15:done="0"/>
  <w15:commentEx w15:paraId="1A8D9553" w15:done="0"/>
  <w15:commentEx w15:paraId="44A645C1" w15:done="0"/>
  <w15:commentEx w15:paraId="39CEC439" w15:done="0"/>
  <w15:commentEx w15:paraId="4C4A80A5" w15:done="0"/>
  <w15:commentEx w15:paraId="37615B68" w15:done="0"/>
  <w15:commentEx w15:paraId="71BBBBAC" w15:done="0"/>
  <w15:commentEx w15:paraId="66FE15F9" w15:done="0"/>
  <w15:commentEx w15:paraId="1B49AF00" w15:done="0"/>
  <w15:commentEx w15:paraId="1CB92C6C" w15:done="0"/>
  <w15:commentEx w15:paraId="5BC3CF18" w15:done="0"/>
  <w15:commentEx w15:paraId="61D8C217" w15:done="0"/>
  <w15:commentEx w15:paraId="15066C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6D4" w:rsidRDefault="00FC66D4">
      <w:r>
        <w:separator/>
      </w:r>
    </w:p>
  </w:endnote>
  <w:endnote w:type="continuationSeparator" w:id="0">
    <w:p w:rsidR="00FC66D4" w:rsidRDefault="00FC6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D93" w:rsidRDefault="004E2E35">
    <w:pPr>
      <w:pStyle w:val="af"/>
      <w:framePr w:h="0" w:wrap="around" w:vAnchor="text" w:hAnchor="margin" w:xAlign="center" w:yAlign="top"/>
      <w:pBdr>
        <w:between w:val="none" w:sz="50" w:space="0" w:color="auto"/>
      </w:pBdr>
    </w:pPr>
    <w:r>
      <w:rPr>
        <w:rFonts w:hint="eastAsia"/>
      </w:rPr>
      <w:fldChar w:fldCharType="begin"/>
    </w:r>
    <w:r w:rsidR="007D7D93">
      <w:rPr>
        <w:rStyle w:val="a5"/>
        <w:rFonts w:hint="eastAsia"/>
      </w:rPr>
      <w:instrText xml:space="preserve"> PAGE  </w:instrText>
    </w:r>
    <w:r>
      <w:rPr>
        <w:rFonts w:hint="eastAsia"/>
      </w:rPr>
      <w:fldChar w:fldCharType="separate"/>
    </w:r>
    <w:r w:rsidR="000D77F8">
      <w:rPr>
        <w:rStyle w:val="a5"/>
        <w:noProof/>
      </w:rPr>
      <w:t>27</w:t>
    </w:r>
    <w:r>
      <w:rPr>
        <w:rFonts w:hint="eastAsia"/>
      </w:rPr>
      <w:fldChar w:fldCharType="end"/>
    </w:r>
  </w:p>
  <w:p w:rsidR="007D7D93" w:rsidRDefault="007D7D93">
    <w:pPr>
      <w:pStyle w:val="af"/>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D93" w:rsidRDefault="007D7D93">
    <w:pPr>
      <w:pStyle w:val="af"/>
      <w:pBdr>
        <w:between w:val="none" w:sz="50" w:space="0" w:color="auto"/>
      </w:pBdr>
    </w:pPr>
  </w:p>
  <w:p w:rsidR="007D7D93" w:rsidRDefault="007D7D93">
    <w:pPr>
      <w:pStyle w:val="af"/>
      <w:pBdr>
        <w:between w:val="none" w:sz="50" w:space="0" w:color="auto"/>
      </w:pBdr>
    </w:pPr>
  </w:p>
  <w:p w:rsidR="007D7D93" w:rsidRDefault="007D7D93" w:rsidP="00DD3357">
    <w:pPr>
      <w:pStyle w:val="af"/>
      <w:tabs>
        <w:tab w:val="clear" w:pos="4153"/>
        <w:tab w:val="clear" w:pos="8306"/>
        <w:tab w:val="left" w:pos="587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6D4" w:rsidRDefault="00FC66D4">
      <w:r>
        <w:separator/>
      </w:r>
    </w:p>
  </w:footnote>
  <w:footnote w:type="continuationSeparator" w:id="0">
    <w:p w:rsidR="00FC66D4" w:rsidRDefault="00FC66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D93" w:rsidRDefault="007D7D93">
    <w:pPr>
      <w:pStyle w:val="a7"/>
      <w:pBdr>
        <w:bottom w:val="thickThinLargeGap" w:sz="24" w:space="10" w:color="auto"/>
      </w:pBdr>
      <w:tabs>
        <w:tab w:val="right" w:pos="8280"/>
      </w:tabs>
      <w:wordWrap w:val="0"/>
      <w:adjustRightInd w:val="0"/>
      <w:jc w:val="both"/>
    </w:pPr>
    <w:r>
      <w:rPr>
        <w:rFonts w:hint="eastAsia"/>
        <w:color w:val="000000"/>
      </w:rPr>
      <w:t>XXXX</w:t>
    </w:r>
    <w:r>
      <w:rPr>
        <w:rFonts w:hint="eastAsia"/>
      </w:rPr>
      <w:t>证券投资基金</w:t>
    </w:r>
    <w:r>
      <w:rPr>
        <w:rFonts w:hint="eastAsia"/>
      </w:rPr>
      <w:t xml:space="preserve">                             </w:t>
    </w:r>
    <w:r>
      <w:rPr>
        <w:rFonts w:hint="eastAsia"/>
      </w:rPr>
      <w:t>募集申请材料－基金合同（草案）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D93" w:rsidRDefault="00FC66D4">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5401" o:spid="_x0000_s2052" type="#_x0000_t136" style="position:absolute;left:0;text-align:left;margin-left:0;margin-top:0;width:407.25pt;height:67.5pt;rotation:315;z-index:251658240;mso-position-horizontal:center;mso-position-horizontal-relative:margin;mso-position-vertical:center;mso-position-vertical-relative:margin" fillcolor="#ccc" stroked="f">
          <v:fill opacity="41288f"/>
          <v:shadow color="#868686"/>
          <v:textpath style="font-family:&quot;Arial&quot;;font-size:30pt;v-text-kern:t" trim="t" fitpath="t" string="华夏基金管理有限公司&#10;2017-06-16&amp;yaoxt&amp;yaoxiaoting"/>
          <o:lock v:ext="edit" aspectratio="t"/>
          <w10:wrap side="largest"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D93" w:rsidRDefault="00FC66D4" w:rsidP="00EA72F0">
    <w:pPr>
      <w:pStyle w:val="a7"/>
      <w:pBdr>
        <w:bottom w:val="single" w:sz="8" w:space="10" w:color="auto"/>
      </w:pBdr>
      <w:tabs>
        <w:tab w:val="right" w:pos="8280"/>
      </w:tabs>
      <w:wordWrap w:val="0"/>
      <w:adjustRightInd w:val="0"/>
      <w:jc w:val="right"/>
    </w:pPr>
    <w:r>
      <w:rPr>
        <w:noProof/>
        <w:color w:val="0000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5403" o:spid="_x0000_s2054" type="#_x0000_t136" style="position:absolute;left:0;text-align:left;margin-left:0;margin-top:0;width:407.25pt;height:67.5pt;rotation:315;z-index:251660288;mso-position-horizontal:center;mso-position-horizontal-relative:margin;mso-position-vertical:center;mso-position-vertical-relative:margin" fillcolor="#ccc" stroked="f">
          <v:fill opacity="41288f"/>
          <v:shadow color="#868686"/>
          <v:textpath style="font-family:&quot;Arial&quot;;font-size:30pt;v-text-kern:t" trim="t" fitpath="t" string="华夏基金管理有限公司&#10;2017-06-16&amp;yaoxt&amp;yaoxiaoting"/>
          <o:lock v:ext="edit" aspectratio="t"/>
          <w10:wrap side="largest" anchorx="margin" anchory="margin"/>
        </v:shape>
      </w:pict>
    </w:r>
    <w:r>
      <w:rPr>
        <w:noProof/>
        <w:color w:val="000000"/>
      </w:rPr>
      <w:pict>
        <v:shape id="PowerPlusWaterMarkObject45535402" o:spid="_x0000_s2053" type="#_x0000_t136" style="position:absolute;left:0;text-align:left;margin-left:0;margin-top:0;width:407.25pt;height:67.5pt;rotation:315;z-index:251659264;mso-position-horizontal:center;mso-position-horizontal-relative:margin;mso-position-vertical:center;mso-position-vertical-relative:margin" fillcolor="#ccc" stroked="f">
          <v:fill opacity="41288f"/>
          <v:shadow color="#868686"/>
          <v:textpath style="font-family:&quot;Arial&quot;;font-size:30pt;v-text-kern:t" trim="t" fitpath="t" string="华夏基金管理有限公司&#10;2017-06-16&amp;yaoxt&amp;yaoxiaoting"/>
          <o:lock v:ext="edit" aspectratio="t"/>
          <w10:wrap side="largest" anchorx="margin" anchory="margin"/>
        </v:shape>
      </w:pict>
    </w:r>
    <w:r w:rsidR="007D7D93">
      <w:rPr>
        <w:rFonts w:hint="eastAsia"/>
        <w:color w:val="000000"/>
      </w:rPr>
      <w:t>华夏</w:t>
    </w:r>
    <w:del w:id="28" w:author="yaoxt" w:date="2017-11-01T16:16:00Z">
      <w:r w:rsidR="007D7D93" w:rsidDel="00C770A1">
        <w:rPr>
          <w:rFonts w:hint="eastAsia"/>
          <w:color w:val="000000"/>
        </w:rPr>
        <w:delText>鼎泰六个月</w:delText>
      </w:r>
    </w:del>
    <w:proofErr w:type="gramStart"/>
    <w:ins w:id="29" w:author="yaoxt" w:date="2017-11-01T16:16:00Z">
      <w:r w:rsidR="007D7D93">
        <w:rPr>
          <w:rFonts w:hint="eastAsia"/>
          <w:color w:val="000000"/>
        </w:rPr>
        <w:t>鼎丰三个月</w:t>
      </w:r>
    </w:ins>
    <w:proofErr w:type="gramEnd"/>
    <w:r w:rsidR="007D7D93">
      <w:rPr>
        <w:rFonts w:hint="eastAsia"/>
        <w:color w:val="000000"/>
      </w:rPr>
      <w:t>定期开放债券型发起式</w:t>
    </w:r>
    <w:r w:rsidR="007D7D93">
      <w:rPr>
        <w:rFonts w:hint="eastAsia"/>
      </w:rPr>
      <w:t>证券投资</w:t>
    </w:r>
    <w:proofErr w:type="gramStart"/>
    <w:r w:rsidR="007D7D93">
      <w:rPr>
        <w:rFonts w:hint="eastAsia"/>
      </w:rPr>
      <w:t>基金基金</w:t>
    </w:r>
    <w:proofErr w:type="gramEnd"/>
    <w:r w:rsidR="007D7D93">
      <w:rPr>
        <w:rFonts w:hint="eastAsia"/>
      </w:rPr>
      <w:t>合同（草案）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1">
    <w:nsid w:val="0000000B"/>
    <w:multiLevelType w:val="singleLevel"/>
    <w:tmpl w:val="0000000B"/>
    <w:lvl w:ilvl="0">
      <w:start w:val="4"/>
      <w:numFmt w:val="chineseCounting"/>
      <w:suff w:val="nothing"/>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Y">
    <w15:presenceInfo w15:providerId="None" w15:userId="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1C53"/>
    <w:rsid w:val="00007544"/>
    <w:rsid w:val="00023CC0"/>
    <w:rsid w:val="00032173"/>
    <w:rsid w:val="000376B0"/>
    <w:rsid w:val="000610CB"/>
    <w:rsid w:val="00063067"/>
    <w:rsid w:val="00064F89"/>
    <w:rsid w:val="00070187"/>
    <w:rsid w:val="000722D6"/>
    <w:rsid w:val="00073976"/>
    <w:rsid w:val="00076A97"/>
    <w:rsid w:val="00083D75"/>
    <w:rsid w:val="0008547C"/>
    <w:rsid w:val="00091485"/>
    <w:rsid w:val="00092BB4"/>
    <w:rsid w:val="00097347"/>
    <w:rsid w:val="000977F5"/>
    <w:rsid w:val="00097822"/>
    <w:rsid w:val="000A0F57"/>
    <w:rsid w:val="000A1684"/>
    <w:rsid w:val="000A3275"/>
    <w:rsid w:val="000A6C81"/>
    <w:rsid w:val="000B306F"/>
    <w:rsid w:val="000B5256"/>
    <w:rsid w:val="000C00AC"/>
    <w:rsid w:val="000C1264"/>
    <w:rsid w:val="000C577D"/>
    <w:rsid w:val="000D0F95"/>
    <w:rsid w:val="000D1145"/>
    <w:rsid w:val="000D3292"/>
    <w:rsid w:val="000D77F8"/>
    <w:rsid w:val="000D7F85"/>
    <w:rsid w:val="000E0FBB"/>
    <w:rsid w:val="000E17A7"/>
    <w:rsid w:val="000E28CF"/>
    <w:rsid w:val="000E4CD2"/>
    <w:rsid w:val="000E4D44"/>
    <w:rsid w:val="000F2948"/>
    <w:rsid w:val="000F2EE6"/>
    <w:rsid w:val="0010139F"/>
    <w:rsid w:val="00101A3F"/>
    <w:rsid w:val="00101C4B"/>
    <w:rsid w:val="0010408A"/>
    <w:rsid w:val="00104C92"/>
    <w:rsid w:val="001060E8"/>
    <w:rsid w:val="00106137"/>
    <w:rsid w:val="00110F71"/>
    <w:rsid w:val="0011116F"/>
    <w:rsid w:val="00120AA0"/>
    <w:rsid w:val="001315D8"/>
    <w:rsid w:val="00137024"/>
    <w:rsid w:val="001424E1"/>
    <w:rsid w:val="00144848"/>
    <w:rsid w:val="00144FD6"/>
    <w:rsid w:val="00145B36"/>
    <w:rsid w:val="0014648B"/>
    <w:rsid w:val="001472E5"/>
    <w:rsid w:val="00150A76"/>
    <w:rsid w:val="00151F00"/>
    <w:rsid w:val="00153AFB"/>
    <w:rsid w:val="00163349"/>
    <w:rsid w:val="001706DB"/>
    <w:rsid w:val="00171147"/>
    <w:rsid w:val="00171EA5"/>
    <w:rsid w:val="00172A27"/>
    <w:rsid w:val="00176FBB"/>
    <w:rsid w:val="00182D7C"/>
    <w:rsid w:val="001839B4"/>
    <w:rsid w:val="00190B6F"/>
    <w:rsid w:val="001928C0"/>
    <w:rsid w:val="0019753A"/>
    <w:rsid w:val="00197FED"/>
    <w:rsid w:val="001B2323"/>
    <w:rsid w:val="001B58EB"/>
    <w:rsid w:val="001B5BDC"/>
    <w:rsid w:val="001C2D18"/>
    <w:rsid w:val="001C7165"/>
    <w:rsid w:val="001D1263"/>
    <w:rsid w:val="001D2A2F"/>
    <w:rsid w:val="001F54A2"/>
    <w:rsid w:val="001F6F3A"/>
    <w:rsid w:val="00201E71"/>
    <w:rsid w:val="0020503A"/>
    <w:rsid w:val="00206E94"/>
    <w:rsid w:val="00207B0E"/>
    <w:rsid w:val="00216E64"/>
    <w:rsid w:val="002200C4"/>
    <w:rsid w:val="002203FB"/>
    <w:rsid w:val="00221727"/>
    <w:rsid w:val="00221B35"/>
    <w:rsid w:val="0023452A"/>
    <w:rsid w:val="0024500B"/>
    <w:rsid w:val="0024572C"/>
    <w:rsid w:val="00247596"/>
    <w:rsid w:val="00251DCD"/>
    <w:rsid w:val="00255712"/>
    <w:rsid w:val="0025775E"/>
    <w:rsid w:val="00260967"/>
    <w:rsid w:val="002751EB"/>
    <w:rsid w:val="0027734D"/>
    <w:rsid w:val="00280F8B"/>
    <w:rsid w:val="00284AB7"/>
    <w:rsid w:val="00286427"/>
    <w:rsid w:val="00287956"/>
    <w:rsid w:val="0029207E"/>
    <w:rsid w:val="002929FE"/>
    <w:rsid w:val="002965FF"/>
    <w:rsid w:val="002A33E1"/>
    <w:rsid w:val="002A40EA"/>
    <w:rsid w:val="002B1D59"/>
    <w:rsid w:val="002B3315"/>
    <w:rsid w:val="002B7A4C"/>
    <w:rsid w:val="002C52B8"/>
    <w:rsid w:val="002D3976"/>
    <w:rsid w:val="002D5632"/>
    <w:rsid w:val="002E7120"/>
    <w:rsid w:val="002F04AA"/>
    <w:rsid w:val="002F492C"/>
    <w:rsid w:val="0030769B"/>
    <w:rsid w:val="0031284D"/>
    <w:rsid w:val="003212D5"/>
    <w:rsid w:val="00326DC4"/>
    <w:rsid w:val="0032736D"/>
    <w:rsid w:val="003306BF"/>
    <w:rsid w:val="0033366C"/>
    <w:rsid w:val="003339B0"/>
    <w:rsid w:val="00334AAF"/>
    <w:rsid w:val="00346017"/>
    <w:rsid w:val="00346EF9"/>
    <w:rsid w:val="00346FAD"/>
    <w:rsid w:val="00347F54"/>
    <w:rsid w:val="00353D29"/>
    <w:rsid w:val="00354D9F"/>
    <w:rsid w:val="003601D9"/>
    <w:rsid w:val="003630FD"/>
    <w:rsid w:val="003633FE"/>
    <w:rsid w:val="00364510"/>
    <w:rsid w:val="0036477B"/>
    <w:rsid w:val="00365747"/>
    <w:rsid w:val="00365CC3"/>
    <w:rsid w:val="003670B2"/>
    <w:rsid w:val="00371D0B"/>
    <w:rsid w:val="00375A68"/>
    <w:rsid w:val="003809B9"/>
    <w:rsid w:val="00381A1F"/>
    <w:rsid w:val="00381FB8"/>
    <w:rsid w:val="00383B41"/>
    <w:rsid w:val="00384DAD"/>
    <w:rsid w:val="0038586F"/>
    <w:rsid w:val="003904A5"/>
    <w:rsid w:val="00391076"/>
    <w:rsid w:val="00392163"/>
    <w:rsid w:val="0039694D"/>
    <w:rsid w:val="00396F89"/>
    <w:rsid w:val="003971AC"/>
    <w:rsid w:val="003A3500"/>
    <w:rsid w:val="003A361C"/>
    <w:rsid w:val="003A3CCC"/>
    <w:rsid w:val="003C160B"/>
    <w:rsid w:val="003C27F9"/>
    <w:rsid w:val="003C3F7A"/>
    <w:rsid w:val="003C40B2"/>
    <w:rsid w:val="003C67E2"/>
    <w:rsid w:val="003D4DE4"/>
    <w:rsid w:val="003D631D"/>
    <w:rsid w:val="003D7F02"/>
    <w:rsid w:val="003E1FAF"/>
    <w:rsid w:val="003E25D7"/>
    <w:rsid w:val="003E45B2"/>
    <w:rsid w:val="003E47E6"/>
    <w:rsid w:val="003F2E41"/>
    <w:rsid w:val="0040398F"/>
    <w:rsid w:val="00406F0F"/>
    <w:rsid w:val="004107C9"/>
    <w:rsid w:val="00414102"/>
    <w:rsid w:val="004142D1"/>
    <w:rsid w:val="004153AC"/>
    <w:rsid w:val="0041694D"/>
    <w:rsid w:val="00416F54"/>
    <w:rsid w:val="00424C63"/>
    <w:rsid w:val="0042573C"/>
    <w:rsid w:val="004272DD"/>
    <w:rsid w:val="00430269"/>
    <w:rsid w:val="00432984"/>
    <w:rsid w:val="0043420F"/>
    <w:rsid w:val="00445C19"/>
    <w:rsid w:val="00446AE8"/>
    <w:rsid w:val="00450A0A"/>
    <w:rsid w:val="00457EA5"/>
    <w:rsid w:val="00461966"/>
    <w:rsid w:val="00462A1F"/>
    <w:rsid w:val="00463CFA"/>
    <w:rsid w:val="00471EAC"/>
    <w:rsid w:val="004725EE"/>
    <w:rsid w:val="00475547"/>
    <w:rsid w:val="004755F5"/>
    <w:rsid w:val="004876A4"/>
    <w:rsid w:val="004914B6"/>
    <w:rsid w:val="00491EFC"/>
    <w:rsid w:val="00493532"/>
    <w:rsid w:val="004950A2"/>
    <w:rsid w:val="004A3754"/>
    <w:rsid w:val="004A3A67"/>
    <w:rsid w:val="004A462A"/>
    <w:rsid w:val="004B28E4"/>
    <w:rsid w:val="004C00E5"/>
    <w:rsid w:val="004C1EC5"/>
    <w:rsid w:val="004C3F39"/>
    <w:rsid w:val="004C673E"/>
    <w:rsid w:val="004C775C"/>
    <w:rsid w:val="004D1C0C"/>
    <w:rsid w:val="004D1D82"/>
    <w:rsid w:val="004D637B"/>
    <w:rsid w:val="004D78E1"/>
    <w:rsid w:val="004E2E35"/>
    <w:rsid w:val="004F0601"/>
    <w:rsid w:val="004F42A0"/>
    <w:rsid w:val="004F44D5"/>
    <w:rsid w:val="004F4D37"/>
    <w:rsid w:val="00502D8C"/>
    <w:rsid w:val="0050486C"/>
    <w:rsid w:val="005049A1"/>
    <w:rsid w:val="005052A3"/>
    <w:rsid w:val="00506766"/>
    <w:rsid w:val="00506898"/>
    <w:rsid w:val="005101CC"/>
    <w:rsid w:val="00516811"/>
    <w:rsid w:val="00517D09"/>
    <w:rsid w:val="00525883"/>
    <w:rsid w:val="00526E41"/>
    <w:rsid w:val="005341E1"/>
    <w:rsid w:val="005358BF"/>
    <w:rsid w:val="00542DD8"/>
    <w:rsid w:val="00543050"/>
    <w:rsid w:val="0054476C"/>
    <w:rsid w:val="00545EBA"/>
    <w:rsid w:val="005570F1"/>
    <w:rsid w:val="00562088"/>
    <w:rsid w:val="0056339E"/>
    <w:rsid w:val="005634F1"/>
    <w:rsid w:val="00565705"/>
    <w:rsid w:val="005701C4"/>
    <w:rsid w:val="005705AE"/>
    <w:rsid w:val="005727EA"/>
    <w:rsid w:val="00574D09"/>
    <w:rsid w:val="00575E47"/>
    <w:rsid w:val="00586BA2"/>
    <w:rsid w:val="00586DB9"/>
    <w:rsid w:val="00587517"/>
    <w:rsid w:val="00587F03"/>
    <w:rsid w:val="00587F8D"/>
    <w:rsid w:val="00592852"/>
    <w:rsid w:val="00592BB7"/>
    <w:rsid w:val="00593BC6"/>
    <w:rsid w:val="005A14D2"/>
    <w:rsid w:val="005A30A0"/>
    <w:rsid w:val="005B617C"/>
    <w:rsid w:val="005C692D"/>
    <w:rsid w:val="005D23B1"/>
    <w:rsid w:val="005D2A8B"/>
    <w:rsid w:val="005D2FDD"/>
    <w:rsid w:val="005D401D"/>
    <w:rsid w:val="005E07A4"/>
    <w:rsid w:val="005F039A"/>
    <w:rsid w:val="005F3CB6"/>
    <w:rsid w:val="005F5CD9"/>
    <w:rsid w:val="005F6893"/>
    <w:rsid w:val="006115E5"/>
    <w:rsid w:val="006207A5"/>
    <w:rsid w:val="00630C67"/>
    <w:rsid w:val="00631419"/>
    <w:rsid w:val="0063296D"/>
    <w:rsid w:val="006339BE"/>
    <w:rsid w:val="0064027D"/>
    <w:rsid w:val="00640993"/>
    <w:rsid w:val="00641749"/>
    <w:rsid w:val="00644892"/>
    <w:rsid w:val="00650BFC"/>
    <w:rsid w:val="00653417"/>
    <w:rsid w:val="00653563"/>
    <w:rsid w:val="006569D0"/>
    <w:rsid w:val="00660F38"/>
    <w:rsid w:val="00662748"/>
    <w:rsid w:val="00662BA8"/>
    <w:rsid w:val="00670444"/>
    <w:rsid w:val="006738BF"/>
    <w:rsid w:val="00674DA4"/>
    <w:rsid w:val="0068452E"/>
    <w:rsid w:val="00685D70"/>
    <w:rsid w:val="00694C36"/>
    <w:rsid w:val="0069537B"/>
    <w:rsid w:val="006A398F"/>
    <w:rsid w:val="006A3BEA"/>
    <w:rsid w:val="006A582A"/>
    <w:rsid w:val="006A60F7"/>
    <w:rsid w:val="006B35AE"/>
    <w:rsid w:val="006C3C53"/>
    <w:rsid w:val="006D6DE0"/>
    <w:rsid w:val="006E6012"/>
    <w:rsid w:val="006E7D55"/>
    <w:rsid w:val="006F4EE3"/>
    <w:rsid w:val="006F6AD4"/>
    <w:rsid w:val="006F736E"/>
    <w:rsid w:val="006F7861"/>
    <w:rsid w:val="00700A18"/>
    <w:rsid w:val="0071129C"/>
    <w:rsid w:val="00712094"/>
    <w:rsid w:val="00720525"/>
    <w:rsid w:val="00721888"/>
    <w:rsid w:val="007445D4"/>
    <w:rsid w:val="00745719"/>
    <w:rsid w:val="0074579D"/>
    <w:rsid w:val="00753D40"/>
    <w:rsid w:val="00756CC1"/>
    <w:rsid w:val="00757044"/>
    <w:rsid w:val="00761077"/>
    <w:rsid w:val="00761E28"/>
    <w:rsid w:val="00765B9F"/>
    <w:rsid w:val="00767944"/>
    <w:rsid w:val="00773242"/>
    <w:rsid w:val="00773DC5"/>
    <w:rsid w:val="00775FEE"/>
    <w:rsid w:val="00785B58"/>
    <w:rsid w:val="00786F72"/>
    <w:rsid w:val="00792F96"/>
    <w:rsid w:val="00793E90"/>
    <w:rsid w:val="007A2D5E"/>
    <w:rsid w:val="007A3AA8"/>
    <w:rsid w:val="007A4708"/>
    <w:rsid w:val="007B46A6"/>
    <w:rsid w:val="007C3AA7"/>
    <w:rsid w:val="007C46F5"/>
    <w:rsid w:val="007C4860"/>
    <w:rsid w:val="007C6D76"/>
    <w:rsid w:val="007D0374"/>
    <w:rsid w:val="007D3352"/>
    <w:rsid w:val="007D4370"/>
    <w:rsid w:val="007D5FD7"/>
    <w:rsid w:val="007D7D93"/>
    <w:rsid w:val="007E15AE"/>
    <w:rsid w:val="007E4006"/>
    <w:rsid w:val="007E5E55"/>
    <w:rsid w:val="007E77A7"/>
    <w:rsid w:val="008172F1"/>
    <w:rsid w:val="008201FC"/>
    <w:rsid w:val="00820B41"/>
    <w:rsid w:val="00822010"/>
    <w:rsid w:val="00824298"/>
    <w:rsid w:val="00831353"/>
    <w:rsid w:val="0083352F"/>
    <w:rsid w:val="008346C7"/>
    <w:rsid w:val="00834785"/>
    <w:rsid w:val="00834BFE"/>
    <w:rsid w:val="00836114"/>
    <w:rsid w:val="008361F9"/>
    <w:rsid w:val="00847B08"/>
    <w:rsid w:val="00847FC1"/>
    <w:rsid w:val="008528C9"/>
    <w:rsid w:val="0085346D"/>
    <w:rsid w:val="00862DE5"/>
    <w:rsid w:val="0087004F"/>
    <w:rsid w:val="0087201F"/>
    <w:rsid w:val="00876C62"/>
    <w:rsid w:val="00880D61"/>
    <w:rsid w:val="008827C2"/>
    <w:rsid w:val="00885504"/>
    <w:rsid w:val="00890A92"/>
    <w:rsid w:val="0089225F"/>
    <w:rsid w:val="00894DD1"/>
    <w:rsid w:val="008A78F7"/>
    <w:rsid w:val="008C09E7"/>
    <w:rsid w:val="008C32D1"/>
    <w:rsid w:val="008C3B95"/>
    <w:rsid w:val="008C4145"/>
    <w:rsid w:val="008C4A49"/>
    <w:rsid w:val="008C67EB"/>
    <w:rsid w:val="008D6EC6"/>
    <w:rsid w:val="008D79C6"/>
    <w:rsid w:val="008E0575"/>
    <w:rsid w:val="008E1000"/>
    <w:rsid w:val="008E280E"/>
    <w:rsid w:val="008E393F"/>
    <w:rsid w:val="008E3F82"/>
    <w:rsid w:val="008F0892"/>
    <w:rsid w:val="008F2D81"/>
    <w:rsid w:val="00900C5E"/>
    <w:rsid w:val="00901241"/>
    <w:rsid w:val="00902D50"/>
    <w:rsid w:val="00906BCB"/>
    <w:rsid w:val="009071C9"/>
    <w:rsid w:val="00910798"/>
    <w:rsid w:val="00912735"/>
    <w:rsid w:val="00912EC0"/>
    <w:rsid w:val="00912EF4"/>
    <w:rsid w:val="00915A58"/>
    <w:rsid w:val="00920342"/>
    <w:rsid w:val="00920BE7"/>
    <w:rsid w:val="00922276"/>
    <w:rsid w:val="009236B8"/>
    <w:rsid w:val="00924584"/>
    <w:rsid w:val="0093202C"/>
    <w:rsid w:val="00934818"/>
    <w:rsid w:val="00934C84"/>
    <w:rsid w:val="0093516A"/>
    <w:rsid w:val="009377B4"/>
    <w:rsid w:val="009409AD"/>
    <w:rsid w:val="00952854"/>
    <w:rsid w:val="00962F9B"/>
    <w:rsid w:val="00964098"/>
    <w:rsid w:val="009655EE"/>
    <w:rsid w:val="0096601D"/>
    <w:rsid w:val="0096666A"/>
    <w:rsid w:val="00967660"/>
    <w:rsid w:val="0097426A"/>
    <w:rsid w:val="00981551"/>
    <w:rsid w:val="009825FB"/>
    <w:rsid w:val="0098371A"/>
    <w:rsid w:val="0098662B"/>
    <w:rsid w:val="0099459B"/>
    <w:rsid w:val="0099758D"/>
    <w:rsid w:val="009A081C"/>
    <w:rsid w:val="009A12F0"/>
    <w:rsid w:val="009A6945"/>
    <w:rsid w:val="009A76E8"/>
    <w:rsid w:val="009B47E6"/>
    <w:rsid w:val="009D0BBD"/>
    <w:rsid w:val="009D108E"/>
    <w:rsid w:val="009D1B2F"/>
    <w:rsid w:val="009D2A50"/>
    <w:rsid w:val="009D622E"/>
    <w:rsid w:val="009E24DE"/>
    <w:rsid w:val="009E52EC"/>
    <w:rsid w:val="009E55D4"/>
    <w:rsid w:val="009E735A"/>
    <w:rsid w:val="009E79C2"/>
    <w:rsid w:val="009F0304"/>
    <w:rsid w:val="009F551C"/>
    <w:rsid w:val="009F76D1"/>
    <w:rsid w:val="00A001E4"/>
    <w:rsid w:val="00A00F7A"/>
    <w:rsid w:val="00A045F6"/>
    <w:rsid w:val="00A061FE"/>
    <w:rsid w:val="00A121CF"/>
    <w:rsid w:val="00A149DA"/>
    <w:rsid w:val="00A162DA"/>
    <w:rsid w:val="00A20F8C"/>
    <w:rsid w:val="00A212B2"/>
    <w:rsid w:val="00A21903"/>
    <w:rsid w:val="00A22F1A"/>
    <w:rsid w:val="00A25C3E"/>
    <w:rsid w:val="00A30634"/>
    <w:rsid w:val="00A36A34"/>
    <w:rsid w:val="00A42E33"/>
    <w:rsid w:val="00A4576B"/>
    <w:rsid w:val="00A54A09"/>
    <w:rsid w:val="00A63A9D"/>
    <w:rsid w:val="00A65B2A"/>
    <w:rsid w:val="00A66B0C"/>
    <w:rsid w:val="00A7184F"/>
    <w:rsid w:val="00A72B9B"/>
    <w:rsid w:val="00A746EA"/>
    <w:rsid w:val="00A808D1"/>
    <w:rsid w:val="00A81C11"/>
    <w:rsid w:val="00A84B6A"/>
    <w:rsid w:val="00AA51AB"/>
    <w:rsid w:val="00AA5B5D"/>
    <w:rsid w:val="00AB764D"/>
    <w:rsid w:val="00AC252B"/>
    <w:rsid w:val="00AC2833"/>
    <w:rsid w:val="00AC5BD5"/>
    <w:rsid w:val="00AD347C"/>
    <w:rsid w:val="00AE3472"/>
    <w:rsid w:val="00AE3B9A"/>
    <w:rsid w:val="00AE4641"/>
    <w:rsid w:val="00AF1EC9"/>
    <w:rsid w:val="00AF2C68"/>
    <w:rsid w:val="00AF3CB2"/>
    <w:rsid w:val="00AF549A"/>
    <w:rsid w:val="00B00022"/>
    <w:rsid w:val="00B04F4F"/>
    <w:rsid w:val="00B1012F"/>
    <w:rsid w:val="00B10811"/>
    <w:rsid w:val="00B10B0E"/>
    <w:rsid w:val="00B15C48"/>
    <w:rsid w:val="00B25BDA"/>
    <w:rsid w:val="00B35900"/>
    <w:rsid w:val="00B54A21"/>
    <w:rsid w:val="00B74339"/>
    <w:rsid w:val="00B76094"/>
    <w:rsid w:val="00B868C2"/>
    <w:rsid w:val="00B86EB7"/>
    <w:rsid w:val="00B94C32"/>
    <w:rsid w:val="00BA36C7"/>
    <w:rsid w:val="00BA43A1"/>
    <w:rsid w:val="00BB15D2"/>
    <w:rsid w:val="00BB5DD9"/>
    <w:rsid w:val="00BB5E81"/>
    <w:rsid w:val="00BC5592"/>
    <w:rsid w:val="00BD1D7A"/>
    <w:rsid w:val="00BD3B0B"/>
    <w:rsid w:val="00BD47A6"/>
    <w:rsid w:val="00BD5E2E"/>
    <w:rsid w:val="00BE1D4A"/>
    <w:rsid w:val="00BE614D"/>
    <w:rsid w:val="00BF1BCF"/>
    <w:rsid w:val="00BF20F7"/>
    <w:rsid w:val="00BF3B98"/>
    <w:rsid w:val="00BF6C6B"/>
    <w:rsid w:val="00C01D5D"/>
    <w:rsid w:val="00C0472E"/>
    <w:rsid w:val="00C10C1B"/>
    <w:rsid w:val="00C25062"/>
    <w:rsid w:val="00C27FC2"/>
    <w:rsid w:val="00C33757"/>
    <w:rsid w:val="00C3586F"/>
    <w:rsid w:val="00C36AF3"/>
    <w:rsid w:val="00C442E0"/>
    <w:rsid w:val="00C522BB"/>
    <w:rsid w:val="00C6362C"/>
    <w:rsid w:val="00C64968"/>
    <w:rsid w:val="00C65306"/>
    <w:rsid w:val="00C75B3F"/>
    <w:rsid w:val="00C770A1"/>
    <w:rsid w:val="00C7771C"/>
    <w:rsid w:val="00C832CA"/>
    <w:rsid w:val="00CA38B5"/>
    <w:rsid w:val="00CA582B"/>
    <w:rsid w:val="00CA59D6"/>
    <w:rsid w:val="00CC283A"/>
    <w:rsid w:val="00CC469F"/>
    <w:rsid w:val="00CC5CA0"/>
    <w:rsid w:val="00CC75DF"/>
    <w:rsid w:val="00CC7BF0"/>
    <w:rsid w:val="00CC7FF4"/>
    <w:rsid w:val="00CD4362"/>
    <w:rsid w:val="00CE271B"/>
    <w:rsid w:val="00CE351C"/>
    <w:rsid w:val="00CE7E45"/>
    <w:rsid w:val="00CF1B82"/>
    <w:rsid w:val="00CF2A6F"/>
    <w:rsid w:val="00CF2F70"/>
    <w:rsid w:val="00CF431F"/>
    <w:rsid w:val="00CF43C0"/>
    <w:rsid w:val="00CF4FF1"/>
    <w:rsid w:val="00CF5553"/>
    <w:rsid w:val="00CF58A1"/>
    <w:rsid w:val="00D006AC"/>
    <w:rsid w:val="00D02CED"/>
    <w:rsid w:val="00D03D76"/>
    <w:rsid w:val="00D05CBF"/>
    <w:rsid w:val="00D06E79"/>
    <w:rsid w:val="00D13455"/>
    <w:rsid w:val="00D13DBF"/>
    <w:rsid w:val="00D2142C"/>
    <w:rsid w:val="00D27CAD"/>
    <w:rsid w:val="00D3201D"/>
    <w:rsid w:val="00D333BB"/>
    <w:rsid w:val="00D3547C"/>
    <w:rsid w:val="00D424E7"/>
    <w:rsid w:val="00D55180"/>
    <w:rsid w:val="00D557A3"/>
    <w:rsid w:val="00D64350"/>
    <w:rsid w:val="00D651C8"/>
    <w:rsid w:val="00D65F37"/>
    <w:rsid w:val="00D6637C"/>
    <w:rsid w:val="00D71716"/>
    <w:rsid w:val="00D74300"/>
    <w:rsid w:val="00D755FE"/>
    <w:rsid w:val="00D7779A"/>
    <w:rsid w:val="00D77F9B"/>
    <w:rsid w:val="00D8423E"/>
    <w:rsid w:val="00D97AA9"/>
    <w:rsid w:val="00DA0C1E"/>
    <w:rsid w:val="00DA0E67"/>
    <w:rsid w:val="00DA1BB5"/>
    <w:rsid w:val="00DA5B0F"/>
    <w:rsid w:val="00DB0671"/>
    <w:rsid w:val="00DB4558"/>
    <w:rsid w:val="00DB7B86"/>
    <w:rsid w:val="00DB7F32"/>
    <w:rsid w:val="00DC1E3F"/>
    <w:rsid w:val="00DC4198"/>
    <w:rsid w:val="00DC53DC"/>
    <w:rsid w:val="00DC5B36"/>
    <w:rsid w:val="00DD0224"/>
    <w:rsid w:val="00DD274F"/>
    <w:rsid w:val="00DD3357"/>
    <w:rsid w:val="00DD55DD"/>
    <w:rsid w:val="00DE17FE"/>
    <w:rsid w:val="00DE415D"/>
    <w:rsid w:val="00DF0987"/>
    <w:rsid w:val="00DF1F01"/>
    <w:rsid w:val="00DF50F2"/>
    <w:rsid w:val="00DF66E4"/>
    <w:rsid w:val="00DF71E9"/>
    <w:rsid w:val="00E008E2"/>
    <w:rsid w:val="00E019F5"/>
    <w:rsid w:val="00E04BBA"/>
    <w:rsid w:val="00E15C57"/>
    <w:rsid w:val="00E16AD6"/>
    <w:rsid w:val="00E1776C"/>
    <w:rsid w:val="00E236DE"/>
    <w:rsid w:val="00E23F7D"/>
    <w:rsid w:val="00E27D97"/>
    <w:rsid w:val="00E3076C"/>
    <w:rsid w:val="00E35376"/>
    <w:rsid w:val="00E371D6"/>
    <w:rsid w:val="00E401EB"/>
    <w:rsid w:val="00E44A07"/>
    <w:rsid w:val="00E45DDC"/>
    <w:rsid w:val="00E55AA0"/>
    <w:rsid w:val="00E66C06"/>
    <w:rsid w:val="00E67C28"/>
    <w:rsid w:val="00E70078"/>
    <w:rsid w:val="00E74725"/>
    <w:rsid w:val="00E8113F"/>
    <w:rsid w:val="00E84134"/>
    <w:rsid w:val="00E850C8"/>
    <w:rsid w:val="00E854C4"/>
    <w:rsid w:val="00E9531C"/>
    <w:rsid w:val="00E967A8"/>
    <w:rsid w:val="00EA3466"/>
    <w:rsid w:val="00EA3C18"/>
    <w:rsid w:val="00EA72F0"/>
    <w:rsid w:val="00EB1B1F"/>
    <w:rsid w:val="00EB6A31"/>
    <w:rsid w:val="00EC22AC"/>
    <w:rsid w:val="00EC256A"/>
    <w:rsid w:val="00EC4F41"/>
    <w:rsid w:val="00EC55DF"/>
    <w:rsid w:val="00EC7EEF"/>
    <w:rsid w:val="00ED2B19"/>
    <w:rsid w:val="00ED404D"/>
    <w:rsid w:val="00EE1990"/>
    <w:rsid w:val="00EE2311"/>
    <w:rsid w:val="00EE2899"/>
    <w:rsid w:val="00EE371F"/>
    <w:rsid w:val="00EE64B1"/>
    <w:rsid w:val="00EE6CB8"/>
    <w:rsid w:val="00EF08A2"/>
    <w:rsid w:val="00EF4BED"/>
    <w:rsid w:val="00EF598C"/>
    <w:rsid w:val="00EF5D68"/>
    <w:rsid w:val="00F009BC"/>
    <w:rsid w:val="00F0227C"/>
    <w:rsid w:val="00F0428F"/>
    <w:rsid w:val="00F06A82"/>
    <w:rsid w:val="00F11D3B"/>
    <w:rsid w:val="00F12F69"/>
    <w:rsid w:val="00F2082F"/>
    <w:rsid w:val="00F22D5F"/>
    <w:rsid w:val="00F27390"/>
    <w:rsid w:val="00F34E3A"/>
    <w:rsid w:val="00F37E01"/>
    <w:rsid w:val="00F42A1C"/>
    <w:rsid w:val="00F4500A"/>
    <w:rsid w:val="00F4695B"/>
    <w:rsid w:val="00F47F45"/>
    <w:rsid w:val="00F55414"/>
    <w:rsid w:val="00F61AF6"/>
    <w:rsid w:val="00F65EF1"/>
    <w:rsid w:val="00F667A0"/>
    <w:rsid w:val="00F7297B"/>
    <w:rsid w:val="00F7660D"/>
    <w:rsid w:val="00F868B9"/>
    <w:rsid w:val="00F8739B"/>
    <w:rsid w:val="00F8745B"/>
    <w:rsid w:val="00F916AE"/>
    <w:rsid w:val="00F92839"/>
    <w:rsid w:val="00F939B3"/>
    <w:rsid w:val="00F95C16"/>
    <w:rsid w:val="00F966CA"/>
    <w:rsid w:val="00FA723C"/>
    <w:rsid w:val="00FC0BD8"/>
    <w:rsid w:val="00FC5AB4"/>
    <w:rsid w:val="00FC5F2F"/>
    <w:rsid w:val="00FC6056"/>
    <w:rsid w:val="00FC66D4"/>
    <w:rsid w:val="00FC6D87"/>
    <w:rsid w:val="00FC7890"/>
    <w:rsid w:val="00FD7B04"/>
    <w:rsid w:val="00FE1343"/>
    <w:rsid w:val="00FE5F06"/>
    <w:rsid w:val="00FF1655"/>
    <w:rsid w:val="00FF32C3"/>
    <w:rsid w:val="00FF3A19"/>
    <w:rsid w:val="00FF4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2173"/>
    <w:pPr>
      <w:widowControl w:val="0"/>
      <w:jc w:val="both"/>
    </w:pPr>
    <w:rPr>
      <w:kern w:val="2"/>
      <w:sz w:val="21"/>
    </w:rPr>
  </w:style>
  <w:style w:type="paragraph" w:styleId="1">
    <w:name w:val="heading 1"/>
    <w:basedOn w:val="a"/>
    <w:next w:val="a"/>
    <w:qFormat/>
    <w:rsid w:val="00032173"/>
    <w:pPr>
      <w:keepNext/>
      <w:keepLines/>
      <w:spacing w:before="120" w:after="120" w:line="360" w:lineRule="auto"/>
      <w:outlineLvl w:val="0"/>
    </w:pPr>
    <w:rPr>
      <w:rFonts w:ascii="宋体"/>
      <w:b/>
      <w:color w:val="000000"/>
      <w:kern w:val="0"/>
      <w:sz w:val="24"/>
    </w:rPr>
  </w:style>
  <w:style w:type="paragraph" w:styleId="2">
    <w:name w:val="heading 2"/>
    <w:basedOn w:val="a"/>
    <w:next w:val="a"/>
    <w:qFormat/>
    <w:rsid w:val="00032173"/>
    <w:pPr>
      <w:keepNext/>
      <w:keepLines/>
      <w:spacing w:before="260" w:after="260" w:line="413" w:lineRule="auto"/>
      <w:outlineLvl w:val="1"/>
    </w:pPr>
    <w:rPr>
      <w:rFonts w:ascii="Arial" w:eastAsia="黑体" w:hAnsi="Arial"/>
      <w:b/>
      <w:sz w:val="32"/>
    </w:rPr>
  </w:style>
  <w:style w:type="paragraph" w:styleId="3">
    <w:name w:val="heading 3"/>
    <w:basedOn w:val="a"/>
    <w:next w:val="a"/>
    <w:qFormat/>
    <w:rsid w:val="00032173"/>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nnamed11">
    <w:name w:val="unnamed11"/>
    <w:rsid w:val="00032173"/>
    <w:rPr>
      <w:rFonts w:ascii="宋体" w:eastAsia="宋体" w:hAnsi="宋体" w:hint="eastAsia"/>
      <w:sz w:val="18"/>
    </w:rPr>
  </w:style>
  <w:style w:type="character" w:styleId="a3">
    <w:name w:val="Hyperlink"/>
    <w:uiPriority w:val="99"/>
    <w:rsid w:val="00032173"/>
    <w:rPr>
      <w:color w:val="0000FF"/>
      <w:u w:val="single"/>
    </w:rPr>
  </w:style>
  <w:style w:type="character" w:customStyle="1" w:styleId="read">
    <w:name w:val="read"/>
    <w:basedOn w:val="a0"/>
    <w:rsid w:val="00032173"/>
  </w:style>
  <w:style w:type="character" w:customStyle="1" w:styleId="Char">
    <w:name w:val="标题 Char"/>
    <w:link w:val="a4"/>
    <w:rsid w:val="00032173"/>
    <w:rPr>
      <w:rFonts w:ascii="Cambria" w:hAnsi="Cambria"/>
      <w:b/>
      <w:kern w:val="2"/>
      <w:sz w:val="32"/>
    </w:rPr>
  </w:style>
  <w:style w:type="character" w:styleId="a5">
    <w:name w:val="page number"/>
    <w:basedOn w:val="a0"/>
    <w:rsid w:val="00032173"/>
  </w:style>
  <w:style w:type="character" w:customStyle="1" w:styleId="Char0">
    <w:name w:val="正文文本 Char"/>
    <w:link w:val="a6"/>
    <w:rsid w:val="00032173"/>
    <w:rPr>
      <w:rFonts w:ascii="宋体"/>
      <w:kern w:val="0"/>
    </w:rPr>
  </w:style>
  <w:style w:type="character" w:customStyle="1" w:styleId="Char1">
    <w:name w:val="页眉 Char"/>
    <w:link w:val="a7"/>
    <w:rsid w:val="00032173"/>
    <w:rPr>
      <w:rFonts w:eastAsia="宋体"/>
      <w:kern w:val="2"/>
      <w:sz w:val="18"/>
      <w:lang w:val="en-US" w:eastAsia="zh-CN"/>
    </w:rPr>
  </w:style>
  <w:style w:type="character" w:styleId="a8">
    <w:name w:val="annotation reference"/>
    <w:rsid w:val="00032173"/>
    <w:rPr>
      <w:sz w:val="21"/>
    </w:rPr>
  </w:style>
  <w:style w:type="character" w:styleId="a9">
    <w:name w:val="footnote reference"/>
    <w:rsid w:val="00032173"/>
    <w:rPr>
      <w:vertAlign w:val="superscript"/>
    </w:rPr>
  </w:style>
  <w:style w:type="paragraph" w:customStyle="1" w:styleId="Char2">
    <w:name w:val="Char"/>
    <w:basedOn w:val="a"/>
    <w:rsid w:val="00032173"/>
  </w:style>
  <w:style w:type="paragraph" w:customStyle="1" w:styleId="CharCharCharChar">
    <w:name w:val="Char Char Char Char"/>
    <w:basedOn w:val="a"/>
    <w:rsid w:val="00032173"/>
    <w:pPr>
      <w:tabs>
        <w:tab w:val="left" w:pos="360"/>
      </w:tabs>
    </w:pPr>
  </w:style>
  <w:style w:type="paragraph" w:customStyle="1" w:styleId="CharChar1">
    <w:name w:val="Char Char1"/>
    <w:basedOn w:val="a"/>
    <w:rsid w:val="00032173"/>
  </w:style>
  <w:style w:type="paragraph" w:customStyle="1" w:styleId="unnamed1">
    <w:name w:val="unnamed1"/>
    <w:basedOn w:val="a"/>
    <w:rsid w:val="00032173"/>
    <w:pPr>
      <w:spacing w:before="60" w:after="60"/>
      <w:ind w:left="15" w:right="15"/>
    </w:pPr>
    <w:rPr>
      <w:rFonts w:ascii="宋体" w:hAnsi="宋体" w:hint="eastAsia"/>
      <w:color w:val="000000"/>
      <w:sz w:val="18"/>
      <w:szCs w:val="18"/>
    </w:rPr>
  </w:style>
  <w:style w:type="paragraph" w:customStyle="1" w:styleId="aa">
    <w:name w:val="正文正文"/>
    <w:basedOn w:val="a"/>
    <w:rsid w:val="00032173"/>
    <w:pPr>
      <w:spacing w:afterLines="25" w:line="360" w:lineRule="auto"/>
      <w:ind w:firstLineChars="200" w:firstLine="200"/>
    </w:pPr>
    <w:rPr>
      <w:sz w:val="24"/>
    </w:rPr>
  </w:style>
  <w:style w:type="paragraph" w:customStyle="1" w:styleId="Char10">
    <w:name w:val="Char1"/>
    <w:basedOn w:val="a"/>
    <w:rsid w:val="00032173"/>
  </w:style>
  <w:style w:type="paragraph" w:customStyle="1" w:styleId="Default">
    <w:name w:val="Default"/>
    <w:rsid w:val="00032173"/>
    <w:pPr>
      <w:widowControl w:val="0"/>
      <w:autoSpaceDE w:val="0"/>
      <w:autoSpaceDN w:val="0"/>
      <w:adjustRightInd w:val="0"/>
    </w:pPr>
    <w:rPr>
      <w:rFonts w:ascii="宋体"/>
      <w:color w:val="000000"/>
      <w:sz w:val="24"/>
    </w:rPr>
  </w:style>
  <w:style w:type="paragraph" w:styleId="ab">
    <w:name w:val="Document Map"/>
    <w:basedOn w:val="a"/>
    <w:rsid w:val="00032173"/>
    <w:pPr>
      <w:shd w:val="clear" w:color="auto" w:fill="000080"/>
    </w:pPr>
  </w:style>
  <w:style w:type="paragraph" w:styleId="30">
    <w:name w:val="toc 3"/>
    <w:basedOn w:val="a"/>
    <w:next w:val="a"/>
    <w:rsid w:val="00032173"/>
    <w:pPr>
      <w:ind w:leftChars="400" w:left="840"/>
    </w:pPr>
  </w:style>
  <w:style w:type="paragraph" w:styleId="ac">
    <w:name w:val="Plain Text"/>
    <w:basedOn w:val="a"/>
    <w:rsid w:val="00032173"/>
    <w:pPr>
      <w:adjustRightInd w:val="0"/>
      <w:spacing w:line="312" w:lineRule="atLeast"/>
      <w:textAlignment w:val="baseline"/>
    </w:pPr>
    <w:rPr>
      <w:rFonts w:ascii="宋体" w:hAnsi="Courier New"/>
      <w:kern w:val="0"/>
    </w:rPr>
  </w:style>
  <w:style w:type="paragraph" w:customStyle="1" w:styleId="CharChar">
    <w:name w:val="Char Char"/>
    <w:basedOn w:val="a"/>
    <w:rsid w:val="00032173"/>
  </w:style>
  <w:style w:type="paragraph" w:styleId="ad">
    <w:name w:val="Normal Indent"/>
    <w:basedOn w:val="a"/>
    <w:rsid w:val="00032173"/>
    <w:pPr>
      <w:ind w:firstLineChars="200" w:firstLine="420"/>
    </w:pPr>
  </w:style>
  <w:style w:type="paragraph" w:styleId="a6">
    <w:name w:val="Body Text"/>
    <w:basedOn w:val="a"/>
    <w:link w:val="Char0"/>
    <w:rsid w:val="00032173"/>
    <w:pPr>
      <w:autoSpaceDE w:val="0"/>
      <w:autoSpaceDN w:val="0"/>
      <w:adjustRightInd w:val="0"/>
      <w:spacing w:line="360" w:lineRule="auto"/>
      <w:jc w:val="left"/>
    </w:pPr>
    <w:rPr>
      <w:rFonts w:ascii="宋体"/>
      <w:kern w:val="0"/>
    </w:rPr>
  </w:style>
  <w:style w:type="paragraph" w:styleId="a4">
    <w:name w:val="Title"/>
    <w:basedOn w:val="a"/>
    <w:next w:val="a"/>
    <w:link w:val="Char"/>
    <w:qFormat/>
    <w:rsid w:val="00032173"/>
    <w:pPr>
      <w:spacing w:before="240" w:after="60"/>
      <w:jc w:val="center"/>
      <w:outlineLvl w:val="0"/>
    </w:pPr>
    <w:rPr>
      <w:rFonts w:ascii="Cambria" w:hAnsi="Cambria"/>
      <w:b/>
      <w:sz w:val="32"/>
    </w:rPr>
  </w:style>
  <w:style w:type="paragraph" w:customStyle="1" w:styleId="CharCharChar">
    <w:name w:val="Char Char Char"/>
    <w:basedOn w:val="a"/>
    <w:rsid w:val="00032173"/>
  </w:style>
  <w:style w:type="paragraph" w:customStyle="1" w:styleId="msonormal1">
    <w:name w:val="msonormal1"/>
    <w:rsid w:val="00032173"/>
    <w:pPr>
      <w:widowControl w:val="0"/>
      <w:jc w:val="both"/>
    </w:pPr>
    <w:rPr>
      <w:kern w:val="2"/>
      <w:sz w:val="21"/>
    </w:rPr>
  </w:style>
  <w:style w:type="paragraph" w:styleId="31">
    <w:name w:val="Body Text Indent 3"/>
    <w:basedOn w:val="a"/>
    <w:rsid w:val="00032173"/>
    <w:pPr>
      <w:autoSpaceDE w:val="0"/>
      <w:autoSpaceDN w:val="0"/>
      <w:adjustRightInd w:val="0"/>
      <w:spacing w:line="360" w:lineRule="auto"/>
      <w:ind w:left="420" w:firstLine="435"/>
    </w:pPr>
    <w:rPr>
      <w:color w:val="0000FF"/>
    </w:rPr>
  </w:style>
  <w:style w:type="paragraph" w:styleId="20">
    <w:name w:val="Body Text Indent 2"/>
    <w:basedOn w:val="a"/>
    <w:link w:val="2Char"/>
    <w:rsid w:val="00032173"/>
    <w:pPr>
      <w:spacing w:line="360" w:lineRule="auto"/>
      <w:ind w:firstLine="425"/>
    </w:pPr>
    <w:rPr>
      <w:rFonts w:ascii="仿宋_GB2312" w:eastAsia="仿宋_GB2312"/>
      <w:sz w:val="28"/>
    </w:rPr>
  </w:style>
  <w:style w:type="paragraph" w:styleId="ae">
    <w:name w:val="Balloon Text"/>
    <w:basedOn w:val="a"/>
    <w:rsid w:val="00032173"/>
    <w:rPr>
      <w:sz w:val="18"/>
    </w:rPr>
  </w:style>
  <w:style w:type="paragraph" w:styleId="af">
    <w:name w:val="footer"/>
    <w:basedOn w:val="a"/>
    <w:rsid w:val="00032173"/>
    <w:pPr>
      <w:tabs>
        <w:tab w:val="center" w:pos="4153"/>
        <w:tab w:val="right" w:pos="8306"/>
      </w:tabs>
      <w:snapToGrid w:val="0"/>
      <w:jc w:val="left"/>
    </w:pPr>
    <w:rPr>
      <w:sz w:val="18"/>
    </w:rPr>
  </w:style>
  <w:style w:type="paragraph" w:styleId="af0">
    <w:name w:val="footnote text"/>
    <w:basedOn w:val="a"/>
    <w:rsid w:val="00032173"/>
    <w:pPr>
      <w:snapToGrid w:val="0"/>
      <w:jc w:val="left"/>
    </w:pPr>
    <w:rPr>
      <w:sz w:val="18"/>
    </w:rPr>
  </w:style>
  <w:style w:type="paragraph" w:styleId="af1">
    <w:name w:val="annotation text"/>
    <w:basedOn w:val="a"/>
    <w:link w:val="Char3"/>
    <w:rsid w:val="00032173"/>
    <w:pPr>
      <w:jc w:val="left"/>
    </w:pPr>
  </w:style>
  <w:style w:type="paragraph" w:styleId="10">
    <w:name w:val="toc 1"/>
    <w:basedOn w:val="a"/>
    <w:next w:val="a"/>
    <w:uiPriority w:val="39"/>
    <w:rsid w:val="00032173"/>
    <w:pPr>
      <w:tabs>
        <w:tab w:val="right" w:leader="dot" w:pos="8296"/>
      </w:tabs>
      <w:spacing w:line="360" w:lineRule="auto"/>
    </w:pPr>
  </w:style>
  <w:style w:type="paragraph" w:customStyle="1" w:styleId="Listbullet">
    <w:name w:val="List_bullet"/>
    <w:basedOn w:val="a"/>
    <w:rsid w:val="00032173"/>
    <w:pPr>
      <w:widowControl/>
      <w:numPr>
        <w:numId w:val="1"/>
      </w:numPr>
      <w:tabs>
        <w:tab w:val="left" w:pos="360"/>
      </w:tabs>
      <w:jc w:val="left"/>
    </w:pPr>
    <w:rPr>
      <w:kern w:val="0"/>
      <w:sz w:val="24"/>
    </w:rPr>
  </w:style>
  <w:style w:type="paragraph" w:customStyle="1" w:styleId="InfoBlue">
    <w:name w:val="InfoBlue"/>
    <w:basedOn w:val="a"/>
    <w:next w:val="a6"/>
    <w:rsid w:val="00032173"/>
    <w:pPr>
      <w:tabs>
        <w:tab w:val="left" w:pos="420"/>
      </w:tabs>
      <w:spacing w:after="120" w:line="240" w:lineRule="atLeast"/>
      <w:ind w:left="420" w:hanging="420"/>
      <w:jc w:val="left"/>
    </w:pPr>
    <w:rPr>
      <w:rFonts w:ascii="宋体" w:hAnsi="宋体"/>
    </w:rPr>
  </w:style>
  <w:style w:type="paragraph" w:customStyle="1" w:styleId="af2">
    <w:name w:val="正文所"/>
    <w:basedOn w:val="a"/>
    <w:rsid w:val="00032173"/>
    <w:pPr>
      <w:spacing w:line="360" w:lineRule="auto"/>
      <w:ind w:firstLineChars="200" w:firstLine="420"/>
    </w:pPr>
    <w:rPr>
      <w:rFonts w:ascii="宋体"/>
    </w:rPr>
  </w:style>
  <w:style w:type="paragraph" w:styleId="af3">
    <w:name w:val="annotation subject"/>
    <w:basedOn w:val="af1"/>
    <w:next w:val="af1"/>
    <w:rsid w:val="00032173"/>
    <w:rPr>
      <w:b/>
    </w:rPr>
  </w:style>
  <w:style w:type="paragraph" w:styleId="a7">
    <w:name w:val="header"/>
    <w:basedOn w:val="a"/>
    <w:link w:val="Char1"/>
    <w:rsid w:val="00032173"/>
    <w:pPr>
      <w:pBdr>
        <w:bottom w:val="single" w:sz="6" w:space="1" w:color="auto"/>
      </w:pBdr>
      <w:tabs>
        <w:tab w:val="center" w:pos="4153"/>
        <w:tab w:val="right" w:pos="8306"/>
      </w:tabs>
      <w:snapToGrid w:val="0"/>
      <w:jc w:val="center"/>
    </w:pPr>
    <w:rPr>
      <w:sz w:val="18"/>
    </w:rPr>
  </w:style>
  <w:style w:type="paragraph" w:styleId="af4">
    <w:name w:val="Body Text Indent"/>
    <w:basedOn w:val="a"/>
    <w:link w:val="Char4"/>
    <w:uiPriority w:val="99"/>
    <w:semiHidden/>
    <w:unhideWhenUsed/>
    <w:rsid w:val="00967660"/>
    <w:pPr>
      <w:spacing w:after="120"/>
      <w:ind w:leftChars="200" w:left="420"/>
    </w:pPr>
  </w:style>
  <w:style w:type="character" w:customStyle="1" w:styleId="Char4">
    <w:name w:val="正文文本缩进 Char"/>
    <w:link w:val="af4"/>
    <w:uiPriority w:val="99"/>
    <w:semiHidden/>
    <w:rsid w:val="00967660"/>
    <w:rPr>
      <w:kern w:val="2"/>
      <w:sz w:val="21"/>
    </w:rPr>
  </w:style>
  <w:style w:type="paragraph" w:customStyle="1" w:styleId="Web">
    <w:name w:val="普通 (Web)"/>
    <w:basedOn w:val="a"/>
    <w:rsid w:val="00967660"/>
    <w:pPr>
      <w:widowControl/>
      <w:spacing w:before="100" w:beforeAutospacing="1" w:after="100" w:afterAutospacing="1"/>
      <w:jc w:val="left"/>
    </w:pPr>
    <w:rPr>
      <w:rFonts w:ascii="宋体" w:hAnsi="宋体"/>
      <w:kern w:val="0"/>
      <w:sz w:val="24"/>
      <w:szCs w:val="24"/>
    </w:rPr>
  </w:style>
  <w:style w:type="character" w:customStyle="1" w:styleId="Char3">
    <w:name w:val="批注文字 Char"/>
    <w:basedOn w:val="a0"/>
    <w:link w:val="af1"/>
    <w:rsid w:val="000D1145"/>
    <w:rPr>
      <w:kern w:val="2"/>
      <w:sz w:val="21"/>
    </w:rPr>
  </w:style>
  <w:style w:type="paragraph" w:styleId="af5">
    <w:name w:val="Revision"/>
    <w:hidden/>
    <w:uiPriority w:val="99"/>
    <w:semiHidden/>
    <w:rsid w:val="00562088"/>
    <w:rPr>
      <w:kern w:val="2"/>
      <w:sz w:val="21"/>
    </w:rPr>
  </w:style>
  <w:style w:type="paragraph" w:customStyle="1" w:styleId="CharChar3">
    <w:name w:val="Char Char3"/>
    <w:basedOn w:val="a"/>
    <w:rsid w:val="007E77A7"/>
  </w:style>
  <w:style w:type="paragraph" w:customStyle="1" w:styleId="CharChar2">
    <w:name w:val="Char Char2"/>
    <w:basedOn w:val="a"/>
    <w:rsid w:val="00F8739B"/>
  </w:style>
  <w:style w:type="character" w:customStyle="1" w:styleId="2Char">
    <w:name w:val="正文文本缩进 2 Char"/>
    <w:link w:val="20"/>
    <w:rsid w:val="005F3CB6"/>
    <w:rPr>
      <w:rFonts w:ascii="仿宋_GB2312" w:eastAsia="仿宋_GB2312"/>
      <w:kern w:val="2"/>
      <w:sz w:val="28"/>
    </w:rPr>
  </w:style>
  <w:style w:type="paragraph" w:styleId="af6">
    <w:name w:val="List Paragraph"/>
    <w:basedOn w:val="a"/>
    <w:uiPriority w:val="34"/>
    <w:qFormat/>
    <w:rsid w:val="00FD7B04"/>
    <w:pPr>
      <w:spacing w:afterLines="30" w:line="400" w:lineRule="exact"/>
      <w:ind w:firstLineChars="200" w:firstLine="420"/>
    </w:pPr>
    <w:rPr>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B7184-4D8D-474A-B5A1-950D9A995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75</Pages>
  <Words>7000</Words>
  <Characters>39901</Characters>
  <Application>Microsoft Office Word</Application>
  <DocSecurity>0</DocSecurity>
  <PresentationFormat/>
  <Lines>332</Lines>
  <Paragraphs>93</Paragraphs>
  <Slides>0</Slides>
  <Notes>0</Notes>
  <HiddenSlides>0</HiddenSlides>
  <MMClips>0</MMClips>
  <ScaleCrop>false</ScaleCrop>
  <Company>Microsoft</Company>
  <LinksUpToDate>false</LinksUpToDate>
  <CharactersWithSpaces>46808</CharactersWithSpaces>
  <SharedDoc>false</SharedDoc>
  <HLinks>
    <vt:vector size="138" baseType="variant">
      <vt:variant>
        <vt:i4>1310777</vt:i4>
      </vt:variant>
      <vt:variant>
        <vt:i4>134</vt:i4>
      </vt:variant>
      <vt:variant>
        <vt:i4>0</vt:i4>
      </vt:variant>
      <vt:variant>
        <vt:i4>5</vt:i4>
      </vt:variant>
      <vt:variant>
        <vt:lpwstr/>
      </vt:variant>
      <vt:variant>
        <vt:lpwstr>_Toc9704</vt:lpwstr>
      </vt:variant>
      <vt:variant>
        <vt:i4>1441844</vt:i4>
      </vt:variant>
      <vt:variant>
        <vt:i4>128</vt:i4>
      </vt:variant>
      <vt:variant>
        <vt:i4>0</vt:i4>
      </vt:variant>
      <vt:variant>
        <vt:i4>5</vt:i4>
      </vt:variant>
      <vt:variant>
        <vt:lpwstr/>
      </vt:variant>
      <vt:variant>
        <vt:lpwstr>_Toc28690</vt:lpwstr>
      </vt:variant>
      <vt:variant>
        <vt:i4>1441847</vt:i4>
      </vt:variant>
      <vt:variant>
        <vt:i4>122</vt:i4>
      </vt:variant>
      <vt:variant>
        <vt:i4>0</vt:i4>
      </vt:variant>
      <vt:variant>
        <vt:i4>5</vt:i4>
      </vt:variant>
      <vt:variant>
        <vt:lpwstr/>
      </vt:variant>
      <vt:variant>
        <vt:lpwstr>_Toc6110</vt:lpwstr>
      </vt:variant>
      <vt:variant>
        <vt:i4>1179699</vt:i4>
      </vt:variant>
      <vt:variant>
        <vt:i4>116</vt:i4>
      </vt:variant>
      <vt:variant>
        <vt:i4>0</vt:i4>
      </vt:variant>
      <vt:variant>
        <vt:i4>5</vt:i4>
      </vt:variant>
      <vt:variant>
        <vt:lpwstr/>
      </vt:variant>
      <vt:variant>
        <vt:lpwstr>_Toc23166</vt:lpwstr>
      </vt:variant>
      <vt:variant>
        <vt:i4>1507376</vt:i4>
      </vt:variant>
      <vt:variant>
        <vt:i4>110</vt:i4>
      </vt:variant>
      <vt:variant>
        <vt:i4>0</vt:i4>
      </vt:variant>
      <vt:variant>
        <vt:i4>5</vt:i4>
      </vt:variant>
      <vt:variant>
        <vt:lpwstr/>
      </vt:variant>
      <vt:variant>
        <vt:lpwstr>_Toc11113</vt:lpwstr>
      </vt:variant>
      <vt:variant>
        <vt:i4>1245233</vt:i4>
      </vt:variant>
      <vt:variant>
        <vt:i4>104</vt:i4>
      </vt:variant>
      <vt:variant>
        <vt:i4>0</vt:i4>
      </vt:variant>
      <vt:variant>
        <vt:i4>5</vt:i4>
      </vt:variant>
      <vt:variant>
        <vt:lpwstr/>
      </vt:variant>
      <vt:variant>
        <vt:lpwstr>_Toc21351</vt:lpwstr>
      </vt:variant>
      <vt:variant>
        <vt:i4>1769526</vt:i4>
      </vt:variant>
      <vt:variant>
        <vt:i4>98</vt:i4>
      </vt:variant>
      <vt:variant>
        <vt:i4>0</vt:i4>
      </vt:variant>
      <vt:variant>
        <vt:i4>5</vt:i4>
      </vt:variant>
      <vt:variant>
        <vt:lpwstr/>
      </vt:variant>
      <vt:variant>
        <vt:lpwstr>_Toc18747</vt:lpwstr>
      </vt:variant>
      <vt:variant>
        <vt:i4>1507378</vt:i4>
      </vt:variant>
      <vt:variant>
        <vt:i4>92</vt:i4>
      </vt:variant>
      <vt:variant>
        <vt:i4>0</vt:i4>
      </vt:variant>
      <vt:variant>
        <vt:i4>5</vt:i4>
      </vt:variant>
      <vt:variant>
        <vt:lpwstr/>
      </vt:variant>
      <vt:variant>
        <vt:lpwstr>_Toc15351</vt:lpwstr>
      </vt:variant>
      <vt:variant>
        <vt:i4>1048639</vt:i4>
      </vt:variant>
      <vt:variant>
        <vt:i4>86</vt:i4>
      </vt:variant>
      <vt:variant>
        <vt:i4>0</vt:i4>
      </vt:variant>
      <vt:variant>
        <vt:i4>5</vt:i4>
      </vt:variant>
      <vt:variant>
        <vt:lpwstr/>
      </vt:variant>
      <vt:variant>
        <vt:lpwstr>_Toc6493</vt:lpwstr>
      </vt:variant>
      <vt:variant>
        <vt:i4>1179696</vt:i4>
      </vt:variant>
      <vt:variant>
        <vt:i4>80</vt:i4>
      </vt:variant>
      <vt:variant>
        <vt:i4>0</vt:i4>
      </vt:variant>
      <vt:variant>
        <vt:i4>5</vt:i4>
      </vt:variant>
      <vt:variant>
        <vt:lpwstr/>
      </vt:variant>
      <vt:variant>
        <vt:lpwstr>_Toc2623</vt:lpwstr>
      </vt:variant>
      <vt:variant>
        <vt:i4>1376313</vt:i4>
      </vt:variant>
      <vt:variant>
        <vt:i4>74</vt:i4>
      </vt:variant>
      <vt:variant>
        <vt:i4>0</vt:i4>
      </vt:variant>
      <vt:variant>
        <vt:i4>5</vt:i4>
      </vt:variant>
      <vt:variant>
        <vt:lpwstr/>
      </vt:variant>
      <vt:variant>
        <vt:lpwstr>_Toc13819</vt:lpwstr>
      </vt:variant>
      <vt:variant>
        <vt:i4>1048626</vt:i4>
      </vt:variant>
      <vt:variant>
        <vt:i4>68</vt:i4>
      </vt:variant>
      <vt:variant>
        <vt:i4>0</vt:i4>
      </vt:variant>
      <vt:variant>
        <vt:i4>5</vt:i4>
      </vt:variant>
      <vt:variant>
        <vt:lpwstr/>
      </vt:variant>
      <vt:variant>
        <vt:lpwstr>_Toc13343</vt:lpwstr>
      </vt:variant>
      <vt:variant>
        <vt:i4>1048631</vt:i4>
      </vt:variant>
      <vt:variant>
        <vt:i4>62</vt:i4>
      </vt:variant>
      <vt:variant>
        <vt:i4>0</vt:i4>
      </vt:variant>
      <vt:variant>
        <vt:i4>5</vt:i4>
      </vt:variant>
      <vt:variant>
        <vt:lpwstr/>
      </vt:variant>
      <vt:variant>
        <vt:lpwstr>_Toc31469</vt:lpwstr>
      </vt:variant>
      <vt:variant>
        <vt:i4>1048635</vt:i4>
      </vt:variant>
      <vt:variant>
        <vt:i4>56</vt:i4>
      </vt:variant>
      <vt:variant>
        <vt:i4>0</vt:i4>
      </vt:variant>
      <vt:variant>
        <vt:i4>5</vt:i4>
      </vt:variant>
      <vt:variant>
        <vt:lpwstr/>
      </vt:variant>
      <vt:variant>
        <vt:lpwstr>_Toc20976</vt:lpwstr>
      </vt:variant>
      <vt:variant>
        <vt:i4>1638454</vt:i4>
      </vt:variant>
      <vt:variant>
        <vt:i4>50</vt:i4>
      </vt:variant>
      <vt:variant>
        <vt:i4>0</vt:i4>
      </vt:variant>
      <vt:variant>
        <vt:i4>5</vt:i4>
      </vt:variant>
      <vt:variant>
        <vt:lpwstr/>
      </vt:variant>
      <vt:variant>
        <vt:lpwstr>_Toc18769</vt:lpwstr>
      </vt:variant>
      <vt:variant>
        <vt:i4>1114165</vt:i4>
      </vt:variant>
      <vt:variant>
        <vt:i4>44</vt:i4>
      </vt:variant>
      <vt:variant>
        <vt:i4>0</vt:i4>
      </vt:variant>
      <vt:variant>
        <vt:i4>5</vt:i4>
      </vt:variant>
      <vt:variant>
        <vt:lpwstr/>
      </vt:variant>
      <vt:variant>
        <vt:lpwstr>_Toc20768</vt:lpwstr>
      </vt:variant>
      <vt:variant>
        <vt:i4>1310777</vt:i4>
      </vt:variant>
      <vt:variant>
        <vt:i4>38</vt:i4>
      </vt:variant>
      <vt:variant>
        <vt:i4>0</vt:i4>
      </vt:variant>
      <vt:variant>
        <vt:i4>5</vt:i4>
      </vt:variant>
      <vt:variant>
        <vt:lpwstr/>
      </vt:variant>
      <vt:variant>
        <vt:lpwstr>_Toc16859</vt:lpwstr>
      </vt:variant>
      <vt:variant>
        <vt:i4>1966129</vt:i4>
      </vt:variant>
      <vt:variant>
        <vt:i4>32</vt:i4>
      </vt:variant>
      <vt:variant>
        <vt:i4>0</vt:i4>
      </vt:variant>
      <vt:variant>
        <vt:i4>5</vt:i4>
      </vt:variant>
      <vt:variant>
        <vt:lpwstr/>
      </vt:variant>
      <vt:variant>
        <vt:lpwstr>_Toc11081</vt:lpwstr>
      </vt:variant>
      <vt:variant>
        <vt:i4>1769523</vt:i4>
      </vt:variant>
      <vt:variant>
        <vt:i4>26</vt:i4>
      </vt:variant>
      <vt:variant>
        <vt:i4>0</vt:i4>
      </vt:variant>
      <vt:variant>
        <vt:i4>5</vt:i4>
      </vt:variant>
      <vt:variant>
        <vt:lpwstr/>
      </vt:variant>
      <vt:variant>
        <vt:lpwstr>_Toc6559</vt:lpwstr>
      </vt:variant>
      <vt:variant>
        <vt:i4>1769524</vt:i4>
      </vt:variant>
      <vt:variant>
        <vt:i4>20</vt:i4>
      </vt:variant>
      <vt:variant>
        <vt:i4>0</vt:i4>
      </vt:variant>
      <vt:variant>
        <vt:i4>5</vt:i4>
      </vt:variant>
      <vt:variant>
        <vt:lpwstr/>
      </vt:variant>
      <vt:variant>
        <vt:lpwstr>_Toc24682</vt:lpwstr>
      </vt:variant>
      <vt:variant>
        <vt:i4>1245233</vt:i4>
      </vt:variant>
      <vt:variant>
        <vt:i4>14</vt:i4>
      </vt:variant>
      <vt:variant>
        <vt:i4>0</vt:i4>
      </vt:variant>
      <vt:variant>
        <vt:i4>5</vt:i4>
      </vt:variant>
      <vt:variant>
        <vt:lpwstr/>
      </vt:variant>
      <vt:variant>
        <vt:lpwstr>_Toc5246</vt:lpwstr>
      </vt:variant>
      <vt:variant>
        <vt:i4>1245238</vt:i4>
      </vt:variant>
      <vt:variant>
        <vt:i4>8</vt:i4>
      </vt:variant>
      <vt:variant>
        <vt:i4>0</vt:i4>
      </vt:variant>
      <vt:variant>
        <vt:i4>5</vt:i4>
      </vt:variant>
      <vt:variant>
        <vt:lpwstr/>
      </vt:variant>
      <vt:variant>
        <vt:lpwstr>_Toc31551</vt:lpwstr>
      </vt:variant>
      <vt:variant>
        <vt:i4>1048631</vt:i4>
      </vt:variant>
      <vt:variant>
        <vt:i4>2</vt:i4>
      </vt:variant>
      <vt:variant>
        <vt:i4>0</vt:i4>
      </vt:variant>
      <vt:variant>
        <vt:i4>5</vt:i4>
      </vt:variant>
      <vt:variant>
        <vt:lpwstr/>
      </vt:variant>
      <vt:variant>
        <vt:lpwstr>_Toc11660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___证券投资基金招募说明书1</dc:title>
  <dc:creator>风险内控</dc:creator>
  <cp:lastModifiedBy>黄明阳20171106</cp:lastModifiedBy>
  <cp:revision>3</cp:revision>
  <cp:lastPrinted>2014-11-19T06:02:00Z</cp:lastPrinted>
  <dcterms:created xsi:type="dcterms:W3CDTF">2017-11-03T07:14:00Z</dcterms:created>
  <dcterms:modified xsi:type="dcterms:W3CDTF">2017-11-06T08:37:00Z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2052-6.6.0.2657</vt:lpwstr>
  </property>
</Properties>
</file>